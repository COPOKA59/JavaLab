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4740BE" w14:textId="23FF2E76" w:rsidR="002030A2" w:rsidRPr="002030A2" w:rsidRDefault="002030A2" w:rsidP="00EE777D">
      <w:pPr>
        <w:pStyle w:val="aff"/>
        <w:jc w:val="center"/>
        <w:rPr>
          <w:rFonts w:ascii="Times New Roman" w:hAnsi="Times New Roman" w:cs="Times New Roman"/>
          <w:b/>
          <w:caps/>
          <w:sz w:val="28"/>
          <w:szCs w:val="28"/>
        </w:rPr>
      </w:pPr>
      <w:r w:rsidRPr="002030A2">
        <w:rPr>
          <w:rFonts w:ascii="Times New Roman" w:hAnsi="Times New Roman" w:cs="Times New Roman"/>
          <w:b/>
          <w:caps/>
          <w:sz w:val="28"/>
          <w:szCs w:val="28"/>
        </w:rPr>
        <w:t>Министерство науки и высшего образования российской федерации</w:t>
      </w:r>
    </w:p>
    <w:p w14:paraId="3E3FB8F2" w14:textId="690FAC06" w:rsidR="00EB0955" w:rsidRPr="00EE777D" w:rsidRDefault="006024B5" w:rsidP="00EE777D">
      <w:pPr>
        <w:pStyle w:val="aff"/>
        <w:jc w:val="center"/>
        <w:rPr>
          <w:rFonts w:ascii="Times New Roman" w:hAnsi="Times New Roman" w:cs="Times New Roman"/>
          <w:b/>
          <w:sz w:val="28"/>
          <w:szCs w:val="28"/>
        </w:rPr>
      </w:pPr>
      <w:r>
        <w:rPr>
          <w:rFonts w:ascii="Times New Roman" w:hAnsi="Times New Roman" w:cs="Times New Roman"/>
          <w:b/>
          <w:sz w:val="28"/>
          <w:szCs w:val="28"/>
        </w:rPr>
        <w:t>ФГ</w:t>
      </w:r>
      <w:r w:rsidR="00215271">
        <w:rPr>
          <w:rFonts w:ascii="Times New Roman" w:hAnsi="Times New Roman" w:cs="Times New Roman"/>
          <w:b/>
          <w:sz w:val="28"/>
          <w:szCs w:val="28"/>
        </w:rPr>
        <w:t>А</w:t>
      </w:r>
      <w:r>
        <w:rPr>
          <w:rFonts w:ascii="Times New Roman" w:hAnsi="Times New Roman" w:cs="Times New Roman"/>
          <w:b/>
          <w:sz w:val="28"/>
          <w:szCs w:val="28"/>
        </w:rPr>
        <w:t>ОУ В</w:t>
      </w:r>
      <w:r w:rsidR="005041D7" w:rsidRPr="00EE777D">
        <w:rPr>
          <w:rFonts w:ascii="Times New Roman" w:hAnsi="Times New Roman" w:cs="Times New Roman"/>
          <w:b/>
          <w:sz w:val="28"/>
          <w:szCs w:val="28"/>
        </w:rPr>
        <w:t>О «</w:t>
      </w:r>
      <w:r w:rsidR="00EB0955" w:rsidRPr="00EE777D">
        <w:rPr>
          <w:rFonts w:ascii="Times New Roman" w:hAnsi="Times New Roman" w:cs="Times New Roman"/>
          <w:b/>
          <w:sz w:val="28"/>
          <w:szCs w:val="28"/>
        </w:rPr>
        <w:t xml:space="preserve">Пермский государственный </w:t>
      </w:r>
      <w:r w:rsidR="00964745" w:rsidRPr="00EE777D">
        <w:rPr>
          <w:rFonts w:ascii="Times New Roman" w:hAnsi="Times New Roman" w:cs="Times New Roman"/>
          <w:b/>
          <w:sz w:val="28"/>
          <w:szCs w:val="28"/>
        </w:rPr>
        <w:t xml:space="preserve">национальный исследовательский </w:t>
      </w:r>
      <w:r w:rsidR="00EB0955" w:rsidRPr="00EE777D">
        <w:rPr>
          <w:rFonts w:ascii="Times New Roman" w:hAnsi="Times New Roman" w:cs="Times New Roman"/>
          <w:b/>
          <w:sz w:val="28"/>
          <w:szCs w:val="28"/>
        </w:rPr>
        <w:t>университет</w:t>
      </w:r>
      <w:r w:rsidR="005041D7" w:rsidRPr="00EE777D">
        <w:rPr>
          <w:rFonts w:ascii="Times New Roman" w:hAnsi="Times New Roman" w:cs="Times New Roman"/>
          <w:b/>
          <w:sz w:val="28"/>
          <w:szCs w:val="28"/>
        </w:rPr>
        <w:t>»</w:t>
      </w:r>
    </w:p>
    <w:p w14:paraId="2DA6F621" w14:textId="77777777" w:rsidR="00C217A7" w:rsidRPr="00EE777D" w:rsidRDefault="00C217A7" w:rsidP="00EE777D">
      <w:pPr>
        <w:pStyle w:val="aff"/>
        <w:jc w:val="center"/>
        <w:rPr>
          <w:rFonts w:ascii="Times New Roman" w:hAnsi="Times New Roman" w:cs="Times New Roman"/>
          <w:b/>
          <w:sz w:val="28"/>
          <w:szCs w:val="28"/>
        </w:rPr>
      </w:pPr>
    </w:p>
    <w:p w14:paraId="793D1E23" w14:textId="77777777" w:rsidR="00EB0955" w:rsidRPr="005C5AB1" w:rsidRDefault="00EB0955" w:rsidP="00EE777D">
      <w:pPr>
        <w:pStyle w:val="aff"/>
        <w:jc w:val="center"/>
        <w:rPr>
          <w:rFonts w:ascii="Times New Roman" w:hAnsi="Times New Roman" w:cs="Times New Roman"/>
          <w:sz w:val="28"/>
          <w:szCs w:val="28"/>
        </w:rPr>
      </w:pPr>
      <w:r w:rsidRPr="005C5AB1">
        <w:rPr>
          <w:rFonts w:ascii="Times New Roman" w:hAnsi="Times New Roman" w:cs="Times New Roman"/>
          <w:sz w:val="28"/>
          <w:szCs w:val="28"/>
        </w:rPr>
        <w:t>Физический факультет</w:t>
      </w:r>
    </w:p>
    <w:p w14:paraId="38BA0FDD" w14:textId="5AFD05FE" w:rsidR="00EB0955" w:rsidRPr="005C5AB1" w:rsidRDefault="00EB0955" w:rsidP="00EE777D">
      <w:pPr>
        <w:pStyle w:val="aff"/>
        <w:pBdr>
          <w:bottom w:val="single" w:sz="6" w:space="1" w:color="auto"/>
        </w:pBdr>
        <w:jc w:val="center"/>
        <w:rPr>
          <w:rFonts w:ascii="Times New Roman" w:hAnsi="Times New Roman" w:cs="Times New Roman"/>
          <w:sz w:val="28"/>
          <w:szCs w:val="28"/>
        </w:rPr>
      </w:pPr>
      <w:bookmarkStart w:id="0" w:name="_Toc350954032"/>
      <w:r w:rsidRPr="005C5AB1">
        <w:rPr>
          <w:rFonts w:ascii="Times New Roman" w:hAnsi="Times New Roman" w:cs="Times New Roman"/>
          <w:sz w:val="28"/>
          <w:szCs w:val="28"/>
        </w:rPr>
        <w:t xml:space="preserve">Кафедра </w:t>
      </w:r>
      <w:bookmarkEnd w:id="0"/>
      <w:r w:rsidR="00CA62A3" w:rsidRPr="005C5AB1">
        <w:rPr>
          <w:rFonts w:ascii="Times New Roman" w:hAnsi="Times New Roman" w:cs="Times New Roman"/>
          <w:sz w:val="28"/>
          <w:szCs w:val="28"/>
        </w:rPr>
        <w:t>радиоэлектроники и защиты информации</w:t>
      </w:r>
    </w:p>
    <w:p w14:paraId="54FF6188" w14:textId="77777777" w:rsidR="00EE777D" w:rsidRPr="00CE2532" w:rsidRDefault="00EE777D" w:rsidP="001510F2"/>
    <w:p w14:paraId="644D8CD9" w14:textId="77777777" w:rsidR="005041D7" w:rsidRPr="00EE777D" w:rsidRDefault="005041D7" w:rsidP="00EE777D">
      <w:pPr>
        <w:pStyle w:val="aff"/>
        <w:jc w:val="center"/>
        <w:rPr>
          <w:rFonts w:ascii="Times New Roman" w:hAnsi="Times New Roman" w:cs="Times New Roman"/>
          <w:b/>
          <w:sz w:val="28"/>
          <w:szCs w:val="28"/>
        </w:rPr>
      </w:pPr>
      <w:bookmarkStart w:id="1" w:name="_Toc350954033"/>
    </w:p>
    <w:p w14:paraId="0E2156FF" w14:textId="77777777" w:rsidR="005041D7" w:rsidRPr="00EE777D" w:rsidRDefault="005041D7" w:rsidP="00EE777D">
      <w:pPr>
        <w:pStyle w:val="aff"/>
        <w:jc w:val="center"/>
        <w:rPr>
          <w:rFonts w:ascii="Times New Roman" w:hAnsi="Times New Roman" w:cs="Times New Roman"/>
          <w:b/>
          <w:sz w:val="28"/>
          <w:szCs w:val="28"/>
        </w:rPr>
      </w:pPr>
    </w:p>
    <w:p w14:paraId="30133946" w14:textId="77777777" w:rsidR="005041D7" w:rsidRPr="00EE777D" w:rsidRDefault="005041D7" w:rsidP="00EE777D">
      <w:pPr>
        <w:pStyle w:val="aff"/>
        <w:jc w:val="center"/>
        <w:rPr>
          <w:rFonts w:ascii="Times New Roman" w:hAnsi="Times New Roman" w:cs="Times New Roman"/>
          <w:b/>
          <w:sz w:val="28"/>
          <w:szCs w:val="28"/>
        </w:rPr>
      </w:pPr>
    </w:p>
    <w:p w14:paraId="6C88F497" w14:textId="77777777" w:rsidR="005041D7" w:rsidRPr="00EE777D" w:rsidRDefault="005041D7" w:rsidP="00EE777D">
      <w:pPr>
        <w:pStyle w:val="aff"/>
        <w:jc w:val="center"/>
        <w:rPr>
          <w:rFonts w:ascii="Times New Roman" w:hAnsi="Times New Roman" w:cs="Times New Roman"/>
          <w:b/>
          <w:sz w:val="28"/>
          <w:szCs w:val="28"/>
        </w:rPr>
      </w:pPr>
    </w:p>
    <w:p w14:paraId="5D1C2D9B" w14:textId="77777777" w:rsidR="005041D7" w:rsidRPr="00EE777D" w:rsidRDefault="005041D7" w:rsidP="00EE777D">
      <w:pPr>
        <w:pStyle w:val="aff"/>
        <w:jc w:val="center"/>
        <w:rPr>
          <w:rFonts w:ascii="Times New Roman" w:hAnsi="Times New Roman" w:cs="Times New Roman"/>
          <w:b/>
          <w:sz w:val="28"/>
          <w:szCs w:val="28"/>
        </w:rPr>
      </w:pPr>
    </w:p>
    <w:p w14:paraId="1D0E6AC1" w14:textId="77777777" w:rsidR="005041D7" w:rsidRPr="00EE777D" w:rsidRDefault="005041D7" w:rsidP="00EE777D">
      <w:pPr>
        <w:pStyle w:val="aff"/>
        <w:jc w:val="center"/>
        <w:rPr>
          <w:rFonts w:ascii="Times New Roman" w:hAnsi="Times New Roman" w:cs="Times New Roman"/>
          <w:b/>
          <w:sz w:val="28"/>
          <w:szCs w:val="28"/>
        </w:rPr>
      </w:pPr>
    </w:p>
    <w:p w14:paraId="4D22209D" w14:textId="77777777" w:rsidR="005041D7" w:rsidRPr="00EE777D" w:rsidRDefault="005041D7" w:rsidP="00EE777D">
      <w:pPr>
        <w:pStyle w:val="aff"/>
        <w:jc w:val="center"/>
        <w:rPr>
          <w:rFonts w:ascii="Times New Roman" w:hAnsi="Times New Roman" w:cs="Times New Roman"/>
          <w:b/>
          <w:sz w:val="28"/>
          <w:szCs w:val="28"/>
        </w:rPr>
      </w:pPr>
    </w:p>
    <w:p w14:paraId="314A1136" w14:textId="77777777" w:rsidR="005041D7" w:rsidRPr="00EE777D" w:rsidRDefault="005041D7" w:rsidP="00EE777D">
      <w:pPr>
        <w:pStyle w:val="aff"/>
        <w:jc w:val="center"/>
        <w:rPr>
          <w:rFonts w:ascii="Times New Roman" w:hAnsi="Times New Roman" w:cs="Times New Roman"/>
          <w:b/>
          <w:sz w:val="28"/>
          <w:szCs w:val="28"/>
        </w:rPr>
      </w:pPr>
    </w:p>
    <w:bookmarkEnd w:id="1"/>
    <w:p w14:paraId="018306DC" w14:textId="6B768A0E" w:rsidR="00C217A7" w:rsidRPr="005C5AB1" w:rsidRDefault="002030A2" w:rsidP="00EE777D">
      <w:pPr>
        <w:pStyle w:val="aff"/>
        <w:jc w:val="center"/>
        <w:rPr>
          <w:rFonts w:ascii="Times New Roman" w:hAnsi="Times New Roman" w:cs="Times New Roman"/>
          <w:sz w:val="28"/>
          <w:szCs w:val="28"/>
        </w:rPr>
      </w:pPr>
      <w:r w:rsidRPr="005C5AB1">
        <w:rPr>
          <w:rFonts w:ascii="Times New Roman" w:hAnsi="Times New Roman" w:cs="Times New Roman"/>
          <w:sz w:val="28"/>
          <w:szCs w:val="28"/>
        </w:rPr>
        <w:t xml:space="preserve">Технологии </w:t>
      </w:r>
      <w:r w:rsidRPr="005C5AB1">
        <w:rPr>
          <w:rFonts w:ascii="Times New Roman" w:hAnsi="Times New Roman" w:cs="Times New Roman"/>
          <w:sz w:val="28"/>
          <w:szCs w:val="28"/>
          <w:lang w:val="en-US"/>
        </w:rPr>
        <w:t>Java</w:t>
      </w:r>
    </w:p>
    <w:p w14:paraId="20CF6F63" w14:textId="77777777" w:rsidR="002030A2" w:rsidRPr="005C5AB1" w:rsidRDefault="00EB0955" w:rsidP="00EE777D">
      <w:pPr>
        <w:pStyle w:val="aff"/>
        <w:jc w:val="center"/>
        <w:rPr>
          <w:rFonts w:ascii="Times New Roman" w:hAnsi="Times New Roman" w:cs="Times New Roman"/>
          <w:sz w:val="32"/>
          <w:szCs w:val="32"/>
        </w:rPr>
      </w:pPr>
      <w:bookmarkStart w:id="2" w:name="_Toc350954034"/>
      <w:r w:rsidRPr="005C5AB1">
        <w:rPr>
          <w:rFonts w:ascii="Times New Roman" w:hAnsi="Times New Roman" w:cs="Times New Roman"/>
          <w:sz w:val="32"/>
          <w:szCs w:val="32"/>
        </w:rPr>
        <w:t xml:space="preserve">Лабораторная работа </w:t>
      </w:r>
      <w:r w:rsidR="005041D7" w:rsidRPr="005C5AB1">
        <w:rPr>
          <w:rFonts w:ascii="Times New Roman" w:hAnsi="Times New Roman" w:cs="Times New Roman"/>
          <w:sz w:val="32"/>
          <w:szCs w:val="32"/>
        </w:rPr>
        <w:t>№</w:t>
      </w:r>
      <w:r w:rsidRPr="005C5AB1">
        <w:rPr>
          <w:rFonts w:ascii="Times New Roman" w:hAnsi="Times New Roman" w:cs="Times New Roman"/>
          <w:sz w:val="32"/>
          <w:szCs w:val="32"/>
        </w:rPr>
        <w:t>1</w:t>
      </w:r>
      <w:bookmarkEnd w:id="2"/>
      <w:r w:rsidR="005041D7" w:rsidRPr="005C5AB1">
        <w:rPr>
          <w:rFonts w:ascii="Times New Roman" w:hAnsi="Times New Roman" w:cs="Times New Roman"/>
          <w:sz w:val="32"/>
          <w:szCs w:val="32"/>
        </w:rPr>
        <w:t xml:space="preserve"> на тему </w:t>
      </w:r>
    </w:p>
    <w:p w14:paraId="24EA8C2E" w14:textId="21EAFD7C" w:rsidR="00EB0955" w:rsidRPr="00EE777D" w:rsidRDefault="005041D7" w:rsidP="00EE777D">
      <w:pPr>
        <w:pStyle w:val="aff"/>
        <w:jc w:val="center"/>
        <w:rPr>
          <w:rFonts w:ascii="Times New Roman" w:hAnsi="Times New Roman" w:cs="Times New Roman"/>
          <w:b/>
          <w:bCs/>
          <w:sz w:val="32"/>
          <w:szCs w:val="32"/>
        </w:rPr>
      </w:pPr>
      <w:r w:rsidRPr="00EE777D">
        <w:rPr>
          <w:rFonts w:ascii="Times New Roman" w:hAnsi="Times New Roman" w:cs="Times New Roman"/>
          <w:b/>
          <w:sz w:val="32"/>
          <w:szCs w:val="32"/>
        </w:rPr>
        <w:t>«</w:t>
      </w:r>
      <w:bookmarkStart w:id="3" w:name="_Toc350954035"/>
      <w:r w:rsidR="00E14F7F">
        <w:rPr>
          <w:rFonts w:ascii="Times New Roman" w:hAnsi="Times New Roman" w:cs="Times New Roman"/>
          <w:b/>
          <w:sz w:val="32"/>
          <w:szCs w:val="32"/>
        </w:rPr>
        <w:t xml:space="preserve">Технологии </w:t>
      </w:r>
      <w:r w:rsidR="00E14F7F">
        <w:rPr>
          <w:rFonts w:ascii="Times New Roman" w:hAnsi="Times New Roman" w:cs="Times New Roman"/>
          <w:b/>
          <w:sz w:val="32"/>
          <w:szCs w:val="32"/>
          <w:lang w:val="en-US"/>
        </w:rPr>
        <w:t>Java</w:t>
      </w:r>
      <w:r w:rsidR="00E14F7F" w:rsidRPr="00E14F7F">
        <w:rPr>
          <w:rFonts w:ascii="Times New Roman" w:hAnsi="Times New Roman" w:cs="Times New Roman"/>
          <w:b/>
          <w:sz w:val="32"/>
          <w:szCs w:val="32"/>
        </w:rPr>
        <w:t xml:space="preserve"> </w:t>
      </w:r>
      <w:r w:rsidR="00E14F7F">
        <w:rPr>
          <w:rFonts w:ascii="Times New Roman" w:hAnsi="Times New Roman" w:cs="Times New Roman"/>
          <w:b/>
          <w:sz w:val="32"/>
          <w:szCs w:val="32"/>
        </w:rPr>
        <w:t>для обработки массивов данных</w:t>
      </w:r>
      <w:r w:rsidRPr="002030A2">
        <w:rPr>
          <w:rFonts w:ascii="Times New Roman" w:hAnsi="Times New Roman" w:cs="Times New Roman"/>
          <w:b/>
          <w:sz w:val="32"/>
          <w:szCs w:val="32"/>
        </w:rPr>
        <w:t>»</w:t>
      </w:r>
      <w:bookmarkEnd w:id="3"/>
    </w:p>
    <w:p w14:paraId="55109784" w14:textId="77777777" w:rsidR="00774957" w:rsidRPr="00EE777D" w:rsidRDefault="00774957" w:rsidP="00EE777D">
      <w:pPr>
        <w:pStyle w:val="aff"/>
        <w:jc w:val="center"/>
        <w:rPr>
          <w:rFonts w:ascii="Times New Roman" w:hAnsi="Times New Roman" w:cs="Times New Roman"/>
          <w:b/>
          <w:sz w:val="28"/>
          <w:szCs w:val="28"/>
        </w:rPr>
      </w:pPr>
    </w:p>
    <w:p w14:paraId="78917A21" w14:textId="47600D4E" w:rsidR="00D72AA3" w:rsidRPr="002030A2" w:rsidRDefault="002030A2" w:rsidP="00E14F7F">
      <w:pPr>
        <w:pStyle w:val="aff"/>
        <w:ind w:left="4395"/>
        <w:rPr>
          <w:rFonts w:ascii="Times New Roman" w:hAnsi="Times New Roman" w:cs="Times New Roman"/>
          <w:sz w:val="28"/>
          <w:szCs w:val="28"/>
        </w:rPr>
      </w:pPr>
      <w:r w:rsidRPr="002030A2">
        <w:rPr>
          <w:rFonts w:ascii="Times New Roman" w:hAnsi="Times New Roman" w:cs="Times New Roman"/>
          <w:sz w:val="28"/>
          <w:szCs w:val="28"/>
        </w:rPr>
        <w:t>Выполнил:</w:t>
      </w:r>
    </w:p>
    <w:p w14:paraId="4AEB4B1E" w14:textId="2C052852" w:rsidR="002030A2" w:rsidRPr="002030A2" w:rsidRDefault="002030A2" w:rsidP="00E14F7F">
      <w:pPr>
        <w:pStyle w:val="aff"/>
        <w:ind w:left="4395"/>
        <w:rPr>
          <w:rFonts w:ascii="Times New Roman" w:hAnsi="Times New Roman" w:cs="Times New Roman"/>
          <w:sz w:val="28"/>
          <w:szCs w:val="28"/>
        </w:rPr>
      </w:pPr>
      <w:r>
        <w:rPr>
          <w:rFonts w:ascii="Times New Roman" w:hAnsi="Times New Roman" w:cs="Times New Roman"/>
          <w:sz w:val="28"/>
          <w:szCs w:val="28"/>
        </w:rPr>
        <w:t>с</w:t>
      </w:r>
      <w:r w:rsidRPr="002030A2">
        <w:rPr>
          <w:rFonts w:ascii="Times New Roman" w:hAnsi="Times New Roman" w:cs="Times New Roman"/>
          <w:sz w:val="28"/>
          <w:szCs w:val="28"/>
        </w:rPr>
        <w:t>тудент 2 курса физического факультета</w:t>
      </w:r>
    </w:p>
    <w:p w14:paraId="225B7EF7" w14:textId="47140E59" w:rsidR="002030A2" w:rsidRPr="00FA547E" w:rsidRDefault="002030A2" w:rsidP="00E14F7F">
      <w:pPr>
        <w:pStyle w:val="aff"/>
        <w:ind w:left="4395"/>
        <w:rPr>
          <w:rFonts w:ascii="Times New Roman" w:hAnsi="Times New Roman" w:cs="Times New Roman"/>
          <w:sz w:val="28"/>
          <w:szCs w:val="28"/>
        </w:rPr>
      </w:pPr>
      <w:r>
        <w:rPr>
          <w:rFonts w:ascii="Times New Roman" w:hAnsi="Times New Roman" w:cs="Times New Roman"/>
          <w:sz w:val="28"/>
          <w:szCs w:val="28"/>
        </w:rPr>
        <w:t>г</w:t>
      </w:r>
      <w:r w:rsidRPr="002030A2">
        <w:rPr>
          <w:rFonts w:ascii="Times New Roman" w:hAnsi="Times New Roman" w:cs="Times New Roman"/>
          <w:sz w:val="28"/>
          <w:szCs w:val="28"/>
        </w:rPr>
        <w:t xml:space="preserve">руппа </w:t>
      </w:r>
      <w:ins w:id="4" w:author="Пользователь" w:date="2022-11-27T17:03:00Z">
        <w:r w:rsidR="00994C29">
          <w:rPr>
            <w:rFonts w:ascii="Times New Roman" w:hAnsi="Times New Roman" w:cs="Times New Roman"/>
            <w:sz w:val="28"/>
            <w:szCs w:val="28"/>
          </w:rPr>
          <w:t xml:space="preserve">ФЗ/О </w:t>
        </w:r>
      </w:ins>
      <w:commentRangeStart w:id="5"/>
      <w:r w:rsidR="00FA547E">
        <w:rPr>
          <w:rFonts w:ascii="Times New Roman" w:hAnsi="Times New Roman" w:cs="Times New Roman"/>
          <w:sz w:val="28"/>
          <w:szCs w:val="28"/>
        </w:rPr>
        <w:t>П</w:t>
      </w:r>
      <w:r w:rsidR="00994C29">
        <w:rPr>
          <w:rFonts w:ascii="Times New Roman" w:hAnsi="Times New Roman" w:cs="Times New Roman"/>
          <w:sz w:val="28"/>
          <w:szCs w:val="28"/>
        </w:rPr>
        <w:t>МИ-2-2</w:t>
      </w:r>
      <w:ins w:id="6" w:author="Пользователь" w:date="2022-11-27T17:02:00Z">
        <w:r w:rsidR="00994C29" w:rsidRPr="00331139">
          <w:rPr>
            <w:rFonts w:ascii="Times New Roman" w:hAnsi="Times New Roman" w:cs="Times New Roman"/>
            <w:sz w:val="28"/>
            <w:szCs w:val="28"/>
            <w:rPrChange w:id="7" w:author="Пользователь" w:date="2022-11-27T18:39:00Z">
              <w:rPr>
                <w:rFonts w:ascii="Times New Roman" w:hAnsi="Times New Roman" w:cs="Times New Roman"/>
                <w:sz w:val="28"/>
                <w:szCs w:val="28"/>
                <w:lang w:val="en-US"/>
              </w:rPr>
            </w:rPrChange>
          </w:rPr>
          <w:t>0</w:t>
        </w:r>
      </w:ins>
      <w:del w:id="8" w:author="Пользователь" w:date="2022-11-27T17:02:00Z">
        <w:r w:rsidR="00994C29" w:rsidDel="00994C29">
          <w:rPr>
            <w:rFonts w:ascii="Times New Roman" w:hAnsi="Times New Roman" w:cs="Times New Roman"/>
            <w:sz w:val="28"/>
            <w:szCs w:val="28"/>
          </w:rPr>
          <w:delText>-</w:delText>
        </w:r>
      </w:del>
      <w:r w:rsidR="00FA547E">
        <w:rPr>
          <w:rFonts w:ascii="Times New Roman" w:hAnsi="Times New Roman" w:cs="Times New Roman"/>
          <w:sz w:val="28"/>
          <w:szCs w:val="28"/>
        </w:rPr>
        <w:t>21</w:t>
      </w:r>
      <w:commentRangeEnd w:id="5"/>
      <w:r w:rsidR="005B1038">
        <w:rPr>
          <w:rStyle w:val="afff4"/>
          <w:rFonts w:ascii="Times New Roman" w:eastAsia="Times New Roman" w:hAnsi="Times New Roman" w:cs="Times New Roman"/>
          <w:spacing w:val="0"/>
          <w:kern w:val="0"/>
        </w:rPr>
        <w:commentReference w:id="5"/>
      </w:r>
      <w:ins w:id="9" w:author="Пользователь" w:date="2022-11-27T17:04:00Z">
        <w:r w:rsidR="00994C29">
          <w:rPr>
            <w:rFonts w:ascii="Times New Roman" w:hAnsi="Times New Roman" w:cs="Times New Roman"/>
            <w:sz w:val="28"/>
            <w:szCs w:val="28"/>
          </w:rPr>
          <w:t xml:space="preserve"> НБ</w:t>
        </w:r>
      </w:ins>
    </w:p>
    <w:p w14:paraId="752B06D7" w14:textId="198CA90C" w:rsidR="002030A2" w:rsidRPr="002030A2" w:rsidRDefault="002030A2" w:rsidP="00E14F7F">
      <w:pPr>
        <w:pStyle w:val="aff"/>
        <w:ind w:left="4395"/>
        <w:rPr>
          <w:rFonts w:ascii="Times New Roman" w:hAnsi="Times New Roman" w:cs="Times New Roman"/>
          <w:sz w:val="28"/>
          <w:szCs w:val="28"/>
        </w:rPr>
      </w:pPr>
      <w:r>
        <w:rPr>
          <w:rFonts w:ascii="Times New Roman" w:hAnsi="Times New Roman" w:cs="Times New Roman"/>
          <w:sz w:val="28"/>
          <w:szCs w:val="28"/>
        </w:rPr>
        <w:t>н</w:t>
      </w:r>
      <w:r w:rsidRPr="002030A2">
        <w:rPr>
          <w:rFonts w:ascii="Times New Roman" w:hAnsi="Times New Roman" w:cs="Times New Roman"/>
          <w:sz w:val="28"/>
          <w:szCs w:val="28"/>
        </w:rPr>
        <w:t>аправление «01.03.02 Прикладная математика и информатика»</w:t>
      </w:r>
    </w:p>
    <w:p w14:paraId="3693582F" w14:textId="16EDC6FE" w:rsidR="002030A2" w:rsidRPr="002030A2" w:rsidRDefault="002030A2" w:rsidP="00E14F7F">
      <w:pPr>
        <w:pStyle w:val="aff"/>
        <w:ind w:left="4395"/>
        <w:rPr>
          <w:rFonts w:ascii="Times New Roman" w:hAnsi="Times New Roman" w:cs="Times New Roman"/>
          <w:sz w:val="28"/>
          <w:szCs w:val="28"/>
        </w:rPr>
      </w:pPr>
      <w:r>
        <w:rPr>
          <w:rFonts w:ascii="Times New Roman" w:hAnsi="Times New Roman" w:cs="Times New Roman"/>
          <w:sz w:val="28"/>
          <w:szCs w:val="28"/>
        </w:rPr>
        <w:t>п</w:t>
      </w:r>
      <w:r w:rsidRPr="002030A2">
        <w:rPr>
          <w:rFonts w:ascii="Times New Roman" w:hAnsi="Times New Roman" w:cs="Times New Roman"/>
          <w:sz w:val="28"/>
          <w:szCs w:val="28"/>
        </w:rPr>
        <w:t>рофиль «Инженерия программного обеспечения»</w:t>
      </w:r>
    </w:p>
    <w:p w14:paraId="0DBC60FE" w14:textId="665B6508" w:rsidR="002030A2" w:rsidRPr="002030A2" w:rsidRDefault="00ED0735" w:rsidP="00E14F7F">
      <w:pPr>
        <w:pStyle w:val="aff"/>
        <w:ind w:left="4395"/>
        <w:rPr>
          <w:rFonts w:ascii="Times New Roman" w:hAnsi="Times New Roman" w:cs="Times New Roman"/>
          <w:sz w:val="28"/>
          <w:szCs w:val="28"/>
        </w:rPr>
      </w:pPr>
      <w:r>
        <w:rPr>
          <w:rFonts w:ascii="Times New Roman" w:hAnsi="Times New Roman" w:cs="Times New Roman"/>
          <w:sz w:val="28"/>
          <w:szCs w:val="28"/>
        </w:rPr>
        <w:t>Макарова Полина Фёдоровна</w:t>
      </w:r>
    </w:p>
    <w:p w14:paraId="4D9BEF6C" w14:textId="77777777" w:rsidR="005041D7" w:rsidRPr="00EE777D" w:rsidRDefault="005041D7" w:rsidP="00EE777D">
      <w:pPr>
        <w:pStyle w:val="aff"/>
        <w:jc w:val="center"/>
        <w:rPr>
          <w:rFonts w:ascii="Times New Roman" w:hAnsi="Times New Roman" w:cs="Times New Roman"/>
          <w:sz w:val="28"/>
          <w:szCs w:val="28"/>
        </w:rPr>
      </w:pPr>
    </w:p>
    <w:p w14:paraId="723CE55D" w14:textId="77777777" w:rsidR="005041D7" w:rsidRPr="00EE777D" w:rsidRDefault="005041D7" w:rsidP="00EE777D">
      <w:pPr>
        <w:pStyle w:val="aff"/>
        <w:jc w:val="center"/>
        <w:rPr>
          <w:rFonts w:ascii="Times New Roman" w:hAnsi="Times New Roman" w:cs="Times New Roman"/>
          <w:sz w:val="28"/>
          <w:szCs w:val="28"/>
        </w:rPr>
      </w:pPr>
    </w:p>
    <w:p w14:paraId="2538068A" w14:textId="77777777" w:rsidR="005041D7" w:rsidRPr="00EE777D" w:rsidRDefault="005041D7" w:rsidP="00EE777D">
      <w:pPr>
        <w:pStyle w:val="aff"/>
        <w:jc w:val="center"/>
        <w:rPr>
          <w:rFonts w:ascii="Times New Roman" w:hAnsi="Times New Roman" w:cs="Times New Roman"/>
          <w:sz w:val="28"/>
          <w:szCs w:val="28"/>
        </w:rPr>
      </w:pPr>
    </w:p>
    <w:p w14:paraId="715FA962" w14:textId="77777777" w:rsidR="005041D7" w:rsidRPr="00EE777D" w:rsidRDefault="005041D7" w:rsidP="00EE777D">
      <w:pPr>
        <w:pStyle w:val="aff"/>
        <w:jc w:val="center"/>
        <w:rPr>
          <w:rFonts w:ascii="Times New Roman" w:hAnsi="Times New Roman" w:cs="Times New Roman"/>
          <w:sz w:val="28"/>
          <w:szCs w:val="28"/>
        </w:rPr>
      </w:pPr>
    </w:p>
    <w:p w14:paraId="28F04334" w14:textId="1D791346" w:rsidR="005041D7" w:rsidRDefault="005041D7" w:rsidP="00EE777D">
      <w:pPr>
        <w:pStyle w:val="aff"/>
        <w:jc w:val="center"/>
        <w:rPr>
          <w:rFonts w:ascii="Times New Roman" w:hAnsi="Times New Roman" w:cs="Times New Roman"/>
          <w:sz w:val="28"/>
          <w:szCs w:val="28"/>
        </w:rPr>
      </w:pPr>
    </w:p>
    <w:p w14:paraId="244EF164" w14:textId="77777777" w:rsidR="00D72AA3" w:rsidRPr="00EE777D" w:rsidRDefault="00D72AA3" w:rsidP="00EE777D">
      <w:pPr>
        <w:pStyle w:val="aff"/>
        <w:jc w:val="center"/>
        <w:rPr>
          <w:rFonts w:ascii="Times New Roman" w:hAnsi="Times New Roman" w:cs="Times New Roman"/>
          <w:sz w:val="28"/>
          <w:szCs w:val="28"/>
        </w:rPr>
      </w:pPr>
    </w:p>
    <w:p w14:paraId="2D412CCA" w14:textId="3F3CD100" w:rsidR="00C71E1D" w:rsidRPr="00C71E1D" w:rsidRDefault="00774957" w:rsidP="003A4153">
      <w:pPr>
        <w:pStyle w:val="aff"/>
        <w:jc w:val="center"/>
        <w:rPr>
          <w:rFonts w:ascii="Times New Roman" w:hAnsi="Times New Roman" w:cs="Times New Roman"/>
          <w:sz w:val="28"/>
          <w:szCs w:val="28"/>
        </w:rPr>
      </w:pPr>
      <w:r w:rsidRPr="00EE777D">
        <w:rPr>
          <w:rFonts w:ascii="Times New Roman" w:hAnsi="Times New Roman" w:cs="Times New Roman"/>
          <w:sz w:val="28"/>
          <w:szCs w:val="28"/>
        </w:rPr>
        <w:t xml:space="preserve">Пермь, </w:t>
      </w:r>
      <w:r w:rsidR="00197FDB" w:rsidRPr="00EE777D">
        <w:rPr>
          <w:rFonts w:ascii="Times New Roman" w:hAnsi="Times New Roman" w:cs="Times New Roman"/>
          <w:sz w:val="28"/>
          <w:szCs w:val="28"/>
        </w:rPr>
        <w:t>20</w:t>
      </w:r>
      <w:r w:rsidR="00CA62A3">
        <w:rPr>
          <w:rFonts w:ascii="Times New Roman" w:hAnsi="Times New Roman" w:cs="Times New Roman"/>
          <w:sz w:val="28"/>
          <w:szCs w:val="28"/>
        </w:rPr>
        <w:t>2</w:t>
      </w:r>
      <w:r w:rsidR="00E624E5">
        <w:rPr>
          <w:rFonts w:ascii="Times New Roman" w:hAnsi="Times New Roman" w:cs="Times New Roman"/>
          <w:sz w:val="28"/>
          <w:szCs w:val="28"/>
        </w:rPr>
        <w:t>2</w:t>
      </w:r>
      <w:r w:rsidR="00197FDB" w:rsidRPr="00EE777D">
        <w:rPr>
          <w:rFonts w:ascii="Times New Roman" w:hAnsi="Times New Roman" w:cs="Times New Roman"/>
          <w:color w:val="FF0000"/>
          <w:sz w:val="28"/>
          <w:szCs w:val="28"/>
        </w:rPr>
        <w:t xml:space="preserve"> </w:t>
      </w:r>
      <w:r w:rsidR="00197FDB" w:rsidRPr="00EE777D">
        <w:rPr>
          <w:rFonts w:ascii="Times New Roman" w:hAnsi="Times New Roman" w:cs="Times New Roman"/>
          <w:sz w:val="28"/>
          <w:szCs w:val="28"/>
        </w:rPr>
        <w:t>г</w:t>
      </w:r>
      <w:r w:rsidR="005041D7" w:rsidRPr="00EE777D">
        <w:rPr>
          <w:rFonts w:ascii="Times New Roman" w:hAnsi="Times New Roman" w:cs="Times New Roman"/>
          <w:sz w:val="28"/>
          <w:szCs w:val="28"/>
        </w:rPr>
        <w:t>.</w:t>
      </w:r>
      <w:r>
        <w:br w:type="page"/>
      </w:r>
      <w:bookmarkStart w:id="10" w:name="_Toc350954036"/>
    </w:p>
    <w:p w14:paraId="38600246" w14:textId="77777777" w:rsidR="00C71E1D" w:rsidRPr="00C71E1D" w:rsidRDefault="00C71E1D" w:rsidP="00C71E1D">
      <w:pPr>
        <w:pStyle w:val="aff"/>
        <w:jc w:val="center"/>
        <w:rPr>
          <w:rFonts w:ascii="Times New Roman" w:hAnsi="Times New Roman" w:cs="Times New Roman"/>
          <w:b/>
          <w:sz w:val="28"/>
          <w:szCs w:val="28"/>
        </w:rPr>
      </w:pPr>
      <w:r w:rsidRPr="00C71E1D">
        <w:rPr>
          <w:rFonts w:ascii="Times New Roman" w:hAnsi="Times New Roman" w:cs="Times New Roman"/>
          <w:b/>
          <w:sz w:val="28"/>
          <w:szCs w:val="28"/>
        </w:rPr>
        <w:lastRenderedPageBreak/>
        <w:t>Оглавление</w:t>
      </w:r>
    </w:p>
    <w:p w14:paraId="53860AF0" w14:textId="4DD53310" w:rsidR="005C5AB1" w:rsidRDefault="00AB3A5A">
      <w:pPr>
        <w:pStyle w:val="11"/>
        <w:rPr>
          <w:rFonts w:asciiTheme="minorHAnsi" w:eastAsiaTheme="minorEastAsia" w:hAnsiTheme="minorHAnsi" w:cstheme="minorBidi"/>
          <w:noProof/>
          <w:sz w:val="22"/>
          <w:szCs w:val="22"/>
        </w:rPr>
      </w:pPr>
      <w:r>
        <w:fldChar w:fldCharType="begin"/>
      </w:r>
      <w:r>
        <w:instrText xml:space="preserve"> TOC \o "1-3" \h \z \t "Заголовок 1 без номера;1" </w:instrText>
      </w:r>
      <w:r>
        <w:fldChar w:fldCharType="separate"/>
      </w:r>
      <w:hyperlink w:anchor="_Toc84930200" w:history="1">
        <w:r w:rsidR="005C5AB1" w:rsidRPr="00FC08E5">
          <w:rPr>
            <w:rStyle w:val="afc"/>
            <w:noProof/>
          </w:rPr>
          <w:t>1.</w:t>
        </w:r>
        <w:r w:rsidR="005C5AB1">
          <w:rPr>
            <w:rFonts w:asciiTheme="minorHAnsi" w:eastAsiaTheme="minorEastAsia" w:hAnsiTheme="minorHAnsi" w:cstheme="minorBidi"/>
            <w:noProof/>
            <w:sz w:val="22"/>
            <w:szCs w:val="22"/>
          </w:rPr>
          <w:tab/>
        </w:r>
        <w:r w:rsidR="005C5AB1" w:rsidRPr="00FC08E5">
          <w:rPr>
            <w:rStyle w:val="afc"/>
            <w:noProof/>
          </w:rPr>
          <w:t>Введение</w:t>
        </w:r>
        <w:r w:rsidR="005C5AB1">
          <w:rPr>
            <w:noProof/>
            <w:webHidden/>
          </w:rPr>
          <w:tab/>
        </w:r>
        <w:r w:rsidR="005C5AB1">
          <w:rPr>
            <w:noProof/>
            <w:webHidden/>
          </w:rPr>
          <w:fldChar w:fldCharType="begin"/>
        </w:r>
        <w:r w:rsidR="005C5AB1">
          <w:rPr>
            <w:noProof/>
            <w:webHidden/>
          </w:rPr>
          <w:instrText xml:space="preserve"> PAGEREF _Toc84930200 \h </w:instrText>
        </w:r>
        <w:r w:rsidR="005C5AB1">
          <w:rPr>
            <w:noProof/>
            <w:webHidden/>
          </w:rPr>
        </w:r>
        <w:r w:rsidR="005C5AB1">
          <w:rPr>
            <w:noProof/>
            <w:webHidden/>
          </w:rPr>
          <w:fldChar w:fldCharType="separate"/>
        </w:r>
        <w:r w:rsidR="005C5AB1">
          <w:rPr>
            <w:noProof/>
            <w:webHidden/>
          </w:rPr>
          <w:t>3</w:t>
        </w:r>
        <w:r w:rsidR="005C5AB1">
          <w:rPr>
            <w:noProof/>
            <w:webHidden/>
          </w:rPr>
          <w:fldChar w:fldCharType="end"/>
        </w:r>
      </w:hyperlink>
    </w:p>
    <w:p w14:paraId="585E8682" w14:textId="7FF78625" w:rsidR="005C5AB1" w:rsidRDefault="006037E5">
      <w:pPr>
        <w:pStyle w:val="11"/>
        <w:rPr>
          <w:rFonts w:asciiTheme="minorHAnsi" w:eastAsiaTheme="minorEastAsia" w:hAnsiTheme="minorHAnsi" w:cstheme="minorBidi"/>
          <w:noProof/>
          <w:sz w:val="22"/>
          <w:szCs w:val="22"/>
        </w:rPr>
      </w:pPr>
      <w:hyperlink w:anchor="_Toc84930201" w:history="1">
        <w:r w:rsidR="005C5AB1" w:rsidRPr="00FC08E5">
          <w:rPr>
            <w:rStyle w:val="afc"/>
            <w:noProof/>
          </w:rPr>
          <w:t>2.</w:t>
        </w:r>
        <w:r w:rsidR="005C5AB1">
          <w:rPr>
            <w:rFonts w:asciiTheme="minorHAnsi" w:eastAsiaTheme="minorEastAsia" w:hAnsiTheme="minorHAnsi" w:cstheme="minorBidi"/>
            <w:noProof/>
            <w:sz w:val="22"/>
            <w:szCs w:val="22"/>
          </w:rPr>
          <w:tab/>
        </w:r>
        <w:r w:rsidR="005C5AB1" w:rsidRPr="00FC08E5">
          <w:rPr>
            <w:rStyle w:val="afc"/>
            <w:noProof/>
          </w:rPr>
          <w:t>Постановка задачи</w:t>
        </w:r>
        <w:r w:rsidR="005C5AB1">
          <w:rPr>
            <w:noProof/>
            <w:webHidden/>
          </w:rPr>
          <w:tab/>
        </w:r>
        <w:r w:rsidR="005C5AB1">
          <w:rPr>
            <w:noProof/>
            <w:webHidden/>
          </w:rPr>
          <w:fldChar w:fldCharType="begin"/>
        </w:r>
        <w:r w:rsidR="005C5AB1">
          <w:rPr>
            <w:noProof/>
            <w:webHidden/>
          </w:rPr>
          <w:instrText xml:space="preserve"> PAGEREF _Toc84930201 \h </w:instrText>
        </w:r>
        <w:r w:rsidR="005C5AB1">
          <w:rPr>
            <w:noProof/>
            <w:webHidden/>
          </w:rPr>
        </w:r>
        <w:r w:rsidR="005C5AB1">
          <w:rPr>
            <w:noProof/>
            <w:webHidden/>
          </w:rPr>
          <w:fldChar w:fldCharType="separate"/>
        </w:r>
        <w:r w:rsidR="005C5AB1">
          <w:rPr>
            <w:noProof/>
            <w:webHidden/>
          </w:rPr>
          <w:t>4</w:t>
        </w:r>
        <w:r w:rsidR="005C5AB1">
          <w:rPr>
            <w:noProof/>
            <w:webHidden/>
          </w:rPr>
          <w:fldChar w:fldCharType="end"/>
        </w:r>
      </w:hyperlink>
    </w:p>
    <w:p w14:paraId="3D5B0397" w14:textId="4BC53E8C" w:rsidR="005C5AB1" w:rsidRDefault="006037E5">
      <w:pPr>
        <w:pStyle w:val="11"/>
        <w:rPr>
          <w:rFonts w:asciiTheme="minorHAnsi" w:eastAsiaTheme="minorEastAsia" w:hAnsiTheme="minorHAnsi" w:cstheme="minorBidi"/>
          <w:noProof/>
          <w:sz w:val="22"/>
          <w:szCs w:val="22"/>
        </w:rPr>
      </w:pPr>
      <w:hyperlink w:anchor="_Toc84930202" w:history="1">
        <w:r w:rsidR="005C5AB1" w:rsidRPr="00FC08E5">
          <w:rPr>
            <w:rStyle w:val="afc"/>
            <w:noProof/>
          </w:rPr>
          <w:t>3.</w:t>
        </w:r>
        <w:r w:rsidR="005C5AB1">
          <w:rPr>
            <w:rFonts w:asciiTheme="minorHAnsi" w:eastAsiaTheme="minorEastAsia" w:hAnsiTheme="minorHAnsi" w:cstheme="minorBidi"/>
            <w:noProof/>
            <w:sz w:val="22"/>
            <w:szCs w:val="22"/>
          </w:rPr>
          <w:tab/>
        </w:r>
        <w:r w:rsidR="005C5AB1" w:rsidRPr="00FC08E5">
          <w:rPr>
            <w:rStyle w:val="afc"/>
            <w:noProof/>
          </w:rPr>
          <w:t>Практическая реализация</w:t>
        </w:r>
        <w:r w:rsidR="005C5AB1">
          <w:rPr>
            <w:noProof/>
            <w:webHidden/>
          </w:rPr>
          <w:tab/>
        </w:r>
        <w:r w:rsidR="005C5AB1">
          <w:rPr>
            <w:noProof/>
            <w:webHidden/>
          </w:rPr>
          <w:fldChar w:fldCharType="begin"/>
        </w:r>
        <w:r w:rsidR="005C5AB1">
          <w:rPr>
            <w:noProof/>
            <w:webHidden/>
          </w:rPr>
          <w:instrText xml:space="preserve"> PAGEREF _Toc84930202 \h </w:instrText>
        </w:r>
        <w:r w:rsidR="005C5AB1">
          <w:rPr>
            <w:noProof/>
            <w:webHidden/>
          </w:rPr>
        </w:r>
        <w:r w:rsidR="005C5AB1">
          <w:rPr>
            <w:noProof/>
            <w:webHidden/>
          </w:rPr>
          <w:fldChar w:fldCharType="separate"/>
        </w:r>
        <w:r w:rsidR="005C5AB1">
          <w:rPr>
            <w:noProof/>
            <w:webHidden/>
          </w:rPr>
          <w:t>5</w:t>
        </w:r>
        <w:r w:rsidR="005C5AB1">
          <w:rPr>
            <w:noProof/>
            <w:webHidden/>
          </w:rPr>
          <w:fldChar w:fldCharType="end"/>
        </w:r>
      </w:hyperlink>
    </w:p>
    <w:p w14:paraId="67A593F1" w14:textId="547BE9EE" w:rsidR="005C5AB1" w:rsidRDefault="006037E5">
      <w:pPr>
        <w:pStyle w:val="21"/>
        <w:rPr>
          <w:rFonts w:asciiTheme="minorHAnsi" w:eastAsiaTheme="minorEastAsia" w:hAnsiTheme="minorHAnsi" w:cstheme="minorBidi"/>
          <w:noProof/>
          <w:sz w:val="22"/>
          <w:szCs w:val="22"/>
        </w:rPr>
      </w:pPr>
      <w:hyperlink w:anchor="_Toc84930203" w:history="1">
        <w:r w:rsidR="005C5AB1" w:rsidRPr="00FC08E5">
          <w:rPr>
            <w:rStyle w:val="afc"/>
            <w:noProof/>
          </w:rPr>
          <w:t>3.1.</w:t>
        </w:r>
        <w:r w:rsidR="005C5AB1">
          <w:rPr>
            <w:rFonts w:asciiTheme="minorHAnsi" w:eastAsiaTheme="minorEastAsia" w:hAnsiTheme="minorHAnsi" w:cstheme="minorBidi"/>
            <w:noProof/>
            <w:sz w:val="22"/>
            <w:szCs w:val="22"/>
          </w:rPr>
          <w:tab/>
        </w:r>
        <w:r w:rsidR="005C5AB1" w:rsidRPr="00FC08E5">
          <w:rPr>
            <w:rStyle w:val="afc"/>
            <w:noProof/>
          </w:rPr>
          <w:t>Используемый инструментарий</w:t>
        </w:r>
        <w:r w:rsidR="005C5AB1">
          <w:rPr>
            <w:noProof/>
            <w:webHidden/>
          </w:rPr>
          <w:tab/>
        </w:r>
        <w:r w:rsidR="005C5AB1">
          <w:rPr>
            <w:noProof/>
            <w:webHidden/>
          </w:rPr>
          <w:fldChar w:fldCharType="begin"/>
        </w:r>
        <w:r w:rsidR="005C5AB1">
          <w:rPr>
            <w:noProof/>
            <w:webHidden/>
          </w:rPr>
          <w:instrText xml:space="preserve"> PAGEREF _Toc84930203 \h </w:instrText>
        </w:r>
        <w:r w:rsidR="005C5AB1">
          <w:rPr>
            <w:noProof/>
            <w:webHidden/>
          </w:rPr>
        </w:r>
        <w:r w:rsidR="005C5AB1">
          <w:rPr>
            <w:noProof/>
            <w:webHidden/>
          </w:rPr>
          <w:fldChar w:fldCharType="separate"/>
        </w:r>
        <w:r w:rsidR="005C5AB1">
          <w:rPr>
            <w:noProof/>
            <w:webHidden/>
          </w:rPr>
          <w:t>5</w:t>
        </w:r>
        <w:r w:rsidR="005C5AB1">
          <w:rPr>
            <w:noProof/>
            <w:webHidden/>
          </w:rPr>
          <w:fldChar w:fldCharType="end"/>
        </w:r>
      </w:hyperlink>
    </w:p>
    <w:p w14:paraId="56296775" w14:textId="68E21E8B" w:rsidR="005C5AB1" w:rsidRDefault="006037E5">
      <w:pPr>
        <w:pStyle w:val="21"/>
        <w:rPr>
          <w:rFonts w:asciiTheme="minorHAnsi" w:eastAsiaTheme="minorEastAsia" w:hAnsiTheme="minorHAnsi" w:cstheme="minorBidi"/>
          <w:noProof/>
          <w:sz w:val="22"/>
          <w:szCs w:val="22"/>
        </w:rPr>
      </w:pPr>
      <w:hyperlink w:anchor="_Toc84930204" w:history="1">
        <w:r w:rsidR="005C5AB1" w:rsidRPr="00FC08E5">
          <w:rPr>
            <w:rStyle w:val="afc"/>
            <w:noProof/>
          </w:rPr>
          <w:t>3.2.</w:t>
        </w:r>
        <w:r w:rsidR="005C5AB1">
          <w:rPr>
            <w:rFonts w:asciiTheme="minorHAnsi" w:eastAsiaTheme="minorEastAsia" w:hAnsiTheme="minorHAnsi" w:cstheme="minorBidi"/>
            <w:noProof/>
            <w:sz w:val="22"/>
            <w:szCs w:val="22"/>
          </w:rPr>
          <w:tab/>
        </w:r>
        <w:r w:rsidR="005C5AB1" w:rsidRPr="00FC08E5">
          <w:rPr>
            <w:rStyle w:val="afc"/>
            <w:noProof/>
          </w:rPr>
          <w:t>описание входного файла</w:t>
        </w:r>
        <w:r w:rsidR="005C5AB1">
          <w:rPr>
            <w:noProof/>
            <w:webHidden/>
          </w:rPr>
          <w:tab/>
        </w:r>
        <w:r w:rsidR="005C5AB1">
          <w:rPr>
            <w:noProof/>
            <w:webHidden/>
          </w:rPr>
          <w:fldChar w:fldCharType="begin"/>
        </w:r>
        <w:r w:rsidR="005C5AB1">
          <w:rPr>
            <w:noProof/>
            <w:webHidden/>
          </w:rPr>
          <w:instrText xml:space="preserve"> PAGEREF _Toc84930204 \h </w:instrText>
        </w:r>
        <w:r w:rsidR="005C5AB1">
          <w:rPr>
            <w:noProof/>
            <w:webHidden/>
          </w:rPr>
        </w:r>
        <w:r w:rsidR="005C5AB1">
          <w:rPr>
            <w:noProof/>
            <w:webHidden/>
          </w:rPr>
          <w:fldChar w:fldCharType="separate"/>
        </w:r>
        <w:r w:rsidR="005C5AB1">
          <w:rPr>
            <w:noProof/>
            <w:webHidden/>
          </w:rPr>
          <w:t>5</w:t>
        </w:r>
        <w:r w:rsidR="005C5AB1">
          <w:rPr>
            <w:noProof/>
            <w:webHidden/>
          </w:rPr>
          <w:fldChar w:fldCharType="end"/>
        </w:r>
      </w:hyperlink>
    </w:p>
    <w:p w14:paraId="0D72C45B" w14:textId="61FB86C1" w:rsidR="005C5AB1" w:rsidRDefault="006037E5">
      <w:pPr>
        <w:pStyle w:val="21"/>
        <w:rPr>
          <w:rFonts w:asciiTheme="minorHAnsi" w:eastAsiaTheme="minorEastAsia" w:hAnsiTheme="minorHAnsi" w:cstheme="minorBidi"/>
          <w:noProof/>
          <w:sz w:val="22"/>
          <w:szCs w:val="22"/>
        </w:rPr>
      </w:pPr>
      <w:hyperlink w:anchor="_Toc84930205" w:history="1">
        <w:r w:rsidR="005C5AB1" w:rsidRPr="00FC08E5">
          <w:rPr>
            <w:rStyle w:val="afc"/>
            <w:noProof/>
          </w:rPr>
          <w:t>3.3.</w:t>
        </w:r>
        <w:r w:rsidR="005C5AB1">
          <w:rPr>
            <w:rFonts w:asciiTheme="minorHAnsi" w:eastAsiaTheme="minorEastAsia" w:hAnsiTheme="minorHAnsi" w:cstheme="minorBidi"/>
            <w:noProof/>
            <w:sz w:val="22"/>
            <w:szCs w:val="22"/>
          </w:rPr>
          <w:tab/>
        </w:r>
        <w:r w:rsidR="005C5AB1" w:rsidRPr="00FC08E5">
          <w:rPr>
            <w:rStyle w:val="afc"/>
            <w:noProof/>
          </w:rPr>
          <w:t>описание основных частей программы в виде листингов с комментариями</w:t>
        </w:r>
        <w:r w:rsidR="005C5AB1">
          <w:rPr>
            <w:noProof/>
            <w:webHidden/>
          </w:rPr>
          <w:tab/>
        </w:r>
        <w:r w:rsidR="005C5AB1">
          <w:rPr>
            <w:noProof/>
            <w:webHidden/>
          </w:rPr>
          <w:fldChar w:fldCharType="begin"/>
        </w:r>
        <w:r w:rsidR="005C5AB1">
          <w:rPr>
            <w:noProof/>
            <w:webHidden/>
          </w:rPr>
          <w:instrText xml:space="preserve"> PAGEREF _Toc84930205 \h </w:instrText>
        </w:r>
        <w:r w:rsidR="005C5AB1">
          <w:rPr>
            <w:noProof/>
            <w:webHidden/>
          </w:rPr>
        </w:r>
        <w:r w:rsidR="005C5AB1">
          <w:rPr>
            <w:noProof/>
            <w:webHidden/>
          </w:rPr>
          <w:fldChar w:fldCharType="separate"/>
        </w:r>
        <w:r w:rsidR="005C5AB1">
          <w:rPr>
            <w:noProof/>
            <w:webHidden/>
          </w:rPr>
          <w:t>5</w:t>
        </w:r>
        <w:r w:rsidR="005C5AB1">
          <w:rPr>
            <w:noProof/>
            <w:webHidden/>
          </w:rPr>
          <w:fldChar w:fldCharType="end"/>
        </w:r>
      </w:hyperlink>
    </w:p>
    <w:p w14:paraId="06E38A2A" w14:textId="2304A2C9" w:rsidR="005C5AB1" w:rsidRDefault="006037E5">
      <w:pPr>
        <w:pStyle w:val="21"/>
        <w:rPr>
          <w:rFonts w:asciiTheme="minorHAnsi" w:eastAsiaTheme="minorEastAsia" w:hAnsiTheme="minorHAnsi" w:cstheme="minorBidi"/>
          <w:noProof/>
          <w:sz w:val="22"/>
          <w:szCs w:val="22"/>
        </w:rPr>
      </w:pPr>
      <w:hyperlink w:anchor="_Toc84930206" w:history="1">
        <w:r w:rsidR="005C5AB1" w:rsidRPr="00FC08E5">
          <w:rPr>
            <w:rStyle w:val="afc"/>
            <w:noProof/>
          </w:rPr>
          <w:t>3.4.</w:t>
        </w:r>
        <w:r w:rsidR="005C5AB1">
          <w:rPr>
            <w:rFonts w:asciiTheme="minorHAnsi" w:eastAsiaTheme="minorEastAsia" w:hAnsiTheme="minorHAnsi" w:cstheme="minorBidi"/>
            <w:noProof/>
            <w:sz w:val="22"/>
            <w:szCs w:val="22"/>
          </w:rPr>
          <w:tab/>
        </w:r>
        <w:r w:rsidR="005C5AB1" w:rsidRPr="00FC08E5">
          <w:rPr>
            <w:rStyle w:val="afc"/>
            <w:noProof/>
          </w:rPr>
          <w:t>описание результирующего файла с примером</w:t>
        </w:r>
        <w:r w:rsidR="005C5AB1">
          <w:rPr>
            <w:noProof/>
            <w:webHidden/>
          </w:rPr>
          <w:tab/>
        </w:r>
        <w:r w:rsidR="005C5AB1">
          <w:rPr>
            <w:noProof/>
            <w:webHidden/>
          </w:rPr>
          <w:fldChar w:fldCharType="begin"/>
        </w:r>
        <w:r w:rsidR="005C5AB1">
          <w:rPr>
            <w:noProof/>
            <w:webHidden/>
          </w:rPr>
          <w:instrText xml:space="preserve"> PAGEREF _Toc84930206 \h </w:instrText>
        </w:r>
        <w:r w:rsidR="005C5AB1">
          <w:rPr>
            <w:noProof/>
            <w:webHidden/>
          </w:rPr>
        </w:r>
        <w:r w:rsidR="005C5AB1">
          <w:rPr>
            <w:noProof/>
            <w:webHidden/>
          </w:rPr>
          <w:fldChar w:fldCharType="separate"/>
        </w:r>
        <w:r w:rsidR="005C5AB1">
          <w:rPr>
            <w:noProof/>
            <w:webHidden/>
          </w:rPr>
          <w:t>6</w:t>
        </w:r>
        <w:r w:rsidR="005C5AB1">
          <w:rPr>
            <w:noProof/>
            <w:webHidden/>
          </w:rPr>
          <w:fldChar w:fldCharType="end"/>
        </w:r>
      </w:hyperlink>
    </w:p>
    <w:p w14:paraId="62381C16" w14:textId="7701405B" w:rsidR="005C5AB1" w:rsidRDefault="006037E5">
      <w:pPr>
        <w:pStyle w:val="21"/>
        <w:rPr>
          <w:rFonts w:asciiTheme="minorHAnsi" w:eastAsiaTheme="minorEastAsia" w:hAnsiTheme="minorHAnsi" w:cstheme="minorBidi"/>
          <w:noProof/>
          <w:sz w:val="22"/>
          <w:szCs w:val="22"/>
        </w:rPr>
      </w:pPr>
      <w:hyperlink w:anchor="_Toc84930207" w:history="1">
        <w:r w:rsidR="005C5AB1" w:rsidRPr="00FC08E5">
          <w:rPr>
            <w:rStyle w:val="afc"/>
            <w:noProof/>
          </w:rPr>
          <w:t>3.5.</w:t>
        </w:r>
        <w:r w:rsidR="005C5AB1">
          <w:rPr>
            <w:rFonts w:asciiTheme="minorHAnsi" w:eastAsiaTheme="minorEastAsia" w:hAnsiTheme="minorHAnsi" w:cstheme="minorBidi"/>
            <w:noProof/>
            <w:sz w:val="22"/>
            <w:szCs w:val="22"/>
          </w:rPr>
          <w:tab/>
        </w:r>
        <w:r w:rsidR="005C5AB1" w:rsidRPr="00FC08E5">
          <w:rPr>
            <w:rStyle w:val="afc"/>
            <w:noProof/>
          </w:rPr>
          <w:t>тестирование:</w:t>
        </w:r>
        <w:r w:rsidR="005C5AB1">
          <w:rPr>
            <w:noProof/>
            <w:webHidden/>
          </w:rPr>
          <w:tab/>
        </w:r>
        <w:r w:rsidR="005C5AB1">
          <w:rPr>
            <w:noProof/>
            <w:webHidden/>
          </w:rPr>
          <w:fldChar w:fldCharType="begin"/>
        </w:r>
        <w:r w:rsidR="005C5AB1">
          <w:rPr>
            <w:noProof/>
            <w:webHidden/>
          </w:rPr>
          <w:instrText xml:space="preserve"> PAGEREF _Toc84930207 \h </w:instrText>
        </w:r>
        <w:r w:rsidR="005C5AB1">
          <w:rPr>
            <w:noProof/>
            <w:webHidden/>
          </w:rPr>
        </w:r>
        <w:r w:rsidR="005C5AB1">
          <w:rPr>
            <w:noProof/>
            <w:webHidden/>
          </w:rPr>
          <w:fldChar w:fldCharType="separate"/>
        </w:r>
        <w:r w:rsidR="005C5AB1">
          <w:rPr>
            <w:noProof/>
            <w:webHidden/>
          </w:rPr>
          <w:t>7</w:t>
        </w:r>
        <w:r w:rsidR="005C5AB1">
          <w:rPr>
            <w:noProof/>
            <w:webHidden/>
          </w:rPr>
          <w:fldChar w:fldCharType="end"/>
        </w:r>
      </w:hyperlink>
    </w:p>
    <w:p w14:paraId="1D9A65FD" w14:textId="267F077E" w:rsidR="005C5AB1" w:rsidRDefault="006037E5">
      <w:pPr>
        <w:pStyle w:val="11"/>
        <w:rPr>
          <w:rFonts w:asciiTheme="minorHAnsi" w:eastAsiaTheme="minorEastAsia" w:hAnsiTheme="minorHAnsi" w:cstheme="minorBidi"/>
          <w:noProof/>
          <w:sz w:val="22"/>
          <w:szCs w:val="22"/>
        </w:rPr>
      </w:pPr>
      <w:hyperlink w:anchor="_Toc84930208" w:history="1">
        <w:r w:rsidR="005C5AB1" w:rsidRPr="00FC08E5">
          <w:rPr>
            <w:rStyle w:val="afc"/>
            <w:noProof/>
          </w:rPr>
          <w:t>4.</w:t>
        </w:r>
        <w:r w:rsidR="005C5AB1">
          <w:rPr>
            <w:rFonts w:asciiTheme="minorHAnsi" w:eastAsiaTheme="minorEastAsia" w:hAnsiTheme="minorHAnsi" w:cstheme="minorBidi"/>
            <w:noProof/>
            <w:sz w:val="22"/>
            <w:szCs w:val="22"/>
          </w:rPr>
          <w:tab/>
        </w:r>
        <w:r w:rsidR="005C5AB1" w:rsidRPr="00FC08E5">
          <w:rPr>
            <w:rStyle w:val="afc"/>
            <w:noProof/>
          </w:rPr>
          <w:t>Заключение</w:t>
        </w:r>
        <w:r w:rsidR="005C5AB1">
          <w:rPr>
            <w:noProof/>
            <w:webHidden/>
          </w:rPr>
          <w:tab/>
        </w:r>
        <w:r w:rsidR="005C5AB1">
          <w:rPr>
            <w:noProof/>
            <w:webHidden/>
          </w:rPr>
          <w:fldChar w:fldCharType="begin"/>
        </w:r>
        <w:r w:rsidR="005C5AB1">
          <w:rPr>
            <w:noProof/>
            <w:webHidden/>
          </w:rPr>
          <w:instrText xml:space="preserve"> PAGEREF _Toc84930208 \h </w:instrText>
        </w:r>
        <w:r w:rsidR="005C5AB1">
          <w:rPr>
            <w:noProof/>
            <w:webHidden/>
          </w:rPr>
        </w:r>
        <w:r w:rsidR="005C5AB1">
          <w:rPr>
            <w:noProof/>
            <w:webHidden/>
          </w:rPr>
          <w:fldChar w:fldCharType="separate"/>
        </w:r>
        <w:r w:rsidR="005C5AB1">
          <w:rPr>
            <w:noProof/>
            <w:webHidden/>
          </w:rPr>
          <w:t>8</w:t>
        </w:r>
        <w:r w:rsidR="005C5AB1">
          <w:rPr>
            <w:noProof/>
            <w:webHidden/>
          </w:rPr>
          <w:fldChar w:fldCharType="end"/>
        </w:r>
      </w:hyperlink>
    </w:p>
    <w:p w14:paraId="47476743" w14:textId="1BB6F5F7" w:rsidR="005C5AB1" w:rsidRDefault="006037E5">
      <w:pPr>
        <w:pStyle w:val="11"/>
        <w:rPr>
          <w:rFonts w:asciiTheme="minorHAnsi" w:eastAsiaTheme="minorEastAsia" w:hAnsiTheme="minorHAnsi" w:cstheme="minorBidi"/>
          <w:noProof/>
          <w:sz w:val="22"/>
          <w:szCs w:val="22"/>
        </w:rPr>
      </w:pPr>
      <w:hyperlink w:anchor="_Toc84930209" w:history="1">
        <w:r w:rsidR="005C5AB1" w:rsidRPr="00FC08E5">
          <w:rPr>
            <w:rStyle w:val="afc"/>
            <w:noProof/>
          </w:rPr>
          <w:t>5.</w:t>
        </w:r>
        <w:r w:rsidR="005C5AB1">
          <w:rPr>
            <w:rFonts w:asciiTheme="minorHAnsi" w:eastAsiaTheme="minorEastAsia" w:hAnsiTheme="minorHAnsi" w:cstheme="minorBidi"/>
            <w:noProof/>
            <w:sz w:val="22"/>
            <w:szCs w:val="22"/>
          </w:rPr>
          <w:tab/>
        </w:r>
        <w:r w:rsidR="005C5AB1" w:rsidRPr="00FC08E5">
          <w:rPr>
            <w:rStyle w:val="afc"/>
            <w:noProof/>
          </w:rPr>
          <w:t>Список литературы</w:t>
        </w:r>
        <w:r w:rsidR="005C5AB1">
          <w:rPr>
            <w:noProof/>
            <w:webHidden/>
          </w:rPr>
          <w:tab/>
        </w:r>
        <w:r w:rsidR="005C5AB1">
          <w:rPr>
            <w:noProof/>
            <w:webHidden/>
          </w:rPr>
          <w:fldChar w:fldCharType="begin"/>
        </w:r>
        <w:r w:rsidR="005C5AB1">
          <w:rPr>
            <w:noProof/>
            <w:webHidden/>
          </w:rPr>
          <w:instrText xml:space="preserve"> PAGEREF _Toc84930209 \h </w:instrText>
        </w:r>
        <w:r w:rsidR="005C5AB1">
          <w:rPr>
            <w:noProof/>
            <w:webHidden/>
          </w:rPr>
        </w:r>
        <w:r w:rsidR="005C5AB1">
          <w:rPr>
            <w:noProof/>
            <w:webHidden/>
          </w:rPr>
          <w:fldChar w:fldCharType="separate"/>
        </w:r>
        <w:r w:rsidR="005C5AB1">
          <w:rPr>
            <w:noProof/>
            <w:webHidden/>
          </w:rPr>
          <w:t>9</w:t>
        </w:r>
        <w:r w:rsidR="005C5AB1">
          <w:rPr>
            <w:noProof/>
            <w:webHidden/>
          </w:rPr>
          <w:fldChar w:fldCharType="end"/>
        </w:r>
      </w:hyperlink>
    </w:p>
    <w:p w14:paraId="195152B4" w14:textId="1A09A3E4" w:rsidR="005C5AB1" w:rsidRDefault="006037E5">
      <w:pPr>
        <w:pStyle w:val="11"/>
        <w:rPr>
          <w:rFonts w:asciiTheme="minorHAnsi" w:eastAsiaTheme="minorEastAsia" w:hAnsiTheme="minorHAnsi" w:cstheme="minorBidi"/>
          <w:noProof/>
          <w:sz w:val="22"/>
          <w:szCs w:val="22"/>
        </w:rPr>
      </w:pPr>
      <w:hyperlink w:anchor="_Toc84930210" w:history="1">
        <w:r w:rsidR="005C5AB1" w:rsidRPr="00FC08E5">
          <w:rPr>
            <w:rStyle w:val="afc"/>
            <w:noProof/>
          </w:rPr>
          <w:t>Приложение</w:t>
        </w:r>
        <w:r w:rsidR="005C5AB1">
          <w:rPr>
            <w:noProof/>
            <w:webHidden/>
          </w:rPr>
          <w:tab/>
        </w:r>
        <w:r w:rsidR="005C5AB1">
          <w:rPr>
            <w:noProof/>
            <w:webHidden/>
          </w:rPr>
          <w:fldChar w:fldCharType="begin"/>
        </w:r>
        <w:r w:rsidR="005C5AB1">
          <w:rPr>
            <w:noProof/>
            <w:webHidden/>
          </w:rPr>
          <w:instrText xml:space="preserve"> PAGEREF _Toc84930210 \h </w:instrText>
        </w:r>
        <w:r w:rsidR="005C5AB1">
          <w:rPr>
            <w:noProof/>
            <w:webHidden/>
          </w:rPr>
        </w:r>
        <w:r w:rsidR="005C5AB1">
          <w:rPr>
            <w:noProof/>
            <w:webHidden/>
          </w:rPr>
          <w:fldChar w:fldCharType="separate"/>
        </w:r>
        <w:r w:rsidR="005C5AB1">
          <w:rPr>
            <w:noProof/>
            <w:webHidden/>
          </w:rPr>
          <w:t>10</w:t>
        </w:r>
        <w:r w:rsidR="005C5AB1">
          <w:rPr>
            <w:noProof/>
            <w:webHidden/>
          </w:rPr>
          <w:fldChar w:fldCharType="end"/>
        </w:r>
      </w:hyperlink>
    </w:p>
    <w:p w14:paraId="70A039FB" w14:textId="1CCBDA65" w:rsidR="00C71E1D" w:rsidRDefault="00AB3A5A" w:rsidP="00845C9B">
      <w:pPr>
        <w:ind w:firstLine="0"/>
      </w:pPr>
      <w:r>
        <w:rPr>
          <w:b/>
        </w:rPr>
        <w:fldChar w:fldCharType="end"/>
      </w:r>
    </w:p>
    <w:p w14:paraId="4DDD4CEA" w14:textId="77777777" w:rsidR="00C71E1D" w:rsidRDefault="00C71E1D" w:rsidP="00C71E1D">
      <w:pPr>
        <w:sectPr w:rsidR="00C71E1D" w:rsidSect="000B1642">
          <w:footerReference w:type="default" r:id="rId10"/>
          <w:footerReference w:type="first" r:id="rId11"/>
          <w:pgSz w:w="12240" w:h="15840" w:code="1"/>
          <w:pgMar w:top="1134" w:right="1134" w:bottom="1134" w:left="1134" w:header="709" w:footer="709" w:gutter="0"/>
          <w:pgNumType w:start="1"/>
          <w:cols w:space="709"/>
          <w:titlePg/>
          <w:docGrid w:linePitch="326"/>
        </w:sectPr>
      </w:pPr>
    </w:p>
    <w:p w14:paraId="3DDC9B3A" w14:textId="71882FB0" w:rsidR="00EB0955" w:rsidRPr="00EE777D" w:rsidRDefault="0070692A" w:rsidP="00C71E1D">
      <w:pPr>
        <w:pStyle w:val="1"/>
      </w:pPr>
      <w:bookmarkStart w:id="11" w:name="_Toc84930200"/>
      <w:bookmarkEnd w:id="10"/>
      <w:r>
        <w:lastRenderedPageBreak/>
        <w:t>Введение</w:t>
      </w:r>
      <w:bookmarkEnd w:id="11"/>
    </w:p>
    <w:p w14:paraId="533BE154" w14:textId="5CB44AB0" w:rsidR="005041D7" w:rsidRPr="00271E71" w:rsidRDefault="00B02239" w:rsidP="009269B7">
      <w:pPr>
        <w:rPr>
          <w:szCs w:val="28"/>
        </w:rPr>
      </w:pPr>
      <w:r w:rsidRPr="00271E71">
        <w:rPr>
          <w:b/>
          <w:szCs w:val="28"/>
        </w:rPr>
        <w:t>Цель работы.</w:t>
      </w:r>
      <w:r w:rsidRPr="00271E71">
        <w:rPr>
          <w:szCs w:val="28"/>
        </w:rPr>
        <w:t xml:space="preserve"> Получение навыков программирования на языке </w:t>
      </w:r>
      <w:r w:rsidRPr="00271E71">
        <w:rPr>
          <w:szCs w:val="28"/>
          <w:lang w:val="en-US"/>
        </w:rPr>
        <w:t>Java</w:t>
      </w:r>
      <w:r w:rsidRPr="00271E71">
        <w:rPr>
          <w:szCs w:val="28"/>
        </w:rPr>
        <w:t xml:space="preserve">; изучение основных классов и методов </w:t>
      </w:r>
      <w:proofErr w:type="spellStart"/>
      <w:r w:rsidRPr="00271E71">
        <w:rPr>
          <w:szCs w:val="28"/>
        </w:rPr>
        <w:t>JavaSE</w:t>
      </w:r>
      <w:proofErr w:type="spellEnd"/>
      <w:r w:rsidRPr="00271E71">
        <w:rPr>
          <w:szCs w:val="28"/>
        </w:rPr>
        <w:t xml:space="preserve"> и </w:t>
      </w:r>
      <w:proofErr w:type="spellStart"/>
      <w:r w:rsidRPr="00271E71">
        <w:rPr>
          <w:szCs w:val="28"/>
        </w:rPr>
        <w:t>JavaSDK</w:t>
      </w:r>
      <w:proofErr w:type="spellEnd"/>
      <w:r w:rsidRPr="00271E71">
        <w:rPr>
          <w:szCs w:val="28"/>
        </w:rPr>
        <w:t xml:space="preserve">: коллекций, </w:t>
      </w:r>
      <w:proofErr w:type="gramStart"/>
      <w:r w:rsidRPr="00271E71">
        <w:rPr>
          <w:szCs w:val="28"/>
          <w:lang w:val="en-US"/>
        </w:rPr>
        <w:t>java</w:t>
      </w:r>
      <w:r w:rsidRPr="00271E71">
        <w:rPr>
          <w:szCs w:val="28"/>
        </w:rPr>
        <w:t>.</w:t>
      </w:r>
      <w:r w:rsidRPr="00271E71">
        <w:rPr>
          <w:szCs w:val="28"/>
          <w:lang w:val="en-US"/>
        </w:rPr>
        <w:t>time</w:t>
      </w:r>
      <w:proofErr w:type="gramEnd"/>
      <w:r w:rsidRPr="00271E71">
        <w:rPr>
          <w:szCs w:val="28"/>
        </w:rPr>
        <w:t xml:space="preserve">.*; изучение библиотеки </w:t>
      </w:r>
      <w:r w:rsidRPr="00271E71">
        <w:rPr>
          <w:szCs w:val="28"/>
          <w:lang w:val="en-US"/>
        </w:rPr>
        <w:t>Apache</w:t>
      </w:r>
      <w:r w:rsidRPr="00271E71">
        <w:rPr>
          <w:szCs w:val="28"/>
        </w:rPr>
        <w:t xml:space="preserve"> </w:t>
      </w:r>
      <w:r w:rsidRPr="00271E71">
        <w:rPr>
          <w:szCs w:val="28"/>
          <w:lang w:val="en-US"/>
        </w:rPr>
        <w:t>POI</w:t>
      </w:r>
      <w:r w:rsidRPr="00271E71">
        <w:rPr>
          <w:szCs w:val="28"/>
        </w:rPr>
        <w:t xml:space="preserve"> для работы с файлами офисных приложений.</w:t>
      </w:r>
    </w:p>
    <w:p w14:paraId="10C24AD6" w14:textId="4AFEDAA9" w:rsidR="00271E71" w:rsidRPr="00271E71" w:rsidRDefault="00271E71" w:rsidP="009269B7">
      <w:pPr>
        <w:rPr>
          <w:color w:val="0F1111"/>
          <w:szCs w:val="28"/>
          <w:shd w:val="clear" w:color="auto" w:fill="FFFFFF"/>
        </w:rPr>
      </w:pPr>
      <w:commentRangeStart w:id="12"/>
      <w:proofErr w:type="spellStart"/>
      <w:r w:rsidRPr="00271E71">
        <w:rPr>
          <w:color w:val="0F1111"/>
          <w:szCs w:val="28"/>
          <w:shd w:val="clear" w:color="auto" w:fill="FFFFFF"/>
        </w:rPr>
        <w:t>Java</w:t>
      </w:r>
      <w:proofErr w:type="spellEnd"/>
      <w:ins w:id="13" w:author="Пользователь" w:date="2022-12-22T02:25:00Z">
        <w:r w:rsidR="00046F53">
          <w:rPr>
            <w:color w:val="0F1111"/>
            <w:szCs w:val="28"/>
            <w:shd w:val="clear" w:color="auto" w:fill="FFFFFF"/>
          </w:rPr>
          <w:t xml:space="preserve"> </w:t>
        </w:r>
      </w:ins>
      <w:del w:id="14" w:author="Пользователь" w:date="2022-12-22T02:25:00Z">
        <w:r w:rsidRPr="00271E71" w:rsidDel="00046F53">
          <w:rPr>
            <w:color w:val="0F1111"/>
            <w:szCs w:val="28"/>
            <w:shd w:val="clear" w:color="auto" w:fill="FFFFFF"/>
          </w:rPr>
          <w:delText>-</w:delText>
        </w:r>
      </w:del>
      <w:ins w:id="15" w:author="Пользователь" w:date="2022-12-22T02:25:00Z">
        <w:r w:rsidR="00046F53">
          <w:rPr>
            <w:color w:val="0F1111"/>
            <w:szCs w:val="28"/>
            <w:shd w:val="clear" w:color="auto" w:fill="FFFFFF"/>
          </w:rPr>
          <w:t xml:space="preserve">– </w:t>
        </w:r>
      </w:ins>
      <w:r w:rsidRPr="00271E71">
        <w:rPr>
          <w:color w:val="0F1111"/>
          <w:szCs w:val="28"/>
          <w:shd w:val="clear" w:color="auto" w:fill="FFFFFF"/>
        </w:rPr>
        <w:t xml:space="preserve">это объектно-ориентированный язык программирования. Понятие «объектно-ориентированный» относится к способу написания структурного кода </w:t>
      </w:r>
      <w:proofErr w:type="spellStart"/>
      <w:r w:rsidRPr="00271E71">
        <w:rPr>
          <w:color w:val="0F1111"/>
          <w:szCs w:val="28"/>
          <w:shd w:val="clear" w:color="auto" w:fill="FFFFFF"/>
        </w:rPr>
        <w:t>Java</w:t>
      </w:r>
      <w:proofErr w:type="spellEnd"/>
      <w:r w:rsidRPr="00271E71">
        <w:rPr>
          <w:color w:val="0F1111"/>
          <w:szCs w:val="28"/>
          <w:shd w:val="clear" w:color="auto" w:fill="FFFFFF"/>
        </w:rPr>
        <w:t>, а именно: разделение кода на так называемые «классы», которые запускаются вместе, чтобы обеспечить согласованное порождение объектов.</w:t>
      </w:r>
    </w:p>
    <w:p w14:paraId="5CDE9DDA" w14:textId="77777777" w:rsidR="00271E71" w:rsidRPr="00271E71" w:rsidRDefault="00271E71" w:rsidP="009269B7">
      <w:pPr>
        <w:shd w:val="clear" w:color="auto" w:fill="FFFFFF"/>
        <w:spacing w:before="240" w:after="240"/>
        <w:ind w:firstLine="0"/>
        <w:jc w:val="left"/>
        <w:rPr>
          <w:color w:val="0F1111"/>
          <w:szCs w:val="28"/>
        </w:rPr>
      </w:pPr>
      <w:r w:rsidRPr="00271E71">
        <w:rPr>
          <w:color w:val="0F1111"/>
          <w:szCs w:val="28"/>
        </w:rPr>
        <w:t xml:space="preserve">Чтобы запустить и использовать </w:t>
      </w:r>
      <w:proofErr w:type="spellStart"/>
      <w:r w:rsidRPr="00271E71">
        <w:rPr>
          <w:color w:val="0F1111"/>
          <w:szCs w:val="28"/>
        </w:rPr>
        <w:t>Java</w:t>
      </w:r>
      <w:proofErr w:type="spellEnd"/>
      <w:r w:rsidRPr="00271E71">
        <w:rPr>
          <w:color w:val="0F1111"/>
          <w:szCs w:val="28"/>
        </w:rPr>
        <w:t>, вам нужно три вещи:</w:t>
      </w:r>
    </w:p>
    <w:p w14:paraId="635A917B" w14:textId="77777777" w:rsidR="00271E71" w:rsidRPr="00271E71" w:rsidRDefault="00271E71" w:rsidP="009269B7">
      <w:pPr>
        <w:numPr>
          <w:ilvl w:val="0"/>
          <w:numId w:val="28"/>
        </w:numPr>
        <w:shd w:val="clear" w:color="auto" w:fill="FFFFFF"/>
        <w:ind w:left="375"/>
        <w:jc w:val="left"/>
        <w:rPr>
          <w:color w:val="0F1111"/>
          <w:szCs w:val="28"/>
        </w:rPr>
      </w:pPr>
      <w:r w:rsidRPr="00271E71">
        <w:rPr>
          <w:color w:val="0F1111"/>
          <w:szCs w:val="28"/>
        </w:rPr>
        <w:t xml:space="preserve">JDK – </w:t>
      </w:r>
      <w:proofErr w:type="spellStart"/>
      <w:r w:rsidRPr="00271E71">
        <w:rPr>
          <w:color w:val="0F1111"/>
          <w:szCs w:val="28"/>
        </w:rPr>
        <w:t>Java</w:t>
      </w:r>
      <w:proofErr w:type="spellEnd"/>
      <w:r w:rsidRPr="00271E71">
        <w:rPr>
          <w:color w:val="0F1111"/>
          <w:szCs w:val="28"/>
        </w:rPr>
        <w:t xml:space="preserve"> </w:t>
      </w:r>
      <w:proofErr w:type="spellStart"/>
      <w:r w:rsidRPr="00271E71">
        <w:rPr>
          <w:color w:val="0F1111"/>
          <w:szCs w:val="28"/>
        </w:rPr>
        <w:t>Development</w:t>
      </w:r>
      <w:proofErr w:type="spellEnd"/>
      <w:r w:rsidRPr="00271E71">
        <w:rPr>
          <w:color w:val="0F1111"/>
          <w:szCs w:val="28"/>
        </w:rPr>
        <w:t xml:space="preserve"> </w:t>
      </w:r>
      <w:proofErr w:type="spellStart"/>
      <w:r w:rsidRPr="00271E71">
        <w:rPr>
          <w:color w:val="0F1111"/>
          <w:szCs w:val="28"/>
        </w:rPr>
        <w:t>Kit</w:t>
      </w:r>
      <w:proofErr w:type="spellEnd"/>
    </w:p>
    <w:p w14:paraId="248BFAFF" w14:textId="77777777" w:rsidR="00271E71" w:rsidRPr="00271E71" w:rsidRDefault="00271E71" w:rsidP="009269B7">
      <w:pPr>
        <w:numPr>
          <w:ilvl w:val="0"/>
          <w:numId w:val="28"/>
        </w:numPr>
        <w:shd w:val="clear" w:color="auto" w:fill="FFFFFF"/>
        <w:ind w:left="375"/>
        <w:jc w:val="left"/>
        <w:rPr>
          <w:color w:val="0F1111"/>
          <w:szCs w:val="28"/>
        </w:rPr>
      </w:pPr>
      <w:r w:rsidRPr="00271E71">
        <w:rPr>
          <w:color w:val="0F1111"/>
          <w:szCs w:val="28"/>
        </w:rPr>
        <w:t xml:space="preserve">JRE – </w:t>
      </w:r>
      <w:proofErr w:type="spellStart"/>
      <w:r w:rsidRPr="00271E71">
        <w:rPr>
          <w:color w:val="0F1111"/>
          <w:szCs w:val="28"/>
        </w:rPr>
        <w:t>Java</w:t>
      </w:r>
      <w:proofErr w:type="spellEnd"/>
      <w:r w:rsidRPr="00271E71">
        <w:rPr>
          <w:color w:val="0F1111"/>
          <w:szCs w:val="28"/>
        </w:rPr>
        <w:t xml:space="preserve"> </w:t>
      </w:r>
      <w:proofErr w:type="spellStart"/>
      <w:r w:rsidRPr="00271E71">
        <w:rPr>
          <w:color w:val="0F1111"/>
          <w:szCs w:val="28"/>
        </w:rPr>
        <w:t>Runtime</w:t>
      </w:r>
      <w:proofErr w:type="spellEnd"/>
      <w:r w:rsidRPr="00271E71">
        <w:rPr>
          <w:color w:val="0F1111"/>
          <w:szCs w:val="28"/>
        </w:rPr>
        <w:t xml:space="preserve"> </w:t>
      </w:r>
      <w:proofErr w:type="spellStart"/>
      <w:r w:rsidRPr="00271E71">
        <w:rPr>
          <w:color w:val="0F1111"/>
          <w:szCs w:val="28"/>
        </w:rPr>
        <w:t>Environment</w:t>
      </w:r>
      <w:proofErr w:type="spellEnd"/>
    </w:p>
    <w:p w14:paraId="2928BDEA" w14:textId="77777777" w:rsidR="00271E71" w:rsidRPr="00271E71" w:rsidRDefault="00271E71" w:rsidP="009269B7">
      <w:pPr>
        <w:numPr>
          <w:ilvl w:val="0"/>
          <w:numId w:val="28"/>
        </w:numPr>
        <w:shd w:val="clear" w:color="auto" w:fill="FFFFFF"/>
        <w:ind w:left="375"/>
        <w:jc w:val="left"/>
        <w:rPr>
          <w:color w:val="0F1111"/>
          <w:szCs w:val="28"/>
        </w:rPr>
      </w:pPr>
      <w:r w:rsidRPr="00271E71">
        <w:rPr>
          <w:color w:val="0F1111"/>
          <w:szCs w:val="28"/>
        </w:rPr>
        <w:t xml:space="preserve">JVM – </w:t>
      </w:r>
      <w:proofErr w:type="spellStart"/>
      <w:r w:rsidRPr="00271E71">
        <w:rPr>
          <w:color w:val="0F1111"/>
          <w:szCs w:val="28"/>
        </w:rPr>
        <w:t>Java</w:t>
      </w:r>
      <w:proofErr w:type="spellEnd"/>
      <w:r w:rsidRPr="00271E71">
        <w:rPr>
          <w:color w:val="0F1111"/>
          <w:szCs w:val="28"/>
        </w:rPr>
        <w:t xml:space="preserve"> </w:t>
      </w:r>
      <w:proofErr w:type="spellStart"/>
      <w:r w:rsidRPr="00271E71">
        <w:rPr>
          <w:color w:val="0F1111"/>
          <w:szCs w:val="28"/>
        </w:rPr>
        <w:t>Virtual</w:t>
      </w:r>
      <w:proofErr w:type="spellEnd"/>
      <w:r w:rsidRPr="00271E71">
        <w:rPr>
          <w:color w:val="0F1111"/>
          <w:szCs w:val="28"/>
        </w:rPr>
        <w:t xml:space="preserve"> </w:t>
      </w:r>
      <w:proofErr w:type="spellStart"/>
      <w:r w:rsidRPr="00271E71">
        <w:rPr>
          <w:color w:val="0F1111"/>
          <w:szCs w:val="28"/>
        </w:rPr>
        <w:t>Machine</w:t>
      </w:r>
      <w:proofErr w:type="spellEnd"/>
    </w:p>
    <w:p w14:paraId="1B0A731B" w14:textId="77777777" w:rsidR="00271E71" w:rsidRPr="00271E71" w:rsidRDefault="00271E71" w:rsidP="009269B7">
      <w:pPr>
        <w:shd w:val="clear" w:color="auto" w:fill="FFFFFF"/>
        <w:spacing w:before="240" w:after="240"/>
        <w:ind w:firstLine="0"/>
        <w:jc w:val="left"/>
        <w:rPr>
          <w:color w:val="0F1111"/>
          <w:szCs w:val="28"/>
        </w:rPr>
      </w:pPr>
      <w:r w:rsidRPr="00271E71">
        <w:rPr>
          <w:color w:val="0F1111"/>
          <w:szCs w:val="28"/>
        </w:rPr>
        <w:t xml:space="preserve">Виртуальная машина </w:t>
      </w:r>
      <w:proofErr w:type="spellStart"/>
      <w:r w:rsidRPr="00271E71">
        <w:rPr>
          <w:color w:val="0F1111"/>
          <w:szCs w:val="28"/>
        </w:rPr>
        <w:t>Java</w:t>
      </w:r>
      <w:proofErr w:type="spellEnd"/>
      <w:r w:rsidRPr="00271E71">
        <w:rPr>
          <w:color w:val="0F1111"/>
          <w:szCs w:val="28"/>
        </w:rPr>
        <w:t xml:space="preserve"> (JVM) гарантирует, что у ваших приложений </w:t>
      </w:r>
      <w:proofErr w:type="spellStart"/>
      <w:r w:rsidRPr="00271E71">
        <w:rPr>
          <w:color w:val="0F1111"/>
          <w:szCs w:val="28"/>
        </w:rPr>
        <w:t>Java</w:t>
      </w:r>
      <w:proofErr w:type="spellEnd"/>
      <w:r w:rsidRPr="00271E71">
        <w:rPr>
          <w:color w:val="0F1111"/>
          <w:szCs w:val="28"/>
        </w:rPr>
        <w:t xml:space="preserve"> есть доступ к минимальным ресурсам, необходимым для их запуска.</w:t>
      </w:r>
    </w:p>
    <w:p w14:paraId="1EC0DCF0" w14:textId="0EAAD329" w:rsidR="00271E71" w:rsidRPr="005A0097" w:rsidRDefault="00271E71" w:rsidP="009269B7">
      <w:pPr>
        <w:rPr>
          <w:szCs w:val="28"/>
          <w:highlight w:val="yellow"/>
          <w:rPrChange w:id="16" w:author="Пользователь" w:date="2022-12-22T02:43:00Z">
            <w:rPr>
              <w:szCs w:val="28"/>
              <w:highlight w:val="yellow"/>
            </w:rPr>
          </w:rPrChange>
        </w:rPr>
      </w:pPr>
      <w:r w:rsidRPr="00271E71">
        <w:rPr>
          <w:color w:val="0F1111"/>
          <w:szCs w:val="28"/>
          <w:shd w:val="clear" w:color="auto" w:fill="FFFFFF"/>
        </w:rPr>
        <w:t xml:space="preserve">Среда исполнения </w:t>
      </w:r>
      <w:proofErr w:type="spellStart"/>
      <w:r w:rsidRPr="00271E71">
        <w:rPr>
          <w:color w:val="0F1111"/>
          <w:szCs w:val="28"/>
          <w:shd w:val="clear" w:color="auto" w:fill="FFFFFF"/>
        </w:rPr>
        <w:t>Java</w:t>
      </w:r>
      <w:proofErr w:type="spellEnd"/>
      <w:r w:rsidRPr="00271E71">
        <w:rPr>
          <w:color w:val="0F1111"/>
          <w:szCs w:val="28"/>
          <w:shd w:val="clear" w:color="auto" w:fill="FFFFFF"/>
        </w:rPr>
        <w:t xml:space="preserve"> (JRE) предоставляет собой «контейнер» для всех этих элементов и кода для запуска приложения. JDK – это «компилятор», который интерпретирует сам код и выполняет его. В JDK также есть инструменты разработчика, необходимые для написания кода </w:t>
      </w:r>
      <w:proofErr w:type="spellStart"/>
      <w:r w:rsidRPr="00271E71">
        <w:rPr>
          <w:color w:val="0F1111"/>
          <w:szCs w:val="28"/>
          <w:shd w:val="clear" w:color="auto" w:fill="FFFFFF"/>
        </w:rPr>
        <w:t>Java</w:t>
      </w:r>
      <w:proofErr w:type="spellEnd"/>
      <w:r w:rsidRPr="00271E71">
        <w:rPr>
          <w:color w:val="0F1111"/>
          <w:szCs w:val="28"/>
          <w:shd w:val="clear" w:color="auto" w:fill="FFFFFF"/>
        </w:rPr>
        <w:t xml:space="preserve"> (как и следует из названия).</w:t>
      </w:r>
      <w:ins w:id="17" w:author="Пользователь" w:date="2022-12-21T13:00:00Z">
        <w:r w:rsidR="005659E1" w:rsidRPr="005659E1">
          <w:rPr>
            <w:color w:val="0F1111"/>
            <w:szCs w:val="28"/>
            <w:shd w:val="clear" w:color="auto" w:fill="FFFFFF"/>
            <w:rPrChange w:id="18" w:author="Пользователь" w:date="2022-12-21T13:00:00Z">
              <w:rPr>
                <w:color w:val="0F1111"/>
                <w:szCs w:val="28"/>
                <w:shd w:val="clear" w:color="auto" w:fill="FFFFFF"/>
                <w:lang w:val="en-US"/>
              </w:rPr>
            </w:rPrChange>
          </w:rPr>
          <w:t>[</w:t>
        </w:r>
        <w:r w:rsidR="005659E1">
          <w:rPr>
            <w:color w:val="0F1111"/>
            <w:szCs w:val="28"/>
            <w:shd w:val="clear" w:color="auto" w:fill="FFFFFF"/>
            <w:lang w:val="en-US"/>
          </w:rPr>
          <w:fldChar w:fldCharType="begin"/>
        </w:r>
        <w:r w:rsidR="005659E1" w:rsidRPr="005659E1">
          <w:rPr>
            <w:color w:val="0F1111"/>
            <w:szCs w:val="28"/>
            <w:shd w:val="clear" w:color="auto" w:fill="FFFFFF"/>
            <w:rPrChange w:id="19" w:author="Пользователь" w:date="2022-12-21T13:00:00Z">
              <w:rPr>
                <w:color w:val="0F1111"/>
                <w:szCs w:val="28"/>
                <w:shd w:val="clear" w:color="auto" w:fill="FFFFFF"/>
                <w:lang w:val="en-US"/>
              </w:rPr>
            </w:rPrChange>
          </w:rPr>
          <w:instrText xml:space="preserve"> </w:instrText>
        </w:r>
        <w:r w:rsidR="005659E1">
          <w:rPr>
            <w:color w:val="0F1111"/>
            <w:szCs w:val="28"/>
            <w:shd w:val="clear" w:color="auto" w:fill="FFFFFF"/>
            <w:lang w:val="en-US"/>
          </w:rPr>
          <w:instrText>REF</w:instrText>
        </w:r>
        <w:r w:rsidR="005659E1" w:rsidRPr="005659E1">
          <w:rPr>
            <w:color w:val="0F1111"/>
            <w:szCs w:val="28"/>
            <w:shd w:val="clear" w:color="auto" w:fill="FFFFFF"/>
            <w:rPrChange w:id="20" w:author="Пользователь" w:date="2022-12-21T13:00:00Z">
              <w:rPr>
                <w:color w:val="0F1111"/>
                <w:szCs w:val="28"/>
                <w:shd w:val="clear" w:color="auto" w:fill="FFFFFF"/>
                <w:lang w:val="en-US"/>
              </w:rPr>
            </w:rPrChange>
          </w:rPr>
          <w:instrText xml:space="preserve"> _</w:instrText>
        </w:r>
        <w:r w:rsidR="005659E1">
          <w:rPr>
            <w:color w:val="0F1111"/>
            <w:szCs w:val="28"/>
            <w:shd w:val="clear" w:color="auto" w:fill="FFFFFF"/>
            <w:lang w:val="en-US"/>
          </w:rPr>
          <w:instrText>Ref</w:instrText>
        </w:r>
        <w:r w:rsidR="005659E1" w:rsidRPr="005659E1">
          <w:rPr>
            <w:color w:val="0F1111"/>
            <w:szCs w:val="28"/>
            <w:shd w:val="clear" w:color="auto" w:fill="FFFFFF"/>
            <w:rPrChange w:id="21" w:author="Пользователь" w:date="2022-12-21T13:00:00Z">
              <w:rPr>
                <w:color w:val="0F1111"/>
                <w:szCs w:val="28"/>
                <w:shd w:val="clear" w:color="auto" w:fill="FFFFFF"/>
                <w:lang w:val="en-US"/>
              </w:rPr>
            </w:rPrChange>
          </w:rPr>
          <w:instrText>122520048 \</w:instrText>
        </w:r>
        <w:r w:rsidR="005659E1">
          <w:rPr>
            <w:color w:val="0F1111"/>
            <w:szCs w:val="28"/>
            <w:shd w:val="clear" w:color="auto" w:fill="FFFFFF"/>
            <w:lang w:val="en-US"/>
          </w:rPr>
          <w:instrText>r</w:instrText>
        </w:r>
        <w:r w:rsidR="005659E1" w:rsidRPr="005659E1">
          <w:rPr>
            <w:color w:val="0F1111"/>
            <w:szCs w:val="28"/>
            <w:shd w:val="clear" w:color="auto" w:fill="FFFFFF"/>
            <w:rPrChange w:id="22" w:author="Пользователь" w:date="2022-12-21T13:00:00Z">
              <w:rPr>
                <w:color w:val="0F1111"/>
                <w:szCs w:val="28"/>
                <w:shd w:val="clear" w:color="auto" w:fill="FFFFFF"/>
                <w:lang w:val="en-US"/>
              </w:rPr>
            </w:rPrChange>
          </w:rPr>
          <w:instrText xml:space="preserve"> \</w:instrText>
        </w:r>
        <w:r w:rsidR="005659E1">
          <w:rPr>
            <w:color w:val="0F1111"/>
            <w:szCs w:val="28"/>
            <w:shd w:val="clear" w:color="auto" w:fill="FFFFFF"/>
            <w:lang w:val="en-US"/>
          </w:rPr>
          <w:instrText>h</w:instrText>
        </w:r>
        <w:r w:rsidR="005659E1" w:rsidRPr="005659E1">
          <w:rPr>
            <w:color w:val="0F1111"/>
            <w:szCs w:val="28"/>
            <w:shd w:val="clear" w:color="auto" w:fill="FFFFFF"/>
            <w:rPrChange w:id="23" w:author="Пользователь" w:date="2022-12-21T13:00:00Z">
              <w:rPr>
                <w:color w:val="0F1111"/>
                <w:szCs w:val="28"/>
                <w:shd w:val="clear" w:color="auto" w:fill="FFFFFF"/>
                <w:lang w:val="en-US"/>
              </w:rPr>
            </w:rPrChange>
          </w:rPr>
          <w:instrText xml:space="preserve"> </w:instrText>
        </w:r>
      </w:ins>
      <w:r w:rsidR="005659E1">
        <w:rPr>
          <w:color w:val="0F1111"/>
          <w:szCs w:val="28"/>
          <w:shd w:val="clear" w:color="auto" w:fill="FFFFFF"/>
          <w:lang w:val="en-US"/>
        </w:rPr>
      </w:r>
      <w:r w:rsidR="005659E1">
        <w:rPr>
          <w:color w:val="0F1111"/>
          <w:szCs w:val="28"/>
          <w:shd w:val="clear" w:color="auto" w:fill="FFFFFF"/>
          <w:lang w:val="en-US"/>
        </w:rPr>
        <w:fldChar w:fldCharType="separate"/>
      </w:r>
      <w:ins w:id="24" w:author="Пользователь" w:date="2022-12-21T13:00:00Z">
        <w:r w:rsidR="005659E1" w:rsidRPr="005A0097">
          <w:rPr>
            <w:color w:val="0F1111"/>
            <w:szCs w:val="28"/>
            <w:shd w:val="clear" w:color="auto" w:fill="FFFFFF"/>
            <w:rPrChange w:id="25" w:author="Пользователь" w:date="2022-12-22T02:43:00Z">
              <w:rPr>
                <w:color w:val="0F1111"/>
                <w:szCs w:val="28"/>
                <w:shd w:val="clear" w:color="auto" w:fill="FFFFFF"/>
                <w:lang w:val="en-US"/>
              </w:rPr>
            </w:rPrChange>
          </w:rPr>
          <w:t>1</w:t>
        </w:r>
        <w:r w:rsidR="005659E1">
          <w:rPr>
            <w:color w:val="0F1111"/>
            <w:szCs w:val="28"/>
            <w:shd w:val="clear" w:color="auto" w:fill="FFFFFF"/>
            <w:lang w:val="en-US"/>
          </w:rPr>
          <w:fldChar w:fldCharType="end"/>
        </w:r>
        <w:r w:rsidR="005659E1" w:rsidRPr="005A0097">
          <w:rPr>
            <w:color w:val="0F1111"/>
            <w:szCs w:val="28"/>
            <w:shd w:val="clear" w:color="auto" w:fill="FFFFFF"/>
            <w:rPrChange w:id="26" w:author="Пользователь" w:date="2022-12-22T02:43:00Z">
              <w:rPr>
                <w:color w:val="0F1111"/>
                <w:szCs w:val="28"/>
                <w:shd w:val="clear" w:color="auto" w:fill="FFFFFF"/>
                <w:lang w:val="en-US"/>
              </w:rPr>
            </w:rPrChange>
          </w:rPr>
          <w:t>]</w:t>
        </w:r>
      </w:ins>
    </w:p>
    <w:p w14:paraId="560F5DF3" w14:textId="23D60A16" w:rsidR="00271E71" w:rsidRPr="00BD397C" w:rsidRDefault="00271E71" w:rsidP="009269B7">
      <w:pPr>
        <w:rPr>
          <w:color w:val="000000"/>
          <w:szCs w:val="28"/>
          <w:shd w:val="clear" w:color="auto" w:fill="FFFFFF"/>
          <w:lang w:val="en-US"/>
          <w:rPrChange w:id="27" w:author="Пользователь" w:date="2022-12-21T13:04:00Z">
            <w:rPr>
              <w:color w:val="000000"/>
              <w:szCs w:val="28"/>
              <w:shd w:val="clear" w:color="auto" w:fill="FFFFFF"/>
            </w:rPr>
          </w:rPrChange>
        </w:rPr>
      </w:pPr>
      <w:r w:rsidRPr="00271E71">
        <w:rPr>
          <w:color w:val="000000"/>
          <w:szCs w:val="28"/>
          <w:shd w:val="clear" w:color="auto" w:fill="FFFFFF"/>
        </w:rPr>
        <w:t xml:space="preserve">SDK — это базовая среда разработки программ на </w:t>
      </w:r>
      <w:proofErr w:type="spellStart"/>
      <w:r w:rsidRPr="00271E71">
        <w:rPr>
          <w:color w:val="000000"/>
          <w:szCs w:val="28"/>
          <w:shd w:val="clear" w:color="auto" w:fill="FFFFFF"/>
        </w:rPr>
        <w:t>Java</w:t>
      </w:r>
      <w:proofErr w:type="spellEnd"/>
      <w:r w:rsidRPr="00271E71">
        <w:rPr>
          <w:color w:val="000000"/>
          <w:szCs w:val="28"/>
          <w:shd w:val="clear" w:color="auto" w:fill="FFFFFF"/>
        </w:rPr>
        <w:t>. Новые версии языка и версии SDK являются расширением прежних. Это сделано для того, чтобы не возникала необходимость переписывать существующие программы.</w:t>
      </w:r>
      <w:ins w:id="28" w:author="Пользователь" w:date="2022-12-21T13:04:00Z">
        <w:r w:rsidR="00BD397C" w:rsidRPr="00BD397C">
          <w:rPr>
            <w:color w:val="000000"/>
            <w:szCs w:val="28"/>
            <w:shd w:val="clear" w:color="auto" w:fill="FFFFFF"/>
            <w:rPrChange w:id="29" w:author="Пользователь" w:date="2022-12-21T13:04:00Z">
              <w:rPr>
                <w:color w:val="000000"/>
                <w:szCs w:val="28"/>
                <w:shd w:val="clear" w:color="auto" w:fill="FFFFFF"/>
                <w:lang w:val="en-US"/>
              </w:rPr>
            </w:rPrChange>
          </w:rPr>
          <w:t>[</w:t>
        </w:r>
        <w:r w:rsidR="00BD397C">
          <w:rPr>
            <w:color w:val="000000"/>
            <w:szCs w:val="28"/>
            <w:shd w:val="clear" w:color="auto" w:fill="FFFFFF"/>
            <w:lang w:val="en-US"/>
          </w:rPr>
          <w:fldChar w:fldCharType="begin"/>
        </w:r>
        <w:r w:rsidR="00BD397C" w:rsidRPr="00BD397C">
          <w:rPr>
            <w:color w:val="000000"/>
            <w:szCs w:val="28"/>
            <w:shd w:val="clear" w:color="auto" w:fill="FFFFFF"/>
            <w:rPrChange w:id="30" w:author="Пользователь" w:date="2022-12-21T13:04:00Z">
              <w:rPr>
                <w:color w:val="000000"/>
                <w:szCs w:val="28"/>
                <w:shd w:val="clear" w:color="auto" w:fill="FFFFFF"/>
                <w:lang w:val="en-US"/>
              </w:rPr>
            </w:rPrChange>
          </w:rPr>
          <w:instrText xml:space="preserve"> </w:instrText>
        </w:r>
        <w:r w:rsidR="00BD397C">
          <w:rPr>
            <w:color w:val="000000"/>
            <w:szCs w:val="28"/>
            <w:shd w:val="clear" w:color="auto" w:fill="FFFFFF"/>
            <w:lang w:val="en-US"/>
          </w:rPr>
          <w:instrText>REF</w:instrText>
        </w:r>
        <w:r w:rsidR="00BD397C" w:rsidRPr="00BD397C">
          <w:rPr>
            <w:color w:val="000000"/>
            <w:szCs w:val="28"/>
            <w:shd w:val="clear" w:color="auto" w:fill="FFFFFF"/>
            <w:rPrChange w:id="31" w:author="Пользователь" w:date="2022-12-21T13:04:00Z">
              <w:rPr>
                <w:color w:val="000000"/>
                <w:szCs w:val="28"/>
                <w:shd w:val="clear" w:color="auto" w:fill="FFFFFF"/>
                <w:lang w:val="en-US"/>
              </w:rPr>
            </w:rPrChange>
          </w:rPr>
          <w:instrText xml:space="preserve"> _</w:instrText>
        </w:r>
        <w:r w:rsidR="00BD397C">
          <w:rPr>
            <w:color w:val="000000"/>
            <w:szCs w:val="28"/>
            <w:shd w:val="clear" w:color="auto" w:fill="FFFFFF"/>
            <w:lang w:val="en-US"/>
          </w:rPr>
          <w:instrText>Ref</w:instrText>
        </w:r>
        <w:r w:rsidR="00BD397C" w:rsidRPr="00BD397C">
          <w:rPr>
            <w:color w:val="000000"/>
            <w:szCs w:val="28"/>
            <w:shd w:val="clear" w:color="auto" w:fill="FFFFFF"/>
            <w:rPrChange w:id="32" w:author="Пользователь" w:date="2022-12-21T13:04:00Z">
              <w:rPr>
                <w:color w:val="000000"/>
                <w:szCs w:val="28"/>
                <w:shd w:val="clear" w:color="auto" w:fill="FFFFFF"/>
                <w:lang w:val="en-US"/>
              </w:rPr>
            </w:rPrChange>
          </w:rPr>
          <w:instrText>122520280 \</w:instrText>
        </w:r>
        <w:r w:rsidR="00BD397C">
          <w:rPr>
            <w:color w:val="000000"/>
            <w:szCs w:val="28"/>
            <w:shd w:val="clear" w:color="auto" w:fill="FFFFFF"/>
            <w:lang w:val="en-US"/>
          </w:rPr>
          <w:instrText>r</w:instrText>
        </w:r>
        <w:r w:rsidR="00BD397C" w:rsidRPr="00BD397C">
          <w:rPr>
            <w:color w:val="000000"/>
            <w:szCs w:val="28"/>
            <w:shd w:val="clear" w:color="auto" w:fill="FFFFFF"/>
            <w:rPrChange w:id="33" w:author="Пользователь" w:date="2022-12-21T13:04:00Z">
              <w:rPr>
                <w:color w:val="000000"/>
                <w:szCs w:val="28"/>
                <w:shd w:val="clear" w:color="auto" w:fill="FFFFFF"/>
                <w:lang w:val="en-US"/>
              </w:rPr>
            </w:rPrChange>
          </w:rPr>
          <w:instrText xml:space="preserve"> \</w:instrText>
        </w:r>
        <w:r w:rsidR="00BD397C">
          <w:rPr>
            <w:color w:val="000000"/>
            <w:szCs w:val="28"/>
            <w:shd w:val="clear" w:color="auto" w:fill="FFFFFF"/>
            <w:lang w:val="en-US"/>
          </w:rPr>
          <w:instrText>h</w:instrText>
        </w:r>
        <w:r w:rsidR="00BD397C" w:rsidRPr="00BD397C">
          <w:rPr>
            <w:color w:val="000000"/>
            <w:szCs w:val="28"/>
            <w:shd w:val="clear" w:color="auto" w:fill="FFFFFF"/>
            <w:rPrChange w:id="34" w:author="Пользователь" w:date="2022-12-21T13:04:00Z">
              <w:rPr>
                <w:color w:val="000000"/>
                <w:szCs w:val="28"/>
                <w:shd w:val="clear" w:color="auto" w:fill="FFFFFF"/>
                <w:lang w:val="en-US"/>
              </w:rPr>
            </w:rPrChange>
          </w:rPr>
          <w:instrText xml:space="preserve"> </w:instrText>
        </w:r>
      </w:ins>
      <w:r w:rsidR="00BD397C">
        <w:rPr>
          <w:color w:val="000000"/>
          <w:szCs w:val="28"/>
          <w:shd w:val="clear" w:color="auto" w:fill="FFFFFF"/>
          <w:lang w:val="en-US"/>
        </w:rPr>
      </w:r>
      <w:r w:rsidR="00BD397C">
        <w:rPr>
          <w:color w:val="000000"/>
          <w:szCs w:val="28"/>
          <w:shd w:val="clear" w:color="auto" w:fill="FFFFFF"/>
          <w:lang w:val="en-US"/>
        </w:rPr>
        <w:fldChar w:fldCharType="separate"/>
      </w:r>
      <w:ins w:id="35" w:author="Пользователь" w:date="2022-12-21T13:04:00Z">
        <w:r w:rsidR="00BD397C">
          <w:rPr>
            <w:color w:val="000000"/>
            <w:szCs w:val="28"/>
            <w:shd w:val="clear" w:color="auto" w:fill="FFFFFF"/>
            <w:lang w:val="en-US"/>
          </w:rPr>
          <w:t>2</w:t>
        </w:r>
        <w:r w:rsidR="00BD397C">
          <w:rPr>
            <w:color w:val="000000"/>
            <w:szCs w:val="28"/>
            <w:shd w:val="clear" w:color="auto" w:fill="FFFFFF"/>
            <w:lang w:val="en-US"/>
          </w:rPr>
          <w:fldChar w:fldCharType="end"/>
        </w:r>
        <w:r w:rsidR="00BD397C">
          <w:rPr>
            <w:color w:val="000000"/>
            <w:szCs w:val="28"/>
            <w:shd w:val="clear" w:color="auto" w:fill="FFFFFF"/>
            <w:lang w:val="en-US"/>
          </w:rPr>
          <w:t>]</w:t>
        </w:r>
      </w:ins>
    </w:p>
    <w:p w14:paraId="212498E0" w14:textId="6B968778" w:rsidR="00271E71" w:rsidDel="003E3497" w:rsidRDefault="00271E71" w:rsidP="009269B7">
      <w:pPr>
        <w:rPr>
          <w:del w:id="36" w:author="Пользователь" w:date="2022-12-21T12:47:00Z"/>
          <w:color w:val="000000"/>
          <w:szCs w:val="28"/>
          <w:shd w:val="clear" w:color="auto" w:fill="FFFFFF"/>
        </w:rPr>
      </w:pPr>
      <w:del w:id="37" w:author="Пользователь" w:date="2022-12-21T12:47:00Z">
        <w:r w:rsidRPr="00271E71" w:rsidDel="003E3497">
          <w:rPr>
            <w:color w:val="000000"/>
            <w:szCs w:val="28"/>
            <w:shd w:val="clear" w:color="auto" w:fill="FFFFFF"/>
          </w:rPr>
          <w:delText>Что такое Collections Framework Это набор различных интерфейсов для работы с группами объектов при про-граммировании на Java. Коллекции позволяют производить манипуляции с массивами (Array), очередями (Queue, Stack), списками (List), ключами и зна-чениями (Map) и другими типами объектов. Любая коллекция на Java строго структурирована: одни интерфейсы подчи-няют другие, последние же — расширяют функционал своих «‎‎старших брать-ев» по иерархии.</w:delText>
        </w:r>
      </w:del>
    </w:p>
    <w:p w14:paraId="0653C771" w14:textId="7E388FD1" w:rsidR="00984124" w:rsidDel="003E3497" w:rsidRDefault="00271E71" w:rsidP="009269B7">
      <w:pPr>
        <w:rPr>
          <w:del w:id="38" w:author="Пользователь" w:date="2022-12-21T12:47:00Z"/>
          <w:szCs w:val="28"/>
          <w:shd w:val="clear" w:color="auto" w:fill="FFFFFF"/>
        </w:rPr>
      </w:pPr>
      <w:del w:id="39" w:author="Пользователь" w:date="2022-12-21T12:47:00Z">
        <w:r w:rsidRPr="00271E71" w:rsidDel="003E3497">
          <w:rPr>
            <w:szCs w:val="28"/>
            <w:shd w:val="clear" w:color="auto" w:fill="FFFFFF"/>
          </w:rPr>
          <w:delText>Сам термин берёт своё начало из таких вещей, как "Теория типов" и "Абстрактные типы данных". Но если не смотреть на какие-то высокие материи, то когда у нас несколько вещей, то мы можем назвать их "коллекция вещей". Те, кто собирают предметы. Вообще само слово коллекционировать происходит от лат. collectio «собирание, сбор». То есть коллекция — это сбор чего-то, контейнер для каких-то элементов.</w:delText>
        </w:r>
      </w:del>
    </w:p>
    <w:p w14:paraId="0A572248" w14:textId="436BD69C" w:rsidR="00984124" w:rsidRDefault="00984124" w:rsidP="009269B7">
      <w:pPr>
        <w:rPr>
          <w:szCs w:val="28"/>
        </w:rPr>
      </w:pPr>
      <w:r w:rsidRPr="00984124">
        <w:rPr>
          <w:szCs w:val="28"/>
        </w:rPr>
        <w:t xml:space="preserve">Пакет </w:t>
      </w:r>
      <w:proofErr w:type="spellStart"/>
      <w:proofErr w:type="gramStart"/>
      <w:r w:rsidRPr="00984124">
        <w:rPr>
          <w:szCs w:val="28"/>
        </w:rPr>
        <w:t>java.time</w:t>
      </w:r>
      <w:proofErr w:type="spellEnd"/>
      <w:proofErr w:type="gramEnd"/>
      <w:r w:rsidRPr="00984124">
        <w:rPr>
          <w:szCs w:val="28"/>
        </w:rPr>
        <w:t xml:space="preserve"> основной API для дат, времени, мгновений и длительностей.</w:t>
      </w:r>
    </w:p>
    <w:p w14:paraId="778B883F" w14:textId="5A2BE421" w:rsidR="00984124" w:rsidRPr="007668A7" w:rsidRDefault="00984124" w:rsidP="009269B7">
      <w:pPr>
        <w:rPr>
          <w:szCs w:val="28"/>
        </w:rPr>
      </w:pPr>
      <w:r w:rsidRPr="00984124">
        <w:rPr>
          <w:szCs w:val="28"/>
        </w:rPr>
        <w:t>Определенные здесь классы представляют основные концепции даты и времени, включая моменты времени, длительности, даты, время, часовые пояса и периоды. Они основаны на календарной системе ISO, которая </w:t>
      </w:r>
      <w:r w:rsidRPr="00984124">
        <w:rPr>
          <w:i/>
          <w:iCs/>
          <w:szCs w:val="28"/>
        </w:rPr>
        <w:t>фактически</w:t>
      </w:r>
      <w:r w:rsidRPr="00984124">
        <w:rPr>
          <w:szCs w:val="28"/>
        </w:rPr>
        <w:t xml:space="preserve"> является </w:t>
      </w:r>
      <w:r w:rsidRPr="00984124">
        <w:rPr>
          <w:szCs w:val="28"/>
        </w:rPr>
        <w:lastRenderedPageBreak/>
        <w:t xml:space="preserve">мировым календарем, следующим </w:t>
      </w:r>
      <w:proofErr w:type="spellStart"/>
      <w:r w:rsidRPr="00984124">
        <w:rPr>
          <w:szCs w:val="28"/>
        </w:rPr>
        <w:t>пролептическим</w:t>
      </w:r>
      <w:proofErr w:type="spellEnd"/>
      <w:r w:rsidRPr="00984124">
        <w:rPr>
          <w:szCs w:val="28"/>
        </w:rPr>
        <w:t xml:space="preserve"> григорианским правилам. Все классы являются неизменяемыми и </w:t>
      </w:r>
      <w:proofErr w:type="spellStart"/>
      <w:r w:rsidRPr="00984124">
        <w:rPr>
          <w:szCs w:val="28"/>
        </w:rPr>
        <w:t>потокобезопасными</w:t>
      </w:r>
      <w:proofErr w:type="spellEnd"/>
      <w:r w:rsidRPr="00984124">
        <w:rPr>
          <w:szCs w:val="28"/>
        </w:rPr>
        <w:t>.</w:t>
      </w:r>
    </w:p>
    <w:p w14:paraId="6FF69BEE" w14:textId="4CF2A5BE" w:rsidR="00984124" w:rsidRPr="007668A7" w:rsidRDefault="00984124" w:rsidP="009269B7">
      <w:pPr>
        <w:rPr>
          <w:szCs w:val="28"/>
          <w:shd w:val="clear" w:color="auto" w:fill="FFFFFF"/>
        </w:rPr>
      </w:pPr>
      <w:r w:rsidRPr="00984124">
        <w:rPr>
          <w:szCs w:val="28"/>
        </w:rPr>
        <w:t>Каждый экземпляр даты и времени состоит из полей, которые удобно доступны с помощью API. Для доступа к полям более низкого уровня обратитесь к </w:t>
      </w:r>
      <w:proofErr w:type="spellStart"/>
      <w:proofErr w:type="gramStart"/>
      <w:r w:rsidRPr="00984124">
        <w:rPr>
          <w:rStyle w:val="HTML"/>
          <w:rFonts w:ascii="Times New Roman" w:hAnsi="Times New Roman" w:cs="Times New Roman"/>
          <w:sz w:val="28"/>
          <w:szCs w:val="28"/>
        </w:rPr>
        <w:t>java.time</w:t>
      </w:r>
      <w:proofErr w:type="gramEnd"/>
      <w:r w:rsidRPr="00984124">
        <w:rPr>
          <w:rStyle w:val="HTML"/>
          <w:rFonts w:ascii="Times New Roman" w:hAnsi="Times New Roman" w:cs="Times New Roman"/>
          <w:sz w:val="28"/>
          <w:szCs w:val="28"/>
        </w:rPr>
        <w:t>.temporal</w:t>
      </w:r>
      <w:proofErr w:type="spellEnd"/>
      <w:ins w:id="40" w:author="Пользователь" w:date="2022-12-21T12:46:00Z">
        <w:r w:rsidR="003E3497" w:rsidRPr="003E3497">
          <w:rPr>
            <w:rStyle w:val="HTML"/>
            <w:rFonts w:ascii="Times New Roman" w:hAnsi="Times New Roman" w:cs="Times New Roman"/>
            <w:sz w:val="28"/>
            <w:szCs w:val="28"/>
            <w:rPrChange w:id="41" w:author="Пользователь" w:date="2022-12-21T12:46:00Z">
              <w:rPr>
                <w:rStyle w:val="HTML"/>
                <w:rFonts w:ascii="Times New Roman" w:hAnsi="Times New Roman" w:cs="Times New Roman"/>
                <w:sz w:val="28"/>
                <w:szCs w:val="28"/>
                <w:lang w:val="en-US"/>
              </w:rPr>
            </w:rPrChange>
          </w:rPr>
          <w:t xml:space="preserve"> </w:t>
        </w:r>
      </w:ins>
      <w:r w:rsidRPr="00984124">
        <w:rPr>
          <w:szCs w:val="28"/>
        </w:rPr>
        <w:t>пакету. Каждый класс включает в себя поддержку печати и синтаксического анализа всевозможных дат и времени. Параметры настройки см. в </w:t>
      </w:r>
      <w:proofErr w:type="spellStart"/>
      <w:proofErr w:type="gramStart"/>
      <w:r w:rsidRPr="00984124">
        <w:rPr>
          <w:rStyle w:val="HTML"/>
          <w:rFonts w:ascii="Times New Roman" w:hAnsi="Times New Roman" w:cs="Times New Roman"/>
          <w:sz w:val="28"/>
          <w:szCs w:val="28"/>
        </w:rPr>
        <w:t>java.time</w:t>
      </w:r>
      <w:proofErr w:type="gramEnd"/>
      <w:r w:rsidRPr="00984124">
        <w:rPr>
          <w:rStyle w:val="HTML"/>
          <w:rFonts w:ascii="Times New Roman" w:hAnsi="Times New Roman" w:cs="Times New Roman"/>
          <w:sz w:val="28"/>
          <w:szCs w:val="28"/>
        </w:rPr>
        <w:t>.format</w:t>
      </w:r>
      <w:proofErr w:type="spellEnd"/>
      <w:ins w:id="42" w:author="Пользователь" w:date="2022-12-21T12:46:00Z">
        <w:r w:rsidR="003E3497" w:rsidRPr="007668A7">
          <w:rPr>
            <w:rStyle w:val="HTML"/>
            <w:rFonts w:ascii="Times New Roman" w:hAnsi="Times New Roman" w:cs="Times New Roman"/>
            <w:sz w:val="28"/>
            <w:szCs w:val="28"/>
            <w:rPrChange w:id="43" w:author="Пользователь" w:date="2022-12-21T20:48:00Z">
              <w:rPr>
                <w:rStyle w:val="HTML"/>
                <w:rFonts w:ascii="Times New Roman" w:hAnsi="Times New Roman" w:cs="Times New Roman"/>
                <w:sz w:val="28"/>
                <w:szCs w:val="28"/>
                <w:lang w:val="en-US"/>
              </w:rPr>
            </w:rPrChange>
          </w:rPr>
          <w:t xml:space="preserve"> </w:t>
        </w:r>
      </w:ins>
      <w:r w:rsidRPr="00984124">
        <w:rPr>
          <w:szCs w:val="28"/>
        </w:rPr>
        <w:t>пакете.</w:t>
      </w:r>
      <w:ins w:id="44" w:author="Пользователь" w:date="2022-12-21T13:13:00Z">
        <w:r w:rsidR="00BD397C" w:rsidRPr="007668A7">
          <w:rPr>
            <w:szCs w:val="28"/>
            <w:rPrChange w:id="45" w:author="Пользователь" w:date="2022-12-21T20:48:00Z">
              <w:rPr>
                <w:szCs w:val="28"/>
                <w:lang w:val="en-US"/>
              </w:rPr>
            </w:rPrChange>
          </w:rPr>
          <w:t xml:space="preserve"> [</w:t>
        </w:r>
        <w:r w:rsidR="00BD397C">
          <w:rPr>
            <w:szCs w:val="28"/>
            <w:lang w:val="en-US"/>
          </w:rPr>
          <w:fldChar w:fldCharType="begin"/>
        </w:r>
        <w:r w:rsidR="00BD397C" w:rsidRPr="007668A7">
          <w:rPr>
            <w:szCs w:val="28"/>
            <w:rPrChange w:id="46" w:author="Пользователь" w:date="2022-12-21T20:48:00Z">
              <w:rPr>
                <w:szCs w:val="28"/>
                <w:lang w:val="en-US"/>
              </w:rPr>
            </w:rPrChange>
          </w:rPr>
          <w:instrText xml:space="preserve"> </w:instrText>
        </w:r>
        <w:r w:rsidR="00BD397C">
          <w:rPr>
            <w:szCs w:val="28"/>
            <w:lang w:val="en-US"/>
          </w:rPr>
          <w:instrText>REF</w:instrText>
        </w:r>
        <w:r w:rsidR="00BD397C" w:rsidRPr="007668A7">
          <w:rPr>
            <w:szCs w:val="28"/>
            <w:rPrChange w:id="47" w:author="Пользователь" w:date="2022-12-21T20:48:00Z">
              <w:rPr>
                <w:szCs w:val="28"/>
                <w:lang w:val="en-US"/>
              </w:rPr>
            </w:rPrChange>
          </w:rPr>
          <w:instrText xml:space="preserve"> _</w:instrText>
        </w:r>
        <w:r w:rsidR="00BD397C">
          <w:rPr>
            <w:szCs w:val="28"/>
            <w:lang w:val="en-US"/>
          </w:rPr>
          <w:instrText>Ref</w:instrText>
        </w:r>
        <w:r w:rsidR="00BD397C" w:rsidRPr="007668A7">
          <w:rPr>
            <w:szCs w:val="28"/>
            <w:rPrChange w:id="48" w:author="Пользователь" w:date="2022-12-21T20:48:00Z">
              <w:rPr>
                <w:szCs w:val="28"/>
                <w:lang w:val="en-US"/>
              </w:rPr>
            </w:rPrChange>
          </w:rPr>
          <w:instrText>122520781 \</w:instrText>
        </w:r>
        <w:r w:rsidR="00BD397C">
          <w:rPr>
            <w:szCs w:val="28"/>
            <w:lang w:val="en-US"/>
          </w:rPr>
          <w:instrText>r</w:instrText>
        </w:r>
        <w:r w:rsidR="00BD397C" w:rsidRPr="007668A7">
          <w:rPr>
            <w:szCs w:val="28"/>
            <w:rPrChange w:id="49" w:author="Пользователь" w:date="2022-12-21T20:48:00Z">
              <w:rPr>
                <w:szCs w:val="28"/>
                <w:lang w:val="en-US"/>
              </w:rPr>
            </w:rPrChange>
          </w:rPr>
          <w:instrText xml:space="preserve"> \</w:instrText>
        </w:r>
        <w:r w:rsidR="00BD397C">
          <w:rPr>
            <w:szCs w:val="28"/>
            <w:lang w:val="en-US"/>
          </w:rPr>
          <w:instrText>h</w:instrText>
        </w:r>
        <w:r w:rsidR="00BD397C" w:rsidRPr="007668A7">
          <w:rPr>
            <w:szCs w:val="28"/>
            <w:rPrChange w:id="50" w:author="Пользователь" w:date="2022-12-21T20:48:00Z">
              <w:rPr>
                <w:szCs w:val="28"/>
                <w:lang w:val="en-US"/>
              </w:rPr>
            </w:rPrChange>
          </w:rPr>
          <w:instrText xml:space="preserve"> </w:instrText>
        </w:r>
      </w:ins>
      <w:r w:rsidR="00BD397C">
        <w:rPr>
          <w:szCs w:val="28"/>
          <w:lang w:val="en-US"/>
        </w:rPr>
      </w:r>
      <w:ins w:id="51" w:author="Пользователь" w:date="2022-12-21T13:13:00Z">
        <w:r w:rsidR="00BD397C">
          <w:rPr>
            <w:szCs w:val="28"/>
            <w:lang w:val="en-US"/>
          </w:rPr>
          <w:fldChar w:fldCharType="separate"/>
        </w:r>
        <w:r w:rsidR="00BD397C" w:rsidRPr="007668A7">
          <w:rPr>
            <w:szCs w:val="28"/>
            <w:rPrChange w:id="52" w:author="Пользователь" w:date="2022-12-21T20:48:00Z">
              <w:rPr>
                <w:szCs w:val="28"/>
                <w:lang w:val="en-US"/>
              </w:rPr>
            </w:rPrChange>
          </w:rPr>
          <w:t>5</w:t>
        </w:r>
        <w:r w:rsidR="00BD397C">
          <w:rPr>
            <w:szCs w:val="28"/>
            <w:lang w:val="en-US"/>
          </w:rPr>
          <w:fldChar w:fldCharType="end"/>
        </w:r>
        <w:r w:rsidR="00BD397C" w:rsidRPr="007668A7">
          <w:rPr>
            <w:szCs w:val="28"/>
            <w:rPrChange w:id="53" w:author="Пользователь" w:date="2022-12-21T20:48:00Z">
              <w:rPr>
                <w:szCs w:val="28"/>
                <w:lang w:val="en-US"/>
              </w:rPr>
            </w:rPrChange>
          </w:rPr>
          <w:t>]</w:t>
        </w:r>
      </w:ins>
    </w:p>
    <w:p w14:paraId="7058E030" w14:textId="1CCD1FDF" w:rsidR="00984124" w:rsidRPr="00984124" w:rsidRDefault="00984124" w:rsidP="009269B7">
      <w:pPr>
        <w:rPr>
          <w:color w:val="000000"/>
          <w:spacing w:val="2"/>
          <w:shd w:val="clear" w:color="auto" w:fill="FFFFFF"/>
        </w:rPr>
      </w:pPr>
      <w:r w:rsidRPr="00984124">
        <w:rPr>
          <w:color w:val="000000"/>
          <w:spacing w:val="2"/>
          <w:shd w:val="clear" w:color="auto" w:fill="FFFFFF"/>
        </w:rPr>
        <w:t xml:space="preserve">Часто для создания отчетов в формате файлов </w:t>
      </w:r>
      <w:proofErr w:type="spellStart"/>
      <w:r w:rsidRPr="00984124">
        <w:rPr>
          <w:color w:val="000000"/>
          <w:spacing w:val="2"/>
          <w:shd w:val="clear" w:color="auto" w:fill="FFFFFF"/>
        </w:rPr>
        <w:t>Microsoft</w:t>
      </w:r>
      <w:proofErr w:type="spellEnd"/>
      <w:r w:rsidRPr="00984124">
        <w:rPr>
          <w:color w:val="000000"/>
          <w:spacing w:val="2"/>
          <w:shd w:val="clear" w:color="auto" w:fill="FFFFFF"/>
        </w:rPr>
        <w:t xml:space="preserve"> </w:t>
      </w:r>
      <w:proofErr w:type="spellStart"/>
      <w:r w:rsidRPr="00984124">
        <w:rPr>
          <w:color w:val="000000"/>
          <w:spacing w:val="2"/>
          <w:shd w:val="clear" w:color="auto" w:fill="FFFFFF"/>
        </w:rPr>
        <w:t>Excel</w:t>
      </w:r>
      <w:proofErr w:type="spellEnd"/>
      <w:r w:rsidRPr="00984124">
        <w:rPr>
          <w:color w:val="000000"/>
          <w:spacing w:val="2"/>
          <w:shd w:val="clear" w:color="auto" w:fill="FFFFFF"/>
        </w:rPr>
        <w:t xml:space="preserve"> требуется программное приложение. Иногда даже ожидается, что приложение получит файлы </w:t>
      </w:r>
      <w:proofErr w:type="spellStart"/>
      <w:r w:rsidRPr="00984124">
        <w:rPr>
          <w:color w:val="000000"/>
          <w:spacing w:val="2"/>
          <w:shd w:val="clear" w:color="auto" w:fill="FFFFFF"/>
        </w:rPr>
        <w:t>Excel</w:t>
      </w:r>
      <w:proofErr w:type="spellEnd"/>
      <w:r w:rsidRPr="00984124">
        <w:rPr>
          <w:color w:val="000000"/>
          <w:spacing w:val="2"/>
          <w:shd w:val="clear" w:color="auto" w:fill="FFFFFF"/>
        </w:rPr>
        <w:t xml:space="preserve"> в качестве входных данных. Например, приложение, разработанное для финансового отдела компании, должно будет генерировать все свои результаты в </w:t>
      </w:r>
      <w:proofErr w:type="spellStart"/>
      <w:r w:rsidRPr="00984124">
        <w:rPr>
          <w:color w:val="000000"/>
          <w:spacing w:val="2"/>
          <w:shd w:val="clear" w:color="auto" w:fill="FFFFFF"/>
        </w:rPr>
        <w:t>Excel</w:t>
      </w:r>
      <w:proofErr w:type="spellEnd"/>
      <w:r w:rsidRPr="00984124">
        <w:rPr>
          <w:color w:val="000000"/>
          <w:spacing w:val="2"/>
          <w:shd w:val="clear" w:color="auto" w:fill="FFFFFF"/>
        </w:rPr>
        <w:t>.</w:t>
      </w:r>
    </w:p>
    <w:p w14:paraId="50CF4FFF" w14:textId="6DEAF230" w:rsidR="003E3497" w:rsidRPr="005A0097" w:rsidRDefault="00984124" w:rsidP="009269B7">
      <w:pPr>
        <w:rPr>
          <w:ins w:id="54" w:author="Пользователь" w:date="2022-12-21T12:47:00Z"/>
          <w:color w:val="000000"/>
          <w:spacing w:val="2"/>
          <w:shd w:val="clear" w:color="auto" w:fill="FFFFFF"/>
          <w:rPrChange w:id="55" w:author="Пользователь" w:date="2022-12-22T02:43:00Z">
            <w:rPr>
              <w:ins w:id="56" w:author="Пользователь" w:date="2022-12-21T12:47:00Z"/>
              <w:color w:val="000000"/>
              <w:spacing w:val="2"/>
              <w:shd w:val="clear" w:color="auto" w:fill="FFFFFF"/>
            </w:rPr>
          </w:rPrChange>
        </w:rPr>
      </w:pPr>
      <w:proofErr w:type="spellStart"/>
      <w:r w:rsidRPr="00984124">
        <w:rPr>
          <w:color w:val="000000"/>
          <w:spacing w:val="2"/>
          <w:shd w:val="clear" w:color="auto" w:fill="FFFFFF"/>
        </w:rPr>
        <w:t>Apache</w:t>
      </w:r>
      <w:proofErr w:type="spellEnd"/>
      <w:r w:rsidRPr="00984124">
        <w:rPr>
          <w:color w:val="000000"/>
          <w:spacing w:val="2"/>
          <w:shd w:val="clear" w:color="auto" w:fill="FFFFFF"/>
        </w:rPr>
        <w:t xml:space="preserve"> POI – это популярный API, который позволяет программистам создавать, изменять и отображать файлы MS </w:t>
      </w:r>
      <w:proofErr w:type="spellStart"/>
      <w:r w:rsidRPr="00984124">
        <w:rPr>
          <w:color w:val="000000"/>
          <w:spacing w:val="2"/>
          <w:shd w:val="clear" w:color="auto" w:fill="FFFFFF"/>
        </w:rPr>
        <w:t>Office</w:t>
      </w:r>
      <w:proofErr w:type="spellEnd"/>
      <w:r w:rsidRPr="00984124">
        <w:rPr>
          <w:color w:val="000000"/>
          <w:spacing w:val="2"/>
          <w:shd w:val="clear" w:color="auto" w:fill="FFFFFF"/>
        </w:rPr>
        <w:t xml:space="preserve"> с помощью программ </w:t>
      </w:r>
      <w:proofErr w:type="spellStart"/>
      <w:r w:rsidRPr="00984124">
        <w:rPr>
          <w:color w:val="000000"/>
          <w:spacing w:val="2"/>
          <w:shd w:val="clear" w:color="auto" w:fill="FFFFFF"/>
        </w:rPr>
        <w:t>Java</w:t>
      </w:r>
      <w:proofErr w:type="spellEnd"/>
      <w:r w:rsidRPr="00984124">
        <w:rPr>
          <w:color w:val="000000"/>
          <w:spacing w:val="2"/>
          <w:shd w:val="clear" w:color="auto" w:fill="FFFFFF"/>
        </w:rPr>
        <w:t xml:space="preserve">. Это библиотека с открытым исходным кодом, разработанная и распространяемая </w:t>
      </w:r>
      <w:proofErr w:type="spellStart"/>
      <w:r w:rsidRPr="00984124">
        <w:rPr>
          <w:color w:val="000000"/>
          <w:spacing w:val="2"/>
          <w:shd w:val="clear" w:color="auto" w:fill="FFFFFF"/>
        </w:rPr>
        <w:t>Apache</w:t>
      </w:r>
      <w:proofErr w:type="spellEnd"/>
      <w:r w:rsidRPr="00984124">
        <w:rPr>
          <w:color w:val="000000"/>
          <w:spacing w:val="2"/>
          <w:shd w:val="clear" w:color="auto" w:fill="FFFFFF"/>
        </w:rPr>
        <w:t xml:space="preserve"> </w:t>
      </w:r>
      <w:proofErr w:type="spellStart"/>
      <w:r w:rsidRPr="00984124">
        <w:rPr>
          <w:color w:val="000000"/>
          <w:spacing w:val="2"/>
          <w:shd w:val="clear" w:color="auto" w:fill="FFFFFF"/>
        </w:rPr>
        <w:t>Software</w:t>
      </w:r>
      <w:proofErr w:type="spellEnd"/>
      <w:r w:rsidRPr="00984124">
        <w:rPr>
          <w:color w:val="000000"/>
          <w:spacing w:val="2"/>
          <w:shd w:val="clear" w:color="auto" w:fill="FFFFFF"/>
        </w:rPr>
        <w:t xml:space="preserve"> </w:t>
      </w:r>
      <w:proofErr w:type="spellStart"/>
      <w:r w:rsidRPr="00984124">
        <w:rPr>
          <w:color w:val="000000"/>
          <w:spacing w:val="2"/>
          <w:shd w:val="clear" w:color="auto" w:fill="FFFFFF"/>
        </w:rPr>
        <w:t>Foundation</w:t>
      </w:r>
      <w:proofErr w:type="spellEnd"/>
      <w:r w:rsidRPr="00984124">
        <w:rPr>
          <w:color w:val="000000"/>
          <w:spacing w:val="2"/>
          <w:shd w:val="clear" w:color="auto" w:fill="FFFFFF"/>
        </w:rPr>
        <w:t xml:space="preserve"> для разработки или изменения файлов </w:t>
      </w:r>
      <w:proofErr w:type="spellStart"/>
      <w:r w:rsidRPr="00984124">
        <w:rPr>
          <w:color w:val="000000"/>
          <w:spacing w:val="2"/>
          <w:shd w:val="clear" w:color="auto" w:fill="FFFFFF"/>
        </w:rPr>
        <w:t>Microsoft</w:t>
      </w:r>
      <w:proofErr w:type="spellEnd"/>
      <w:r w:rsidRPr="00984124">
        <w:rPr>
          <w:color w:val="000000"/>
          <w:spacing w:val="2"/>
          <w:shd w:val="clear" w:color="auto" w:fill="FFFFFF"/>
        </w:rPr>
        <w:t xml:space="preserve"> </w:t>
      </w:r>
      <w:proofErr w:type="spellStart"/>
      <w:r w:rsidRPr="00984124">
        <w:rPr>
          <w:color w:val="000000"/>
          <w:spacing w:val="2"/>
          <w:shd w:val="clear" w:color="auto" w:fill="FFFFFF"/>
        </w:rPr>
        <w:t>Office</w:t>
      </w:r>
      <w:proofErr w:type="spellEnd"/>
      <w:r w:rsidRPr="00984124">
        <w:rPr>
          <w:color w:val="000000"/>
          <w:spacing w:val="2"/>
          <w:shd w:val="clear" w:color="auto" w:fill="FFFFFF"/>
        </w:rPr>
        <w:t xml:space="preserve"> с использованием программы </w:t>
      </w:r>
      <w:proofErr w:type="spellStart"/>
      <w:r w:rsidRPr="00984124">
        <w:rPr>
          <w:color w:val="000000"/>
          <w:spacing w:val="2"/>
          <w:shd w:val="clear" w:color="auto" w:fill="FFFFFF"/>
        </w:rPr>
        <w:t>Java</w:t>
      </w:r>
      <w:proofErr w:type="spellEnd"/>
      <w:r w:rsidRPr="00984124">
        <w:rPr>
          <w:color w:val="000000"/>
          <w:spacing w:val="2"/>
          <w:shd w:val="clear" w:color="auto" w:fill="FFFFFF"/>
        </w:rPr>
        <w:t xml:space="preserve">. Он содержит классы и методы для декодирования вводимых пользователем данных или файла в документы MS </w:t>
      </w:r>
      <w:proofErr w:type="spellStart"/>
      <w:r w:rsidRPr="00984124">
        <w:rPr>
          <w:color w:val="000000"/>
          <w:spacing w:val="2"/>
          <w:shd w:val="clear" w:color="auto" w:fill="FFFFFF"/>
        </w:rPr>
        <w:t>Office</w:t>
      </w:r>
      <w:proofErr w:type="spellEnd"/>
      <w:r w:rsidRPr="00984124">
        <w:rPr>
          <w:color w:val="000000"/>
          <w:spacing w:val="2"/>
          <w:shd w:val="clear" w:color="auto" w:fill="FFFFFF"/>
        </w:rPr>
        <w:t>.</w:t>
      </w:r>
      <w:commentRangeEnd w:id="12"/>
      <w:r w:rsidR="005B1038">
        <w:rPr>
          <w:rStyle w:val="afff4"/>
        </w:rPr>
        <w:commentReference w:id="12"/>
      </w:r>
      <w:ins w:id="57" w:author="Пользователь" w:date="2022-12-21T13:13:00Z">
        <w:r w:rsidR="00BD397C" w:rsidRPr="00BD397C">
          <w:rPr>
            <w:color w:val="000000"/>
            <w:spacing w:val="2"/>
            <w:shd w:val="clear" w:color="auto" w:fill="FFFFFF"/>
            <w:rPrChange w:id="58" w:author="Пользователь" w:date="2022-12-21T13:13:00Z">
              <w:rPr>
                <w:color w:val="000000"/>
                <w:spacing w:val="2"/>
                <w:shd w:val="clear" w:color="auto" w:fill="FFFFFF"/>
                <w:lang w:val="en-US"/>
              </w:rPr>
            </w:rPrChange>
          </w:rPr>
          <w:t xml:space="preserve"> [</w:t>
        </w:r>
        <w:r w:rsidR="00BD397C">
          <w:rPr>
            <w:color w:val="000000"/>
            <w:spacing w:val="2"/>
            <w:shd w:val="clear" w:color="auto" w:fill="FFFFFF"/>
          </w:rPr>
          <w:fldChar w:fldCharType="begin"/>
        </w:r>
        <w:r w:rsidR="00BD397C">
          <w:rPr>
            <w:color w:val="000000"/>
            <w:spacing w:val="2"/>
            <w:shd w:val="clear" w:color="auto" w:fill="FFFFFF"/>
          </w:rPr>
          <w:instrText xml:space="preserve"> REF _Ref122520823 \r \h </w:instrText>
        </w:r>
      </w:ins>
      <w:r w:rsidR="00BD397C">
        <w:rPr>
          <w:color w:val="000000"/>
          <w:spacing w:val="2"/>
          <w:shd w:val="clear" w:color="auto" w:fill="FFFFFF"/>
        </w:rPr>
      </w:r>
      <w:r w:rsidR="00BD397C">
        <w:rPr>
          <w:color w:val="000000"/>
          <w:spacing w:val="2"/>
          <w:shd w:val="clear" w:color="auto" w:fill="FFFFFF"/>
        </w:rPr>
        <w:fldChar w:fldCharType="separate"/>
      </w:r>
      <w:ins w:id="59" w:author="Пользователь" w:date="2022-12-21T13:13:00Z">
        <w:r w:rsidR="00BD397C">
          <w:rPr>
            <w:color w:val="000000"/>
            <w:spacing w:val="2"/>
            <w:shd w:val="clear" w:color="auto" w:fill="FFFFFF"/>
          </w:rPr>
          <w:t>6</w:t>
        </w:r>
        <w:r w:rsidR="00BD397C">
          <w:rPr>
            <w:color w:val="000000"/>
            <w:spacing w:val="2"/>
            <w:shd w:val="clear" w:color="auto" w:fill="FFFFFF"/>
          </w:rPr>
          <w:fldChar w:fldCharType="end"/>
        </w:r>
        <w:r w:rsidR="00BD397C" w:rsidRPr="005A0097">
          <w:rPr>
            <w:color w:val="000000"/>
            <w:spacing w:val="2"/>
            <w:shd w:val="clear" w:color="auto" w:fill="FFFFFF"/>
            <w:rPrChange w:id="60" w:author="Пользователь" w:date="2022-12-22T02:43:00Z">
              <w:rPr>
                <w:color w:val="000000"/>
                <w:spacing w:val="2"/>
                <w:shd w:val="clear" w:color="auto" w:fill="FFFFFF"/>
                <w:lang w:val="en-US"/>
              </w:rPr>
            </w:rPrChange>
          </w:rPr>
          <w:t>]</w:t>
        </w:r>
      </w:ins>
    </w:p>
    <w:p w14:paraId="5B4EAB97" w14:textId="3E04CAED" w:rsidR="003E3497" w:rsidRPr="007668A7" w:rsidRDefault="003E3497" w:rsidP="003E3497">
      <w:pPr>
        <w:rPr>
          <w:ins w:id="61" w:author="Пользователь" w:date="2022-12-21T12:48:00Z"/>
          <w:color w:val="000000"/>
          <w:szCs w:val="28"/>
          <w:shd w:val="clear" w:color="auto" w:fill="FFFFFF"/>
        </w:rPr>
      </w:pPr>
      <w:ins w:id="62" w:author="Пользователь" w:date="2022-12-21T12:48:00Z">
        <w:r>
          <w:rPr>
            <w:color w:val="000000"/>
            <w:szCs w:val="28"/>
            <w:shd w:val="clear" w:color="auto" w:fill="FFFFFF"/>
          </w:rPr>
          <w:t xml:space="preserve">Что такое </w:t>
        </w:r>
        <w:proofErr w:type="spellStart"/>
        <w:r>
          <w:rPr>
            <w:color w:val="000000"/>
            <w:szCs w:val="28"/>
            <w:shd w:val="clear" w:color="auto" w:fill="FFFFFF"/>
          </w:rPr>
          <w:t>Collections</w:t>
        </w:r>
        <w:proofErr w:type="spellEnd"/>
        <w:r>
          <w:rPr>
            <w:color w:val="000000"/>
            <w:szCs w:val="28"/>
            <w:shd w:val="clear" w:color="auto" w:fill="FFFFFF"/>
          </w:rPr>
          <w:t xml:space="preserve"> </w:t>
        </w:r>
        <w:proofErr w:type="spellStart"/>
        <w:r>
          <w:rPr>
            <w:color w:val="000000"/>
            <w:szCs w:val="28"/>
            <w:shd w:val="clear" w:color="auto" w:fill="FFFFFF"/>
          </w:rPr>
          <w:t>Framework</w:t>
        </w:r>
        <w:proofErr w:type="spellEnd"/>
        <w:r>
          <w:rPr>
            <w:color w:val="000000"/>
            <w:szCs w:val="28"/>
            <w:shd w:val="clear" w:color="auto" w:fill="FFFFFF"/>
          </w:rPr>
          <w:t xml:space="preserve">? </w:t>
        </w:r>
        <w:r w:rsidRPr="00271E71">
          <w:rPr>
            <w:color w:val="000000"/>
            <w:szCs w:val="28"/>
            <w:shd w:val="clear" w:color="auto" w:fill="FFFFFF"/>
          </w:rPr>
          <w:t>Это набор различных интерфейсов для раб</w:t>
        </w:r>
        <w:r>
          <w:rPr>
            <w:color w:val="000000"/>
            <w:szCs w:val="28"/>
            <w:shd w:val="clear" w:color="auto" w:fill="FFFFFF"/>
          </w:rPr>
          <w:t>оты с группами объектов при про</w:t>
        </w:r>
        <w:r w:rsidRPr="00271E71">
          <w:rPr>
            <w:color w:val="000000"/>
            <w:szCs w:val="28"/>
            <w:shd w:val="clear" w:color="auto" w:fill="FFFFFF"/>
          </w:rPr>
          <w:t xml:space="preserve">граммировании на </w:t>
        </w:r>
        <w:proofErr w:type="spellStart"/>
        <w:r w:rsidRPr="00271E71">
          <w:rPr>
            <w:color w:val="000000"/>
            <w:szCs w:val="28"/>
            <w:shd w:val="clear" w:color="auto" w:fill="FFFFFF"/>
          </w:rPr>
          <w:t>Java</w:t>
        </w:r>
        <w:proofErr w:type="spellEnd"/>
        <w:r w:rsidRPr="00271E71">
          <w:rPr>
            <w:color w:val="000000"/>
            <w:szCs w:val="28"/>
            <w:shd w:val="clear" w:color="auto" w:fill="FFFFFF"/>
          </w:rPr>
          <w:t>. Коллекции позволяют производить манипуляции с массивами (</w:t>
        </w:r>
        <w:proofErr w:type="spellStart"/>
        <w:r w:rsidRPr="00271E71">
          <w:rPr>
            <w:color w:val="000000"/>
            <w:szCs w:val="28"/>
            <w:shd w:val="clear" w:color="auto" w:fill="FFFFFF"/>
          </w:rPr>
          <w:t>Array</w:t>
        </w:r>
        <w:proofErr w:type="spellEnd"/>
        <w:r w:rsidRPr="00271E71">
          <w:rPr>
            <w:color w:val="000000"/>
            <w:szCs w:val="28"/>
            <w:shd w:val="clear" w:color="auto" w:fill="FFFFFF"/>
          </w:rPr>
          <w:t>), очередями (</w:t>
        </w:r>
        <w:proofErr w:type="spellStart"/>
        <w:r w:rsidRPr="00271E71">
          <w:rPr>
            <w:color w:val="000000"/>
            <w:szCs w:val="28"/>
            <w:shd w:val="clear" w:color="auto" w:fill="FFFFFF"/>
          </w:rPr>
          <w:t>Queue</w:t>
        </w:r>
        <w:proofErr w:type="spellEnd"/>
        <w:r w:rsidRPr="00271E71">
          <w:rPr>
            <w:color w:val="000000"/>
            <w:szCs w:val="28"/>
            <w:shd w:val="clear" w:color="auto" w:fill="FFFFFF"/>
          </w:rPr>
          <w:t xml:space="preserve">, </w:t>
        </w:r>
        <w:proofErr w:type="spellStart"/>
        <w:r w:rsidRPr="00271E71">
          <w:rPr>
            <w:color w:val="000000"/>
            <w:szCs w:val="28"/>
            <w:shd w:val="clear" w:color="auto" w:fill="FFFFFF"/>
          </w:rPr>
          <w:t>Stack</w:t>
        </w:r>
        <w:proofErr w:type="spellEnd"/>
        <w:r w:rsidRPr="00271E71">
          <w:rPr>
            <w:color w:val="000000"/>
            <w:szCs w:val="28"/>
            <w:shd w:val="clear" w:color="auto" w:fill="FFFFFF"/>
          </w:rPr>
          <w:t>), списками (</w:t>
        </w:r>
        <w:proofErr w:type="spellStart"/>
        <w:r w:rsidRPr="00271E71">
          <w:rPr>
            <w:color w:val="000000"/>
            <w:szCs w:val="28"/>
            <w:shd w:val="clear" w:color="auto" w:fill="FFFFFF"/>
          </w:rPr>
          <w:t>List</w:t>
        </w:r>
        <w:proofErr w:type="spellEnd"/>
        <w:r w:rsidRPr="00271E71">
          <w:rPr>
            <w:color w:val="000000"/>
            <w:szCs w:val="28"/>
            <w:shd w:val="clear" w:color="auto" w:fill="FFFFFF"/>
          </w:rPr>
          <w:t xml:space="preserve">), ключами и </w:t>
        </w:r>
        <w:proofErr w:type="spellStart"/>
        <w:proofErr w:type="gramStart"/>
        <w:r w:rsidRPr="00271E71">
          <w:rPr>
            <w:color w:val="000000"/>
            <w:szCs w:val="28"/>
            <w:shd w:val="clear" w:color="auto" w:fill="FFFFFF"/>
          </w:rPr>
          <w:t>зна-чениями</w:t>
        </w:r>
        <w:proofErr w:type="spellEnd"/>
        <w:proofErr w:type="gramEnd"/>
        <w:r w:rsidRPr="00271E71">
          <w:rPr>
            <w:color w:val="000000"/>
            <w:szCs w:val="28"/>
            <w:shd w:val="clear" w:color="auto" w:fill="FFFFFF"/>
          </w:rPr>
          <w:t xml:space="preserve"> (</w:t>
        </w:r>
        <w:proofErr w:type="spellStart"/>
        <w:r w:rsidRPr="00271E71">
          <w:rPr>
            <w:color w:val="000000"/>
            <w:szCs w:val="28"/>
            <w:shd w:val="clear" w:color="auto" w:fill="FFFFFF"/>
          </w:rPr>
          <w:t>Map</w:t>
        </w:r>
        <w:proofErr w:type="spellEnd"/>
        <w:r w:rsidRPr="00271E71">
          <w:rPr>
            <w:color w:val="000000"/>
            <w:szCs w:val="28"/>
            <w:shd w:val="clear" w:color="auto" w:fill="FFFFFF"/>
          </w:rPr>
          <w:t xml:space="preserve">) и другими типами объектов. Любая коллекция на </w:t>
        </w:r>
        <w:proofErr w:type="spellStart"/>
        <w:r w:rsidRPr="00271E71">
          <w:rPr>
            <w:color w:val="000000"/>
            <w:szCs w:val="28"/>
            <w:shd w:val="clear" w:color="auto" w:fill="FFFFFF"/>
          </w:rPr>
          <w:t>Java</w:t>
        </w:r>
        <w:proofErr w:type="spellEnd"/>
        <w:r w:rsidRPr="00271E71">
          <w:rPr>
            <w:color w:val="000000"/>
            <w:szCs w:val="28"/>
            <w:shd w:val="clear" w:color="auto" w:fill="FFFFFF"/>
          </w:rPr>
          <w:t xml:space="preserve"> строго структурирована: одни интерфейсы подчиняют другие, последние же — расширяют фу</w:t>
        </w:r>
        <w:r>
          <w:rPr>
            <w:color w:val="000000"/>
            <w:szCs w:val="28"/>
            <w:shd w:val="clear" w:color="auto" w:fill="FFFFFF"/>
          </w:rPr>
          <w:t>нкционал своих «‎‎старших брать</w:t>
        </w:r>
        <w:r w:rsidRPr="00271E71">
          <w:rPr>
            <w:color w:val="000000"/>
            <w:szCs w:val="28"/>
            <w:shd w:val="clear" w:color="auto" w:fill="FFFFFF"/>
          </w:rPr>
          <w:t>ев» по иерархии.</w:t>
        </w:r>
      </w:ins>
      <w:ins w:id="63" w:author="Пользователь" w:date="2022-12-21T13:08:00Z">
        <w:r w:rsidR="00BD397C" w:rsidRPr="00BD397C">
          <w:rPr>
            <w:color w:val="000000"/>
            <w:szCs w:val="28"/>
            <w:shd w:val="clear" w:color="auto" w:fill="FFFFFF"/>
            <w:rPrChange w:id="64" w:author="Пользователь" w:date="2022-12-21T13:08:00Z">
              <w:rPr>
                <w:color w:val="000000"/>
                <w:szCs w:val="28"/>
                <w:shd w:val="clear" w:color="auto" w:fill="FFFFFF"/>
                <w:lang w:val="en-US"/>
              </w:rPr>
            </w:rPrChange>
          </w:rPr>
          <w:t xml:space="preserve"> [</w:t>
        </w:r>
        <w:r w:rsidR="00BD397C">
          <w:rPr>
            <w:color w:val="000000"/>
            <w:szCs w:val="28"/>
            <w:shd w:val="clear" w:color="auto" w:fill="FFFFFF"/>
          </w:rPr>
          <w:fldChar w:fldCharType="begin"/>
        </w:r>
        <w:r w:rsidR="00BD397C">
          <w:rPr>
            <w:color w:val="000000"/>
            <w:szCs w:val="28"/>
            <w:shd w:val="clear" w:color="auto" w:fill="FFFFFF"/>
          </w:rPr>
          <w:instrText xml:space="preserve"> REF _Ref122520555 \r \h </w:instrText>
        </w:r>
      </w:ins>
      <w:r w:rsidR="00BD397C">
        <w:rPr>
          <w:color w:val="000000"/>
          <w:szCs w:val="28"/>
          <w:shd w:val="clear" w:color="auto" w:fill="FFFFFF"/>
        </w:rPr>
      </w:r>
      <w:r w:rsidR="00BD397C">
        <w:rPr>
          <w:color w:val="000000"/>
          <w:szCs w:val="28"/>
          <w:shd w:val="clear" w:color="auto" w:fill="FFFFFF"/>
        </w:rPr>
        <w:fldChar w:fldCharType="separate"/>
      </w:r>
      <w:ins w:id="65" w:author="Пользователь" w:date="2022-12-21T13:08:00Z">
        <w:r w:rsidR="00BD397C">
          <w:rPr>
            <w:color w:val="000000"/>
            <w:szCs w:val="28"/>
            <w:shd w:val="clear" w:color="auto" w:fill="FFFFFF"/>
          </w:rPr>
          <w:t>4</w:t>
        </w:r>
        <w:r w:rsidR="00BD397C">
          <w:rPr>
            <w:color w:val="000000"/>
            <w:szCs w:val="28"/>
            <w:shd w:val="clear" w:color="auto" w:fill="FFFFFF"/>
          </w:rPr>
          <w:fldChar w:fldCharType="end"/>
        </w:r>
        <w:r w:rsidR="00BD397C" w:rsidRPr="007668A7">
          <w:rPr>
            <w:color w:val="000000"/>
            <w:szCs w:val="28"/>
            <w:shd w:val="clear" w:color="auto" w:fill="FFFFFF"/>
            <w:rPrChange w:id="66" w:author="Пользователь" w:date="2022-12-21T20:48:00Z">
              <w:rPr>
                <w:color w:val="000000"/>
                <w:szCs w:val="28"/>
                <w:shd w:val="clear" w:color="auto" w:fill="FFFFFF"/>
                <w:lang w:val="en-US"/>
              </w:rPr>
            </w:rPrChange>
          </w:rPr>
          <w:t>]</w:t>
        </w:r>
      </w:ins>
    </w:p>
    <w:p w14:paraId="3F1CD7E2" w14:textId="4F2B00B4" w:rsidR="003E3497" w:rsidRPr="007668A7" w:rsidRDefault="003E3497" w:rsidP="003E3497">
      <w:pPr>
        <w:rPr>
          <w:ins w:id="67" w:author="Пользователь" w:date="2022-12-21T12:47:00Z"/>
          <w:szCs w:val="28"/>
          <w:shd w:val="clear" w:color="auto" w:fill="FFFFFF"/>
          <w:rPrChange w:id="68" w:author="Пользователь" w:date="2022-12-21T20:48:00Z">
            <w:rPr>
              <w:ins w:id="69" w:author="Пользователь" w:date="2022-12-21T12:47:00Z"/>
              <w:color w:val="000000"/>
              <w:spacing w:val="2"/>
              <w:shd w:val="clear" w:color="auto" w:fill="FFFFFF"/>
            </w:rPr>
          </w:rPrChange>
        </w:rPr>
      </w:pPr>
      <w:ins w:id="70" w:author="Пользователь" w:date="2022-12-21T12:48:00Z">
        <w:r w:rsidRPr="00271E71">
          <w:rPr>
            <w:szCs w:val="28"/>
            <w:shd w:val="clear" w:color="auto" w:fill="FFFFFF"/>
          </w:rPr>
          <w:t xml:space="preserve">Сам термин берёт своё начало из таких вещей, как "Теория типов" и "Абстрактные типы данных". Но если не смотреть на какие-то высокие материи, </w:t>
        </w:r>
        <w:proofErr w:type="gramStart"/>
        <w:r w:rsidRPr="00271E71">
          <w:rPr>
            <w:szCs w:val="28"/>
            <w:shd w:val="clear" w:color="auto" w:fill="FFFFFF"/>
          </w:rPr>
          <w:t>то</w:t>
        </w:r>
        <w:proofErr w:type="gramEnd"/>
        <w:r w:rsidRPr="00271E71">
          <w:rPr>
            <w:szCs w:val="28"/>
            <w:shd w:val="clear" w:color="auto" w:fill="FFFFFF"/>
          </w:rPr>
          <w:t xml:space="preserve"> когда у нас несколько вещей, то мы можем назвать их "коллекция вещей". Те, кто собирают предметы. Вообще само слово коллекционировать происходит от лат. </w:t>
        </w:r>
        <w:proofErr w:type="spellStart"/>
        <w:r w:rsidRPr="00271E71">
          <w:rPr>
            <w:szCs w:val="28"/>
            <w:shd w:val="clear" w:color="auto" w:fill="FFFFFF"/>
          </w:rPr>
          <w:lastRenderedPageBreak/>
          <w:t>collectio</w:t>
        </w:r>
        <w:proofErr w:type="spellEnd"/>
        <w:r w:rsidRPr="00271E71">
          <w:rPr>
            <w:szCs w:val="28"/>
            <w:shd w:val="clear" w:color="auto" w:fill="FFFFFF"/>
          </w:rPr>
          <w:t xml:space="preserve"> «собирание, сбор». То есть коллекция — это сбор чего-то, контейнер для каких-то элементов.</w:t>
        </w:r>
      </w:ins>
      <w:ins w:id="71" w:author="Пользователь" w:date="2022-12-21T13:05:00Z">
        <w:r w:rsidR="00BD397C" w:rsidRPr="00BD397C">
          <w:rPr>
            <w:szCs w:val="28"/>
            <w:shd w:val="clear" w:color="auto" w:fill="FFFFFF"/>
            <w:rPrChange w:id="72" w:author="Пользователь" w:date="2022-12-21T13:05:00Z">
              <w:rPr>
                <w:szCs w:val="28"/>
                <w:shd w:val="clear" w:color="auto" w:fill="FFFFFF"/>
                <w:lang w:val="en-US"/>
              </w:rPr>
            </w:rPrChange>
          </w:rPr>
          <w:t xml:space="preserve"> [</w:t>
        </w:r>
        <w:r w:rsidR="00BD397C">
          <w:rPr>
            <w:szCs w:val="28"/>
            <w:shd w:val="clear" w:color="auto" w:fill="FFFFFF"/>
          </w:rPr>
          <w:fldChar w:fldCharType="begin"/>
        </w:r>
        <w:r w:rsidR="00BD397C">
          <w:rPr>
            <w:szCs w:val="28"/>
            <w:shd w:val="clear" w:color="auto" w:fill="FFFFFF"/>
          </w:rPr>
          <w:instrText xml:space="preserve"> REF _Ref122520346 \r \h </w:instrText>
        </w:r>
      </w:ins>
      <w:r w:rsidR="00BD397C">
        <w:rPr>
          <w:szCs w:val="28"/>
          <w:shd w:val="clear" w:color="auto" w:fill="FFFFFF"/>
        </w:rPr>
      </w:r>
      <w:r w:rsidR="00BD397C">
        <w:rPr>
          <w:szCs w:val="28"/>
          <w:shd w:val="clear" w:color="auto" w:fill="FFFFFF"/>
        </w:rPr>
        <w:fldChar w:fldCharType="separate"/>
      </w:r>
      <w:ins w:id="73" w:author="Пользователь" w:date="2022-12-21T13:05:00Z">
        <w:r w:rsidR="00BD397C">
          <w:rPr>
            <w:szCs w:val="28"/>
            <w:shd w:val="clear" w:color="auto" w:fill="FFFFFF"/>
          </w:rPr>
          <w:t>3</w:t>
        </w:r>
        <w:r w:rsidR="00BD397C">
          <w:rPr>
            <w:szCs w:val="28"/>
            <w:shd w:val="clear" w:color="auto" w:fill="FFFFFF"/>
          </w:rPr>
          <w:fldChar w:fldCharType="end"/>
        </w:r>
        <w:r w:rsidR="00BD397C" w:rsidRPr="007668A7">
          <w:rPr>
            <w:szCs w:val="28"/>
            <w:shd w:val="clear" w:color="auto" w:fill="FFFFFF"/>
            <w:rPrChange w:id="74" w:author="Пользователь" w:date="2022-12-21T20:48:00Z">
              <w:rPr>
                <w:szCs w:val="28"/>
                <w:shd w:val="clear" w:color="auto" w:fill="FFFFFF"/>
                <w:lang w:val="en-US"/>
              </w:rPr>
            </w:rPrChange>
          </w:rPr>
          <w:t>]</w:t>
        </w:r>
      </w:ins>
    </w:p>
    <w:p w14:paraId="6BE35E98" w14:textId="77777777" w:rsidR="007668A7" w:rsidRDefault="003E3497">
      <w:pPr>
        <w:rPr>
          <w:ins w:id="75" w:author="Пользователь" w:date="2022-12-21T20:53:00Z"/>
          <w:szCs w:val="28"/>
        </w:rPr>
        <w:pPrChange w:id="76" w:author="Пользователь" w:date="2022-12-21T20:53:00Z">
          <w:pPr>
            <w:spacing w:line="240" w:lineRule="auto"/>
            <w:ind w:firstLine="0"/>
            <w:jc w:val="left"/>
          </w:pPr>
        </w:pPrChange>
      </w:pPr>
      <w:ins w:id="77" w:author="Пользователь" w:date="2022-12-21T12:47:00Z">
        <w:r w:rsidRPr="00E2283B">
          <w:rPr>
            <w:szCs w:val="28"/>
          </w:rPr>
          <w:t>Коллекция (</w:t>
        </w:r>
        <w:proofErr w:type="spellStart"/>
        <w:r w:rsidRPr="00E2283B">
          <w:rPr>
            <w:szCs w:val="28"/>
          </w:rPr>
          <w:t>Collection</w:t>
        </w:r>
        <w:proofErr w:type="spellEnd"/>
        <w:r w:rsidRPr="00E2283B">
          <w:rPr>
            <w:szCs w:val="28"/>
          </w:rPr>
          <w:t xml:space="preserve">) представляет собой группу объектов, известных как ее элементы. Это объект, который может содержать ссылки на другие объекты. Интерфейс </w:t>
        </w:r>
        <w:proofErr w:type="spellStart"/>
        <w:r w:rsidRPr="00E2283B">
          <w:rPr>
            <w:szCs w:val="28"/>
          </w:rPr>
          <w:t>Collection</w:t>
        </w:r>
        <w:proofErr w:type="spellEnd"/>
        <w:r w:rsidRPr="00E2283B">
          <w:rPr>
            <w:szCs w:val="28"/>
          </w:rPr>
          <w:t xml:space="preserve"> является корнем иерархии коллекций. Это базовый интерфейс для всех коллекций в </w:t>
        </w:r>
        <w:proofErr w:type="spellStart"/>
        <w:r w:rsidRPr="00E2283B">
          <w:rPr>
            <w:szCs w:val="28"/>
          </w:rPr>
          <w:t>Java</w:t>
        </w:r>
        <w:proofErr w:type="spellEnd"/>
        <w:r w:rsidRPr="00E2283B">
          <w:rPr>
            <w:szCs w:val="28"/>
          </w:rPr>
          <w:t xml:space="preserve"> </w:t>
        </w:r>
        <w:proofErr w:type="spellStart"/>
        <w:r w:rsidRPr="00E2283B">
          <w:rPr>
            <w:szCs w:val="28"/>
          </w:rPr>
          <w:t>Collection</w:t>
        </w:r>
        <w:proofErr w:type="spellEnd"/>
        <w:r w:rsidRPr="00E2283B">
          <w:rPr>
            <w:szCs w:val="28"/>
          </w:rPr>
          <w:t xml:space="preserve"> </w:t>
        </w:r>
        <w:proofErr w:type="spellStart"/>
        <w:r w:rsidRPr="00E2283B">
          <w:rPr>
            <w:szCs w:val="28"/>
          </w:rPr>
          <w:t>Framework</w:t>
        </w:r>
        <w:proofErr w:type="spellEnd"/>
        <w:r w:rsidRPr="00E2283B">
          <w:rPr>
            <w:szCs w:val="28"/>
          </w:rPr>
          <w:t xml:space="preserve">. Он определяет основные методы, которые должны быть реализованы во всех коллекциях, такие как </w:t>
        </w:r>
        <w:proofErr w:type="spellStart"/>
        <w:proofErr w:type="gramStart"/>
        <w:r w:rsidRPr="00E2283B">
          <w:rPr>
            <w:szCs w:val="28"/>
          </w:rPr>
          <w:t>add</w:t>
        </w:r>
        <w:proofErr w:type="spellEnd"/>
        <w:r w:rsidRPr="00E2283B">
          <w:rPr>
            <w:szCs w:val="28"/>
          </w:rPr>
          <w:t>(</w:t>
        </w:r>
        <w:proofErr w:type="gramEnd"/>
        <w:r w:rsidRPr="00E2283B">
          <w:rPr>
            <w:szCs w:val="28"/>
          </w:rPr>
          <w:t xml:space="preserve">), </w:t>
        </w:r>
        <w:proofErr w:type="spellStart"/>
        <w:r w:rsidRPr="00E2283B">
          <w:rPr>
            <w:szCs w:val="28"/>
          </w:rPr>
          <w:t>remove</w:t>
        </w:r>
        <w:proofErr w:type="spellEnd"/>
        <w:r w:rsidRPr="00E2283B">
          <w:rPr>
            <w:szCs w:val="28"/>
          </w:rPr>
          <w:t xml:space="preserve">() и </w:t>
        </w:r>
        <w:proofErr w:type="spellStart"/>
        <w:r w:rsidRPr="00E2283B">
          <w:rPr>
            <w:szCs w:val="28"/>
          </w:rPr>
          <w:t>contains</w:t>
        </w:r>
        <w:proofErr w:type="spellEnd"/>
        <w:r w:rsidRPr="00E2283B">
          <w:rPr>
            <w:szCs w:val="28"/>
          </w:rPr>
          <w:t>().</w:t>
        </w:r>
      </w:ins>
      <w:ins w:id="78" w:author="Пользователь" w:date="2022-12-21T13:09:00Z">
        <w:r w:rsidR="00BD397C" w:rsidRPr="007668A7">
          <w:rPr>
            <w:szCs w:val="28"/>
            <w:rPrChange w:id="79" w:author="Пользователь" w:date="2022-12-21T20:52:00Z">
              <w:rPr>
                <w:lang w:val="en-US"/>
              </w:rPr>
            </w:rPrChange>
          </w:rPr>
          <w:t xml:space="preserve"> </w:t>
        </w:r>
      </w:ins>
    </w:p>
    <w:p w14:paraId="524D522D" w14:textId="5C2E00D9" w:rsidR="007668A7" w:rsidRPr="007668A7" w:rsidRDefault="007668A7">
      <w:pPr>
        <w:rPr>
          <w:ins w:id="80" w:author="Пользователь" w:date="2022-12-21T20:51:00Z"/>
          <w:szCs w:val="28"/>
          <w:rPrChange w:id="81" w:author="Пользователь" w:date="2022-12-21T20:52:00Z">
            <w:rPr>
              <w:ins w:id="82" w:author="Пользователь" w:date="2022-12-21T20:51:00Z"/>
              <w:sz w:val="24"/>
            </w:rPr>
          </w:rPrChange>
        </w:rPr>
        <w:pPrChange w:id="83" w:author="Пользователь" w:date="2022-12-21T20:53:00Z">
          <w:pPr>
            <w:spacing w:line="240" w:lineRule="auto"/>
            <w:ind w:firstLine="0"/>
            <w:jc w:val="left"/>
          </w:pPr>
        </w:pPrChange>
      </w:pPr>
      <w:ins w:id="84" w:author="Пользователь" w:date="2022-12-21T20:51:00Z">
        <w:r w:rsidRPr="007668A7">
          <w:rPr>
            <w:szCs w:val="28"/>
            <w:shd w:val="clear" w:color="auto" w:fill="FFFFFF"/>
            <w:rPrChange w:id="85" w:author="Пользователь" w:date="2022-12-21T20:52:00Z">
              <w:rPr>
                <w:rFonts w:ascii="Arial" w:hAnsi="Arial" w:cs="Arial"/>
                <w:color w:val="172B53"/>
                <w:sz w:val="26"/>
                <w:szCs w:val="26"/>
                <w:shd w:val="clear" w:color="auto" w:fill="FFFFFF"/>
              </w:rPr>
            </w:rPrChange>
          </w:rPr>
          <w:t xml:space="preserve">Интерфейсы в </w:t>
        </w:r>
        <w:proofErr w:type="spellStart"/>
        <w:r w:rsidRPr="007668A7">
          <w:rPr>
            <w:szCs w:val="28"/>
            <w:shd w:val="clear" w:color="auto" w:fill="FFFFFF"/>
            <w:rPrChange w:id="86" w:author="Пользователь" w:date="2022-12-21T20:52:00Z">
              <w:rPr>
                <w:rFonts w:ascii="Arial" w:hAnsi="Arial" w:cs="Arial"/>
                <w:color w:val="172B53"/>
                <w:sz w:val="26"/>
                <w:szCs w:val="26"/>
                <w:shd w:val="clear" w:color="auto" w:fill="FFFFFF"/>
              </w:rPr>
            </w:rPrChange>
          </w:rPr>
          <w:t>Java</w:t>
        </w:r>
        <w:proofErr w:type="spellEnd"/>
        <w:r w:rsidRPr="007668A7">
          <w:rPr>
            <w:szCs w:val="28"/>
            <w:shd w:val="clear" w:color="auto" w:fill="FFFFFF"/>
            <w:rPrChange w:id="87" w:author="Пользователь" w:date="2022-12-21T20:52:00Z">
              <w:rPr>
                <w:rFonts w:ascii="Arial" w:hAnsi="Arial" w:cs="Arial"/>
                <w:color w:val="172B53"/>
                <w:sz w:val="26"/>
                <w:szCs w:val="26"/>
                <w:shd w:val="clear" w:color="auto" w:fill="FFFFFF"/>
              </w:rPr>
            </w:rPrChange>
          </w:rPr>
          <w:t xml:space="preserve"> </w:t>
        </w:r>
        <w:proofErr w:type="spellStart"/>
        <w:r w:rsidRPr="007668A7">
          <w:rPr>
            <w:szCs w:val="28"/>
            <w:shd w:val="clear" w:color="auto" w:fill="FFFFFF"/>
            <w:rPrChange w:id="88" w:author="Пользователь" w:date="2022-12-21T20:52:00Z">
              <w:rPr>
                <w:rFonts w:ascii="Arial" w:hAnsi="Arial" w:cs="Arial"/>
                <w:color w:val="172B53"/>
                <w:sz w:val="26"/>
                <w:szCs w:val="26"/>
                <w:shd w:val="clear" w:color="auto" w:fill="FFFFFF"/>
              </w:rPr>
            </w:rPrChange>
          </w:rPr>
          <w:t>Collection</w:t>
        </w:r>
        <w:proofErr w:type="spellEnd"/>
        <w:r w:rsidRPr="007668A7">
          <w:rPr>
            <w:szCs w:val="28"/>
            <w:shd w:val="clear" w:color="auto" w:fill="FFFFFF"/>
            <w:rPrChange w:id="89" w:author="Пользователь" w:date="2022-12-21T20:52:00Z">
              <w:rPr>
                <w:rFonts w:ascii="Arial" w:hAnsi="Arial" w:cs="Arial"/>
                <w:color w:val="172B53"/>
                <w:sz w:val="26"/>
                <w:szCs w:val="26"/>
                <w:shd w:val="clear" w:color="auto" w:fill="FFFFFF"/>
              </w:rPr>
            </w:rPrChange>
          </w:rPr>
          <w:t xml:space="preserve"> </w:t>
        </w:r>
        <w:proofErr w:type="spellStart"/>
        <w:r w:rsidRPr="007668A7">
          <w:rPr>
            <w:szCs w:val="28"/>
            <w:shd w:val="clear" w:color="auto" w:fill="FFFFFF"/>
            <w:rPrChange w:id="90" w:author="Пользователь" w:date="2022-12-21T20:52:00Z">
              <w:rPr>
                <w:rFonts w:ascii="Arial" w:hAnsi="Arial" w:cs="Arial"/>
                <w:color w:val="172B53"/>
                <w:sz w:val="26"/>
                <w:szCs w:val="26"/>
                <w:shd w:val="clear" w:color="auto" w:fill="FFFFFF"/>
              </w:rPr>
            </w:rPrChange>
          </w:rPr>
          <w:t>Framework</w:t>
        </w:r>
        <w:proofErr w:type="spellEnd"/>
        <w:r w:rsidRPr="007668A7">
          <w:rPr>
            <w:szCs w:val="28"/>
            <w:shd w:val="clear" w:color="auto" w:fill="FFFFFF"/>
            <w:rPrChange w:id="91" w:author="Пользователь" w:date="2022-12-21T20:52:00Z">
              <w:rPr>
                <w:rFonts w:ascii="Arial" w:hAnsi="Arial" w:cs="Arial"/>
                <w:color w:val="172B53"/>
                <w:sz w:val="26"/>
                <w:szCs w:val="26"/>
                <w:shd w:val="clear" w:color="auto" w:fill="FFFFFF"/>
              </w:rPr>
            </w:rPrChange>
          </w:rPr>
          <w:t xml:space="preserve"> определяют общее поведение и операции, которые могут выполняться с коллекциями. Сюда входят добавление или удаление элементов, повторение элементов в коллекции и многое другое.</w:t>
        </w:r>
      </w:ins>
    </w:p>
    <w:p w14:paraId="7B56585E" w14:textId="429CD64D" w:rsidR="007668A7" w:rsidRPr="007668A7" w:rsidRDefault="007668A7" w:rsidP="007668A7">
      <w:pPr>
        <w:numPr>
          <w:ilvl w:val="0"/>
          <w:numId w:val="32"/>
        </w:numPr>
        <w:shd w:val="clear" w:color="auto" w:fill="FFFFFF"/>
        <w:spacing w:before="100" w:beforeAutospacing="1" w:after="72" w:line="240" w:lineRule="auto"/>
        <w:jc w:val="left"/>
        <w:rPr>
          <w:ins w:id="92" w:author="Пользователь" w:date="2022-12-21T20:51:00Z"/>
          <w:szCs w:val="28"/>
          <w:rPrChange w:id="93" w:author="Пользователь" w:date="2022-12-21T20:52:00Z">
            <w:rPr>
              <w:ins w:id="94" w:author="Пользователь" w:date="2022-12-21T20:51:00Z"/>
              <w:rFonts w:ascii="Arial" w:hAnsi="Arial" w:cs="Arial"/>
              <w:color w:val="172B53"/>
              <w:sz w:val="26"/>
              <w:szCs w:val="26"/>
            </w:rPr>
          </w:rPrChange>
        </w:rPr>
      </w:pPr>
      <w:ins w:id="95" w:author="Пользователь" w:date="2022-12-21T20:54:00Z">
        <w:r>
          <w:rPr>
            <w:rStyle w:val="code"/>
            <w:szCs w:val="28"/>
          </w:rPr>
          <w:t>«</w:t>
        </w:r>
      </w:ins>
      <w:proofErr w:type="spellStart"/>
      <w:ins w:id="96" w:author="Пользователь" w:date="2022-12-21T20:51:00Z">
        <w:r w:rsidRPr="007668A7">
          <w:rPr>
            <w:rStyle w:val="code"/>
            <w:szCs w:val="28"/>
            <w:rPrChange w:id="97" w:author="Пользователь" w:date="2022-12-21T20:52:00Z">
              <w:rPr>
                <w:rStyle w:val="code"/>
                <w:rFonts w:ascii="Consolas" w:hAnsi="Consolas" w:cs="Arial"/>
                <w:color w:val="000000"/>
                <w:sz w:val="26"/>
                <w:szCs w:val="26"/>
              </w:rPr>
            </w:rPrChange>
          </w:rPr>
          <w:t>Collection</w:t>
        </w:r>
      </w:ins>
      <w:proofErr w:type="spellEnd"/>
      <w:ins w:id="98" w:author="Пользователь" w:date="2022-12-21T20:54:00Z">
        <w:r>
          <w:rPr>
            <w:rStyle w:val="code"/>
            <w:szCs w:val="28"/>
          </w:rPr>
          <w:t>»</w:t>
        </w:r>
      </w:ins>
      <w:ins w:id="99" w:author="Пользователь" w:date="2022-12-21T20:51:00Z">
        <w:r w:rsidRPr="007668A7">
          <w:rPr>
            <w:szCs w:val="28"/>
            <w:rPrChange w:id="100" w:author="Пользователь" w:date="2022-12-21T20:52:00Z">
              <w:rPr>
                <w:rFonts w:ascii="Arial" w:hAnsi="Arial" w:cs="Arial"/>
                <w:color w:val="172B53"/>
                <w:sz w:val="26"/>
                <w:szCs w:val="26"/>
              </w:rPr>
            </w:rPrChange>
          </w:rPr>
          <w:t>: корневой (</w:t>
        </w:r>
        <w:proofErr w:type="spellStart"/>
        <w:r w:rsidRPr="007668A7">
          <w:rPr>
            <w:szCs w:val="28"/>
            <w:rPrChange w:id="101" w:author="Пользователь" w:date="2022-12-21T20:52:00Z">
              <w:rPr>
                <w:rFonts w:ascii="Arial" w:hAnsi="Arial" w:cs="Arial"/>
                <w:color w:val="172B53"/>
                <w:sz w:val="26"/>
                <w:szCs w:val="26"/>
              </w:rPr>
            </w:rPrChange>
          </w:rPr>
          <w:t>root</w:t>
        </w:r>
        <w:proofErr w:type="spellEnd"/>
        <w:r w:rsidRPr="007668A7">
          <w:rPr>
            <w:szCs w:val="28"/>
            <w:rPrChange w:id="102" w:author="Пользователь" w:date="2022-12-21T20:52:00Z">
              <w:rPr>
                <w:rFonts w:ascii="Arial" w:hAnsi="Arial" w:cs="Arial"/>
                <w:color w:val="172B53"/>
                <w:sz w:val="26"/>
                <w:szCs w:val="26"/>
              </w:rPr>
            </w:rPrChange>
          </w:rPr>
          <w:t>) интерфейс в иерархии коллекций, представляющий группу о</w:t>
        </w:r>
        <w:r w:rsidRPr="00E2283B">
          <w:rPr>
            <w:szCs w:val="28"/>
          </w:rPr>
          <w:t>бъектов, известных как элементы</w:t>
        </w:r>
      </w:ins>
      <w:ins w:id="103" w:author="Пользователь" w:date="2022-12-21T20:54:00Z">
        <w:r w:rsidRPr="007668A7">
          <w:rPr>
            <w:szCs w:val="28"/>
            <w:rPrChange w:id="104" w:author="Пользователь" w:date="2022-12-21T20:54:00Z">
              <w:rPr>
                <w:szCs w:val="28"/>
                <w:lang w:val="en-US"/>
              </w:rPr>
            </w:rPrChange>
          </w:rPr>
          <w:t>;</w:t>
        </w:r>
      </w:ins>
    </w:p>
    <w:p w14:paraId="3A890E0D" w14:textId="4FF599BA" w:rsidR="007668A7" w:rsidRPr="007668A7" w:rsidRDefault="007668A7" w:rsidP="007668A7">
      <w:pPr>
        <w:numPr>
          <w:ilvl w:val="0"/>
          <w:numId w:val="32"/>
        </w:numPr>
        <w:shd w:val="clear" w:color="auto" w:fill="FFFFFF"/>
        <w:spacing w:before="100" w:beforeAutospacing="1" w:after="72" w:line="240" w:lineRule="auto"/>
        <w:jc w:val="left"/>
        <w:rPr>
          <w:ins w:id="105" w:author="Пользователь" w:date="2022-12-21T20:51:00Z"/>
          <w:szCs w:val="28"/>
          <w:rPrChange w:id="106" w:author="Пользователь" w:date="2022-12-21T20:52:00Z">
            <w:rPr>
              <w:ins w:id="107" w:author="Пользователь" w:date="2022-12-21T20:51:00Z"/>
              <w:rFonts w:ascii="Arial" w:hAnsi="Arial" w:cs="Arial"/>
              <w:color w:val="172B53"/>
              <w:sz w:val="26"/>
              <w:szCs w:val="26"/>
            </w:rPr>
          </w:rPrChange>
        </w:rPr>
      </w:pPr>
      <w:ins w:id="108" w:author="Пользователь" w:date="2022-12-21T20:54:00Z">
        <w:r>
          <w:rPr>
            <w:rStyle w:val="code"/>
            <w:szCs w:val="28"/>
          </w:rPr>
          <w:t>«</w:t>
        </w:r>
      </w:ins>
      <w:proofErr w:type="spellStart"/>
      <w:ins w:id="109" w:author="Пользователь" w:date="2022-12-21T20:51:00Z">
        <w:r w:rsidRPr="007668A7">
          <w:rPr>
            <w:rStyle w:val="code"/>
            <w:szCs w:val="28"/>
            <w:rPrChange w:id="110" w:author="Пользователь" w:date="2022-12-21T20:52:00Z">
              <w:rPr>
                <w:rStyle w:val="code"/>
                <w:rFonts w:ascii="Consolas" w:hAnsi="Consolas" w:cs="Arial"/>
                <w:color w:val="000000"/>
                <w:sz w:val="26"/>
                <w:szCs w:val="26"/>
              </w:rPr>
            </w:rPrChange>
          </w:rPr>
          <w:t>List</w:t>
        </w:r>
      </w:ins>
      <w:proofErr w:type="spellEnd"/>
      <w:ins w:id="111" w:author="Пользователь" w:date="2022-12-21T20:54:00Z">
        <w:r>
          <w:rPr>
            <w:rStyle w:val="code"/>
            <w:szCs w:val="28"/>
          </w:rPr>
          <w:t>»</w:t>
        </w:r>
      </w:ins>
      <w:ins w:id="112" w:author="Пользователь" w:date="2022-12-21T20:51:00Z">
        <w:r w:rsidRPr="007668A7">
          <w:rPr>
            <w:szCs w:val="28"/>
            <w:rPrChange w:id="113" w:author="Пользователь" w:date="2022-12-21T20:52:00Z">
              <w:rPr>
                <w:rFonts w:ascii="Arial" w:hAnsi="Arial" w:cs="Arial"/>
                <w:color w:val="172B53"/>
                <w:sz w:val="26"/>
                <w:szCs w:val="26"/>
              </w:rPr>
            </w:rPrChange>
          </w:rPr>
          <w:t>: упорядоченная коллекция элем</w:t>
        </w:r>
        <w:r w:rsidRPr="00E2283B">
          <w:rPr>
            <w:szCs w:val="28"/>
          </w:rPr>
          <w:t>ентов, допускающая дублирование;</w:t>
        </w:r>
      </w:ins>
    </w:p>
    <w:p w14:paraId="36ECE4F6" w14:textId="7583DF71" w:rsidR="007668A7" w:rsidRPr="007668A7" w:rsidRDefault="007668A7" w:rsidP="007668A7">
      <w:pPr>
        <w:numPr>
          <w:ilvl w:val="0"/>
          <w:numId w:val="32"/>
        </w:numPr>
        <w:shd w:val="clear" w:color="auto" w:fill="FFFFFF"/>
        <w:spacing w:before="100" w:beforeAutospacing="1" w:after="72" w:line="240" w:lineRule="auto"/>
        <w:jc w:val="left"/>
        <w:rPr>
          <w:ins w:id="114" w:author="Пользователь" w:date="2022-12-21T20:51:00Z"/>
          <w:szCs w:val="28"/>
          <w:rPrChange w:id="115" w:author="Пользователь" w:date="2022-12-21T20:52:00Z">
            <w:rPr>
              <w:ins w:id="116" w:author="Пользователь" w:date="2022-12-21T20:51:00Z"/>
              <w:rFonts w:ascii="Arial" w:hAnsi="Arial" w:cs="Arial"/>
              <w:color w:val="172B53"/>
              <w:sz w:val="26"/>
              <w:szCs w:val="26"/>
            </w:rPr>
          </w:rPrChange>
        </w:rPr>
      </w:pPr>
      <w:ins w:id="117" w:author="Пользователь" w:date="2022-12-21T20:54:00Z">
        <w:r>
          <w:rPr>
            <w:rStyle w:val="code"/>
            <w:szCs w:val="28"/>
          </w:rPr>
          <w:t>«</w:t>
        </w:r>
      </w:ins>
      <w:proofErr w:type="spellStart"/>
      <w:ins w:id="118" w:author="Пользователь" w:date="2022-12-21T20:51:00Z">
        <w:r w:rsidRPr="007668A7">
          <w:rPr>
            <w:rStyle w:val="code"/>
            <w:szCs w:val="28"/>
            <w:rPrChange w:id="119" w:author="Пользователь" w:date="2022-12-21T20:52:00Z">
              <w:rPr>
                <w:rStyle w:val="code"/>
                <w:rFonts w:ascii="Consolas" w:hAnsi="Consolas" w:cs="Arial"/>
                <w:color w:val="000000"/>
                <w:sz w:val="26"/>
                <w:szCs w:val="26"/>
              </w:rPr>
            </w:rPrChange>
          </w:rPr>
          <w:t>Set</w:t>
        </w:r>
      </w:ins>
      <w:proofErr w:type="spellEnd"/>
      <w:ins w:id="120" w:author="Пользователь" w:date="2022-12-21T20:54:00Z">
        <w:r>
          <w:rPr>
            <w:rStyle w:val="code"/>
            <w:szCs w:val="28"/>
          </w:rPr>
          <w:t>»</w:t>
        </w:r>
      </w:ins>
      <w:ins w:id="121" w:author="Пользователь" w:date="2022-12-21T20:51:00Z">
        <w:r w:rsidRPr="007668A7">
          <w:rPr>
            <w:szCs w:val="28"/>
            <w:rPrChange w:id="122" w:author="Пользователь" w:date="2022-12-21T20:52:00Z">
              <w:rPr>
                <w:rFonts w:ascii="Arial" w:hAnsi="Arial" w:cs="Arial"/>
                <w:color w:val="172B53"/>
                <w:sz w:val="26"/>
                <w:szCs w:val="26"/>
              </w:rPr>
            </w:rPrChange>
          </w:rPr>
          <w:t>: коллекция элемент</w:t>
        </w:r>
        <w:r w:rsidRPr="00E2283B">
          <w:rPr>
            <w:szCs w:val="28"/>
          </w:rPr>
          <w:t>ов, не допускающих дублирования;</w:t>
        </w:r>
      </w:ins>
    </w:p>
    <w:p w14:paraId="39187BD9" w14:textId="1F7EB048" w:rsidR="007668A7" w:rsidRPr="007668A7" w:rsidRDefault="007668A7" w:rsidP="007668A7">
      <w:pPr>
        <w:numPr>
          <w:ilvl w:val="0"/>
          <w:numId w:val="32"/>
        </w:numPr>
        <w:shd w:val="clear" w:color="auto" w:fill="FFFFFF"/>
        <w:spacing w:before="100" w:beforeAutospacing="1" w:after="72" w:line="240" w:lineRule="auto"/>
        <w:jc w:val="left"/>
        <w:rPr>
          <w:ins w:id="123" w:author="Пользователь" w:date="2022-12-21T20:51:00Z"/>
          <w:szCs w:val="28"/>
          <w:rPrChange w:id="124" w:author="Пользователь" w:date="2022-12-21T20:52:00Z">
            <w:rPr>
              <w:ins w:id="125" w:author="Пользователь" w:date="2022-12-21T20:51:00Z"/>
              <w:rFonts w:ascii="Arial" w:hAnsi="Arial" w:cs="Arial"/>
              <w:color w:val="172B53"/>
              <w:sz w:val="26"/>
              <w:szCs w:val="26"/>
            </w:rPr>
          </w:rPrChange>
        </w:rPr>
      </w:pPr>
      <w:ins w:id="126" w:author="Пользователь" w:date="2022-12-21T20:54:00Z">
        <w:r>
          <w:rPr>
            <w:rStyle w:val="code"/>
            <w:szCs w:val="28"/>
          </w:rPr>
          <w:t>«</w:t>
        </w:r>
      </w:ins>
      <w:proofErr w:type="spellStart"/>
      <w:ins w:id="127" w:author="Пользователь" w:date="2022-12-21T20:51:00Z">
        <w:r w:rsidRPr="007668A7">
          <w:rPr>
            <w:rStyle w:val="code"/>
            <w:szCs w:val="28"/>
            <w:rPrChange w:id="128" w:author="Пользователь" w:date="2022-12-21T20:52:00Z">
              <w:rPr>
                <w:rStyle w:val="code"/>
                <w:rFonts w:ascii="Consolas" w:hAnsi="Consolas" w:cs="Arial"/>
                <w:color w:val="000000"/>
                <w:sz w:val="26"/>
                <w:szCs w:val="26"/>
              </w:rPr>
            </w:rPrChange>
          </w:rPr>
          <w:t>Map</w:t>
        </w:r>
      </w:ins>
      <w:proofErr w:type="spellEnd"/>
      <w:ins w:id="129" w:author="Пользователь" w:date="2022-12-21T20:54:00Z">
        <w:r>
          <w:rPr>
            <w:rStyle w:val="code"/>
            <w:szCs w:val="28"/>
          </w:rPr>
          <w:t>»</w:t>
        </w:r>
      </w:ins>
      <w:ins w:id="130" w:author="Пользователь" w:date="2022-12-21T20:51:00Z">
        <w:r w:rsidRPr="007668A7">
          <w:rPr>
            <w:szCs w:val="28"/>
            <w:rPrChange w:id="131" w:author="Пользователь" w:date="2022-12-21T20:52:00Z">
              <w:rPr>
                <w:rFonts w:ascii="Arial" w:hAnsi="Arial" w:cs="Arial"/>
                <w:color w:val="172B53"/>
                <w:sz w:val="26"/>
                <w:szCs w:val="26"/>
              </w:rPr>
            </w:rPrChange>
          </w:rPr>
          <w:t>: коллекция пар ключ-значение (</w:t>
        </w:r>
        <w:proofErr w:type="spellStart"/>
        <w:r w:rsidRPr="007668A7">
          <w:rPr>
            <w:szCs w:val="28"/>
            <w:rPrChange w:id="132" w:author="Пользователь" w:date="2022-12-21T20:52:00Z">
              <w:rPr>
                <w:rFonts w:ascii="Arial" w:hAnsi="Arial" w:cs="Arial"/>
                <w:color w:val="172B53"/>
                <w:sz w:val="26"/>
                <w:szCs w:val="26"/>
              </w:rPr>
            </w:rPrChange>
          </w:rPr>
          <w:t>key-value</w:t>
        </w:r>
        <w:proofErr w:type="spellEnd"/>
        <w:r w:rsidRPr="007668A7">
          <w:rPr>
            <w:szCs w:val="28"/>
            <w:rPrChange w:id="133" w:author="Пользователь" w:date="2022-12-21T20:52:00Z">
              <w:rPr>
                <w:rFonts w:ascii="Arial" w:hAnsi="Arial" w:cs="Arial"/>
                <w:color w:val="172B53"/>
                <w:sz w:val="26"/>
                <w:szCs w:val="26"/>
              </w:rPr>
            </w:rPrChange>
          </w:rPr>
          <w:t>), где каждый к</w:t>
        </w:r>
        <w:r w:rsidRPr="00E2283B">
          <w:rPr>
            <w:szCs w:val="28"/>
          </w:rPr>
          <w:t>люч уникален;</w:t>
        </w:r>
      </w:ins>
    </w:p>
    <w:p w14:paraId="7B53FC6F" w14:textId="1EA3AF13" w:rsidR="007668A7" w:rsidRPr="007668A7" w:rsidRDefault="007668A7" w:rsidP="007668A7">
      <w:pPr>
        <w:numPr>
          <w:ilvl w:val="0"/>
          <w:numId w:val="32"/>
        </w:numPr>
        <w:shd w:val="clear" w:color="auto" w:fill="FFFFFF"/>
        <w:spacing w:before="100" w:beforeAutospacing="1" w:after="72" w:line="240" w:lineRule="auto"/>
        <w:jc w:val="left"/>
        <w:rPr>
          <w:ins w:id="134" w:author="Пользователь" w:date="2022-12-21T20:51:00Z"/>
          <w:szCs w:val="28"/>
          <w:rPrChange w:id="135" w:author="Пользователь" w:date="2022-12-21T20:52:00Z">
            <w:rPr>
              <w:ins w:id="136" w:author="Пользователь" w:date="2022-12-21T20:51:00Z"/>
              <w:rFonts w:ascii="Arial" w:hAnsi="Arial" w:cs="Arial"/>
              <w:color w:val="172B53"/>
              <w:sz w:val="26"/>
              <w:szCs w:val="26"/>
            </w:rPr>
          </w:rPrChange>
        </w:rPr>
      </w:pPr>
      <w:ins w:id="137" w:author="Пользователь" w:date="2022-12-21T20:54:00Z">
        <w:r>
          <w:rPr>
            <w:rStyle w:val="code"/>
            <w:szCs w:val="28"/>
          </w:rPr>
          <w:t>«</w:t>
        </w:r>
      </w:ins>
      <w:proofErr w:type="spellStart"/>
      <w:ins w:id="138" w:author="Пользователь" w:date="2022-12-21T20:51:00Z">
        <w:r w:rsidRPr="007668A7">
          <w:rPr>
            <w:rStyle w:val="code"/>
            <w:szCs w:val="28"/>
            <w:rPrChange w:id="139" w:author="Пользователь" w:date="2022-12-21T20:52:00Z">
              <w:rPr>
                <w:rStyle w:val="code"/>
                <w:rFonts w:ascii="Consolas" w:hAnsi="Consolas" w:cs="Arial"/>
                <w:color w:val="000000"/>
                <w:sz w:val="26"/>
                <w:szCs w:val="26"/>
              </w:rPr>
            </w:rPrChange>
          </w:rPr>
          <w:t>Queue</w:t>
        </w:r>
      </w:ins>
      <w:proofErr w:type="spellEnd"/>
      <w:ins w:id="140" w:author="Пользователь" w:date="2022-12-21T20:54:00Z">
        <w:r>
          <w:rPr>
            <w:rStyle w:val="code"/>
            <w:szCs w:val="28"/>
          </w:rPr>
          <w:t>»</w:t>
        </w:r>
      </w:ins>
      <w:ins w:id="141" w:author="Пользователь" w:date="2022-12-21T20:51:00Z">
        <w:r w:rsidRPr="007668A7">
          <w:rPr>
            <w:szCs w:val="28"/>
            <w:rPrChange w:id="142" w:author="Пользователь" w:date="2022-12-21T20:52:00Z">
              <w:rPr>
                <w:rFonts w:ascii="Arial" w:hAnsi="Arial" w:cs="Arial"/>
                <w:color w:val="172B53"/>
                <w:sz w:val="26"/>
                <w:szCs w:val="26"/>
              </w:rPr>
            </w:rPrChange>
          </w:rPr>
          <w:t>: очередь — это структура данных, которая используется для хранения элементов в порядке появл</w:t>
        </w:r>
        <w:r w:rsidRPr="00E2283B">
          <w:rPr>
            <w:szCs w:val="28"/>
          </w:rPr>
          <w:t>ения (</w:t>
        </w:r>
        <w:proofErr w:type="spellStart"/>
        <w:r w:rsidRPr="00E2283B">
          <w:rPr>
            <w:szCs w:val="28"/>
          </w:rPr>
          <w:t>First-In-First-Out</w:t>
        </w:r>
        <w:proofErr w:type="spellEnd"/>
        <w:r w:rsidRPr="00E2283B">
          <w:rPr>
            <w:szCs w:val="28"/>
          </w:rPr>
          <w:t>, FIFO);</w:t>
        </w:r>
      </w:ins>
    </w:p>
    <w:p w14:paraId="20BE5957" w14:textId="77777777" w:rsidR="007668A7" w:rsidRDefault="007668A7" w:rsidP="007668A7">
      <w:pPr>
        <w:rPr>
          <w:ins w:id="143" w:author="Пользователь" w:date="2022-12-21T20:53:00Z"/>
          <w:szCs w:val="28"/>
        </w:rPr>
      </w:pPr>
      <w:ins w:id="144" w:author="Пользователь" w:date="2022-12-21T20:51:00Z">
        <w:r w:rsidRPr="007668A7">
          <w:rPr>
            <w:szCs w:val="28"/>
            <w:shd w:val="clear" w:color="auto" w:fill="FFFFFF"/>
            <w:rPrChange w:id="145" w:author="Пользователь" w:date="2022-12-21T20:52:00Z">
              <w:rPr>
                <w:rFonts w:ascii="Arial" w:hAnsi="Arial" w:cs="Arial"/>
                <w:color w:val="172B53"/>
                <w:sz w:val="26"/>
                <w:szCs w:val="26"/>
                <w:shd w:val="clear" w:color="auto" w:fill="FFFFFF"/>
              </w:rPr>
            </w:rPrChange>
          </w:rPr>
          <w:t xml:space="preserve">В этот список вошли далеко не все, а только наиболее используемые интерфейсы в </w:t>
        </w:r>
        <w:proofErr w:type="spellStart"/>
        <w:r w:rsidRPr="007668A7">
          <w:rPr>
            <w:szCs w:val="28"/>
            <w:shd w:val="clear" w:color="auto" w:fill="FFFFFF"/>
            <w:rPrChange w:id="146" w:author="Пользователь" w:date="2022-12-21T20:52:00Z">
              <w:rPr>
                <w:rFonts w:ascii="Arial" w:hAnsi="Arial" w:cs="Arial"/>
                <w:color w:val="172B53"/>
                <w:sz w:val="26"/>
                <w:szCs w:val="26"/>
                <w:shd w:val="clear" w:color="auto" w:fill="FFFFFF"/>
              </w:rPr>
            </w:rPrChange>
          </w:rPr>
          <w:t>Java</w:t>
        </w:r>
        <w:proofErr w:type="spellEnd"/>
        <w:r w:rsidRPr="007668A7">
          <w:rPr>
            <w:szCs w:val="28"/>
            <w:shd w:val="clear" w:color="auto" w:fill="FFFFFF"/>
            <w:rPrChange w:id="147" w:author="Пользователь" w:date="2022-12-21T20:52:00Z">
              <w:rPr>
                <w:rFonts w:ascii="Arial" w:hAnsi="Arial" w:cs="Arial"/>
                <w:color w:val="172B53"/>
                <w:sz w:val="26"/>
                <w:szCs w:val="26"/>
                <w:shd w:val="clear" w:color="auto" w:fill="FFFFFF"/>
              </w:rPr>
            </w:rPrChange>
          </w:rPr>
          <w:t xml:space="preserve"> </w:t>
        </w:r>
        <w:proofErr w:type="spellStart"/>
        <w:r w:rsidRPr="007668A7">
          <w:rPr>
            <w:szCs w:val="28"/>
            <w:shd w:val="clear" w:color="auto" w:fill="FFFFFF"/>
            <w:rPrChange w:id="148" w:author="Пользователь" w:date="2022-12-21T20:52:00Z">
              <w:rPr>
                <w:rFonts w:ascii="Arial" w:hAnsi="Arial" w:cs="Arial"/>
                <w:color w:val="172B53"/>
                <w:sz w:val="26"/>
                <w:szCs w:val="26"/>
                <w:shd w:val="clear" w:color="auto" w:fill="FFFFFF"/>
              </w:rPr>
            </w:rPrChange>
          </w:rPr>
          <w:t>Collection</w:t>
        </w:r>
        <w:proofErr w:type="spellEnd"/>
        <w:r w:rsidRPr="007668A7">
          <w:rPr>
            <w:szCs w:val="28"/>
            <w:shd w:val="clear" w:color="auto" w:fill="FFFFFF"/>
            <w:rPrChange w:id="149" w:author="Пользователь" w:date="2022-12-21T20:52:00Z">
              <w:rPr>
                <w:rFonts w:ascii="Arial" w:hAnsi="Arial" w:cs="Arial"/>
                <w:color w:val="172B53"/>
                <w:sz w:val="26"/>
                <w:szCs w:val="26"/>
                <w:shd w:val="clear" w:color="auto" w:fill="FFFFFF"/>
              </w:rPr>
            </w:rPrChange>
          </w:rPr>
          <w:t xml:space="preserve"> </w:t>
        </w:r>
        <w:proofErr w:type="spellStart"/>
        <w:r w:rsidRPr="007668A7">
          <w:rPr>
            <w:szCs w:val="28"/>
            <w:shd w:val="clear" w:color="auto" w:fill="FFFFFF"/>
            <w:rPrChange w:id="150" w:author="Пользователь" w:date="2022-12-21T20:52:00Z">
              <w:rPr>
                <w:rFonts w:ascii="Arial" w:hAnsi="Arial" w:cs="Arial"/>
                <w:color w:val="172B53"/>
                <w:sz w:val="26"/>
                <w:szCs w:val="26"/>
                <w:shd w:val="clear" w:color="auto" w:fill="FFFFFF"/>
              </w:rPr>
            </w:rPrChange>
          </w:rPr>
          <w:t>Framework</w:t>
        </w:r>
        <w:proofErr w:type="spellEnd"/>
        <w:r w:rsidRPr="007668A7">
          <w:rPr>
            <w:szCs w:val="28"/>
            <w:shd w:val="clear" w:color="auto" w:fill="FFFFFF"/>
            <w:rPrChange w:id="151" w:author="Пользователь" w:date="2022-12-21T20:52:00Z">
              <w:rPr>
                <w:rFonts w:ascii="Arial" w:hAnsi="Arial" w:cs="Arial"/>
                <w:color w:val="172B53"/>
                <w:sz w:val="26"/>
                <w:szCs w:val="26"/>
                <w:shd w:val="clear" w:color="auto" w:fill="FFFFFF"/>
              </w:rPr>
            </w:rPrChange>
          </w:rPr>
          <w:t>. Теперь давайте подробно рассмотрим каждый их них.</w:t>
        </w:r>
        <w:r w:rsidRPr="00E2283B">
          <w:rPr>
            <w:szCs w:val="28"/>
          </w:rPr>
          <w:t xml:space="preserve"> </w:t>
        </w:r>
      </w:ins>
    </w:p>
    <w:p w14:paraId="6763B5F1" w14:textId="2C291D2A" w:rsidR="007668A7" w:rsidRDefault="007668A7" w:rsidP="007668A7">
      <w:pPr>
        <w:rPr>
          <w:ins w:id="152" w:author="Пользователь" w:date="2022-12-21T20:55:00Z"/>
          <w:szCs w:val="28"/>
        </w:rPr>
      </w:pPr>
      <w:ins w:id="153" w:author="Пользователь" w:date="2022-12-21T20:54:00Z">
        <w:r>
          <w:rPr>
            <w:szCs w:val="28"/>
          </w:rPr>
          <w:t>«</w:t>
        </w:r>
      </w:ins>
      <w:proofErr w:type="spellStart"/>
      <w:ins w:id="154" w:author="Пользователь" w:date="2022-12-21T20:53:00Z">
        <w:r w:rsidRPr="007668A7">
          <w:rPr>
            <w:szCs w:val="28"/>
          </w:rPr>
          <w:t>Collection</w:t>
        </w:r>
      </w:ins>
      <w:proofErr w:type="spellEnd"/>
      <w:ins w:id="155" w:author="Пользователь" w:date="2022-12-21T20:54:00Z">
        <w:r>
          <w:rPr>
            <w:szCs w:val="28"/>
          </w:rPr>
          <w:t>»</w:t>
        </w:r>
      </w:ins>
      <w:ins w:id="156" w:author="Пользователь" w:date="2022-12-21T20:53:00Z">
        <w:r w:rsidRPr="007668A7">
          <w:rPr>
            <w:szCs w:val="28"/>
            <w:rPrChange w:id="157" w:author="Пользователь" w:date="2022-12-21T20:53:00Z">
              <w:rPr>
                <w:szCs w:val="28"/>
                <w:lang w:val="en-US"/>
              </w:rPr>
            </w:rPrChange>
          </w:rPr>
          <w:t>:</w:t>
        </w:r>
        <w:r w:rsidRPr="007668A7">
          <w:rPr>
            <w:szCs w:val="28"/>
          </w:rPr>
          <w:t xml:space="preserve"> </w:t>
        </w:r>
        <w:r>
          <w:rPr>
            <w:szCs w:val="28"/>
          </w:rPr>
          <w:t>к</w:t>
        </w:r>
        <w:r w:rsidRPr="007668A7">
          <w:rPr>
            <w:szCs w:val="28"/>
          </w:rPr>
          <w:t xml:space="preserve">оллекция представляет собой группу объектов, известных как ее элементы. Это объект, который может содержать ссылки на другие объекты. Интерфейс </w:t>
        </w:r>
        <w:proofErr w:type="spellStart"/>
        <w:r w:rsidRPr="007668A7">
          <w:rPr>
            <w:szCs w:val="28"/>
          </w:rPr>
          <w:t>Collection</w:t>
        </w:r>
        <w:proofErr w:type="spellEnd"/>
        <w:r w:rsidRPr="007668A7">
          <w:rPr>
            <w:szCs w:val="28"/>
          </w:rPr>
          <w:t xml:space="preserve"> является корнем иерархии коллекций. Это базовый интерфейс для всех коллекций в </w:t>
        </w:r>
        <w:proofErr w:type="spellStart"/>
        <w:r w:rsidRPr="007668A7">
          <w:rPr>
            <w:szCs w:val="28"/>
          </w:rPr>
          <w:t>Java</w:t>
        </w:r>
        <w:proofErr w:type="spellEnd"/>
        <w:r w:rsidRPr="007668A7">
          <w:rPr>
            <w:szCs w:val="28"/>
          </w:rPr>
          <w:t xml:space="preserve"> </w:t>
        </w:r>
        <w:proofErr w:type="spellStart"/>
        <w:r w:rsidRPr="007668A7">
          <w:rPr>
            <w:szCs w:val="28"/>
          </w:rPr>
          <w:t>Collection</w:t>
        </w:r>
        <w:proofErr w:type="spellEnd"/>
        <w:r w:rsidRPr="007668A7">
          <w:rPr>
            <w:szCs w:val="28"/>
          </w:rPr>
          <w:t xml:space="preserve"> </w:t>
        </w:r>
        <w:proofErr w:type="spellStart"/>
        <w:r w:rsidRPr="007668A7">
          <w:rPr>
            <w:szCs w:val="28"/>
          </w:rPr>
          <w:t>Framework</w:t>
        </w:r>
        <w:proofErr w:type="spellEnd"/>
        <w:r w:rsidRPr="007668A7">
          <w:rPr>
            <w:szCs w:val="28"/>
          </w:rPr>
          <w:t xml:space="preserve">. Он определяет основные методы, которые должны быть реализованы во всех коллекциях, такие как </w:t>
        </w:r>
        <w:proofErr w:type="spellStart"/>
        <w:proofErr w:type="gramStart"/>
        <w:r w:rsidRPr="007668A7">
          <w:rPr>
            <w:szCs w:val="28"/>
          </w:rPr>
          <w:t>add</w:t>
        </w:r>
        <w:proofErr w:type="spellEnd"/>
        <w:r w:rsidRPr="007668A7">
          <w:rPr>
            <w:szCs w:val="28"/>
          </w:rPr>
          <w:t>(</w:t>
        </w:r>
        <w:proofErr w:type="gramEnd"/>
        <w:r w:rsidRPr="007668A7">
          <w:rPr>
            <w:szCs w:val="28"/>
          </w:rPr>
          <w:t xml:space="preserve">), </w:t>
        </w:r>
        <w:proofErr w:type="spellStart"/>
        <w:r w:rsidRPr="007668A7">
          <w:rPr>
            <w:szCs w:val="28"/>
          </w:rPr>
          <w:t>remove</w:t>
        </w:r>
        <w:proofErr w:type="spellEnd"/>
        <w:r w:rsidRPr="007668A7">
          <w:rPr>
            <w:szCs w:val="28"/>
          </w:rPr>
          <w:t xml:space="preserve">() и </w:t>
        </w:r>
        <w:proofErr w:type="spellStart"/>
        <w:r w:rsidRPr="007668A7">
          <w:rPr>
            <w:szCs w:val="28"/>
          </w:rPr>
          <w:t>contains</w:t>
        </w:r>
        <w:proofErr w:type="spellEnd"/>
        <w:r w:rsidRPr="007668A7">
          <w:rPr>
            <w:szCs w:val="28"/>
          </w:rPr>
          <w:t>().</w:t>
        </w:r>
      </w:ins>
    </w:p>
    <w:p w14:paraId="4050A781" w14:textId="28545C2A" w:rsidR="007668A7" w:rsidRDefault="007668A7" w:rsidP="007668A7">
      <w:pPr>
        <w:rPr>
          <w:ins w:id="158" w:author="Пользователь" w:date="2022-12-21T20:55:00Z"/>
          <w:szCs w:val="28"/>
        </w:rPr>
      </w:pPr>
      <w:ins w:id="159" w:author="Пользователь" w:date="2022-12-21T20:55:00Z">
        <w:r>
          <w:rPr>
            <w:szCs w:val="28"/>
          </w:rPr>
          <w:lastRenderedPageBreak/>
          <w:t>«</w:t>
        </w:r>
        <w:proofErr w:type="spellStart"/>
        <w:r w:rsidRPr="007668A7">
          <w:rPr>
            <w:szCs w:val="28"/>
          </w:rPr>
          <w:t>List</w:t>
        </w:r>
        <w:proofErr w:type="spellEnd"/>
        <w:r>
          <w:rPr>
            <w:szCs w:val="28"/>
          </w:rPr>
          <w:t>»</w:t>
        </w:r>
        <w:r w:rsidRPr="007668A7">
          <w:rPr>
            <w:szCs w:val="28"/>
          </w:rPr>
          <w:t xml:space="preserve"> (список) — это упорядоченный набор объектов, каждый элемент которого занимает определенную позицию в списке. Интерфейс </w:t>
        </w:r>
        <w:proofErr w:type="spellStart"/>
        <w:r w:rsidRPr="007668A7">
          <w:rPr>
            <w:szCs w:val="28"/>
          </w:rPr>
          <w:t>List</w:t>
        </w:r>
        <w:proofErr w:type="spellEnd"/>
        <w:r w:rsidRPr="007668A7">
          <w:rPr>
            <w:szCs w:val="28"/>
          </w:rPr>
          <w:t xml:space="preserve"> расширяет интерфейс </w:t>
        </w:r>
        <w:proofErr w:type="spellStart"/>
        <w:r w:rsidRPr="007668A7">
          <w:rPr>
            <w:szCs w:val="28"/>
          </w:rPr>
          <w:t>Collection</w:t>
        </w:r>
        <w:proofErr w:type="spellEnd"/>
        <w:r w:rsidRPr="007668A7">
          <w:rPr>
            <w:szCs w:val="28"/>
          </w:rPr>
          <w:t xml:space="preserve"> и добавляет в него несколько методов для работы со списками, таких как методы доступа к элементам по их положению в списке и методы поиска и сортировки списков. </w:t>
        </w:r>
        <w:proofErr w:type="spellStart"/>
        <w:r w:rsidRPr="007668A7">
          <w:rPr>
            <w:szCs w:val="28"/>
          </w:rPr>
          <w:t>List</w:t>
        </w:r>
        <w:proofErr w:type="spellEnd"/>
        <w:r w:rsidRPr="007668A7">
          <w:rPr>
            <w:szCs w:val="28"/>
          </w:rPr>
          <w:t xml:space="preserve"> может содержать повторяющиеся элементы, доступ к этим элементам можно получить по их положению в списке.</w:t>
        </w:r>
      </w:ins>
    </w:p>
    <w:p w14:paraId="47608AF4" w14:textId="44303F41" w:rsidR="007668A7" w:rsidRDefault="007668A7" w:rsidP="007668A7">
      <w:pPr>
        <w:rPr>
          <w:ins w:id="160" w:author="Пользователь" w:date="2022-12-21T20:56:00Z"/>
          <w:szCs w:val="28"/>
          <w:shd w:val="clear" w:color="auto" w:fill="FFFFFF"/>
        </w:rPr>
      </w:pPr>
      <w:ins w:id="161" w:author="Пользователь" w:date="2022-12-21T20:56:00Z">
        <w:r>
          <w:rPr>
            <w:szCs w:val="28"/>
            <w:shd w:val="clear" w:color="auto" w:fill="FFFFFF"/>
          </w:rPr>
          <w:t>«</w:t>
        </w:r>
        <w:proofErr w:type="spellStart"/>
        <w:r w:rsidRPr="007668A7">
          <w:rPr>
            <w:szCs w:val="28"/>
            <w:shd w:val="clear" w:color="auto" w:fill="FFFFFF"/>
            <w:rPrChange w:id="162" w:author="Пользователь" w:date="2022-12-21T20:56:00Z">
              <w:rPr>
                <w:rFonts w:ascii="Arial" w:hAnsi="Arial" w:cs="Arial"/>
                <w:color w:val="172B53"/>
                <w:sz w:val="26"/>
                <w:szCs w:val="26"/>
                <w:shd w:val="clear" w:color="auto" w:fill="FFFFFF"/>
              </w:rPr>
            </w:rPrChange>
          </w:rPr>
          <w:t>Set</w:t>
        </w:r>
        <w:proofErr w:type="spellEnd"/>
        <w:r>
          <w:rPr>
            <w:szCs w:val="28"/>
            <w:shd w:val="clear" w:color="auto" w:fill="FFFFFF"/>
          </w:rPr>
          <w:t xml:space="preserve">» </w:t>
        </w:r>
        <w:r w:rsidRPr="007668A7">
          <w:rPr>
            <w:szCs w:val="28"/>
            <w:shd w:val="clear" w:color="auto" w:fill="FFFFFF"/>
            <w:rPrChange w:id="163" w:author="Пользователь" w:date="2022-12-21T20:56:00Z">
              <w:rPr>
                <w:rFonts w:ascii="Arial" w:hAnsi="Arial" w:cs="Arial"/>
                <w:color w:val="172B53"/>
                <w:sz w:val="26"/>
                <w:szCs w:val="26"/>
                <w:shd w:val="clear" w:color="auto" w:fill="FFFFFF"/>
              </w:rPr>
            </w:rPrChange>
          </w:rPr>
          <w:t xml:space="preserve">— это неупорядоченное множество уникальных элементов, </w:t>
        </w:r>
        <w:r w:rsidRPr="007668A7">
          <w:rPr>
            <w:rStyle w:val="afff1"/>
            <w:b w:val="0"/>
            <w:bCs w:val="0"/>
            <w:szCs w:val="28"/>
            <w:shd w:val="clear" w:color="auto" w:fill="FFFFFF"/>
            <w:rPrChange w:id="164" w:author="Пользователь" w:date="2022-12-21T20:56:00Z">
              <w:rPr>
                <w:rStyle w:val="afff1"/>
                <w:rFonts w:ascii="Arial" w:hAnsi="Arial"/>
                <w:b w:val="0"/>
                <w:bCs w:val="0"/>
                <w:color w:val="172B53"/>
                <w:sz w:val="26"/>
                <w:shd w:val="clear" w:color="auto" w:fill="FFFFFF"/>
              </w:rPr>
            </w:rPrChange>
          </w:rPr>
          <w:t>в котором не допускаются повторяющиеся элементы</w:t>
        </w:r>
        <w:r w:rsidRPr="007668A7">
          <w:rPr>
            <w:szCs w:val="28"/>
            <w:shd w:val="clear" w:color="auto" w:fill="FFFFFF"/>
            <w:rPrChange w:id="165" w:author="Пользователь" w:date="2022-12-21T20:56:00Z">
              <w:rPr>
                <w:rFonts w:ascii="Arial" w:hAnsi="Arial" w:cs="Arial"/>
                <w:color w:val="172B53"/>
                <w:sz w:val="26"/>
                <w:szCs w:val="26"/>
                <w:shd w:val="clear" w:color="auto" w:fill="FFFFFF"/>
              </w:rPr>
            </w:rPrChange>
          </w:rPr>
          <w:t xml:space="preserve">. Интерфейс </w:t>
        </w:r>
        <w:proofErr w:type="spellStart"/>
        <w:r w:rsidRPr="007668A7">
          <w:rPr>
            <w:szCs w:val="28"/>
            <w:shd w:val="clear" w:color="auto" w:fill="FFFFFF"/>
            <w:rPrChange w:id="166" w:author="Пользователь" w:date="2022-12-21T20:56:00Z">
              <w:rPr>
                <w:rFonts w:ascii="Arial" w:hAnsi="Arial" w:cs="Arial"/>
                <w:color w:val="172B53"/>
                <w:sz w:val="26"/>
                <w:szCs w:val="26"/>
                <w:shd w:val="clear" w:color="auto" w:fill="FFFFFF"/>
              </w:rPr>
            </w:rPrChange>
          </w:rPr>
          <w:t>Set</w:t>
        </w:r>
        <w:proofErr w:type="spellEnd"/>
        <w:r w:rsidRPr="007668A7">
          <w:rPr>
            <w:szCs w:val="28"/>
            <w:shd w:val="clear" w:color="auto" w:fill="FFFFFF"/>
            <w:rPrChange w:id="167" w:author="Пользователь" w:date="2022-12-21T20:56:00Z">
              <w:rPr>
                <w:rFonts w:ascii="Arial" w:hAnsi="Arial" w:cs="Arial"/>
                <w:color w:val="172B53"/>
                <w:sz w:val="26"/>
                <w:szCs w:val="26"/>
                <w:shd w:val="clear" w:color="auto" w:fill="FFFFFF"/>
              </w:rPr>
            </w:rPrChange>
          </w:rPr>
          <w:t xml:space="preserve"> расширяет интерфейс </w:t>
        </w:r>
        <w:proofErr w:type="spellStart"/>
        <w:r w:rsidRPr="007668A7">
          <w:rPr>
            <w:szCs w:val="28"/>
            <w:shd w:val="clear" w:color="auto" w:fill="FFFFFF"/>
            <w:rPrChange w:id="168" w:author="Пользователь" w:date="2022-12-21T20:56:00Z">
              <w:rPr>
                <w:rFonts w:ascii="Arial" w:hAnsi="Arial" w:cs="Arial"/>
                <w:color w:val="172B53"/>
                <w:sz w:val="26"/>
                <w:szCs w:val="26"/>
                <w:shd w:val="clear" w:color="auto" w:fill="FFFFFF"/>
              </w:rPr>
            </w:rPrChange>
          </w:rPr>
          <w:t>Collection</w:t>
        </w:r>
        <w:proofErr w:type="spellEnd"/>
        <w:r w:rsidRPr="007668A7">
          <w:rPr>
            <w:szCs w:val="28"/>
            <w:shd w:val="clear" w:color="auto" w:fill="FFFFFF"/>
            <w:rPrChange w:id="169" w:author="Пользователь" w:date="2022-12-21T20:56:00Z">
              <w:rPr>
                <w:rFonts w:ascii="Arial" w:hAnsi="Arial" w:cs="Arial"/>
                <w:color w:val="172B53"/>
                <w:sz w:val="26"/>
                <w:szCs w:val="26"/>
                <w:shd w:val="clear" w:color="auto" w:fill="FFFFFF"/>
              </w:rPr>
            </w:rPrChange>
          </w:rPr>
          <w:t xml:space="preserve"> и добавляет в него несколько методов, таких как методы проверки наличия элемента в множестве (</w:t>
        </w:r>
        <w:proofErr w:type="spellStart"/>
        <w:r w:rsidRPr="007668A7">
          <w:rPr>
            <w:szCs w:val="28"/>
            <w:shd w:val="clear" w:color="auto" w:fill="FFFFFF"/>
            <w:rPrChange w:id="170" w:author="Пользователь" w:date="2022-12-21T20:56:00Z">
              <w:rPr>
                <w:rFonts w:ascii="Arial" w:hAnsi="Arial" w:cs="Arial"/>
                <w:color w:val="172B53"/>
                <w:sz w:val="26"/>
                <w:szCs w:val="26"/>
                <w:shd w:val="clear" w:color="auto" w:fill="FFFFFF"/>
              </w:rPr>
            </w:rPrChange>
          </w:rPr>
          <w:t>set</w:t>
        </w:r>
        <w:proofErr w:type="spellEnd"/>
        <w:r w:rsidRPr="007668A7">
          <w:rPr>
            <w:szCs w:val="28"/>
            <w:shd w:val="clear" w:color="auto" w:fill="FFFFFF"/>
            <w:rPrChange w:id="171" w:author="Пользователь" w:date="2022-12-21T20:56:00Z">
              <w:rPr>
                <w:rFonts w:ascii="Arial" w:hAnsi="Arial" w:cs="Arial"/>
                <w:color w:val="172B53"/>
                <w:sz w:val="26"/>
                <w:szCs w:val="26"/>
                <w:shd w:val="clear" w:color="auto" w:fill="FFFFFF"/>
              </w:rPr>
            </w:rPrChange>
          </w:rPr>
          <w:t>) и методы добавления и удаления элементов из множества.</w:t>
        </w:r>
      </w:ins>
    </w:p>
    <w:p w14:paraId="09F783D2" w14:textId="1C11DF1E" w:rsidR="007668A7" w:rsidRDefault="007668A7" w:rsidP="007668A7">
      <w:pPr>
        <w:rPr>
          <w:ins w:id="172" w:author="Пользователь" w:date="2022-12-21T20:57:00Z"/>
          <w:szCs w:val="28"/>
          <w:shd w:val="clear" w:color="auto" w:fill="FFFFFF"/>
        </w:rPr>
      </w:pPr>
      <w:ins w:id="173" w:author="Пользователь" w:date="2022-12-21T20:57:00Z">
        <w:r>
          <w:rPr>
            <w:szCs w:val="28"/>
            <w:shd w:val="clear" w:color="auto" w:fill="FFFFFF"/>
          </w:rPr>
          <w:t>«</w:t>
        </w:r>
      </w:ins>
      <w:proofErr w:type="spellStart"/>
      <w:ins w:id="174" w:author="Пользователь" w:date="2022-12-21T20:56:00Z">
        <w:r w:rsidRPr="007668A7">
          <w:rPr>
            <w:szCs w:val="28"/>
            <w:shd w:val="clear" w:color="auto" w:fill="FFFFFF"/>
            <w:rPrChange w:id="175" w:author="Пользователь" w:date="2022-12-21T20:57:00Z">
              <w:rPr>
                <w:rFonts w:ascii="Arial" w:hAnsi="Arial" w:cs="Arial"/>
                <w:color w:val="172B53"/>
                <w:sz w:val="26"/>
                <w:szCs w:val="26"/>
                <w:shd w:val="clear" w:color="auto" w:fill="FFFFFF"/>
              </w:rPr>
            </w:rPrChange>
          </w:rPr>
          <w:t>Queue</w:t>
        </w:r>
      </w:ins>
      <w:proofErr w:type="spellEnd"/>
      <w:ins w:id="176" w:author="Пользователь" w:date="2022-12-21T20:57:00Z">
        <w:r>
          <w:rPr>
            <w:szCs w:val="28"/>
            <w:shd w:val="clear" w:color="auto" w:fill="FFFFFF"/>
          </w:rPr>
          <w:t>»</w:t>
        </w:r>
      </w:ins>
      <w:ins w:id="177" w:author="Пользователь" w:date="2022-12-21T20:56:00Z">
        <w:r w:rsidRPr="007668A7">
          <w:rPr>
            <w:szCs w:val="28"/>
            <w:shd w:val="clear" w:color="auto" w:fill="FFFFFF"/>
            <w:rPrChange w:id="178" w:author="Пользователь" w:date="2022-12-21T20:57:00Z">
              <w:rPr>
                <w:rFonts w:ascii="Arial" w:hAnsi="Arial" w:cs="Arial"/>
                <w:color w:val="172B53"/>
                <w:sz w:val="26"/>
                <w:szCs w:val="26"/>
                <w:shd w:val="clear" w:color="auto" w:fill="FFFFFF"/>
              </w:rPr>
            </w:rPrChange>
          </w:rPr>
          <w:t xml:space="preserve"> (очередь) — это структура данных, которая используется для хранения элементов в порядке их появления (FIFO). Это означает, что первый элемент, добавленный в очередь, будет первым удаленным.</w:t>
        </w:r>
      </w:ins>
    </w:p>
    <w:p w14:paraId="74A938E5" w14:textId="6CF98DD8" w:rsidR="007668A7" w:rsidRDefault="00A7095E" w:rsidP="007668A7">
      <w:pPr>
        <w:rPr>
          <w:ins w:id="179" w:author="Пользователь" w:date="2022-12-21T20:59:00Z"/>
          <w:szCs w:val="28"/>
          <w:shd w:val="clear" w:color="auto" w:fill="FFFFFF"/>
        </w:rPr>
      </w:pPr>
      <w:ins w:id="180" w:author="Пользователь" w:date="2022-12-21T20:58:00Z">
        <w:r>
          <w:rPr>
            <w:szCs w:val="28"/>
            <w:shd w:val="clear" w:color="auto" w:fill="FFFFFF"/>
          </w:rPr>
          <w:t>«</w:t>
        </w:r>
      </w:ins>
      <w:proofErr w:type="spellStart"/>
      <w:ins w:id="181" w:author="Пользователь" w:date="2022-12-21T20:57:00Z">
        <w:r w:rsidR="007668A7" w:rsidRPr="007668A7">
          <w:rPr>
            <w:rStyle w:val="code"/>
            <w:szCs w:val="28"/>
            <w:rPrChange w:id="182" w:author="Пользователь" w:date="2022-12-21T20:58:00Z">
              <w:rPr>
                <w:rStyle w:val="code"/>
                <w:rFonts w:ascii="Consolas" w:hAnsi="Consolas"/>
                <w:color w:val="000000"/>
                <w:sz w:val="26"/>
                <w:szCs w:val="26"/>
              </w:rPr>
            </w:rPrChange>
          </w:rPr>
          <w:t>Map</w:t>
        </w:r>
      </w:ins>
      <w:proofErr w:type="spellEnd"/>
      <w:ins w:id="183" w:author="Пользователь" w:date="2022-12-21T20:58:00Z">
        <w:r>
          <w:rPr>
            <w:rStyle w:val="code"/>
            <w:szCs w:val="28"/>
          </w:rPr>
          <w:t>»</w:t>
        </w:r>
      </w:ins>
      <w:ins w:id="184" w:author="Пользователь" w:date="2022-12-21T20:57:00Z">
        <w:r w:rsidR="007668A7" w:rsidRPr="007668A7">
          <w:rPr>
            <w:szCs w:val="28"/>
            <w:shd w:val="clear" w:color="auto" w:fill="FFFFFF"/>
            <w:rPrChange w:id="185" w:author="Пользователь" w:date="2022-12-21T20:58:00Z">
              <w:rPr>
                <w:rFonts w:ascii="Arial" w:hAnsi="Arial" w:cs="Arial"/>
                <w:color w:val="172B53"/>
                <w:sz w:val="26"/>
                <w:szCs w:val="26"/>
                <w:shd w:val="clear" w:color="auto" w:fill="FFFFFF"/>
              </w:rPr>
            </w:rPrChange>
          </w:rPr>
          <w:t xml:space="preserve"> используется для сопоставления ключей со значениями. Он позволяет хранить элементы в виде пар ключ-значение и предоставляет методы для доступа, изменения и повторения элементов на карте.</w:t>
        </w:r>
      </w:ins>
    </w:p>
    <w:p w14:paraId="4085CEC1" w14:textId="58E257FF" w:rsidR="00BD397C" w:rsidRPr="00E2283B" w:rsidRDefault="00A7095E" w:rsidP="00E2283B">
      <w:pPr>
        <w:rPr>
          <w:ins w:id="186" w:author="Пользователь" w:date="2022-12-21T13:08:00Z"/>
          <w:szCs w:val="28"/>
        </w:rPr>
      </w:pPr>
      <w:ins w:id="187" w:author="Пользователь" w:date="2022-12-21T20:59:00Z">
        <w:r w:rsidRPr="00A7095E">
          <w:rPr>
            <w:szCs w:val="28"/>
            <w:shd w:val="clear" w:color="auto" w:fill="FFFFFF"/>
            <w:rPrChange w:id="188" w:author="Пользователь" w:date="2022-12-21T20:59:00Z">
              <w:rPr>
                <w:rFonts w:ascii="Arial" w:hAnsi="Arial" w:cs="Arial"/>
                <w:color w:val="172B53"/>
                <w:sz w:val="26"/>
                <w:szCs w:val="26"/>
                <w:shd w:val="clear" w:color="auto" w:fill="FFFFFF"/>
              </w:rPr>
            </w:rPrChange>
          </w:rPr>
          <w:t xml:space="preserve">Также рассмотрим класс </w:t>
        </w:r>
        <w:proofErr w:type="spellStart"/>
        <w:proofErr w:type="gramStart"/>
        <w:r w:rsidRPr="00A7095E">
          <w:rPr>
            <w:rStyle w:val="code"/>
            <w:szCs w:val="28"/>
            <w:rPrChange w:id="189" w:author="Пользователь" w:date="2022-12-21T20:59:00Z">
              <w:rPr>
                <w:rStyle w:val="code"/>
                <w:rFonts w:ascii="Consolas" w:hAnsi="Consolas"/>
                <w:color w:val="000000"/>
                <w:sz w:val="26"/>
                <w:szCs w:val="26"/>
              </w:rPr>
            </w:rPrChange>
          </w:rPr>
          <w:t>java.util</w:t>
        </w:r>
        <w:proofErr w:type="gramEnd"/>
        <w:r w:rsidRPr="00A7095E">
          <w:rPr>
            <w:rStyle w:val="code"/>
            <w:szCs w:val="28"/>
            <w:rPrChange w:id="190" w:author="Пользователь" w:date="2022-12-21T20:59:00Z">
              <w:rPr>
                <w:rStyle w:val="code"/>
                <w:rFonts w:ascii="Consolas" w:hAnsi="Consolas"/>
                <w:color w:val="000000"/>
                <w:sz w:val="26"/>
                <w:szCs w:val="26"/>
              </w:rPr>
            </w:rPrChange>
          </w:rPr>
          <w:t>.ArrayList</w:t>
        </w:r>
        <w:proofErr w:type="spellEnd"/>
        <w:r w:rsidRPr="00A7095E">
          <w:rPr>
            <w:szCs w:val="28"/>
            <w:shd w:val="clear" w:color="auto" w:fill="FFFFFF"/>
            <w:rPrChange w:id="191" w:author="Пользователь" w:date="2022-12-21T20:59:00Z">
              <w:rPr>
                <w:rFonts w:ascii="Arial" w:hAnsi="Arial" w:cs="Arial"/>
                <w:color w:val="172B53"/>
                <w:sz w:val="26"/>
                <w:szCs w:val="26"/>
                <w:shd w:val="clear" w:color="auto" w:fill="FFFFFF"/>
              </w:rPr>
            </w:rPrChange>
          </w:rPr>
          <w:t xml:space="preserve"> в коллекциях </w:t>
        </w:r>
        <w:proofErr w:type="spellStart"/>
        <w:r w:rsidRPr="00A7095E">
          <w:rPr>
            <w:szCs w:val="28"/>
            <w:shd w:val="clear" w:color="auto" w:fill="FFFFFF"/>
            <w:rPrChange w:id="192" w:author="Пользователь" w:date="2022-12-21T20:59:00Z">
              <w:rPr>
                <w:rFonts w:ascii="Arial" w:hAnsi="Arial" w:cs="Arial"/>
                <w:color w:val="172B53"/>
                <w:sz w:val="26"/>
                <w:szCs w:val="26"/>
                <w:shd w:val="clear" w:color="auto" w:fill="FFFFFF"/>
              </w:rPr>
            </w:rPrChange>
          </w:rPr>
          <w:t>Java</w:t>
        </w:r>
        <w:proofErr w:type="spellEnd"/>
        <w:r w:rsidRPr="00A7095E">
          <w:rPr>
            <w:szCs w:val="28"/>
            <w:shd w:val="clear" w:color="auto" w:fill="FFFFFF"/>
            <w:rPrChange w:id="193" w:author="Пользователь" w:date="2022-12-21T20:59:00Z">
              <w:rPr>
                <w:rFonts w:ascii="Arial" w:hAnsi="Arial" w:cs="Arial"/>
                <w:color w:val="172B53"/>
                <w:sz w:val="26"/>
                <w:szCs w:val="26"/>
                <w:shd w:val="clear" w:color="auto" w:fill="FFFFFF"/>
              </w:rPr>
            </w:rPrChange>
          </w:rPr>
          <w:t xml:space="preserve"> используется для хранения изменяемого размера массива элементов в списке. Это широко используемая реализация интерфейса </w:t>
        </w:r>
        <w:proofErr w:type="spellStart"/>
        <w:proofErr w:type="gramStart"/>
        <w:r w:rsidRPr="00A7095E">
          <w:rPr>
            <w:rStyle w:val="code"/>
            <w:szCs w:val="28"/>
            <w:rPrChange w:id="194" w:author="Пользователь" w:date="2022-12-21T20:59:00Z">
              <w:rPr>
                <w:rStyle w:val="code"/>
                <w:rFonts w:ascii="Consolas" w:hAnsi="Consolas"/>
                <w:color w:val="000000"/>
                <w:sz w:val="26"/>
                <w:szCs w:val="26"/>
              </w:rPr>
            </w:rPrChange>
          </w:rPr>
          <w:t>java.util</w:t>
        </w:r>
        <w:proofErr w:type="gramEnd"/>
        <w:r w:rsidRPr="00A7095E">
          <w:rPr>
            <w:rStyle w:val="code"/>
            <w:szCs w:val="28"/>
            <w:rPrChange w:id="195" w:author="Пользователь" w:date="2022-12-21T20:59:00Z">
              <w:rPr>
                <w:rStyle w:val="code"/>
                <w:rFonts w:ascii="Consolas" w:hAnsi="Consolas"/>
                <w:color w:val="000000"/>
                <w:sz w:val="26"/>
                <w:szCs w:val="26"/>
              </w:rPr>
            </w:rPrChange>
          </w:rPr>
          <w:t>.List</w:t>
        </w:r>
        <w:proofErr w:type="spellEnd"/>
        <w:r w:rsidRPr="00A7095E">
          <w:rPr>
            <w:szCs w:val="28"/>
            <w:shd w:val="clear" w:color="auto" w:fill="FFFFFF"/>
            <w:rPrChange w:id="196" w:author="Пользователь" w:date="2022-12-21T20:59:00Z">
              <w:rPr>
                <w:rFonts w:ascii="Arial" w:hAnsi="Arial" w:cs="Arial"/>
                <w:color w:val="172B53"/>
                <w:sz w:val="26"/>
                <w:szCs w:val="26"/>
                <w:shd w:val="clear" w:color="auto" w:fill="FFFFFF"/>
              </w:rPr>
            </w:rPrChange>
          </w:rPr>
          <w:t xml:space="preserve">, которая использует массив для хранения элементов и предоставляет эффективные методы для доступа, изменения и повторения элементов в списке. Класс </w:t>
        </w:r>
        <w:proofErr w:type="spellStart"/>
        <w:proofErr w:type="gramStart"/>
        <w:r w:rsidRPr="00A7095E">
          <w:rPr>
            <w:rStyle w:val="code"/>
            <w:szCs w:val="28"/>
            <w:rPrChange w:id="197" w:author="Пользователь" w:date="2022-12-21T20:59:00Z">
              <w:rPr>
                <w:rStyle w:val="code"/>
                <w:rFonts w:ascii="Consolas" w:hAnsi="Consolas"/>
                <w:color w:val="000000"/>
                <w:sz w:val="26"/>
                <w:szCs w:val="26"/>
              </w:rPr>
            </w:rPrChange>
          </w:rPr>
          <w:t>java.util</w:t>
        </w:r>
        <w:proofErr w:type="gramEnd"/>
        <w:r w:rsidRPr="00A7095E">
          <w:rPr>
            <w:rStyle w:val="code"/>
            <w:szCs w:val="28"/>
            <w:rPrChange w:id="198" w:author="Пользователь" w:date="2022-12-21T20:59:00Z">
              <w:rPr>
                <w:rStyle w:val="code"/>
                <w:rFonts w:ascii="Consolas" w:hAnsi="Consolas"/>
                <w:color w:val="000000"/>
                <w:sz w:val="26"/>
                <w:szCs w:val="26"/>
              </w:rPr>
            </w:rPrChange>
          </w:rPr>
          <w:t>.ArrayList</w:t>
        </w:r>
        <w:proofErr w:type="spellEnd"/>
        <w:r w:rsidRPr="00A7095E">
          <w:rPr>
            <w:szCs w:val="28"/>
            <w:shd w:val="clear" w:color="auto" w:fill="FFFFFF"/>
            <w:rPrChange w:id="199" w:author="Пользователь" w:date="2022-12-21T20:59:00Z">
              <w:rPr>
                <w:rFonts w:ascii="Arial" w:hAnsi="Arial" w:cs="Arial"/>
                <w:color w:val="172B53"/>
                <w:sz w:val="26"/>
                <w:szCs w:val="26"/>
                <w:shd w:val="clear" w:color="auto" w:fill="FFFFFF"/>
              </w:rPr>
            </w:rPrChange>
          </w:rPr>
          <w:t xml:space="preserve"> обеспечивает быстрый произвольный доступ к своим элементам, но медленную вставку и удаление в произвольных позициях.</w:t>
        </w:r>
      </w:ins>
      <w:ins w:id="200" w:author="Пользователь" w:date="2022-12-21T21:00:00Z">
        <w:r>
          <w:rPr>
            <w:szCs w:val="28"/>
          </w:rPr>
          <w:t xml:space="preserve"> </w:t>
        </w:r>
      </w:ins>
      <w:ins w:id="201" w:author="Пользователь" w:date="2022-12-21T13:09:00Z">
        <w:r w:rsidR="00BD397C" w:rsidRPr="007668A7">
          <w:rPr>
            <w:szCs w:val="28"/>
            <w:rPrChange w:id="202" w:author="Пользователь" w:date="2022-12-21T20:52:00Z">
              <w:rPr>
                <w:lang w:val="en-US"/>
              </w:rPr>
            </w:rPrChange>
          </w:rPr>
          <w:t>[</w:t>
        </w:r>
        <w:r w:rsidR="00BD397C" w:rsidRPr="00E2283B">
          <w:rPr>
            <w:szCs w:val="28"/>
          </w:rPr>
          <w:fldChar w:fldCharType="begin"/>
        </w:r>
        <w:r w:rsidR="00BD397C" w:rsidRPr="00E2283B">
          <w:rPr>
            <w:szCs w:val="28"/>
          </w:rPr>
          <w:instrText xml:space="preserve"> REF _Ref122520575 \r \h </w:instrText>
        </w:r>
      </w:ins>
      <w:r w:rsidR="007668A7" w:rsidRPr="00E2283B">
        <w:rPr>
          <w:szCs w:val="28"/>
        </w:rPr>
        <w:instrText xml:space="preserve"> \* MERGEFORMAT </w:instrText>
      </w:r>
      <w:r w:rsidR="00BD397C" w:rsidRPr="00E2283B">
        <w:rPr>
          <w:szCs w:val="28"/>
        </w:rPr>
      </w:r>
      <w:r w:rsidR="00BD397C" w:rsidRPr="00E2283B">
        <w:rPr>
          <w:szCs w:val="28"/>
        </w:rPr>
        <w:fldChar w:fldCharType="separate"/>
      </w:r>
      <w:ins w:id="203" w:author="Пользователь" w:date="2022-12-21T13:09:00Z">
        <w:r w:rsidR="00BD397C" w:rsidRPr="00E2283B">
          <w:rPr>
            <w:szCs w:val="28"/>
          </w:rPr>
          <w:t>7</w:t>
        </w:r>
        <w:r w:rsidR="00BD397C" w:rsidRPr="00E2283B">
          <w:rPr>
            <w:szCs w:val="28"/>
          </w:rPr>
          <w:fldChar w:fldCharType="end"/>
        </w:r>
        <w:r w:rsidR="00BD397C" w:rsidRPr="00E2283B">
          <w:rPr>
            <w:szCs w:val="28"/>
            <w:lang w:val="en-US"/>
          </w:rPr>
          <w:t>]</w:t>
        </w:r>
      </w:ins>
    </w:p>
    <w:p w14:paraId="5A5DE386" w14:textId="77777777" w:rsidR="00BD397C" w:rsidRDefault="00BD397C" w:rsidP="009269B7">
      <w:pPr>
        <w:rPr>
          <w:ins w:id="204" w:author="Пользователь" w:date="2022-12-21T13:08:00Z"/>
        </w:rPr>
      </w:pPr>
    </w:p>
    <w:p w14:paraId="12963980" w14:textId="13F5DE4D" w:rsidR="0070692A" w:rsidRPr="00984124" w:rsidRDefault="0070692A" w:rsidP="009269B7">
      <w:pPr>
        <w:rPr>
          <w:szCs w:val="28"/>
          <w:shd w:val="clear" w:color="auto" w:fill="FFFFFF"/>
        </w:rPr>
      </w:pPr>
      <w:r w:rsidRPr="00984124">
        <w:br w:type="page"/>
      </w:r>
    </w:p>
    <w:p w14:paraId="4FF722AE" w14:textId="559360DE" w:rsidR="0070692A" w:rsidRDefault="0070692A" w:rsidP="009269B7">
      <w:pPr>
        <w:pStyle w:val="1"/>
      </w:pPr>
      <w:bookmarkStart w:id="205" w:name="_Toc84930201"/>
      <w:r>
        <w:lastRenderedPageBreak/>
        <w:t>П</w:t>
      </w:r>
      <w:r w:rsidRPr="0070692A">
        <w:t>остановка задачи</w:t>
      </w:r>
      <w:bookmarkEnd w:id="205"/>
    </w:p>
    <w:p w14:paraId="12406BF4" w14:textId="74047D0B" w:rsidR="00274632" w:rsidRDefault="00274632" w:rsidP="009269B7">
      <w:r>
        <w:t xml:space="preserve">Написать консольное приложение для настольных персональных компьютеров, позволяющее работать с данными </w:t>
      </w:r>
      <w:r w:rsidR="00ED0735" w:rsidRPr="00ED0735">
        <w:t>электронных таблиц</w:t>
      </w:r>
      <w:r w:rsidRPr="00ED0735">
        <w:t xml:space="preserve"> (вариант № </w:t>
      </w:r>
      <w:r w:rsidR="00ED0735" w:rsidRPr="00ED0735">
        <w:t>18</w:t>
      </w:r>
      <w:r w:rsidRPr="00ED0735">
        <w:t>).</w:t>
      </w:r>
    </w:p>
    <w:p w14:paraId="4C7A3865" w14:textId="77777777" w:rsidR="00274632" w:rsidRDefault="00274632" w:rsidP="009269B7">
      <w:r>
        <w:t xml:space="preserve">Приложение должно позволять загружать данные из электронной таблицы (формат </w:t>
      </w:r>
      <w:proofErr w:type="spellStart"/>
      <w:r>
        <w:rPr>
          <w:lang w:val="en-US"/>
        </w:rPr>
        <w:t>xlsx</w:t>
      </w:r>
      <w:proofErr w:type="spellEnd"/>
      <w:r w:rsidRPr="00C0254D">
        <w:t>)</w:t>
      </w:r>
      <w:r>
        <w:t>.</w:t>
      </w:r>
    </w:p>
    <w:p w14:paraId="07D262D8" w14:textId="64EF8B63" w:rsidR="00274632" w:rsidRPr="00C61DAB" w:rsidRDefault="00274632" w:rsidP="009269B7">
      <w:r>
        <w:t xml:space="preserve">Приложение должно позволять строить аналитический отчёт по алгоритму </w:t>
      </w:r>
      <w:r w:rsidRPr="00984124">
        <w:t>«</w:t>
      </w:r>
      <w:commentRangeStart w:id="206"/>
      <w:commentRangeStart w:id="207"/>
      <w:r w:rsidR="00984124" w:rsidRPr="00984124">
        <w:t>получить данные о еде</w:t>
      </w:r>
      <w:r w:rsidRPr="00984124">
        <w:t>,</w:t>
      </w:r>
      <w:r w:rsidR="00984124" w:rsidRPr="00984124">
        <w:t xml:space="preserve"> </w:t>
      </w:r>
      <w:ins w:id="208" w:author="Пользователь" w:date="2022-11-27T17:05:00Z">
        <w:r w:rsidR="00994C29">
          <w:t xml:space="preserve">времени </w:t>
        </w:r>
      </w:ins>
      <w:commentRangeStart w:id="209"/>
      <w:r w:rsidR="00984124" w:rsidRPr="00984124">
        <w:t>пр</w:t>
      </w:r>
      <w:ins w:id="210" w:author="Пользователь" w:date="2022-11-27T17:05:00Z">
        <w:r w:rsidR="00994C29">
          <w:t>и</w:t>
        </w:r>
      </w:ins>
      <w:r w:rsidR="00984124" w:rsidRPr="00984124">
        <w:t>ём</w:t>
      </w:r>
      <w:del w:id="211" w:author="Пользователь" w:date="2022-11-27T17:05:00Z">
        <w:r w:rsidR="00984124" w:rsidRPr="00984124" w:rsidDel="00994C29">
          <w:delText>е</w:delText>
        </w:r>
      </w:del>
      <w:ins w:id="212" w:author="Пользователь" w:date="2022-11-27T17:05:00Z">
        <w:r w:rsidR="00994C29">
          <w:t>а</w:t>
        </w:r>
      </w:ins>
      <w:r w:rsidR="00984124" w:rsidRPr="00984124">
        <w:t xml:space="preserve"> </w:t>
      </w:r>
      <w:commentRangeEnd w:id="209"/>
      <w:r w:rsidR="005B1038">
        <w:rPr>
          <w:rStyle w:val="afff4"/>
        </w:rPr>
        <w:commentReference w:id="209"/>
      </w:r>
      <w:r w:rsidR="00984124" w:rsidRPr="00984124">
        <w:t>пищи</w:t>
      </w:r>
      <w:ins w:id="213" w:author="Пользователь" w:date="2022-12-21T13:14:00Z">
        <w:r w:rsidR="002B0CE3" w:rsidRPr="002B0CE3">
          <w:rPr>
            <w:rPrChange w:id="214" w:author="Пользователь" w:date="2022-12-21T13:14:00Z">
              <w:rPr>
                <w:lang w:val="en-US"/>
              </w:rPr>
            </w:rPrChange>
          </w:rPr>
          <w:t>(</w:t>
        </w:r>
        <w:r w:rsidR="002B0CE3">
          <w:t>завтрак, обед и т.д.</w:t>
        </w:r>
        <w:r w:rsidR="002B0CE3" w:rsidRPr="002B0CE3">
          <w:rPr>
            <w:rPrChange w:id="215" w:author="Пользователь" w:date="2022-12-21T13:14:00Z">
              <w:rPr>
                <w:lang w:val="en-US"/>
              </w:rPr>
            </w:rPrChange>
          </w:rPr>
          <w:t>)</w:t>
        </w:r>
      </w:ins>
      <w:r w:rsidR="00984124" w:rsidRPr="00984124">
        <w:t xml:space="preserve"> и </w:t>
      </w:r>
      <w:ins w:id="216" w:author="Пользователь" w:date="2022-11-27T17:05:00Z">
        <w:r w:rsidR="00994C29">
          <w:t>дате</w:t>
        </w:r>
      </w:ins>
      <w:del w:id="217" w:author="Пользователь" w:date="2022-11-27T17:05:00Z">
        <w:r w:rsidR="00984124" w:rsidRPr="00984124" w:rsidDel="00994C29">
          <w:delText>времени</w:delText>
        </w:r>
      </w:del>
      <w:r w:rsidR="00984124" w:rsidRPr="00984124">
        <w:t>,</w:t>
      </w:r>
      <w:r w:rsidRPr="00984124">
        <w:t xml:space="preserve"> сформировать </w:t>
      </w:r>
      <w:r w:rsidR="00984124" w:rsidRPr="00984124">
        <w:t>список записанных продуктов</w:t>
      </w:r>
      <w:ins w:id="218" w:author="Пользователь" w:date="2022-12-21T13:15:00Z">
        <w:r w:rsidR="002B0CE3">
          <w:t xml:space="preserve"> за </w:t>
        </w:r>
      </w:ins>
      <w:ins w:id="219" w:author="Пользователь" w:date="2022-12-21T21:10:00Z">
        <w:r w:rsidR="00B8619F">
          <w:t xml:space="preserve">определённый </w:t>
        </w:r>
      </w:ins>
      <w:ins w:id="220" w:author="Пользователь" w:date="2022-12-21T13:15:00Z">
        <w:r w:rsidR="002B0CE3">
          <w:t>день</w:t>
        </w:r>
      </w:ins>
      <w:r w:rsidRPr="00984124">
        <w:t xml:space="preserve"> в виде документа </w:t>
      </w:r>
      <w:proofErr w:type="spellStart"/>
      <w:r w:rsidRPr="00984124">
        <w:t>docx</w:t>
      </w:r>
      <w:commentRangeEnd w:id="206"/>
      <w:proofErr w:type="spellEnd"/>
      <w:r w:rsidR="005B1038">
        <w:rPr>
          <w:rStyle w:val="afff4"/>
        </w:rPr>
        <w:commentReference w:id="206"/>
      </w:r>
      <w:commentRangeEnd w:id="207"/>
      <w:r w:rsidR="006838CE">
        <w:rPr>
          <w:rStyle w:val="afff4"/>
        </w:rPr>
        <w:commentReference w:id="207"/>
      </w:r>
      <w:r w:rsidRPr="00984124">
        <w:t xml:space="preserve">» (вариант № </w:t>
      </w:r>
      <w:r w:rsidR="00ED0735" w:rsidRPr="00984124">
        <w:t>18</w:t>
      </w:r>
      <w:r w:rsidRPr="00984124">
        <w:t>). Подготовка</w:t>
      </w:r>
      <w:r w:rsidRPr="00D84861">
        <w:t xml:space="preserve"> данных для аналитического отчёта должна быть осуществлена средствами </w:t>
      </w:r>
      <w:r>
        <w:t xml:space="preserve">коллекций </w:t>
      </w:r>
      <w:r>
        <w:rPr>
          <w:lang w:val="en-US"/>
        </w:rPr>
        <w:t>Java</w:t>
      </w:r>
      <w:r w:rsidRPr="00D84861">
        <w:t xml:space="preserve"> на сколько это возможно.</w:t>
      </w:r>
    </w:p>
    <w:p w14:paraId="2D26BE61" w14:textId="77777777" w:rsidR="00274632" w:rsidRDefault="00274632" w:rsidP="009269B7">
      <w:r>
        <w:t xml:space="preserve">Программа должна использовать инструменты </w:t>
      </w:r>
      <w:proofErr w:type="spellStart"/>
      <w:r>
        <w:t>Java</w:t>
      </w:r>
      <w:proofErr w:type="spellEnd"/>
      <w:r>
        <w:t xml:space="preserve">, </w:t>
      </w:r>
      <w:r>
        <w:rPr>
          <w:lang w:val="en-US"/>
        </w:rPr>
        <w:t>JDK</w:t>
      </w:r>
      <w:r>
        <w:t xml:space="preserve">, коллекции, </w:t>
      </w:r>
      <w:proofErr w:type="spellStart"/>
      <w:proofErr w:type="gramStart"/>
      <w:r>
        <w:t>java.time</w:t>
      </w:r>
      <w:proofErr w:type="spellEnd"/>
      <w:proofErr w:type="gramEnd"/>
      <w:r>
        <w:t xml:space="preserve">.*, </w:t>
      </w:r>
      <w:proofErr w:type="spellStart"/>
      <w:r>
        <w:t>Apache</w:t>
      </w:r>
      <w:proofErr w:type="spellEnd"/>
      <w:r>
        <w:t xml:space="preserve"> POI.</w:t>
      </w:r>
    </w:p>
    <w:p w14:paraId="426254C6" w14:textId="77777777" w:rsidR="00274632" w:rsidRPr="00BC447D" w:rsidRDefault="00274632" w:rsidP="009269B7">
      <w:r>
        <w:t>Подготовить тестовые данные и произвести тестирование основного функционала программы.</w:t>
      </w:r>
    </w:p>
    <w:p w14:paraId="330532E0" w14:textId="0478134D" w:rsidR="0070692A" w:rsidRDefault="0070692A" w:rsidP="009269B7">
      <w:r>
        <w:br w:type="page"/>
      </w:r>
    </w:p>
    <w:p w14:paraId="71BCD526" w14:textId="3AB6FA3E" w:rsidR="0070692A" w:rsidRDefault="0070692A" w:rsidP="009269B7">
      <w:pPr>
        <w:pStyle w:val="1"/>
      </w:pPr>
      <w:bookmarkStart w:id="221" w:name="_Toc84930202"/>
      <w:r>
        <w:lastRenderedPageBreak/>
        <w:t>Практическая реализация</w:t>
      </w:r>
      <w:bookmarkEnd w:id="221"/>
    </w:p>
    <w:p w14:paraId="18AAF517" w14:textId="4AFF6112" w:rsidR="00613F0E" w:rsidRDefault="00613F0E" w:rsidP="009269B7">
      <w:pPr>
        <w:pStyle w:val="2"/>
      </w:pPr>
      <w:bookmarkStart w:id="222" w:name="_Toc84930203"/>
      <w:r>
        <w:t>Используемый инструментарий</w:t>
      </w:r>
      <w:bookmarkEnd w:id="222"/>
    </w:p>
    <w:p w14:paraId="5D93BC5C" w14:textId="77777777" w:rsidR="00274632" w:rsidRDefault="00613F0E" w:rsidP="009269B7">
      <w:pPr>
        <w:pStyle w:val="aff8"/>
        <w:spacing w:line="360" w:lineRule="auto"/>
      </w:pPr>
      <w:r w:rsidRPr="005E4795">
        <w:t xml:space="preserve">Таблица </w:t>
      </w:r>
      <w:bookmarkStart w:id="223" w:name="TAB_КритерииОценивания"/>
      <w:r w:rsidRPr="005E4795">
        <w:fldChar w:fldCharType="begin"/>
      </w:r>
      <w:r w:rsidRPr="005E4795">
        <w:instrText xml:space="preserve"> SEQ Таблица \* ARABIC </w:instrText>
      </w:r>
      <w:r w:rsidRPr="005E4795">
        <w:fldChar w:fldCharType="separate"/>
      </w:r>
      <w:r w:rsidRPr="005E4795">
        <w:t>1</w:t>
      </w:r>
      <w:r w:rsidRPr="005E4795">
        <w:fldChar w:fldCharType="end"/>
      </w:r>
      <w:bookmarkEnd w:id="223"/>
    </w:p>
    <w:p w14:paraId="423BC961" w14:textId="427935B3" w:rsidR="00613F0E" w:rsidRPr="00613F0E" w:rsidRDefault="00613F0E" w:rsidP="009269B7">
      <w:pPr>
        <w:pStyle w:val="afffa"/>
        <w:spacing w:line="360" w:lineRule="auto"/>
      </w:pPr>
      <w:r>
        <w:t>Инструментарий, использованный при решении поставленной задачи</w:t>
      </w:r>
    </w:p>
    <w:tbl>
      <w:tblPr>
        <w:tblStyle w:val="aa"/>
        <w:tblW w:w="0" w:type="auto"/>
        <w:tblInd w:w="-5" w:type="dxa"/>
        <w:tblLook w:val="04A0" w:firstRow="1" w:lastRow="0" w:firstColumn="1" w:lastColumn="0" w:noHBand="0" w:noVBand="1"/>
      </w:tblPr>
      <w:tblGrid>
        <w:gridCol w:w="3407"/>
        <w:gridCol w:w="6516"/>
      </w:tblGrid>
      <w:tr w:rsidR="00613F0E" w14:paraId="66B96EA4" w14:textId="77777777" w:rsidTr="00613F0E">
        <w:tc>
          <w:tcPr>
            <w:tcW w:w="3407" w:type="dxa"/>
          </w:tcPr>
          <w:p w14:paraId="605A6320" w14:textId="395755E7" w:rsidR="00613F0E" w:rsidRPr="00BF326B" w:rsidRDefault="00613F0E" w:rsidP="009269B7">
            <w:pPr>
              <w:pStyle w:val="affc"/>
              <w:spacing w:line="360" w:lineRule="auto"/>
            </w:pPr>
            <w:r>
              <w:t>Язык программирования</w:t>
            </w:r>
          </w:p>
        </w:tc>
        <w:tc>
          <w:tcPr>
            <w:tcW w:w="6516" w:type="dxa"/>
          </w:tcPr>
          <w:p w14:paraId="50339A76" w14:textId="1FC67169" w:rsidR="00613F0E" w:rsidRPr="00613F0E" w:rsidRDefault="00613F0E" w:rsidP="009269B7">
            <w:pPr>
              <w:pStyle w:val="affc"/>
              <w:spacing w:line="360" w:lineRule="auto"/>
              <w:rPr>
                <w:lang w:val="en-US"/>
              </w:rPr>
            </w:pPr>
            <w:r>
              <w:rPr>
                <w:lang w:val="en-US"/>
              </w:rPr>
              <w:t>Java</w:t>
            </w:r>
          </w:p>
        </w:tc>
      </w:tr>
      <w:tr w:rsidR="00613F0E" w14:paraId="1C18DD10" w14:textId="77777777" w:rsidTr="00613F0E">
        <w:tc>
          <w:tcPr>
            <w:tcW w:w="3407" w:type="dxa"/>
          </w:tcPr>
          <w:p w14:paraId="72D6783F" w14:textId="4CF350DE" w:rsidR="00613F0E" w:rsidRPr="00613F0E" w:rsidRDefault="00613F0E" w:rsidP="009269B7">
            <w:pPr>
              <w:pStyle w:val="affc"/>
              <w:spacing w:line="360" w:lineRule="auto"/>
              <w:rPr>
                <w:lang w:val="en-US"/>
              </w:rPr>
            </w:pPr>
            <w:r>
              <w:t xml:space="preserve">Версия </w:t>
            </w:r>
            <w:proofErr w:type="spellStart"/>
            <w:r>
              <w:rPr>
                <w:lang w:val="en-US"/>
              </w:rPr>
              <w:t>JavaSDK</w:t>
            </w:r>
            <w:proofErr w:type="spellEnd"/>
          </w:p>
        </w:tc>
        <w:tc>
          <w:tcPr>
            <w:tcW w:w="6516" w:type="dxa"/>
          </w:tcPr>
          <w:p w14:paraId="4BDA987D" w14:textId="5122A31D" w:rsidR="00613F0E" w:rsidRPr="00ED0735" w:rsidRDefault="00FA547E" w:rsidP="009269B7">
            <w:pPr>
              <w:pStyle w:val="affc"/>
              <w:spacing w:line="360" w:lineRule="auto"/>
            </w:pPr>
            <w:r>
              <w:t>18</w:t>
            </w:r>
          </w:p>
        </w:tc>
      </w:tr>
      <w:tr w:rsidR="00613F0E" w14:paraId="49BA2E6B" w14:textId="77777777" w:rsidTr="00613F0E">
        <w:tc>
          <w:tcPr>
            <w:tcW w:w="3407" w:type="dxa"/>
          </w:tcPr>
          <w:p w14:paraId="00E566A3" w14:textId="2DE66BBD" w:rsidR="00613F0E" w:rsidRPr="00613F0E" w:rsidRDefault="00613F0E" w:rsidP="009269B7">
            <w:pPr>
              <w:pStyle w:val="affc"/>
              <w:spacing w:line="360" w:lineRule="auto"/>
            </w:pPr>
            <w:r>
              <w:t>Среда разработки</w:t>
            </w:r>
          </w:p>
        </w:tc>
        <w:tc>
          <w:tcPr>
            <w:tcW w:w="6516" w:type="dxa"/>
          </w:tcPr>
          <w:p w14:paraId="26A958A3" w14:textId="0ED40368" w:rsidR="00613F0E" w:rsidRPr="00613F0E" w:rsidRDefault="00ED0735" w:rsidP="009269B7">
            <w:pPr>
              <w:pStyle w:val="affc"/>
              <w:spacing w:line="360" w:lineRule="auto"/>
              <w:rPr>
                <w:highlight w:val="yellow"/>
                <w:lang w:val="en-US"/>
              </w:rPr>
            </w:pPr>
            <w:proofErr w:type="spellStart"/>
            <w:r w:rsidRPr="00ED0735">
              <w:rPr>
                <w:lang w:val="en-US"/>
              </w:rPr>
              <w:t>Intellij</w:t>
            </w:r>
            <w:proofErr w:type="spellEnd"/>
            <w:r w:rsidRPr="00ED0735">
              <w:rPr>
                <w:lang w:val="en-US"/>
              </w:rPr>
              <w:t xml:space="preserve"> IDEA 2022.2.3.</w:t>
            </w:r>
          </w:p>
        </w:tc>
      </w:tr>
      <w:tr w:rsidR="00613F0E" w14:paraId="0A4B2E48" w14:textId="77777777" w:rsidTr="00613F0E">
        <w:tc>
          <w:tcPr>
            <w:tcW w:w="3407" w:type="dxa"/>
          </w:tcPr>
          <w:p w14:paraId="06C4B5B8" w14:textId="2CE53BEA" w:rsidR="00613F0E" w:rsidRPr="00613F0E" w:rsidRDefault="00613F0E" w:rsidP="009269B7">
            <w:pPr>
              <w:pStyle w:val="affc"/>
              <w:spacing w:line="360" w:lineRule="auto"/>
            </w:pPr>
            <w:r>
              <w:t>Система автоматизированной сборки</w:t>
            </w:r>
          </w:p>
        </w:tc>
        <w:tc>
          <w:tcPr>
            <w:tcW w:w="6516" w:type="dxa"/>
          </w:tcPr>
          <w:p w14:paraId="437C1555" w14:textId="29AD8D75" w:rsidR="00613F0E" w:rsidRPr="00613F0E" w:rsidRDefault="00FA547E" w:rsidP="009269B7">
            <w:pPr>
              <w:pStyle w:val="affc"/>
              <w:spacing w:line="360" w:lineRule="auto"/>
              <w:rPr>
                <w:highlight w:val="yellow"/>
              </w:rPr>
            </w:pPr>
            <w:r>
              <w:rPr>
                <w:lang w:val="en-US"/>
              </w:rPr>
              <w:t>G</w:t>
            </w:r>
            <w:proofErr w:type="spellStart"/>
            <w:r w:rsidRPr="00F04F83">
              <w:t>radle</w:t>
            </w:r>
            <w:proofErr w:type="spellEnd"/>
          </w:p>
        </w:tc>
      </w:tr>
      <w:tr w:rsidR="00613F0E" w:rsidRPr="005A0097" w14:paraId="6587E743" w14:textId="77777777" w:rsidTr="00613F0E">
        <w:tc>
          <w:tcPr>
            <w:tcW w:w="3407" w:type="dxa"/>
          </w:tcPr>
          <w:p w14:paraId="0CD0DEBA" w14:textId="58231B1D" w:rsidR="00613F0E" w:rsidRPr="00613F0E" w:rsidRDefault="00613F0E" w:rsidP="009269B7">
            <w:pPr>
              <w:pStyle w:val="affc"/>
              <w:spacing w:line="360" w:lineRule="auto"/>
              <w:rPr>
                <w:lang w:val="en-US"/>
              </w:rPr>
            </w:pPr>
            <w:r>
              <w:t xml:space="preserve">Инструменты </w:t>
            </w:r>
            <w:proofErr w:type="spellStart"/>
            <w:r>
              <w:rPr>
                <w:lang w:val="en-US"/>
              </w:rPr>
              <w:t>JavaSDK</w:t>
            </w:r>
            <w:proofErr w:type="spellEnd"/>
          </w:p>
        </w:tc>
        <w:tc>
          <w:tcPr>
            <w:tcW w:w="6516" w:type="dxa"/>
          </w:tcPr>
          <w:p w14:paraId="1A171D21" w14:textId="77777777" w:rsidR="00613F0E" w:rsidRPr="00F45622" w:rsidRDefault="00613F0E" w:rsidP="009269B7">
            <w:pPr>
              <w:pStyle w:val="affc"/>
              <w:spacing w:line="360" w:lineRule="auto"/>
              <w:rPr>
                <w:lang w:val="en-US"/>
              </w:rPr>
            </w:pPr>
            <w:proofErr w:type="spellStart"/>
            <w:proofErr w:type="gramStart"/>
            <w:r w:rsidRPr="00F45622">
              <w:rPr>
                <w:lang w:val="en-US"/>
              </w:rPr>
              <w:t>java.util</w:t>
            </w:r>
            <w:proofErr w:type="gramEnd"/>
            <w:r w:rsidRPr="00F45622">
              <w:rPr>
                <w:lang w:val="en-US"/>
              </w:rPr>
              <w:t>.Collections</w:t>
            </w:r>
            <w:proofErr w:type="spellEnd"/>
          </w:p>
          <w:p w14:paraId="789A2F4E" w14:textId="251F3D43" w:rsidR="00613F0E" w:rsidRPr="00150FD7" w:rsidRDefault="00613F0E" w:rsidP="009269B7">
            <w:pPr>
              <w:pStyle w:val="affc"/>
              <w:spacing w:line="360" w:lineRule="auto"/>
              <w:rPr>
                <w:ins w:id="224" w:author="Пользователь" w:date="2022-12-21T13:20:00Z"/>
                <w:lang w:val="en-US"/>
              </w:rPr>
            </w:pPr>
            <w:proofErr w:type="spellStart"/>
            <w:proofErr w:type="gramStart"/>
            <w:r w:rsidRPr="00613F0E">
              <w:rPr>
                <w:lang w:val="en-US"/>
              </w:rPr>
              <w:t>java.time</w:t>
            </w:r>
            <w:proofErr w:type="spellEnd"/>
            <w:proofErr w:type="gramEnd"/>
          </w:p>
          <w:p w14:paraId="43FD3FDD" w14:textId="075B21EB" w:rsidR="002B0CE3" w:rsidRPr="00613F0E" w:rsidRDefault="002B0CE3" w:rsidP="009269B7">
            <w:pPr>
              <w:pStyle w:val="affc"/>
              <w:spacing w:line="360" w:lineRule="auto"/>
              <w:rPr>
                <w:highlight w:val="yellow"/>
                <w:lang w:val="en-US"/>
              </w:rPr>
            </w:pPr>
            <w:proofErr w:type="spellStart"/>
            <w:ins w:id="225" w:author="Пользователь" w:date="2022-12-21T13:20:00Z">
              <w:r w:rsidRPr="002E0DFC">
                <w:rPr>
                  <w:lang w:val="en-US"/>
                </w:rPr>
                <w:t>java.util.UUID</w:t>
              </w:r>
            </w:ins>
            <w:proofErr w:type="spellEnd"/>
          </w:p>
        </w:tc>
      </w:tr>
      <w:tr w:rsidR="00613F0E" w14:paraId="505BC901" w14:textId="77777777" w:rsidTr="00613F0E">
        <w:tc>
          <w:tcPr>
            <w:tcW w:w="3407" w:type="dxa"/>
          </w:tcPr>
          <w:p w14:paraId="2133B562" w14:textId="0712016E" w:rsidR="00613F0E" w:rsidRPr="00613F0E" w:rsidRDefault="00613F0E" w:rsidP="009269B7">
            <w:pPr>
              <w:pStyle w:val="affc"/>
              <w:spacing w:line="360" w:lineRule="auto"/>
            </w:pPr>
            <w:r>
              <w:t>Библиотеки</w:t>
            </w:r>
          </w:p>
        </w:tc>
        <w:tc>
          <w:tcPr>
            <w:tcW w:w="6516" w:type="dxa"/>
          </w:tcPr>
          <w:p w14:paraId="57C23443" w14:textId="6B954037" w:rsidR="00613F0E" w:rsidRPr="00613F0E" w:rsidRDefault="00613F0E" w:rsidP="009269B7">
            <w:pPr>
              <w:pStyle w:val="affc"/>
              <w:spacing w:line="360" w:lineRule="auto"/>
            </w:pPr>
            <w:r>
              <w:rPr>
                <w:lang w:val="en-US"/>
              </w:rPr>
              <w:t>Apache POI</w:t>
            </w:r>
          </w:p>
        </w:tc>
      </w:tr>
    </w:tbl>
    <w:p w14:paraId="4E7DC08D" w14:textId="620EBD28" w:rsidR="00274632" w:rsidRDefault="002E6BEF" w:rsidP="009269B7">
      <w:pPr>
        <w:pStyle w:val="2"/>
      </w:pPr>
      <w:bookmarkStart w:id="226" w:name="_Toc84930204"/>
      <w:ins w:id="227" w:author="Пользователь" w:date="2022-12-22T00:07:00Z">
        <w:r>
          <w:rPr>
            <w:noProof/>
          </w:rPr>
          <w:drawing>
            <wp:anchor distT="0" distB="0" distL="114300" distR="114300" simplePos="0" relativeHeight="251662336" behindDoc="0" locked="0" layoutInCell="1" allowOverlap="1" wp14:anchorId="6ECD42C8" wp14:editId="40F52074">
              <wp:simplePos x="0" y="0"/>
              <wp:positionH relativeFrom="column">
                <wp:posOffset>1051560</wp:posOffset>
              </wp:positionH>
              <wp:positionV relativeFrom="paragraph">
                <wp:posOffset>598805</wp:posOffset>
              </wp:positionV>
              <wp:extent cx="4095750" cy="2955290"/>
              <wp:effectExtent l="0" t="0" r="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png"/>
                      <pic:cNvPicPr/>
                    </pic:nvPicPr>
                    <pic:blipFill>
                      <a:blip r:embed="rId12">
                        <a:extLst>
                          <a:ext uri="{28A0092B-C50C-407E-A947-70E740481C1C}">
                            <a14:useLocalDpi xmlns:a14="http://schemas.microsoft.com/office/drawing/2010/main" val="0"/>
                          </a:ext>
                        </a:extLst>
                      </a:blip>
                      <a:stretch>
                        <a:fillRect/>
                      </a:stretch>
                    </pic:blipFill>
                    <pic:spPr>
                      <a:xfrm>
                        <a:off x="0" y="0"/>
                        <a:ext cx="4095750" cy="2955290"/>
                      </a:xfrm>
                      <a:prstGeom prst="rect">
                        <a:avLst/>
                      </a:prstGeom>
                    </pic:spPr>
                  </pic:pic>
                </a:graphicData>
              </a:graphic>
              <wp14:sizeRelH relativeFrom="margin">
                <wp14:pctWidth>0</wp14:pctWidth>
              </wp14:sizeRelH>
              <wp14:sizeRelV relativeFrom="margin">
                <wp14:pctHeight>0</wp14:pctHeight>
              </wp14:sizeRelV>
            </wp:anchor>
          </w:drawing>
        </w:r>
      </w:ins>
      <w:del w:id="228" w:author="Пользователь" w:date="2022-12-22T00:06:00Z">
        <w:r w:rsidDel="002E6BEF">
          <w:rPr>
            <w:noProof/>
          </w:rPr>
          <w:drawing>
            <wp:anchor distT="0" distB="0" distL="114300" distR="114300" simplePos="0" relativeHeight="251658240" behindDoc="1" locked="0" layoutInCell="1" allowOverlap="1" wp14:anchorId="16868105" wp14:editId="792E7965">
              <wp:simplePos x="0" y="0"/>
              <wp:positionH relativeFrom="column">
                <wp:posOffset>1518285</wp:posOffset>
              </wp:positionH>
              <wp:positionV relativeFrom="paragraph">
                <wp:posOffset>534670</wp:posOffset>
              </wp:positionV>
              <wp:extent cx="3209925" cy="2165985"/>
              <wp:effectExtent l="0" t="0" r="9525" b="571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нимок.JPG"/>
                      <pic:cNvPicPr/>
                    </pic:nvPicPr>
                    <pic:blipFill>
                      <a:blip r:embed="rId13">
                        <a:extLst>
                          <a:ext uri="{28A0092B-C50C-407E-A947-70E740481C1C}">
                            <a14:useLocalDpi xmlns:a14="http://schemas.microsoft.com/office/drawing/2010/main" val="0"/>
                          </a:ext>
                        </a:extLst>
                      </a:blip>
                      <a:stretch>
                        <a:fillRect/>
                      </a:stretch>
                    </pic:blipFill>
                    <pic:spPr>
                      <a:xfrm>
                        <a:off x="0" y="0"/>
                        <a:ext cx="3209925" cy="2165985"/>
                      </a:xfrm>
                      <a:prstGeom prst="rect">
                        <a:avLst/>
                      </a:prstGeom>
                    </pic:spPr>
                  </pic:pic>
                </a:graphicData>
              </a:graphic>
            </wp:anchor>
          </w:drawing>
        </w:r>
      </w:del>
      <w:commentRangeStart w:id="229"/>
      <w:commentRangeStart w:id="230"/>
      <w:commentRangeStart w:id="231"/>
      <w:commentRangeStart w:id="232"/>
      <w:commentRangeStart w:id="233"/>
      <w:commentRangeStart w:id="234"/>
      <w:commentRangeStart w:id="235"/>
      <w:commentRangeStart w:id="236"/>
      <w:ins w:id="237" w:author="Пользователь" w:date="2022-12-22T00:06:00Z">
        <w:r>
          <w:rPr>
            <w:noProof/>
          </w:rPr>
          <mc:AlternateContent>
            <mc:Choice Requires="wps">
              <w:drawing>
                <wp:inline distT="0" distB="0" distL="0" distR="0" wp14:anchorId="174351F3" wp14:editId="5C248158">
                  <wp:extent cx="304800" cy="304800"/>
                  <wp:effectExtent l="0" t="0" r="0" b="0"/>
                  <wp:docPr id="9" name="Прямоугольник 9" descr="https://mail.yandex.ru/message_part/image.png?_uid=237620650&amp;hid=1.1.2&amp;ids=181269885001665177&amp;name=image.png&amp;yandex_class=yandex_inline_content_320.mail:237620650.E5854483:2981678562190453393321226344172_1.1.2_1812698850016651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04DC4F" id="Прямоугольник 9" o:spid="_x0000_s1026" alt="https://mail.yandex.ru/message_part/image.png?_uid=237620650&amp;hid=1.1.2&amp;ids=181269885001665177&amp;name=image.png&amp;yandex_class=yandex_inline_content_320.mail:237620650.E5854483:2981678562190453393321226344172_1.1.2_18126988500166517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bYx6+cgMAAMUGAAAOAAAAAAAAAAAAAAAAAC4CAABkcnMvZTJvRG9jLnhtbFBLAQItABQABgAI&#10;AAAAIQBMoOks2AAAAAMBAAAPAAAAAAAAAAAAAAAAAMwFAABkcnMvZG93bnJldi54bWxQSwUGAAAA&#10;AAQABADzAAAA0QYAAAAA&#10;" filled="f" stroked="f">
                  <o:lock v:ext="edit" aspectratio="t"/>
                  <w10:anchorlock/>
                </v:rect>
              </w:pict>
            </mc:Fallback>
          </mc:AlternateContent>
        </w:r>
      </w:ins>
      <w:commentRangeEnd w:id="229"/>
      <w:commentRangeEnd w:id="231"/>
      <w:commentRangeEnd w:id="232"/>
      <w:commentRangeEnd w:id="233"/>
      <w:commentRangeEnd w:id="234"/>
      <w:commentRangeEnd w:id="235"/>
      <w:commentRangeEnd w:id="236"/>
      <w:r w:rsidR="005B1038">
        <w:rPr>
          <w:rStyle w:val="afff4"/>
          <w:b w:val="0"/>
          <w:bCs w:val="0"/>
        </w:rPr>
        <w:commentReference w:id="229"/>
      </w:r>
      <w:commentRangeEnd w:id="230"/>
      <w:r w:rsidR="00150FD7">
        <w:rPr>
          <w:rStyle w:val="afff4"/>
          <w:b w:val="0"/>
          <w:bCs w:val="0"/>
        </w:rPr>
        <w:commentReference w:id="230"/>
      </w:r>
      <w:r w:rsidR="005B1038">
        <w:rPr>
          <w:rStyle w:val="afff4"/>
          <w:b w:val="0"/>
          <w:bCs w:val="0"/>
        </w:rPr>
        <w:commentReference w:id="231"/>
      </w:r>
      <w:r w:rsidR="00150FD7">
        <w:rPr>
          <w:rStyle w:val="afff4"/>
          <w:b w:val="0"/>
          <w:bCs w:val="0"/>
        </w:rPr>
        <w:commentReference w:id="232"/>
      </w:r>
      <w:r w:rsidR="005B1038">
        <w:rPr>
          <w:rStyle w:val="afff4"/>
          <w:b w:val="0"/>
          <w:bCs w:val="0"/>
        </w:rPr>
        <w:commentReference w:id="233"/>
      </w:r>
      <w:r w:rsidR="004C38C9">
        <w:rPr>
          <w:rStyle w:val="afff4"/>
          <w:b w:val="0"/>
          <w:bCs w:val="0"/>
        </w:rPr>
        <w:commentReference w:id="234"/>
      </w:r>
      <w:r w:rsidR="005B1038">
        <w:rPr>
          <w:rStyle w:val="afff4"/>
          <w:b w:val="0"/>
          <w:bCs w:val="0"/>
        </w:rPr>
        <w:commentReference w:id="235"/>
      </w:r>
      <w:r w:rsidR="004C38C9">
        <w:rPr>
          <w:rStyle w:val="afff4"/>
          <w:b w:val="0"/>
          <w:bCs w:val="0"/>
        </w:rPr>
        <w:commentReference w:id="236"/>
      </w:r>
      <w:r w:rsidR="00274632">
        <w:t>Модель данных</w:t>
      </w:r>
    </w:p>
    <w:p w14:paraId="5FB11166" w14:textId="62EABAD7" w:rsidR="002E6BEF" w:rsidRDefault="002E6BEF" w:rsidP="00331139">
      <w:pPr>
        <w:pStyle w:val="aff6"/>
        <w:spacing w:line="360" w:lineRule="auto"/>
        <w:rPr>
          <w:ins w:id="238" w:author="Пользователь" w:date="2022-12-22T00:06:00Z"/>
        </w:rPr>
      </w:pPr>
    </w:p>
    <w:p w14:paraId="00E3C0D9" w14:textId="742E5D64" w:rsidR="00331139" w:rsidRPr="00274632" w:rsidRDefault="00331139" w:rsidP="00331139">
      <w:pPr>
        <w:pStyle w:val="aff6"/>
        <w:spacing w:line="360" w:lineRule="auto"/>
        <w:rPr>
          <w:ins w:id="239" w:author="Пользователь" w:date="2022-11-27T18:41:00Z"/>
        </w:rPr>
      </w:pPr>
      <w:ins w:id="240" w:author="Пользователь" w:date="2022-11-27T18:41:00Z">
        <w:r>
          <w:t xml:space="preserve">Рисунок </w:t>
        </w:r>
        <w:r>
          <w:fldChar w:fldCharType="begin"/>
        </w:r>
        <w:r>
          <w:instrText xml:space="preserve"> SEQ Рисунок \* ARABIC </w:instrText>
        </w:r>
        <w:r>
          <w:fldChar w:fldCharType="separate"/>
        </w:r>
      </w:ins>
      <w:ins w:id="241" w:author="Пользователь" w:date="2022-11-27T18:46:00Z">
        <w:r>
          <w:t>1</w:t>
        </w:r>
      </w:ins>
      <w:ins w:id="242" w:author="Пользователь" w:date="2022-11-27T18:41:00Z">
        <w:r>
          <w:fldChar w:fldCharType="end"/>
        </w:r>
        <w:r>
          <w:t xml:space="preserve"> – </w:t>
        </w:r>
        <w:commentRangeStart w:id="243"/>
        <w:commentRangeStart w:id="244"/>
        <w:r>
          <w:t>Д</w:t>
        </w:r>
        <w:r w:rsidR="00B32135">
          <w:t>иаграмма классов данной</w:t>
        </w:r>
        <w:r>
          <w:t xml:space="preserve"> предметной области</w:t>
        </w:r>
        <w:commentRangeEnd w:id="243"/>
        <w:r>
          <w:rPr>
            <w:rStyle w:val="afff4"/>
            <w:i w:val="0"/>
            <w:iCs w:val="0"/>
            <w:noProof w:val="0"/>
          </w:rPr>
          <w:commentReference w:id="243"/>
        </w:r>
      </w:ins>
      <w:commentRangeEnd w:id="244"/>
      <w:ins w:id="245" w:author="Пользователь" w:date="2022-12-22T01:17:00Z">
        <w:r w:rsidR="00944D34">
          <w:rPr>
            <w:rStyle w:val="afff4"/>
            <w:i w:val="0"/>
            <w:iCs w:val="0"/>
            <w:noProof w:val="0"/>
          </w:rPr>
          <w:commentReference w:id="244"/>
        </w:r>
      </w:ins>
    </w:p>
    <w:p w14:paraId="47AB028B" w14:textId="13D76503" w:rsidR="00331139" w:rsidRDefault="00331139" w:rsidP="00331139">
      <w:pPr>
        <w:ind w:firstLine="0"/>
        <w:rPr>
          <w:ins w:id="246" w:author="Пользователь" w:date="2022-11-27T18:42:00Z"/>
        </w:rPr>
      </w:pPr>
    </w:p>
    <w:p w14:paraId="27A422FF" w14:textId="18F45982" w:rsidR="00E2283B" w:rsidRPr="004B5C1A" w:rsidRDefault="00E2283B" w:rsidP="00E2283B">
      <w:pPr>
        <w:rPr>
          <w:ins w:id="247" w:author="Пользователь" w:date="2022-12-21T21:19:00Z"/>
        </w:rPr>
      </w:pPr>
      <w:commentRangeStart w:id="248"/>
      <w:commentRangeStart w:id="249"/>
      <w:ins w:id="250" w:author="Пользователь" w:date="2022-12-21T21:19:00Z">
        <w:r w:rsidRPr="004B5C1A">
          <w:t>Модель данных представляет собой набор классов с такими полями:</w:t>
        </w:r>
      </w:ins>
    </w:p>
    <w:p w14:paraId="5EDF490E" w14:textId="5596BD06" w:rsidR="00E2283B" w:rsidRPr="004B5C1A" w:rsidRDefault="00E2283B" w:rsidP="00E2283B">
      <w:pPr>
        <w:rPr>
          <w:ins w:id="251" w:author="Пользователь" w:date="2022-12-21T21:19:00Z"/>
          <w:lang w:val="en-US"/>
        </w:rPr>
      </w:pPr>
      <w:ins w:id="252" w:author="Пользователь" w:date="2022-12-21T21:19:00Z">
        <w:r w:rsidRPr="004B5C1A">
          <w:rPr>
            <w:lang w:val="en-US"/>
          </w:rPr>
          <w:t xml:space="preserve">1. </w:t>
        </w:r>
        <w:proofErr w:type="spellStart"/>
        <w:r w:rsidRPr="004B5C1A">
          <w:rPr>
            <w:lang w:val="en-US"/>
          </w:rPr>
          <w:t>CTime</w:t>
        </w:r>
        <w:proofErr w:type="spellEnd"/>
        <w:r w:rsidRPr="004B5C1A">
          <w:rPr>
            <w:lang w:val="en-US"/>
          </w:rPr>
          <w:t xml:space="preserve"> – UUID id, </w:t>
        </w:r>
        <w:proofErr w:type="spellStart"/>
        <w:r w:rsidRPr="004B5C1A">
          <w:rPr>
            <w:lang w:val="en-US"/>
          </w:rPr>
          <w:t>LocalDate</w:t>
        </w:r>
        <w:proofErr w:type="spellEnd"/>
        <w:r w:rsidRPr="004B5C1A">
          <w:rPr>
            <w:lang w:val="en-US"/>
          </w:rPr>
          <w:t xml:space="preserve"> date, String day</w:t>
        </w:r>
      </w:ins>
      <w:ins w:id="253" w:author="Пользователь" w:date="2022-12-22T00:08:00Z">
        <w:r w:rsidR="002E6BEF" w:rsidRPr="004B5C1A">
          <w:rPr>
            <w:lang w:val="en-US"/>
          </w:rPr>
          <w:t>, List&lt;</w:t>
        </w:r>
        <w:proofErr w:type="spellStart"/>
        <w:r w:rsidR="002E6BEF" w:rsidRPr="004B5C1A">
          <w:rPr>
            <w:lang w:val="en-US"/>
          </w:rPr>
          <w:t>CFood</w:t>
        </w:r>
        <w:proofErr w:type="spellEnd"/>
        <w:r w:rsidR="002E6BEF" w:rsidRPr="004B5C1A">
          <w:rPr>
            <w:lang w:val="en-US"/>
          </w:rPr>
          <w:t>&gt; foods</w:t>
        </w:r>
      </w:ins>
      <w:ins w:id="254" w:author="Пользователь" w:date="2022-12-21T21:19:00Z">
        <w:r w:rsidRPr="004B5C1A">
          <w:rPr>
            <w:lang w:val="en-US"/>
          </w:rPr>
          <w:t>;</w:t>
        </w:r>
      </w:ins>
    </w:p>
    <w:p w14:paraId="370295AC" w14:textId="1A56F77C" w:rsidR="00E2283B" w:rsidRPr="004B5C1A" w:rsidRDefault="00E2283B" w:rsidP="00E2283B">
      <w:pPr>
        <w:rPr>
          <w:ins w:id="255" w:author="Пользователь" w:date="2022-12-21T21:19:00Z"/>
          <w:lang w:val="en-US"/>
        </w:rPr>
      </w:pPr>
      <w:ins w:id="256" w:author="Пользователь" w:date="2022-12-21T21:19:00Z">
        <w:r w:rsidRPr="004B5C1A">
          <w:rPr>
            <w:lang w:val="en-US"/>
          </w:rPr>
          <w:t xml:space="preserve">2. </w:t>
        </w:r>
        <w:proofErr w:type="spellStart"/>
        <w:r w:rsidRPr="004B5C1A">
          <w:rPr>
            <w:lang w:val="en-US"/>
          </w:rPr>
          <w:t>CTimeInterval</w:t>
        </w:r>
        <w:proofErr w:type="spellEnd"/>
        <w:r w:rsidRPr="004B5C1A">
          <w:rPr>
            <w:lang w:val="en-US"/>
          </w:rPr>
          <w:t xml:space="preserve"> – UUID id, String name, S</w:t>
        </w:r>
        <w:r w:rsidR="002E6BEF">
          <w:rPr>
            <w:lang w:val="en-US"/>
          </w:rPr>
          <w:t xml:space="preserve">tring </w:t>
        </w:r>
        <w:proofErr w:type="spellStart"/>
        <w:r w:rsidR="002E6BEF">
          <w:rPr>
            <w:lang w:val="en-US"/>
          </w:rPr>
          <w:t>vr</w:t>
        </w:r>
        <w:proofErr w:type="spellEnd"/>
        <w:r w:rsidRPr="004B5C1A">
          <w:rPr>
            <w:lang w:val="en-US"/>
          </w:rPr>
          <w:t>;</w:t>
        </w:r>
      </w:ins>
    </w:p>
    <w:p w14:paraId="494AD5FE" w14:textId="67DF5A70" w:rsidR="00331139" w:rsidRDefault="00E2283B">
      <w:pPr>
        <w:rPr>
          <w:ins w:id="257" w:author="Пользователь" w:date="2022-12-22T00:51:00Z"/>
          <w:lang w:val="en-US"/>
        </w:rPr>
        <w:pPrChange w:id="258" w:author="Пользователь" w:date="2022-12-22T00:51:00Z">
          <w:pPr>
            <w:ind w:firstLine="0"/>
          </w:pPr>
        </w:pPrChange>
      </w:pPr>
      <w:ins w:id="259" w:author="Пользователь" w:date="2022-12-21T21:19:00Z">
        <w:r w:rsidRPr="004B5C1A">
          <w:rPr>
            <w:lang w:val="en-US"/>
          </w:rPr>
          <w:t xml:space="preserve">3. </w:t>
        </w:r>
        <w:proofErr w:type="spellStart"/>
        <w:r w:rsidRPr="004B5C1A">
          <w:rPr>
            <w:lang w:val="en-US"/>
          </w:rPr>
          <w:t>CFood</w:t>
        </w:r>
        <w:proofErr w:type="spellEnd"/>
        <w:r w:rsidRPr="004B5C1A">
          <w:rPr>
            <w:lang w:val="en-US"/>
          </w:rPr>
          <w:t xml:space="preserve"> </w:t>
        </w:r>
        <w:r w:rsidR="002E6BEF">
          <w:rPr>
            <w:lang w:val="en-US"/>
          </w:rPr>
          <w:t xml:space="preserve">– UUID id, String name, Double </w:t>
        </w:r>
        <w:proofErr w:type="spellStart"/>
        <w:r w:rsidR="002E6BEF">
          <w:rPr>
            <w:lang w:val="en-US"/>
          </w:rPr>
          <w:t>kal</w:t>
        </w:r>
        <w:proofErr w:type="spellEnd"/>
        <w:r w:rsidR="002E6BEF">
          <w:rPr>
            <w:lang w:val="en-US"/>
          </w:rPr>
          <w:t xml:space="preserve">, </w:t>
        </w:r>
        <w:proofErr w:type="spellStart"/>
        <w:r w:rsidR="002E6BEF">
          <w:rPr>
            <w:lang w:val="en-US"/>
          </w:rPr>
          <w:t>CTime</w:t>
        </w:r>
        <w:proofErr w:type="spellEnd"/>
        <w:r w:rsidR="002E6BEF">
          <w:rPr>
            <w:lang w:val="en-US"/>
          </w:rPr>
          <w:t xml:space="preserve"> time, </w:t>
        </w:r>
        <w:proofErr w:type="spellStart"/>
        <w:r w:rsidR="002E6BEF">
          <w:rPr>
            <w:lang w:val="en-US"/>
          </w:rPr>
          <w:t>CTimeInterval</w:t>
        </w:r>
        <w:proofErr w:type="spellEnd"/>
        <w:r w:rsidR="002E6BEF">
          <w:rPr>
            <w:lang w:val="en-US"/>
          </w:rPr>
          <w:t xml:space="preserve"> </w:t>
        </w:r>
        <w:proofErr w:type="spellStart"/>
        <w:r w:rsidR="002E6BEF">
          <w:rPr>
            <w:lang w:val="en-US"/>
          </w:rPr>
          <w:t>t</w:t>
        </w:r>
        <w:r w:rsidRPr="004B5C1A">
          <w:rPr>
            <w:lang w:val="en-US"/>
          </w:rPr>
          <w:t>ime</w:t>
        </w:r>
      </w:ins>
      <w:ins w:id="260" w:author="Пользователь" w:date="2022-12-22T00:08:00Z">
        <w:r w:rsidR="002E6BEF">
          <w:rPr>
            <w:lang w:val="en-US"/>
          </w:rPr>
          <w:t>i</w:t>
        </w:r>
      </w:ins>
      <w:ins w:id="261" w:author="Пользователь" w:date="2022-12-21T21:19:00Z">
        <w:r w:rsidRPr="004B5C1A">
          <w:rPr>
            <w:lang w:val="en-US"/>
          </w:rPr>
          <w:t>nterval</w:t>
        </w:r>
        <w:commentRangeEnd w:id="248"/>
        <w:proofErr w:type="spellEnd"/>
        <w:r>
          <w:rPr>
            <w:rStyle w:val="afff4"/>
          </w:rPr>
          <w:commentReference w:id="248"/>
        </w:r>
        <w:commentRangeEnd w:id="249"/>
        <w:r>
          <w:rPr>
            <w:rStyle w:val="afff4"/>
          </w:rPr>
          <w:commentReference w:id="249"/>
        </w:r>
      </w:ins>
    </w:p>
    <w:p w14:paraId="7E9D7ABD" w14:textId="0D0CF619" w:rsidR="0057303B" w:rsidRDefault="0057303B">
      <w:pPr>
        <w:rPr>
          <w:ins w:id="262" w:author="Пользователь" w:date="2022-12-22T01:13:00Z"/>
        </w:rPr>
        <w:pPrChange w:id="263" w:author="Пользователь" w:date="2022-12-22T00:51:00Z">
          <w:pPr>
            <w:ind w:firstLine="0"/>
          </w:pPr>
        </w:pPrChange>
      </w:pPr>
      <w:ins w:id="264" w:author="Пользователь" w:date="2022-12-22T00:51:00Z">
        <w:r>
          <w:t xml:space="preserve">В данной предметной области </w:t>
        </w:r>
      </w:ins>
      <w:ins w:id="265" w:author="Пользователь" w:date="2022-12-22T00:52:00Z">
        <w:r>
          <w:t xml:space="preserve">«Дневник еды» было выявлено три класса: </w:t>
        </w:r>
      </w:ins>
      <w:ins w:id="266" w:author="Пользователь" w:date="2022-12-22T00:54:00Z">
        <w:r>
          <w:t>«</w:t>
        </w:r>
      </w:ins>
      <w:ins w:id="267" w:author="Пользователь" w:date="2022-12-22T00:52:00Z">
        <w:r>
          <w:t>дата</w:t>
        </w:r>
      </w:ins>
      <w:ins w:id="268" w:author="Пользователь" w:date="2022-12-22T00:54:00Z">
        <w:r>
          <w:t>»</w:t>
        </w:r>
      </w:ins>
      <w:ins w:id="269" w:author="Пользователь" w:date="2022-12-22T00:52:00Z">
        <w:r>
          <w:t xml:space="preserve">, </w:t>
        </w:r>
      </w:ins>
      <w:ins w:id="270" w:author="Пользователь" w:date="2022-12-22T00:54:00Z">
        <w:r>
          <w:t>«</w:t>
        </w:r>
      </w:ins>
      <w:ins w:id="271" w:author="Пользователь" w:date="2022-12-22T00:52:00Z">
        <w:r>
          <w:t>временной промежуток</w:t>
        </w:r>
      </w:ins>
      <w:ins w:id="272" w:author="Пользователь" w:date="2022-12-22T00:54:00Z">
        <w:r>
          <w:t>»</w:t>
        </w:r>
      </w:ins>
      <w:ins w:id="273" w:author="Пользователь" w:date="2022-12-22T00:52:00Z">
        <w:r>
          <w:t xml:space="preserve">, </w:t>
        </w:r>
      </w:ins>
      <w:ins w:id="274" w:author="Пользователь" w:date="2022-12-22T00:54:00Z">
        <w:r>
          <w:t>«</w:t>
        </w:r>
      </w:ins>
      <w:ins w:id="275" w:author="Пользователь" w:date="2022-12-22T00:52:00Z">
        <w:r>
          <w:t>еда</w:t>
        </w:r>
      </w:ins>
      <w:ins w:id="276" w:author="Пользователь" w:date="2022-12-22T00:54:00Z">
        <w:r>
          <w:t>»</w:t>
        </w:r>
      </w:ins>
      <w:ins w:id="277" w:author="Пользователь" w:date="2022-12-22T00:52:00Z">
        <w:r>
          <w:t>. Класс «</w:t>
        </w:r>
        <w:r w:rsidR="003C6588">
          <w:t>д</w:t>
        </w:r>
        <w:r>
          <w:t>ата» отвечает за</w:t>
        </w:r>
      </w:ins>
      <w:ins w:id="278" w:author="Пользователь" w:date="2022-12-22T00:54:00Z">
        <w:r>
          <w:t xml:space="preserve"> </w:t>
        </w:r>
      </w:ins>
      <w:ins w:id="279" w:author="Пользователь" w:date="2022-12-22T00:55:00Z">
        <w:r>
          <w:t xml:space="preserve">хранение информации о дне, </w:t>
        </w:r>
        <w:r w:rsidR="00944D34">
          <w:t>месяце, годе</w:t>
        </w:r>
        <w:r>
          <w:t xml:space="preserve"> и дню недели. Класс «временной промежуток</w:t>
        </w:r>
      </w:ins>
      <w:ins w:id="280" w:author="Пользователь" w:date="2022-12-22T00:56:00Z">
        <w:r>
          <w:t xml:space="preserve">» отвечает за хранение информации </w:t>
        </w:r>
      </w:ins>
      <w:ins w:id="281" w:author="Пользователь" w:date="2022-12-22T01:09:00Z">
        <w:r w:rsidR="00944D34">
          <w:t>о временн</w:t>
        </w:r>
      </w:ins>
      <w:ins w:id="282" w:author="Пользователь" w:date="2022-12-22T01:12:00Z">
        <w:r w:rsidR="00944D34">
          <w:t xml:space="preserve">ом промежутке (завтрак, обед и т.д.). Класс «еда» отвечает за хранение информации о еде и калориях. </w:t>
        </w:r>
      </w:ins>
    </w:p>
    <w:p w14:paraId="666B6AEC" w14:textId="09EEC4F1" w:rsidR="00944D34" w:rsidRPr="0057303B" w:rsidRDefault="00944D34">
      <w:pPr>
        <w:rPr>
          <w:ins w:id="283" w:author="Пользователь" w:date="2022-12-21T21:19:00Z"/>
          <w:rPrChange w:id="284" w:author="Пользователь" w:date="2022-12-22T00:51:00Z">
            <w:rPr>
              <w:ins w:id="285" w:author="Пользователь" w:date="2022-12-21T21:19:00Z"/>
              <w:lang w:val="en-US"/>
            </w:rPr>
          </w:rPrChange>
        </w:rPr>
        <w:pPrChange w:id="286" w:author="Пользователь" w:date="2022-12-22T00:51:00Z">
          <w:pPr>
            <w:ind w:firstLine="0"/>
          </w:pPr>
        </w:pPrChange>
      </w:pPr>
      <w:ins w:id="287" w:author="Пользователь" w:date="2022-12-22T01:13:00Z">
        <w:r>
          <w:t>Выбор пал на эти три класса, так как в дневнике еды важно знать, что ты съел, во сколько и когда, чтобы составить зависимо</w:t>
        </w:r>
      </w:ins>
      <w:ins w:id="288" w:author="Пользователь" w:date="2022-12-22T01:14:00Z">
        <w:r>
          <w:t>с</w:t>
        </w:r>
      </w:ins>
      <w:ins w:id="289" w:author="Пользователь" w:date="2022-12-22T01:13:00Z">
        <w:r>
          <w:t xml:space="preserve">ть </w:t>
        </w:r>
      </w:ins>
      <w:ins w:id="290" w:author="Пользователь" w:date="2022-12-22T01:15:00Z">
        <w:r>
          <w:t xml:space="preserve">реакции тела на ту или иную еду. </w:t>
        </w:r>
      </w:ins>
    </w:p>
    <w:p w14:paraId="0AB8EBAE" w14:textId="31DE23C5" w:rsidR="00E2283B" w:rsidRPr="0057303B" w:rsidRDefault="00E2283B" w:rsidP="00331139">
      <w:pPr>
        <w:ind w:firstLine="0"/>
      </w:pPr>
    </w:p>
    <w:p w14:paraId="56FA4267" w14:textId="72DAC9D4" w:rsidR="0070692A" w:rsidRDefault="00A048CB" w:rsidP="009269B7">
      <w:pPr>
        <w:pStyle w:val="2"/>
      </w:pPr>
      <w:r>
        <w:t>О</w:t>
      </w:r>
      <w:r w:rsidR="0070692A" w:rsidRPr="0070692A">
        <w:t xml:space="preserve">писание </w:t>
      </w:r>
      <w:r w:rsidR="00D77E3B">
        <w:t>загружаемого</w:t>
      </w:r>
      <w:r w:rsidR="0070692A" w:rsidRPr="0070692A">
        <w:t xml:space="preserve"> файла</w:t>
      </w:r>
      <w:bookmarkEnd w:id="226"/>
    </w:p>
    <w:p w14:paraId="0A584EEA" w14:textId="76693744" w:rsidR="00613F0E" w:rsidRPr="00984124" w:rsidRDefault="00B32135" w:rsidP="009269B7">
      <w:ins w:id="291" w:author="Пользователь" w:date="2022-12-22T01:25:00Z">
        <w:r>
          <w:rPr>
            <w:noProof/>
          </w:rPr>
          <w:drawing>
            <wp:anchor distT="0" distB="0" distL="114300" distR="114300" simplePos="0" relativeHeight="251663360" behindDoc="0" locked="0" layoutInCell="1" allowOverlap="1" wp14:anchorId="53D9AEC3" wp14:editId="4191A63C">
              <wp:simplePos x="0" y="0"/>
              <wp:positionH relativeFrom="column">
                <wp:posOffset>108585</wp:posOffset>
              </wp:positionH>
              <wp:positionV relativeFrom="paragraph">
                <wp:posOffset>593090</wp:posOffset>
              </wp:positionV>
              <wp:extent cx="6332220" cy="1865630"/>
              <wp:effectExtent l="0" t="0" r="0" b="127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332220" cy="1865630"/>
                      </a:xfrm>
                      <a:prstGeom prst="rect">
                        <a:avLst/>
                      </a:prstGeom>
                    </pic:spPr>
                  </pic:pic>
                </a:graphicData>
              </a:graphic>
            </wp:anchor>
          </w:drawing>
        </w:r>
      </w:ins>
      <w:r w:rsidR="003B0373" w:rsidRPr="00984124">
        <w:t>Файл с исходными данными представляет собой э</w:t>
      </w:r>
      <w:r w:rsidR="00613F0E" w:rsidRPr="00984124">
        <w:t>лектронн</w:t>
      </w:r>
      <w:r w:rsidR="003B0373" w:rsidRPr="00984124">
        <w:t>ую</w:t>
      </w:r>
      <w:r w:rsidR="00613F0E" w:rsidRPr="00984124">
        <w:t xml:space="preserve"> таблиц</w:t>
      </w:r>
      <w:r w:rsidR="003B0373" w:rsidRPr="00984124">
        <w:t xml:space="preserve">у формата </w:t>
      </w:r>
      <w:proofErr w:type="spellStart"/>
      <w:r w:rsidR="00984124" w:rsidRPr="00984124">
        <w:rPr>
          <w:lang w:val="en-US"/>
        </w:rPr>
        <w:t>timeintervals</w:t>
      </w:r>
      <w:proofErr w:type="spellEnd"/>
      <w:r w:rsidR="003B0373" w:rsidRPr="00984124">
        <w:t>.</w:t>
      </w:r>
      <w:proofErr w:type="spellStart"/>
      <w:r w:rsidR="003B0373" w:rsidRPr="00984124">
        <w:rPr>
          <w:lang w:val="en-US"/>
        </w:rPr>
        <w:t>xlsx</w:t>
      </w:r>
      <w:proofErr w:type="spellEnd"/>
      <w:r w:rsidR="00984124" w:rsidRPr="00984124">
        <w:t xml:space="preserve">, с рабочими листами </w:t>
      </w:r>
      <w:ins w:id="292" w:author="Пользователь" w:date="2022-12-22T01:23:00Z">
        <w:r>
          <w:t xml:space="preserve">дата, </w:t>
        </w:r>
      </w:ins>
      <w:r w:rsidR="00984124" w:rsidRPr="00984124">
        <w:t>временной промежуток</w:t>
      </w:r>
      <w:del w:id="293" w:author="Пользователь" w:date="2022-12-22T01:23:00Z">
        <w:r w:rsidR="00984124" w:rsidRPr="00984124" w:rsidDel="00B32135">
          <w:delText>, время</w:delText>
        </w:r>
      </w:del>
      <w:r w:rsidR="00984124" w:rsidRPr="00984124">
        <w:t xml:space="preserve"> и блюдо.</w:t>
      </w:r>
    </w:p>
    <w:p w14:paraId="479B06A1" w14:textId="77777777" w:rsidR="00D342DF" w:rsidRDefault="00E92690" w:rsidP="009269B7">
      <w:pPr>
        <w:ind w:firstLine="0"/>
        <w:rPr>
          <w:ins w:id="294" w:author="Пользователь" w:date="2022-12-22T01:35:00Z"/>
          <w:noProof/>
        </w:rPr>
      </w:pPr>
      <w:ins w:id="295" w:author="Пользователь" w:date="2022-12-22T01:22:00Z">
        <w:r>
          <w:rPr>
            <w:noProof/>
          </w:rPr>
          <w:t xml:space="preserve"> </w:t>
        </w:r>
      </w:ins>
      <w:ins w:id="296" w:author="Пользователь" w:date="2022-12-22T01:25:00Z">
        <w:r w:rsidR="00B32135">
          <w:rPr>
            <w:noProof/>
          </w:rPr>
          <w:t xml:space="preserve"> </w:t>
        </w:r>
      </w:ins>
      <w:ins w:id="297" w:author="Пользователь" w:date="2022-11-27T18:42:00Z">
        <w:r w:rsidR="00331139">
          <w:rPr>
            <w:noProof/>
          </w:rPr>
          <mc:AlternateContent>
            <mc:Choice Requires="wps">
              <w:drawing>
                <wp:anchor distT="0" distB="0" distL="114300" distR="114300" simplePos="0" relativeHeight="251661312" behindDoc="0" locked="0" layoutInCell="1" allowOverlap="1" wp14:anchorId="29B9F1B2" wp14:editId="4BC69F71">
                  <wp:simplePos x="0" y="0"/>
                  <wp:positionH relativeFrom="column">
                    <wp:posOffset>108585</wp:posOffset>
                  </wp:positionH>
                  <wp:positionV relativeFrom="paragraph">
                    <wp:posOffset>1892935</wp:posOffset>
                  </wp:positionV>
                  <wp:extent cx="6332220" cy="635"/>
                  <wp:effectExtent l="0" t="0" r="0" b="0"/>
                  <wp:wrapTopAndBottom/>
                  <wp:docPr id="10" name="Надпись 10"/>
                  <wp:cNvGraphicFramePr/>
                  <a:graphic xmlns:a="http://schemas.openxmlformats.org/drawingml/2006/main">
                    <a:graphicData uri="http://schemas.microsoft.com/office/word/2010/wordprocessingShape">
                      <wps:wsp>
                        <wps:cNvSpPr txBox="1"/>
                        <wps:spPr>
                          <a:xfrm>
                            <a:off x="0" y="0"/>
                            <a:ext cx="6332220" cy="635"/>
                          </a:xfrm>
                          <a:prstGeom prst="rect">
                            <a:avLst/>
                          </a:prstGeom>
                          <a:solidFill>
                            <a:prstClr val="white"/>
                          </a:solidFill>
                          <a:ln>
                            <a:noFill/>
                          </a:ln>
                        </wps:spPr>
                        <wps:txbx>
                          <w:txbxContent>
                            <w:p w14:paraId="35156CEA" w14:textId="18BFA378" w:rsidR="00046F53" w:rsidRPr="00331139" w:rsidRDefault="00046F53">
                              <w:pPr>
                                <w:pStyle w:val="ad"/>
                                <w:jc w:val="center"/>
                                <w:rPr>
                                  <w:i/>
                                  <w:noProof/>
                                  <w:sz w:val="24"/>
                                  <w:rPrChange w:id="298" w:author="Пользователь" w:date="2022-11-27T18:43:00Z">
                                    <w:rPr>
                                      <w:noProof/>
                                    </w:rPr>
                                  </w:rPrChange>
                                </w:rPr>
                                <w:pPrChange w:id="299" w:author="Пользователь" w:date="2022-11-27T18:43:00Z">
                                  <w:pPr/>
                                </w:pPrChange>
                              </w:pPr>
                              <w:ins w:id="300" w:author="Пользователь" w:date="2022-11-27T18:42:00Z">
                                <w:r w:rsidRPr="00331139">
                                  <w:rPr>
                                    <w:b w:val="0"/>
                                    <w:i/>
                                    <w:sz w:val="24"/>
                                    <w:szCs w:val="24"/>
                                    <w:rPrChange w:id="301" w:author="Пользователь" w:date="2022-11-27T18:43:00Z">
                                      <w:rPr>
                                        <w:b/>
                                        <w:bCs/>
                                      </w:rPr>
                                    </w:rPrChange>
                                  </w:rPr>
                                  <w:t xml:space="preserve">Рисунок </w:t>
                                </w:r>
                              </w:ins>
                              <w:ins w:id="302" w:author="Пользователь" w:date="2022-11-27T18:43:00Z">
                                <w:r>
                                  <w:rPr>
                                    <w:b w:val="0"/>
                                    <w:i/>
                                    <w:sz w:val="24"/>
                                    <w:szCs w:val="24"/>
                                  </w:rPr>
                                  <w:t>2</w:t>
                                </w:r>
                              </w:ins>
                              <w:ins w:id="303" w:author="Пользователь" w:date="2022-11-27T18:42:00Z">
                                <w:r w:rsidRPr="00331139">
                                  <w:rPr>
                                    <w:b w:val="0"/>
                                    <w:i/>
                                    <w:sz w:val="24"/>
                                    <w:szCs w:val="24"/>
                                    <w:rPrChange w:id="304" w:author="Пользователь" w:date="2022-11-27T18:43:00Z">
                                      <w:rPr>
                                        <w:b/>
                                        <w:bCs/>
                                      </w:rPr>
                                    </w:rPrChange>
                                  </w:rPr>
                                  <w:t xml:space="preserve"> –</w:t>
                                </w:r>
                              </w:ins>
                              <w:ins w:id="305" w:author="Пользователь" w:date="2022-12-22T01:26:00Z">
                                <w:r>
                                  <w:rPr>
                                    <w:b w:val="0"/>
                                    <w:i/>
                                    <w:sz w:val="24"/>
                                    <w:szCs w:val="24"/>
                                  </w:rPr>
                                  <w:t xml:space="preserve"> </w:t>
                                </w:r>
                              </w:ins>
                              <w:ins w:id="306" w:author="Пользователь" w:date="2022-12-22T01:25:00Z">
                                <w:r>
                                  <w:rPr>
                                    <w:b w:val="0"/>
                                    <w:i/>
                                    <w:sz w:val="24"/>
                                    <w:szCs w:val="24"/>
                                  </w:rPr>
                                  <w:t xml:space="preserve">вид </w:t>
                                </w:r>
                              </w:ins>
                              <w:ins w:id="307" w:author="Пользователь" w:date="2022-12-22T01:23:00Z">
                                <w:r>
                                  <w:rPr>
                                    <w:b w:val="0"/>
                                    <w:i/>
                                    <w:sz w:val="24"/>
                                    <w:szCs w:val="24"/>
                                  </w:rPr>
                                  <w:t>электронной таблицы, лист 1</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B9F1B2" id="_x0000_t202" coordsize="21600,21600" o:spt="202" path="m,l,21600r21600,l21600,xe">
                  <v:stroke joinstyle="miter"/>
                  <v:path gradientshapeok="t" o:connecttype="rect"/>
                </v:shapetype>
                <v:shape id="Надпись 10" o:spid="_x0000_s1026" type="#_x0000_t202" style="position:absolute;left:0;text-align:left;margin-left:8.55pt;margin-top:149.05pt;width:498.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" stroked="f">
                  <v:textbox style="mso-fit-shape-to-text:t" inset="0,0,0,0">
                    <w:txbxContent>
                      <w:p w14:paraId="35156CEA" w14:textId="18BFA378" w:rsidR="00046F53" w:rsidRPr="00331139" w:rsidRDefault="00046F53">
                        <w:pPr>
                          <w:pStyle w:val="ad"/>
                          <w:jc w:val="center"/>
                          <w:rPr>
                            <w:i/>
                            <w:noProof/>
                            <w:sz w:val="24"/>
                            <w:rPrChange w:id="278" w:author="Пользователь" w:date="2022-11-27T18:43:00Z">
                              <w:rPr>
                                <w:noProof/>
                              </w:rPr>
                            </w:rPrChange>
                          </w:rPr>
                          <w:pPrChange w:id="279" w:author="Пользователь" w:date="2022-11-27T18:43:00Z">
                            <w:pPr/>
                          </w:pPrChange>
                        </w:pPr>
                        <w:ins w:id="280" w:author="Пользователь" w:date="2022-11-27T18:42:00Z">
                          <w:r w:rsidRPr="00331139">
                            <w:rPr>
                              <w:b w:val="0"/>
                              <w:i/>
                              <w:sz w:val="24"/>
                              <w:szCs w:val="24"/>
                              <w:rPrChange w:id="281" w:author="Пользователь" w:date="2022-11-27T18:43:00Z">
                                <w:rPr/>
                              </w:rPrChange>
                            </w:rPr>
                            <w:t xml:space="preserve">Рисунок </w:t>
                          </w:r>
                        </w:ins>
                        <w:ins w:id="282" w:author="Пользователь" w:date="2022-11-27T18:43:00Z">
                          <w:r>
                            <w:rPr>
                              <w:b w:val="0"/>
                              <w:i/>
                              <w:sz w:val="24"/>
                              <w:szCs w:val="24"/>
                            </w:rPr>
                            <w:t>2</w:t>
                          </w:r>
                        </w:ins>
                        <w:ins w:id="283" w:author="Пользователь" w:date="2022-11-27T18:42:00Z">
                          <w:r w:rsidRPr="00331139">
                            <w:rPr>
                              <w:b w:val="0"/>
                              <w:i/>
                              <w:sz w:val="24"/>
                              <w:szCs w:val="24"/>
                              <w:rPrChange w:id="284" w:author="Пользователь" w:date="2022-11-27T18:43:00Z">
                                <w:rPr/>
                              </w:rPrChange>
                            </w:rPr>
                            <w:t xml:space="preserve"> –</w:t>
                          </w:r>
                        </w:ins>
                        <w:ins w:id="285" w:author="Пользователь" w:date="2022-12-22T01:26:00Z">
                          <w:r>
                            <w:rPr>
                              <w:b w:val="0"/>
                              <w:i/>
                              <w:sz w:val="24"/>
                              <w:szCs w:val="24"/>
                            </w:rPr>
                            <w:t xml:space="preserve"> </w:t>
                          </w:r>
                        </w:ins>
                        <w:ins w:id="286" w:author="Пользователь" w:date="2022-12-22T01:25:00Z">
                          <w:r>
                            <w:rPr>
                              <w:b w:val="0"/>
                              <w:i/>
                              <w:sz w:val="24"/>
                              <w:szCs w:val="24"/>
                            </w:rPr>
                            <w:t xml:space="preserve">вид </w:t>
                          </w:r>
                        </w:ins>
                        <w:ins w:id="287" w:author="Пользователь" w:date="2022-12-22T01:23:00Z">
                          <w:r>
                            <w:rPr>
                              <w:b w:val="0"/>
                              <w:i/>
                              <w:sz w:val="24"/>
                              <w:szCs w:val="24"/>
                            </w:rPr>
                            <w:t>электронной таблицы, лист 1</w:t>
                          </w:r>
                        </w:ins>
                      </w:p>
                    </w:txbxContent>
                  </v:textbox>
                  <w10:wrap type="topAndBottom"/>
                </v:shape>
              </w:pict>
            </mc:Fallback>
          </mc:AlternateContent>
        </w:r>
      </w:ins>
      <w:commentRangeStart w:id="308"/>
      <w:del w:id="309" w:author="Пользователь" w:date="2022-12-22T01:22:00Z">
        <w:r w:rsidR="00984124" w:rsidDel="00E92690">
          <w:rPr>
            <w:noProof/>
          </w:rPr>
          <w:drawing>
            <wp:anchor distT="0" distB="0" distL="114300" distR="114300" simplePos="0" relativeHeight="251659264" behindDoc="0" locked="0" layoutInCell="1" allowOverlap="1" wp14:anchorId="24B55535" wp14:editId="488F3CF3">
              <wp:simplePos x="0" y="0"/>
              <wp:positionH relativeFrom="column">
                <wp:posOffset>108895</wp:posOffset>
              </wp:positionH>
              <wp:positionV relativeFrom="paragraph">
                <wp:posOffset>2540</wp:posOffset>
              </wp:positionV>
              <wp:extent cx="6332220" cy="1833245"/>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332220" cy="1833245"/>
                      </a:xfrm>
                      <a:prstGeom prst="rect">
                        <a:avLst/>
                      </a:prstGeom>
                    </pic:spPr>
                  </pic:pic>
                </a:graphicData>
              </a:graphic>
            </wp:anchor>
          </w:drawing>
        </w:r>
      </w:del>
      <w:commentRangeEnd w:id="308"/>
      <w:ins w:id="310" w:author="Пользователь" w:date="2022-12-22T01:26:00Z">
        <w:r w:rsidR="00B32135">
          <w:rPr>
            <w:noProof/>
          </w:rPr>
          <w:t xml:space="preserve"> </w:t>
        </w:r>
      </w:ins>
      <w:r w:rsidR="002612CA">
        <w:rPr>
          <w:rStyle w:val="afff4"/>
        </w:rPr>
        <w:commentReference w:id="308"/>
      </w:r>
    </w:p>
    <w:p w14:paraId="772397CA" w14:textId="42AF3451" w:rsidR="00984124" w:rsidRDefault="00B32135">
      <w:pPr>
        <w:rPr>
          <w:ins w:id="311" w:author="Пользователь" w:date="2022-12-22T01:36:00Z"/>
          <w:noProof/>
        </w:rPr>
        <w:pPrChange w:id="312" w:author="Пользователь" w:date="2022-12-22T01:36:00Z">
          <w:pPr>
            <w:ind w:firstLine="0"/>
          </w:pPr>
        </w:pPrChange>
      </w:pPr>
      <w:ins w:id="313" w:author="Пользователь" w:date="2022-12-22T01:28:00Z">
        <w:r>
          <w:rPr>
            <w:noProof/>
          </w:rPr>
          <w:t>Рассмотрим каждую таблицу отдельно:</w:t>
        </w:r>
      </w:ins>
      <w:r>
        <w:rPr>
          <w:rStyle w:val="afff4"/>
        </w:rPr>
        <w:commentReference w:id="314"/>
      </w:r>
    </w:p>
    <w:p w14:paraId="636CE56F" w14:textId="06016736" w:rsidR="00D342DF" w:rsidRPr="004B5C1A" w:rsidRDefault="00D342DF" w:rsidP="00D342DF">
      <w:pPr>
        <w:rPr>
          <w:ins w:id="315" w:author="Пользователь" w:date="2022-12-22T01:36:00Z"/>
        </w:rPr>
      </w:pPr>
      <w:ins w:id="316" w:author="Пользователь" w:date="2022-12-22T01:36:00Z">
        <w:r w:rsidRPr="004B5C1A">
          <w:lastRenderedPageBreak/>
          <w:t xml:space="preserve">На листе </w:t>
        </w:r>
        <w:r>
          <w:t xml:space="preserve">2 «Дата» </w:t>
        </w:r>
        <w:r w:rsidRPr="004B5C1A">
          <w:t>данные разделены по колонкам соответственно:</w:t>
        </w:r>
      </w:ins>
    </w:p>
    <w:p w14:paraId="63AAAEE2" w14:textId="0F6EB88E" w:rsidR="00D342DF" w:rsidRPr="004B5C1A" w:rsidRDefault="00D342DF" w:rsidP="00D342DF">
      <w:pPr>
        <w:rPr>
          <w:ins w:id="317" w:author="Пользователь" w:date="2022-12-22T01:36:00Z"/>
        </w:rPr>
      </w:pPr>
      <w:ins w:id="318" w:author="Пользователь" w:date="2022-12-22T01:36:00Z">
        <w:r w:rsidRPr="004B5C1A">
          <w:t xml:space="preserve">А – </w:t>
        </w:r>
        <w:r>
          <w:t>и</w:t>
        </w:r>
        <w:r w:rsidRPr="004B5C1A">
          <w:t xml:space="preserve">дентификатор </w:t>
        </w:r>
      </w:ins>
      <w:ins w:id="319" w:author="Пользователь" w:date="2022-12-22T01:38:00Z">
        <w:r>
          <w:t>даты</w:t>
        </w:r>
      </w:ins>
      <w:ins w:id="320" w:author="Пользователь" w:date="2022-12-22T01:36:00Z">
        <w:r w:rsidRPr="004B5C1A">
          <w:t xml:space="preserve">, </w:t>
        </w:r>
        <w:r w:rsidRPr="004B5C1A">
          <w:rPr>
            <w:lang w:val="en-US"/>
          </w:rPr>
          <w:t>UUID</w:t>
        </w:r>
        <w:commentRangeStart w:id="321"/>
        <w:commentRangeEnd w:id="321"/>
        <w:r>
          <w:rPr>
            <w:rStyle w:val="afff4"/>
          </w:rPr>
          <w:commentReference w:id="321"/>
        </w:r>
        <w:r w:rsidRPr="00FD5DFA">
          <w:t>;</w:t>
        </w:r>
      </w:ins>
    </w:p>
    <w:p w14:paraId="260412F5" w14:textId="446F47C2" w:rsidR="00D342DF" w:rsidRDefault="00D342DF" w:rsidP="00D342DF">
      <w:pPr>
        <w:rPr>
          <w:ins w:id="322" w:author="Пользователь" w:date="2022-12-22T01:36:00Z"/>
        </w:rPr>
      </w:pPr>
      <w:ins w:id="323" w:author="Пользователь" w:date="2022-12-22T01:36:00Z">
        <w:r w:rsidRPr="004B5C1A">
          <w:t xml:space="preserve">В – </w:t>
        </w:r>
        <w:r>
          <w:t>д</w:t>
        </w:r>
        <w:r w:rsidRPr="004B5C1A">
          <w:t xml:space="preserve">ата, </w:t>
        </w:r>
      </w:ins>
      <w:proofErr w:type="spellStart"/>
      <w:ins w:id="324" w:author="Пользователь" w:date="2022-12-22T01:38:00Z">
        <w:r>
          <w:rPr>
            <w:lang w:val="en-US"/>
          </w:rPr>
          <w:t>Local</w:t>
        </w:r>
      </w:ins>
      <w:ins w:id="325" w:author="Пользователь" w:date="2022-12-22T01:36:00Z">
        <w:r w:rsidRPr="004B5C1A">
          <w:rPr>
            <w:lang w:val="en-US"/>
          </w:rPr>
          <w:t>Date</w:t>
        </w:r>
        <w:proofErr w:type="spellEnd"/>
        <w:r w:rsidRPr="00E2283B">
          <w:t>.</w:t>
        </w:r>
      </w:ins>
    </w:p>
    <w:p w14:paraId="1D44A216" w14:textId="7F2F4A3E" w:rsidR="00D342DF" w:rsidRDefault="00D342DF">
      <w:pPr>
        <w:rPr>
          <w:ins w:id="326" w:author="Пользователь" w:date="2022-12-22T01:36:00Z"/>
        </w:rPr>
        <w:pPrChange w:id="327" w:author="Пользователь" w:date="2022-12-22T01:38:00Z">
          <w:pPr>
            <w:keepNext/>
          </w:pPr>
        </w:pPrChange>
      </w:pPr>
      <w:commentRangeStart w:id="328"/>
      <w:ins w:id="329" w:author="Пользователь" w:date="2022-12-22T01:36:00Z">
        <w:r w:rsidRPr="00D342DF">
          <w:rPr>
            <w:rPrChange w:id="330" w:author="Пользователь" w:date="2022-12-22T01:36:00Z">
              <w:rPr>
                <w:lang w:val="en-US"/>
              </w:rPr>
            </w:rPrChange>
          </w:rPr>
          <w:t xml:space="preserve"> </w:t>
        </w:r>
        <w:commentRangeEnd w:id="328"/>
        <w:r>
          <w:rPr>
            <w:rStyle w:val="afff4"/>
          </w:rPr>
          <w:commentReference w:id="328"/>
        </w:r>
      </w:ins>
      <w:ins w:id="331" w:author="Пользователь" w:date="2022-12-22T01:38:00Z">
        <w:r w:rsidRPr="00D342DF">
          <w:rPr>
            <w:noProof/>
          </w:rPr>
          <w:t xml:space="preserve"> </w:t>
        </w:r>
        <w:r>
          <w:rPr>
            <w:noProof/>
          </w:rPr>
          <w:drawing>
            <wp:inline distT="0" distB="0" distL="0" distR="0" wp14:anchorId="78E60E12" wp14:editId="2CB6CD2A">
              <wp:extent cx="3695700" cy="24003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5700" cy="2400300"/>
                      </a:xfrm>
                      <a:prstGeom prst="rect">
                        <a:avLst/>
                      </a:prstGeom>
                    </pic:spPr>
                  </pic:pic>
                </a:graphicData>
              </a:graphic>
            </wp:inline>
          </w:drawing>
        </w:r>
      </w:ins>
    </w:p>
    <w:p w14:paraId="5676D846" w14:textId="3BE53B85" w:rsidR="00D342DF" w:rsidRDefault="00D342DF">
      <w:pPr>
        <w:pStyle w:val="aff6"/>
        <w:spacing w:line="360" w:lineRule="auto"/>
        <w:rPr>
          <w:ins w:id="332" w:author="Пользователь" w:date="2022-12-22T01:35:00Z"/>
        </w:rPr>
        <w:pPrChange w:id="333" w:author="Пользователь" w:date="2022-12-22T01:36:00Z">
          <w:pPr>
            <w:ind w:firstLine="0"/>
          </w:pPr>
        </w:pPrChange>
      </w:pPr>
      <w:ins w:id="334" w:author="Пользователь" w:date="2022-12-22T01:36:00Z">
        <w:r>
          <w:t>Рисунок 4 –</w:t>
        </w:r>
      </w:ins>
      <w:ins w:id="335" w:author="Пользователь" w:date="2022-12-22T01:37:00Z">
        <w:r w:rsidRPr="00D342DF">
          <w:rPr>
            <w:b/>
            <w:i w:val="0"/>
          </w:rPr>
          <w:t xml:space="preserve"> </w:t>
        </w:r>
        <w:r w:rsidRPr="00D342DF">
          <w:rPr>
            <w:rPrChange w:id="336" w:author="Пользователь" w:date="2022-12-22T01:37:00Z">
              <w:rPr>
                <w:b/>
                <w:iCs/>
              </w:rPr>
            </w:rPrChange>
          </w:rPr>
          <w:t xml:space="preserve">вид электронной таблицы, лист </w:t>
        </w:r>
        <w:r w:rsidRPr="00D342DF">
          <w:t>2</w:t>
        </w:r>
      </w:ins>
    </w:p>
    <w:p w14:paraId="08C5C5E1" w14:textId="77777777" w:rsidR="00D342DF" w:rsidRPr="004B5C1A" w:rsidRDefault="00D342DF" w:rsidP="009269B7">
      <w:pPr>
        <w:ind w:firstLine="0"/>
      </w:pPr>
    </w:p>
    <w:p w14:paraId="26E3B647" w14:textId="4E226A7C" w:rsidR="004B5C1A" w:rsidRPr="004B5C1A" w:rsidRDefault="00613F0E" w:rsidP="009269B7">
      <w:r w:rsidRPr="004B5C1A">
        <w:t>На листе</w:t>
      </w:r>
      <w:ins w:id="337" w:author="Пользователь" w:date="2022-12-22T01:28:00Z">
        <w:r w:rsidR="00B32135">
          <w:t xml:space="preserve"> </w:t>
        </w:r>
      </w:ins>
      <w:ins w:id="338" w:author="Пользователь" w:date="2022-12-22T01:36:00Z">
        <w:r w:rsidR="00D342DF">
          <w:t>3</w:t>
        </w:r>
      </w:ins>
      <w:r w:rsidRPr="004B5C1A">
        <w:t xml:space="preserve"> </w:t>
      </w:r>
      <w:del w:id="339" w:author="Пользователь" w:date="2022-12-22T01:28:00Z">
        <w:r w:rsidR="00984124" w:rsidRPr="004B5C1A" w:rsidDel="00B32135">
          <w:delText>временной промежуток</w:delText>
        </w:r>
      </w:del>
      <w:ins w:id="340" w:author="Пользователь" w:date="2022-12-22T01:28:00Z">
        <w:r w:rsidR="00B32135">
          <w:t>«</w:t>
        </w:r>
      </w:ins>
      <w:ins w:id="341" w:author="Пользователь" w:date="2022-12-22T01:36:00Z">
        <w:r w:rsidR="00D342DF">
          <w:t>Временной промежуток</w:t>
        </w:r>
      </w:ins>
      <w:ins w:id="342" w:author="Пользователь" w:date="2022-12-22T01:28:00Z">
        <w:r w:rsidR="00B32135">
          <w:t>»</w:t>
        </w:r>
      </w:ins>
      <w:r w:rsidR="004B5C1A" w:rsidRPr="004B5C1A">
        <w:t xml:space="preserve"> данные разделены по колонкам соответственно:</w:t>
      </w:r>
    </w:p>
    <w:p w14:paraId="78BA1859" w14:textId="4698473C" w:rsidR="004B5C1A" w:rsidRPr="00E2283B" w:rsidRDefault="004B5C1A" w:rsidP="009269B7">
      <w:r w:rsidRPr="004B5C1A">
        <w:t xml:space="preserve">А – </w:t>
      </w:r>
      <w:del w:id="343" w:author="Пользователь" w:date="2022-12-21T21:11:00Z">
        <w:r w:rsidRPr="004B5C1A" w:rsidDel="00E2283B">
          <w:delText xml:space="preserve">Идентификатор </w:delText>
        </w:r>
      </w:del>
      <w:ins w:id="344" w:author="Пользователь" w:date="2022-12-21T21:11:00Z">
        <w:r w:rsidR="00E2283B">
          <w:t>и</w:t>
        </w:r>
        <w:r w:rsidR="00E2283B" w:rsidRPr="004B5C1A">
          <w:t xml:space="preserve">дентификатор </w:t>
        </w:r>
      </w:ins>
      <w:r w:rsidRPr="004B5C1A">
        <w:t xml:space="preserve">временного промежутка, </w:t>
      </w:r>
      <w:r w:rsidRPr="004B5C1A">
        <w:rPr>
          <w:lang w:val="en-US"/>
        </w:rPr>
        <w:t>UUID</w:t>
      </w:r>
      <w:commentRangeStart w:id="345"/>
      <w:commentRangeEnd w:id="345"/>
      <w:r w:rsidR="002612CA">
        <w:rPr>
          <w:rStyle w:val="afff4"/>
        </w:rPr>
        <w:commentReference w:id="345"/>
      </w:r>
      <w:ins w:id="346" w:author="Пользователь" w:date="2022-12-21T21:11:00Z">
        <w:r w:rsidR="00E2283B" w:rsidRPr="00E2283B">
          <w:rPr>
            <w:rPrChange w:id="347" w:author="Пользователь" w:date="2022-12-21T21:11:00Z">
              <w:rPr>
                <w:lang w:val="en-US"/>
              </w:rPr>
            </w:rPrChange>
          </w:rPr>
          <w:t>;</w:t>
        </w:r>
      </w:ins>
    </w:p>
    <w:p w14:paraId="29770E7C" w14:textId="05B36B04" w:rsidR="004B5C1A" w:rsidRPr="004B5C1A" w:rsidRDefault="004B5C1A" w:rsidP="009269B7">
      <w:r w:rsidRPr="004B5C1A">
        <w:t xml:space="preserve">В – </w:t>
      </w:r>
      <w:del w:id="348" w:author="Пользователь" w:date="2022-12-21T21:11:00Z">
        <w:r w:rsidRPr="004B5C1A" w:rsidDel="00E2283B">
          <w:delText>Название</w:delText>
        </w:r>
      </w:del>
      <w:ins w:id="349" w:author="Пользователь" w:date="2022-12-21T21:11:00Z">
        <w:r w:rsidR="00E2283B">
          <w:t>н</w:t>
        </w:r>
        <w:r w:rsidR="00E2283B" w:rsidRPr="004B5C1A">
          <w:t>азвание</w:t>
        </w:r>
      </w:ins>
      <w:r w:rsidRPr="004B5C1A">
        <w:t xml:space="preserve">, </w:t>
      </w:r>
      <w:r w:rsidRPr="004B5C1A">
        <w:rPr>
          <w:lang w:val="en-US"/>
        </w:rPr>
        <w:t>String</w:t>
      </w:r>
      <w:ins w:id="350" w:author="Пользователь" w:date="2022-12-21T21:11:00Z">
        <w:r w:rsidR="00E2283B" w:rsidRPr="00E2283B">
          <w:rPr>
            <w:rPrChange w:id="351" w:author="Пользователь" w:date="2022-12-21T21:11:00Z">
              <w:rPr>
                <w:lang w:val="en-US"/>
              </w:rPr>
            </w:rPrChange>
          </w:rPr>
          <w:t>;</w:t>
        </w:r>
      </w:ins>
    </w:p>
    <w:p w14:paraId="2C1D3A34" w14:textId="77777777" w:rsidR="004B5C1A" w:rsidRPr="00E2283B" w:rsidRDefault="004B5C1A" w:rsidP="009269B7">
      <w:pPr>
        <w:rPr>
          <w:rPrChange w:id="352" w:author="Пользователь" w:date="2022-12-21T21:11:00Z">
            <w:rPr>
              <w:lang w:val="en-US"/>
            </w:rPr>
          </w:rPrChange>
        </w:rPr>
      </w:pPr>
      <w:r w:rsidRPr="004B5C1A">
        <w:t xml:space="preserve">С </w:t>
      </w:r>
      <w:commentRangeStart w:id="353"/>
      <w:commentRangeStart w:id="354"/>
      <w:r w:rsidRPr="004B5C1A">
        <w:t xml:space="preserve">– </w:t>
      </w:r>
      <w:ins w:id="355" w:author="Пользователь" w:date="2022-12-21T21:11:00Z">
        <w:r w:rsidR="00E2283B">
          <w:t>в</w:t>
        </w:r>
      </w:ins>
      <w:del w:id="356" w:author="Пользователь" w:date="2022-12-21T21:11:00Z">
        <w:r w:rsidRPr="004B5C1A" w:rsidDel="00E2283B">
          <w:delText>В</w:delText>
        </w:r>
      </w:del>
      <w:r w:rsidRPr="004B5C1A">
        <w:t xml:space="preserve">ременной промежуток, </w:t>
      </w:r>
      <w:r w:rsidRPr="004B5C1A">
        <w:rPr>
          <w:lang w:val="en-US"/>
        </w:rPr>
        <w:t>String</w:t>
      </w:r>
      <w:commentRangeEnd w:id="353"/>
      <w:r w:rsidR="002612CA">
        <w:rPr>
          <w:rStyle w:val="afff4"/>
        </w:rPr>
        <w:commentReference w:id="353"/>
      </w:r>
      <w:commentRangeEnd w:id="354"/>
      <w:r w:rsidR="00D342DF">
        <w:rPr>
          <w:rStyle w:val="afff4"/>
        </w:rPr>
        <w:commentReference w:id="354"/>
      </w:r>
      <w:ins w:id="357" w:author="Пользователь" w:date="2022-12-21T21:11:00Z">
        <w:r w:rsidR="00E2283B" w:rsidRPr="00E2283B">
          <w:t>.</w:t>
        </w:r>
      </w:ins>
    </w:p>
    <w:p w14:paraId="42289011" w14:textId="2600FE4D" w:rsidR="00331139" w:rsidRDefault="004B5C1A">
      <w:pPr>
        <w:keepNext/>
        <w:rPr>
          <w:ins w:id="358" w:author="Пользователь" w:date="2022-11-27T18:43:00Z"/>
        </w:rPr>
        <w:pPrChange w:id="359" w:author="Пользователь" w:date="2022-11-27T18:43:00Z">
          <w:pPr/>
        </w:pPrChange>
      </w:pPr>
      <w:commentRangeStart w:id="360"/>
      <w:commentRangeStart w:id="361"/>
      <w:del w:id="362" w:author="Пользователь" w:date="2022-12-22T01:36:00Z">
        <w:r w:rsidRPr="004B5C1A" w:rsidDel="00D342DF">
          <w:rPr>
            <w:noProof/>
          </w:rPr>
          <w:drawing>
            <wp:inline distT="0" distB="0" distL="0" distR="0" wp14:anchorId="413CBF7F" wp14:editId="2C416939">
              <wp:extent cx="4095750" cy="1428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5750" cy="1428750"/>
                      </a:xfrm>
                      <a:prstGeom prst="rect">
                        <a:avLst/>
                      </a:prstGeom>
                    </pic:spPr>
                  </pic:pic>
                </a:graphicData>
              </a:graphic>
            </wp:inline>
          </w:drawing>
        </w:r>
      </w:del>
      <w:commentRangeEnd w:id="360"/>
      <w:commentRangeEnd w:id="361"/>
      <w:ins w:id="363" w:author="Пользователь" w:date="2022-12-22T01:37:00Z">
        <w:r w:rsidR="00D342DF" w:rsidRPr="00D342DF">
          <w:rPr>
            <w:noProof/>
          </w:rPr>
          <w:t xml:space="preserve"> </w:t>
        </w:r>
        <w:r w:rsidR="00D342DF">
          <w:rPr>
            <w:noProof/>
          </w:rPr>
          <w:drawing>
            <wp:inline distT="0" distB="0" distL="0" distR="0" wp14:anchorId="74968597" wp14:editId="4D8FF042">
              <wp:extent cx="4200525" cy="14954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0525" cy="1495425"/>
                      </a:xfrm>
                      <a:prstGeom prst="rect">
                        <a:avLst/>
                      </a:prstGeom>
                    </pic:spPr>
                  </pic:pic>
                </a:graphicData>
              </a:graphic>
            </wp:inline>
          </w:drawing>
        </w:r>
      </w:ins>
    </w:p>
    <w:p w14:paraId="5ED392AF" w14:textId="124B6DC5" w:rsidR="00331139" w:rsidRPr="00274632" w:rsidRDefault="00331139" w:rsidP="00331139">
      <w:pPr>
        <w:pStyle w:val="aff6"/>
        <w:spacing w:line="360" w:lineRule="auto"/>
        <w:rPr>
          <w:ins w:id="364" w:author="Пользователь" w:date="2022-11-27T18:43:00Z"/>
        </w:rPr>
      </w:pPr>
      <w:ins w:id="365" w:author="Пользователь" w:date="2022-11-27T18:43:00Z">
        <w:r>
          <w:t xml:space="preserve">Рисунок </w:t>
        </w:r>
      </w:ins>
      <w:ins w:id="366" w:author="Пользователь" w:date="2022-11-27T18:44:00Z">
        <w:r>
          <w:t>3</w:t>
        </w:r>
      </w:ins>
      <w:ins w:id="367" w:author="Пользователь" w:date="2022-11-27T18:43:00Z">
        <w:r>
          <w:t xml:space="preserve"> –</w:t>
        </w:r>
      </w:ins>
      <w:ins w:id="368" w:author="Пользователь" w:date="2022-12-22T01:37:00Z">
        <w:r w:rsidR="00D342DF">
          <w:t xml:space="preserve"> </w:t>
        </w:r>
        <w:r w:rsidR="00D342DF" w:rsidRPr="00D342DF">
          <w:rPr>
            <w:rPrChange w:id="369" w:author="Пользователь" w:date="2022-12-22T01:37:00Z">
              <w:rPr>
                <w:b/>
                <w:i w:val="0"/>
              </w:rPr>
            </w:rPrChange>
          </w:rPr>
          <w:t xml:space="preserve">вид электронной таблицы, лист </w:t>
        </w:r>
        <w:r w:rsidR="00D342DF" w:rsidRPr="00D342DF">
          <w:t>3</w:t>
        </w:r>
      </w:ins>
    </w:p>
    <w:p w14:paraId="6258F5F1" w14:textId="68954943" w:rsidR="004B5C1A" w:rsidRPr="004B5C1A" w:rsidRDefault="002612CA" w:rsidP="009269B7">
      <w:r>
        <w:rPr>
          <w:rStyle w:val="afff4"/>
        </w:rPr>
        <w:commentReference w:id="360"/>
      </w:r>
      <w:r>
        <w:rPr>
          <w:rStyle w:val="afff4"/>
        </w:rPr>
        <w:commentReference w:id="361"/>
      </w:r>
    </w:p>
    <w:p w14:paraId="280CA636" w14:textId="14936E75" w:rsidR="004B5C1A" w:rsidRPr="004B5C1A" w:rsidDel="00D342DF" w:rsidRDefault="004B5C1A" w:rsidP="009269B7">
      <w:pPr>
        <w:rPr>
          <w:del w:id="370" w:author="Пользователь" w:date="2022-12-22T01:35:00Z"/>
        </w:rPr>
      </w:pPr>
      <w:del w:id="371" w:author="Пользователь" w:date="2022-12-22T01:35:00Z">
        <w:r w:rsidRPr="004B5C1A" w:rsidDel="00D342DF">
          <w:delText>На листе время данные разделены по колонкам соответственно:</w:delText>
        </w:r>
      </w:del>
    </w:p>
    <w:p w14:paraId="08511B6B" w14:textId="220D1AD5" w:rsidR="004B5C1A" w:rsidRPr="004B5C1A" w:rsidDel="00D342DF" w:rsidRDefault="004B5C1A" w:rsidP="009269B7">
      <w:pPr>
        <w:rPr>
          <w:del w:id="372" w:author="Пользователь" w:date="2022-12-22T01:35:00Z"/>
        </w:rPr>
      </w:pPr>
      <w:del w:id="373" w:author="Пользователь" w:date="2022-12-22T01:35:00Z">
        <w:r w:rsidRPr="004B5C1A" w:rsidDel="00D342DF">
          <w:delText xml:space="preserve">А – </w:delText>
        </w:r>
      </w:del>
      <w:del w:id="374" w:author="Пользователь" w:date="2022-12-21T21:11:00Z">
        <w:r w:rsidRPr="004B5C1A" w:rsidDel="00E2283B">
          <w:delText xml:space="preserve">Идентификатор </w:delText>
        </w:r>
      </w:del>
      <w:del w:id="375" w:author="Пользователь" w:date="2022-12-22T01:35:00Z">
        <w:r w:rsidRPr="004B5C1A" w:rsidDel="00D342DF">
          <w:delText xml:space="preserve">времени, </w:delText>
        </w:r>
        <w:r w:rsidRPr="004B5C1A" w:rsidDel="00D342DF">
          <w:rPr>
            <w:lang w:val="en-US"/>
          </w:rPr>
          <w:delText>UUID</w:delText>
        </w:r>
        <w:commentRangeStart w:id="376"/>
        <w:commentRangeEnd w:id="376"/>
        <w:r w:rsidR="002612CA" w:rsidDel="00D342DF">
          <w:rPr>
            <w:rStyle w:val="afff4"/>
          </w:rPr>
          <w:commentReference w:id="376"/>
        </w:r>
      </w:del>
    </w:p>
    <w:p w14:paraId="5D0DF9A3" w14:textId="222B2961" w:rsidR="00E2283B" w:rsidRPr="00E2283B" w:rsidDel="00D342DF" w:rsidRDefault="004B5C1A" w:rsidP="009269B7">
      <w:pPr>
        <w:rPr>
          <w:del w:id="377" w:author="Пользователь" w:date="2022-12-22T01:35:00Z"/>
          <w:lang w:val="en-US"/>
          <w:rPrChange w:id="378" w:author="Пользователь" w:date="2022-12-21T21:14:00Z">
            <w:rPr>
              <w:del w:id="379" w:author="Пользователь" w:date="2022-12-22T01:35:00Z"/>
            </w:rPr>
          </w:rPrChange>
        </w:rPr>
      </w:pPr>
      <w:del w:id="380" w:author="Пользователь" w:date="2022-12-22T01:35:00Z">
        <w:r w:rsidRPr="004B5C1A" w:rsidDel="00D342DF">
          <w:delText xml:space="preserve">В – </w:delText>
        </w:r>
      </w:del>
      <w:del w:id="381" w:author="Пользователь" w:date="2022-12-21T21:11:00Z">
        <w:r w:rsidRPr="004B5C1A" w:rsidDel="00E2283B">
          <w:delText>Дата</w:delText>
        </w:r>
      </w:del>
      <w:del w:id="382" w:author="Пользователь" w:date="2022-12-22T01:35:00Z">
        <w:r w:rsidRPr="004B5C1A" w:rsidDel="00D342DF">
          <w:delText xml:space="preserve">, </w:delText>
        </w:r>
        <w:r w:rsidRPr="004B5C1A" w:rsidDel="00D342DF">
          <w:rPr>
            <w:lang w:val="en-US"/>
          </w:rPr>
          <w:delText>Date</w:delText>
        </w:r>
      </w:del>
    </w:p>
    <w:p w14:paraId="4876CB54" w14:textId="6422BD3E" w:rsidR="004B5C1A" w:rsidRPr="00E2283B" w:rsidDel="00E2283B" w:rsidRDefault="004B5C1A" w:rsidP="009269B7">
      <w:pPr>
        <w:rPr>
          <w:del w:id="383" w:author="Пользователь" w:date="2022-12-21T21:14:00Z"/>
          <w:rPrChange w:id="384" w:author="Пользователь" w:date="2022-12-21T21:12:00Z">
            <w:rPr>
              <w:del w:id="385" w:author="Пользователь" w:date="2022-12-21T21:14:00Z"/>
              <w:lang w:val="en-US"/>
            </w:rPr>
          </w:rPrChange>
        </w:rPr>
      </w:pPr>
      <w:del w:id="386" w:author="Пользователь" w:date="2022-12-21T21:14:00Z">
        <w:r w:rsidRPr="004B5C1A" w:rsidDel="00E2283B">
          <w:delText xml:space="preserve">С – </w:delText>
        </w:r>
      </w:del>
      <w:commentRangeStart w:id="387"/>
      <w:del w:id="388" w:author="Пользователь" w:date="2022-12-21T21:11:00Z">
        <w:r w:rsidRPr="004B5C1A" w:rsidDel="00E2283B">
          <w:delText>Название</w:delText>
        </w:r>
      </w:del>
      <w:del w:id="389" w:author="Пользователь" w:date="2022-12-21T21:13:00Z">
        <w:r w:rsidRPr="004B5C1A" w:rsidDel="00E2283B">
          <w:delText xml:space="preserve">, </w:delText>
        </w:r>
        <w:r w:rsidRPr="004B5C1A" w:rsidDel="00E2283B">
          <w:rPr>
            <w:lang w:val="en-US"/>
          </w:rPr>
          <w:delText>String</w:delText>
        </w:r>
        <w:commentRangeEnd w:id="387"/>
        <w:r w:rsidR="002612CA" w:rsidDel="00E2283B">
          <w:rPr>
            <w:rStyle w:val="afff4"/>
          </w:rPr>
          <w:commentReference w:id="387"/>
        </w:r>
      </w:del>
    </w:p>
    <w:p w14:paraId="0CCA9005" w14:textId="6882F448" w:rsidR="004B5C1A" w:rsidRPr="004B5C1A" w:rsidDel="00331139" w:rsidRDefault="004B5C1A">
      <w:pPr>
        <w:pStyle w:val="ad"/>
        <w:rPr>
          <w:del w:id="390" w:author="Пользователь" w:date="2022-11-27T18:44:00Z"/>
        </w:rPr>
        <w:pPrChange w:id="391" w:author="Пользователь" w:date="2022-11-27T18:44:00Z">
          <w:pPr/>
        </w:pPrChange>
      </w:pPr>
      <w:del w:id="392" w:author="Пользователь" w:date="2022-12-22T01:35:00Z">
        <w:r w:rsidRPr="004B5C1A" w:rsidDel="00D342DF">
          <w:rPr>
            <w:b w:val="0"/>
            <w:bCs w:val="0"/>
            <w:noProof/>
          </w:rPr>
          <w:drawing>
            <wp:inline distT="0" distB="0" distL="0" distR="0" wp14:anchorId="77B1800F" wp14:editId="75008DE0">
              <wp:extent cx="4714875" cy="16192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14875" cy="1619250"/>
                      </a:xfrm>
                      <a:prstGeom prst="rect">
                        <a:avLst/>
                      </a:prstGeom>
                    </pic:spPr>
                  </pic:pic>
                </a:graphicData>
              </a:graphic>
            </wp:inline>
          </w:drawing>
        </w:r>
      </w:del>
    </w:p>
    <w:p w14:paraId="4CF16131" w14:textId="0DE6E71D" w:rsidR="004B5C1A" w:rsidRPr="004B5C1A" w:rsidRDefault="004B5C1A" w:rsidP="009269B7">
      <w:r w:rsidRPr="004B5C1A">
        <w:t xml:space="preserve">На листе </w:t>
      </w:r>
      <w:ins w:id="393" w:author="Пользователь" w:date="2022-12-22T01:40:00Z">
        <w:r w:rsidR="00D342DF">
          <w:t>«</w:t>
        </w:r>
      </w:ins>
      <w:r w:rsidRPr="004B5C1A">
        <w:t>блюдо</w:t>
      </w:r>
      <w:ins w:id="394" w:author="Пользователь" w:date="2022-12-22T01:40:00Z">
        <w:r w:rsidR="00D342DF">
          <w:t>»</w:t>
        </w:r>
      </w:ins>
      <w:r w:rsidRPr="004B5C1A">
        <w:t xml:space="preserve"> данные разделены по колонкам соответственно:</w:t>
      </w:r>
    </w:p>
    <w:p w14:paraId="632A7B30" w14:textId="6BE740F0" w:rsidR="004B5C1A" w:rsidRPr="009269B7" w:rsidRDefault="004B5C1A" w:rsidP="009269B7">
      <w:r w:rsidRPr="004B5C1A">
        <w:t xml:space="preserve">А – </w:t>
      </w:r>
      <w:del w:id="395" w:author="Пользователь" w:date="2022-12-21T21:11:00Z">
        <w:r w:rsidRPr="004B5C1A" w:rsidDel="00E2283B">
          <w:delText xml:space="preserve">Идентификатор </w:delText>
        </w:r>
      </w:del>
      <w:ins w:id="396" w:author="Пользователь" w:date="2022-12-21T21:11:00Z">
        <w:r w:rsidR="00E2283B">
          <w:t>и</w:t>
        </w:r>
        <w:r w:rsidR="00E2283B" w:rsidRPr="004B5C1A">
          <w:t xml:space="preserve">дентификатор </w:t>
        </w:r>
      </w:ins>
      <w:r w:rsidRPr="004B5C1A">
        <w:t xml:space="preserve">блюда, </w:t>
      </w:r>
      <w:r w:rsidRPr="004B5C1A">
        <w:rPr>
          <w:lang w:val="en-US"/>
        </w:rPr>
        <w:t>UUID</w:t>
      </w:r>
      <w:ins w:id="397" w:author="Пользователь" w:date="2022-12-21T21:12:00Z">
        <w:r w:rsidR="00E2283B" w:rsidRPr="00D342DF">
          <w:rPr>
            <w:rPrChange w:id="398" w:author="Пользователь" w:date="2022-12-22T01:49:00Z">
              <w:rPr>
                <w:lang w:val="en-US"/>
              </w:rPr>
            </w:rPrChange>
          </w:rPr>
          <w:t>;</w:t>
        </w:r>
      </w:ins>
    </w:p>
    <w:p w14:paraId="0D192A8B" w14:textId="6B71AC89" w:rsidR="004B5C1A" w:rsidRPr="00D342DF" w:rsidRDefault="004B5C1A" w:rsidP="009269B7">
      <w:r w:rsidRPr="004B5C1A">
        <w:rPr>
          <w:lang w:val="en-US"/>
        </w:rPr>
        <w:lastRenderedPageBreak/>
        <w:t>B</w:t>
      </w:r>
      <w:r w:rsidRPr="004B5C1A">
        <w:t xml:space="preserve"> – </w:t>
      </w:r>
      <w:del w:id="399" w:author="Пользователь" w:date="2022-12-21T21:11:00Z">
        <w:r w:rsidRPr="004B5C1A" w:rsidDel="00E2283B">
          <w:delText xml:space="preserve">Идентификатор </w:delText>
        </w:r>
      </w:del>
      <w:del w:id="400" w:author="Пользователь" w:date="2022-12-22T01:49:00Z">
        <w:r w:rsidRPr="004B5C1A" w:rsidDel="00D342DF">
          <w:delText xml:space="preserve">времени, </w:delText>
        </w:r>
        <w:r w:rsidRPr="004B5C1A" w:rsidDel="00D342DF">
          <w:rPr>
            <w:lang w:val="en-US"/>
          </w:rPr>
          <w:delText>UUID</w:delText>
        </w:r>
      </w:del>
      <w:ins w:id="401" w:author="Пользователь" w:date="2022-12-22T01:49:00Z">
        <w:r w:rsidR="00D342DF">
          <w:t>н</w:t>
        </w:r>
        <w:r w:rsidR="00D342DF" w:rsidRPr="004B5C1A">
          <w:t xml:space="preserve">азвание, </w:t>
        </w:r>
        <w:r w:rsidR="00D342DF" w:rsidRPr="004B5C1A">
          <w:rPr>
            <w:lang w:val="en-US"/>
          </w:rPr>
          <w:t>String</w:t>
        </w:r>
        <w:r w:rsidR="00D342DF" w:rsidRPr="00FD5DFA">
          <w:t>;</w:t>
        </w:r>
      </w:ins>
    </w:p>
    <w:p w14:paraId="6D3F83A2" w14:textId="2ED94EBA" w:rsidR="004B5C1A" w:rsidRPr="004B5C1A" w:rsidRDefault="004B5C1A" w:rsidP="00D342DF">
      <w:r w:rsidRPr="004B5C1A">
        <w:rPr>
          <w:lang w:val="en-US"/>
        </w:rPr>
        <w:t>C</w:t>
      </w:r>
      <w:r w:rsidRPr="004B5C1A">
        <w:t xml:space="preserve"> – </w:t>
      </w:r>
      <w:del w:id="402" w:author="Пользователь" w:date="2022-12-21T21:11:00Z">
        <w:r w:rsidRPr="004B5C1A" w:rsidDel="00E2283B">
          <w:delText xml:space="preserve">Идентификатор </w:delText>
        </w:r>
      </w:del>
      <w:del w:id="403" w:author="Пользователь" w:date="2022-12-22T01:49:00Z">
        <w:r w:rsidRPr="004B5C1A" w:rsidDel="00D342DF">
          <w:delText xml:space="preserve">временного промежутка, </w:delText>
        </w:r>
        <w:r w:rsidRPr="004B5C1A" w:rsidDel="00D342DF">
          <w:rPr>
            <w:lang w:val="en-US"/>
          </w:rPr>
          <w:delText>UUID</w:delText>
        </w:r>
      </w:del>
      <w:ins w:id="404" w:author="Пользователь" w:date="2022-12-22T01:49:00Z">
        <w:r w:rsidR="00D342DF">
          <w:t>количество к</w:t>
        </w:r>
        <w:r w:rsidR="00D342DF" w:rsidRPr="004B5C1A">
          <w:t>алори</w:t>
        </w:r>
        <w:r w:rsidR="00D342DF">
          <w:t>й</w:t>
        </w:r>
        <w:r w:rsidR="00D342DF" w:rsidRPr="004B5C1A">
          <w:t xml:space="preserve">, </w:t>
        </w:r>
        <w:r w:rsidR="00D342DF" w:rsidRPr="004B5C1A">
          <w:rPr>
            <w:lang w:val="en-US"/>
          </w:rPr>
          <w:t>Double</w:t>
        </w:r>
        <w:r w:rsidR="00D342DF">
          <w:t>;</w:t>
        </w:r>
      </w:ins>
    </w:p>
    <w:p w14:paraId="6FC4D59F" w14:textId="7B6653E5" w:rsidR="004B5C1A" w:rsidRPr="004B5C1A" w:rsidRDefault="004B5C1A" w:rsidP="009269B7">
      <w:r w:rsidRPr="004B5C1A">
        <w:rPr>
          <w:lang w:val="en-US"/>
        </w:rPr>
        <w:t>D</w:t>
      </w:r>
      <w:r w:rsidRPr="004B5C1A">
        <w:t xml:space="preserve"> – </w:t>
      </w:r>
      <w:del w:id="405" w:author="Пользователь" w:date="2022-12-21T21:11:00Z">
        <w:r w:rsidRPr="004B5C1A" w:rsidDel="00E2283B">
          <w:delText>Название</w:delText>
        </w:r>
      </w:del>
      <w:ins w:id="406" w:author="Пользователь" w:date="2022-12-22T01:49:00Z">
        <w:r w:rsidR="00D342DF">
          <w:t>и</w:t>
        </w:r>
        <w:r w:rsidR="00D342DF" w:rsidRPr="004B5C1A">
          <w:t xml:space="preserve">дентификатор </w:t>
        </w:r>
        <w:r w:rsidR="00D342DF">
          <w:t>даты</w:t>
        </w:r>
        <w:r w:rsidR="00D342DF" w:rsidRPr="004B5C1A">
          <w:t xml:space="preserve">, </w:t>
        </w:r>
        <w:r w:rsidR="00D342DF" w:rsidRPr="004B5C1A">
          <w:rPr>
            <w:lang w:val="en-US"/>
          </w:rPr>
          <w:t>UUID</w:t>
        </w:r>
        <w:r w:rsidR="00D342DF" w:rsidRPr="00FD5DFA">
          <w:t>;</w:t>
        </w:r>
      </w:ins>
      <w:del w:id="407" w:author="Пользователь" w:date="2022-12-22T01:49:00Z">
        <w:r w:rsidRPr="004B5C1A" w:rsidDel="00D342DF">
          <w:delText xml:space="preserve">, </w:delText>
        </w:r>
        <w:r w:rsidRPr="004B5C1A" w:rsidDel="00D342DF">
          <w:rPr>
            <w:lang w:val="en-US"/>
          </w:rPr>
          <w:delText>String</w:delText>
        </w:r>
      </w:del>
    </w:p>
    <w:p w14:paraId="6D443842" w14:textId="07A52D03" w:rsidR="004B5C1A" w:rsidRPr="00E2283B" w:rsidDel="00D342DF" w:rsidRDefault="00D342DF">
      <w:pPr>
        <w:rPr>
          <w:del w:id="408" w:author="Пользователь" w:date="2022-12-22T01:48:00Z"/>
        </w:rPr>
      </w:pPr>
      <w:ins w:id="409" w:author="Пользователь" w:date="2022-12-22T01:48:00Z">
        <w:r>
          <w:rPr>
            <w:noProof/>
          </w:rPr>
          <w:drawing>
            <wp:anchor distT="0" distB="0" distL="114300" distR="114300" simplePos="0" relativeHeight="251664384" behindDoc="0" locked="0" layoutInCell="1" allowOverlap="1" wp14:anchorId="5F7006D4" wp14:editId="41A33D69">
              <wp:simplePos x="0" y="0"/>
              <wp:positionH relativeFrom="column">
                <wp:posOffset>66336</wp:posOffset>
              </wp:positionH>
              <wp:positionV relativeFrom="paragraph">
                <wp:posOffset>423929</wp:posOffset>
              </wp:positionV>
              <wp:extent cx="6332220" cy="3744595"/>
              <wp:effectExtent l="0" t="0" r="0" b="8255"/>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332220" cy="3744595"/>
                      </a:xfrm>
                      <a:prstGeom prst="rect">
                        <a:avLst/>
                      </a:prstGeom>
                    </pic:spPr>
                  </pic:pic>
                </a:graphicData>
              </a:graphic>
            </wp:anchor>
          </w:drawing>
        </w:r>
      </w:ins>
      <w:r w:rsidR="004B5C1A" w:rsidRPr="004B5C1A">
        <w:rPr>
          <w:lang w:val="en-US"/>
        </w:rPr>
        <w:t>E</w:t>
      </w:r>
      <w:r w:rsidR="004B5C1A" w:rsidRPr="004B5C1A">
        <w:t xml:space="preserve"> – </w:t>
      </w:r>
      <w:ins w:id="410" w:author="Пользователь" w:date="2022-12-22T01:49:00Z">
        <w:r>
          <w:t>и</w:t>
        </w:r>
        <w:r w:rsidRPr="004B5C1A">
          <w:t xml:space="preserve">дентификатор временного промежутка, </w:t>
        </w:r>
        <w:r w:rsidRPr="004B5C1A">
          <w:rPr>
            <w:lang w:val="en-US"/>
          </w:rPr>
          <w:t>UUID</w:t>
        </w:r>
        <w:r>
          <w:t xml:space="preserve">. </w:t>
        </w:r>
      </w:ins>
      <w:del w:id="411" w:author="Пользователь" w:date="2022-12-21T21:12:00Z">
        <w:r w:rsidR="004B5C1A" w:rsidRPr="004B5C1A" w:rsidDel="00E2283B">
          <w:delText>Калории</w:delText>
        </w:r>
      </w:del>
      <w:del w:id="412" w:author="Пользователь" w:date="2022-12-22T01:49:00Z">
        <w:r w:rsidR="004B5C1A" w:rsidRPr="004B5C1A" w:rsidDel="00D342DF">
          <w:delText xml:space="preserve">, </w:delText>
        </w:r>
        <w:r w:rsidR="004B5C1A" w:rsidRPr="004B5C1A" w:rsidDel="00D342DF">
          <w:rPr>
            <w:lang w:val="en-US"/>
          </w:rPr>
          <w:delText>Double</w:delText>
        </w:r>
      </w:del>
    </w:p>
    <w:p w14:paraId="10E8E335" w14:textId="2A270FEA" w:rsidR="00331139" w:rsidRDefault="004B5C1A" w:rsidP="00D342DF">
      <w:pPr>
        <w:rPr>
          <w:ins w:id="413" w:author="Пользователь" w:date="2022-11-27T18:44:00Z"/>
        </w:rPr>
      </w:pPr>
      <w:commentRangeStart w:id="414"/>
      <w:del w:id="415" w:author="Пользователь" w:date="2022-12-22T01:48:00Z">
        <w:r w:rsidDel="00D342DF">
          <w:rPr>
            <w:noProof/>
          </w:rPr>
          <w:drawing>
            <wp:inline distT="0" distB="0" distL="0" distR="0" wp14:anchorId="29294820" wp14:editId="51116A09">
              <wp:extent cx="6057900" cy="18383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57900" cy="1838325"/>
                      </a:xfrm>
                      <a:prstGeom prst="rect">
                        <a:avLst/>
                      </a:prstGeom>
                    </pic:spPr>
                  </pic:pic>
                </a:graphicData>
              </a:graphic>
            </wp:inline>
          </w:drawing>
        </w:r>
      </w:del>
      <w:commentRangeEnd w:id="414"/>
    </w:p>
    <w:p w14:paraId="242F6ECF" w14:textId="12B9392C" w:rsidR="00331139" w:rsidRPr="00274632" w:rsidRDefault="00331139" w:rsidP="00331139">
      <w:pPr>
        <w:pStyle w:val="aff6"/>
        <w:spacing w:line="360" w:lineRule="auto"/>
        <w:rPr>
          <w:ins w:id="416" w:author="Пользователь" w:date="2022-11-27T18:44:00Z"/>
        </w:rPr>
      </w:pPr>
      <w:ins w:id="417" w:author="Пользователь" w:date="2022-11-27T18:44:00Z">
        <w:r>
          <w:t>Рисунок 5 –</w:t>
        </w:r>
      </w:ins>
      <w:ins w:id="418" w:author="Пользователь" w:date="2022-12-22T01:37:00Z">
        <w:r w:rsidR="00D342DF">
          <w:t xml:space="preserve"> </w:t>
        </w:r>
        <w:r w:rsidR="00D342DF" w:rsidRPr="00D342DF">
          <w:rPr>
            <w:rPrChange w:id="419" w:author="Пользователь" w:date="2022-12-22T01:37:00Z">
              <w:rPr>
                <w:b/>
                <w:i w:val="0"/>
              </w:rPr>
            </w:rPrChange>
          </w:rPr>
          <w:t xml:space="preserve">вид электронной таблицы, лист </w:t>
        </w:r>
        <w:r w:rsidR="00D342DF" w:rsidRPr="00D342DF">
          <w:t>4</w:t>
        </w:r>
      </w:ins>
    </w:p>
    <w:p w14:paraId="2250D62E" w14:textId="50F2E285" w:rsidR="004B5C1A" w:rsidRPr="004B5C1A" w:rsidRDefault="002612CA" w:rsidP="009269B7">
      <w:pPr>
        <w:rPr>
          <w:highlight w:val="yellow"/>
        </w:rPr>
      </w:pPr>
      <w:r>
        <w:rPr>
          <w:rStyle w:val="afff4"/>
        </w:rPr>
        <w:commentReference w:id="414"/>
      </w:r>
    </w:p>
    <w:p w14:paraId="59D25769" w14:textId="0797443A" w:rsidR="0070692A" w:rsidRDefault="00D77E3B" w:rsidP="009269B7">
      <w:pPr>
        <w:pStyle w:val="2"/>
      </w:pPr>
      <w:bookmarkStart w:id="420" w:name="_Toc84930205"/>
      <w:bookmarkStart w:id="421" w:name="_Hlk113482124"/>
      <w:r>
        <w:t>Описание алгоритма работы</w:t>
      </w:r>
      <w:r w:rsidR="0070692A" w:rsidRPr="0070692A">
        <w:t xml:space="preserve"> программы</w:t>
      </w:r>
      <w:bookmarkEnd w:id="420"/>
    </w:p>
    <w:bookmarkEnd w:id="421"/>
    <w:p w14:paraId="790F0EFC" w14:textId="0D3CFFE4" w:rsidR="003B0373" w:rsidRPr="004B5C1A" w:rsidDel="00E2283B" w:rsidRDefault="003B0373">
      <w:pPr>
        <w:ind w:firstLine="0"/>
        <w:rPr>
          <w:del w:id="422" w:author="Пользователь" w:date="2022-12-21T21:18:00Z"/>
        </w:rPr>
        <w:pPrChange w:id="423" w:author="Пользователь" w:date="2022-12-21T21:18:00Z">
          <w:pPr/>
        </w:pPrChange>
      </w:pPr>
      <w:commentRangeStart w:id="424"/>
      <w:del w:id="425" w:author="Пользователь" w:date="2022-12-21T21:18:00Z">
        <w:r w:rsidRPr="004B5C1A" w:rsidDel="00E2283B">
          <w:delText xml:space="preserve">Модель данных представляет собой набор </w:delText>
        </w:r>
        <w:r w:rsidR="004B5C1A" w:rsidRPr="004B5C1A" w:rsidDel="00E2283B">
          <w:delText>классов с такими-то полями:</w:delText>
        </w:r>
      </w:del>
    </w:p>
    <w:p w14:paraId="2CC6C57C" w14:textId="7831795C" w:rsidR="004B5C1A" w:rsidRPr="004B5C1A" w:rsidDel="00E2283B" w:rsidRDefault="004B5C1A">
      <w:pPr>
        <w:ind w:firstLine="0"/>
        <w:rPr>
          <w:del w:id="426" w:author="Пользователь" w:date="2022-12-21T21:18:00Z"/>
          <w:lang w:val="en-US"/>
        </w:rPr>
        <w:pPrChange w:id="427" w:author="Пользователь" w:date="2022-12-21T21:18:00Z">
          <w:pPr/>
        </w:pPrChange>
      </w:pPr>
      <w:del w:id="428" w:author="Пользователь" w:date="2022-12-21T21:18:00Z">
        <w:r w:rsidRPr="004B5C1A" w:rsidDel="00E2283B">
          <w:rPr>
            <w:lang w:val="en-US"/>
          </w:rPr>
          <w:delText>1. CTime – UUID id, LocalDate date, String day;</w:delText>
        </w:r>
      </w:del>
    </w:p>
    <w:p w14:paraId="5164D860" w14:textId="1733D0B5" w:rsidR="004B5C1A" w:rsidRPr="004B5C1A" w:rsidDel="00E2283B" w:rsidRDefault="004B5C1A">
      <w:pPr>
        <w:ind w:firstLine="0"/>
        <w:rPr>
          <w:del w:id="429" w:author="Пользователь" w:date="2022-12-21T21:18:00Z"/>
          <w:lang w:val="en-US"/>
        </w:rPr>
        <w:pPrChange w:id="430" w:author="Пользователь" w:date="2022-12-21T21:18:00Z">
          <w:pPr/>
        </w:pPrChange>
      </w:pPr>
      <w:del w:id="431" w:author="Пользователь" w:date="2022-12-21T21:18:00Z">
        <w:r w:rsidRPr="004B5C1A" w:rsidDel="00E2283B">
          <w:rPr>
            <w:lang w:val="en-US"/>
          </w:rPr>
          <w:delText>2. CTimeInterval – UUID id, String name, String Vr, List&lt;CFood&gt; foods;</w:delText>
        </w:r>
      </w:del>
    </w:p>
    <w:p w14:paraId="2D45619F" w14:textId="34D23E22" w:rsidR="004B5C1A" w:rsidRPr="004B5C1A" w:rsidDel="00E2283B" w:rsidRDefault="004B5C1A">
      <w:pPr>
        <w:ind w:firstLine="0"/>
        <w:rPr>
          <w:del w:id="432" w:author="Пользователь" w:date="2022-12-21T21:18:00Z"/>
          <w:lang w:val="en-US"/>
        </w:rPr>
        <w:pPrChange w:id="433" w:author="Пользователь" w:date="2022-12-21T21:18:00Z">
          <w:pPr/>
        </w:pPrChange>
      </w:pPr>
      <w:del w:id="434" w:author="Пользователь" w:date="2022-12-21T21:18:00Z">
        <w:r w:rsidRPr="004B5C1A" w:rsidDel="00E2283B">
          <w:rPr>
            <w:lang w:val="en-US"/>
          </w:rPr>
          <w:delText>3. CFood – UUID id, String name, Double Kal, CTime time, CTimeInterval TimeInterval</w:delText>
        </w:r>
        <w:commentRangeEnd w:id="424"/>
        <w:r w:rsidR="002612CA" w:rsidDel="00E2283B">
          <w:rPr>
            <w:rStyle w:val="afff4"/>
          </w:rPr>
          <w:commentReference w:id="424"/>
        </w:r>
      </w:del>
    </w:p>
    <w:p w14:paraId="357BD7BF" w14:textId="60D4E788" w:rsidR="004B5C1A" w:rsidRPr="004B5C1A" w:rsidDel="00E2283B" w:rsidRDefault="004B5C1A">
      <w:pPr>
        <w:ind w:firstLine="0"/>
        <w:rPr>
          <w:del w:id="435" w:author="Пользователь" w:date="2022-12-21T21:18:00Z"/>
          <w:highlight w:val="yellow"/>
          <w:lang w:val="en-US"/>
        </w:rPr>
        <w:pPrChange w:id="436" w:author="Пользователь" w:date="2022-12-21T21:18:00Z">
          <w:pPr/>
        </w:pPrChange>
      </w:pPr>
    </w:p>
    <w:p w14:paraId="01F5BCD2" w14:textId="37731B8F" w:rsidR="00613F0E" w:rsidRPr="00C26039" w:rsidRDefault="00613F0E" w:rsidP="009269B7">
      <w:r w:rsidRPr="00C26039">
        <w:t xml:space="preserve">Для чтения файла разработан метод </w:t>
      </w:r>
      <w:r w:rsidR="00C26039" w:rsidRPr="00C26039">
        <w:rPr>
          <w:lang w:val="en-US"/>
        </w:rPr>
        <w:t>open</w:t>
      </w:r>
      <w:r w:rsidR="00C26039" w:rsidRPr="00C26039">
        <w:t xml:space="preserve"> </w:t>
      </w:r>
      <w:r w:rsidR="00C26039" w:rsidRPr="00C26039">
        <w:rPr>
          <w:lang w:val="en-US"/>
        </w:rPr>
        <w:t>Excel</w:t>
      </w:r>
      <w:r w:rsidRPr="00C26039">
        <w:t xml:space="preserve">, в котором инициализируется </w:t>
      </w:r>
      <w:proofErr w:type="spellStart"/>
      <w:r w:rsidR="00C26039" w:rsidRPr="00C26039">
        <w:t>XSSFWorkbook</w:t>
      </w:r>
      <w:proofErr w:type="spellEnd"/>
      <w:r w:rsidR="00C26039" w:rsidRPr="00C26039">
        <w:t xml:space="preserve"> </w:t>
      </w:r>
      <w:r w:rsidRPr="00C26039">
        <w:t xml:space="preserve">из библиотеки </w:t>
      </w:r>
      <w:r w:rsidRPr="00C26039">
        <w:rPr>
          <w:lang w:val="en-US"/>
        </w:rPr>
        <w:t>POI</w:t>
      </w:r>
      <w:r w:rsidRPr="00C26039">
        <w:t>, далее в цикле перебираются листы, строки, колонки, создаю</w:t>
      </w:r>
      <w:r w:rsidR="00C26039">
        <w:t xml:space="preserve">тся экземпляры классов </w:t>
      </w:r>
      <w:proofErr w:type="spellStart"/>
      <w:r w:rsidR="00C26039">
        <w:t>CTime</w:t>
      </w:r>
      <w:proofErr w:type="spellEnd"/>
      <w:r w:rsidR="00C26039">
        <w:t>,</w:t>
      </w:r>
      <w:r w:rsidR="00C26039" w:rsidRPr="00C26039">
        <w:t xml:space="preserve"> </w:t>
      </w:r>
      <w:proofErr w:type="spellStart"/>
      <w:r w:rsidR="00C26039">
        <w:rPr>
          <w:lang w:val="en-US"/>
        </w:rPr>
        <w:t>CTimeInterval</w:t>
      </w:r>
      <w:proofErr w:type="spellEnd"/>
      <w:r w:rsidR="00C26039" w:rsidRPr="00C26039">
        <w:t xml:space="preserve">, </w:t>
      </w:r>
      <w:proofErr w:type="spellStart"/>
      <w:r w:rsidR="00C26039">
        <w:rPr>
          <w:lang w:val="en-US"/>
        </w:rPr>
        <w:t>CFood</w:t>
      </w:r>
      <w:proofErr w:type="spellEnd"/>
      <w:r w:rsidR="00C26039" w:rsidRPr="00C26039">
        <w:t>.</w:t>
      </w:r>
      <w:ins w:id="437" w:author="Пользователь" w:date="2022-12-22T01:52:00Z">
        <w:r w:rsidR="00375563">
          <w:t xml:space="preserve"> </w:t>
        </w:r>
        <w:r w:rsidR="00375563">
          <w:rPr>
            <w:rStyle w:val="afff4"/>
          </w:rPr>
          <w:commentReference w:id="438"/>
        </w:r>
      </w:ins>
    </w:p>
    <w:tbl>
      <w:tblPr>
        <w:tblStyle w:val="aa"/>
        <w:tblW w:w="0" w:type="auto"/>
        <w:tblInd w:w="0" w:type="dxa"/>
        <w:tblLook w:val="04A0" w:firstRow="1" w:lastRow="0" w:firstColumn="1" w:lastColumn="0" w:noHBand="0" w:noVBand="1"/>
      </w:tblPr>
      <w:tblGrid>
        <w:gridCol w:w="9962"/>
      </w:tblGrid>
      <w:tr w:rsidR="003B0373" w14:paraId="744688D8" w14:textId="77777777" w:rsidTr="000C0CFA">
        <w:tc>
          <w:tcPr>
            <w:tcW w:w="9962" w:type="dxa"/>
          </w:tcPr>
          <w:p w14:paraId="5C604511" w14:textId="5210B365" w:rsidR="003B0373" w:rsidRDefault="003B0373" w:rsidP="009269B7">
            <w:pPr>
              <w:pStyle w:val="aff6"/>
              <w:keepNext/>
              <w:spacing w:line="360" w:lineRule="auto"/>
            </w:pPr>
            <w:r>
              <w:t xml:space="preserve">Листинг </w:t>
            </w:r>
            <w:r>
              <w:fldChar w:fldCharType="begin"/>
            </w:r>
            <w:r>
              <w:instrText xml:space="preserve"> SEQ Листинг \* ARABIC </w:instrText>
            </w:r>
            <w:r>
              <w:fldChar w:fldCharType="separate"/>
            </w:r>
            <w:r>
              <w:t>1</w:t>
            </w:r>
            <w:r>
              <w:fldChar w:fldCharType="end"/>
            </w:r>
            <w:r>
              <w:t xml:space="preserve"> – Метод для загрузки данных </w:t>
            </w:r>
            <w:r w:rsidR="00C26039">
              <w:rPr>
                <w:lang w:val="en-US"/>
              </w:rPr>
              <w:t>TimeInterval</w:t>
            </w:r>
            <w:r>
              <w:t xml:space="preserve"> из электронной таблицы</w:t>
            </w:r>
          </w:p>
        </w:tc>
      </w:tr>
      <w:tr w:rsidR="003B0373" w:rsidRPr="007668A7" w14:paraId="5313F093" w14:textId="77777777" w:rsidTr="000C0CFA">
        <w:tc>
          <w:tcPr>
            <w:tcW w:w="9962" w:type="dxa"/>
          </w:tcPr>
          <w:p w14:paraId="1ABB523F" w14:textId="67B3EA9E" w:rsidR="00375563" w:rsidRDefault="00375563" w:rsidP="00375563">
            <w:pPr>
              <w:pStyle w:val="afffc"/>
              <w:spacing w:before="0" w:beforeAutospacing="0" w:after="0" w:afterAutospacing="0"/>
              <w:rPr>
                <w:ins w:id="439" w:author="Пользователь" w:date="2022-12-22T01:55:00Z"/>
              </w:rPr>
            </w:pPr>
            <w:ins w:id="440" w:author="Пользователь" w:date="2022-12-22T01:55:00Z">
              <w:r>
                <w:rPr>
                  <w:rFonts w:ascii="Courier New" w:hAnsi="Courier New" w:cs="Courier New"/>
                  <w:i/>
                  <w:iCs/>
                  <w:color w:val="629755"/>
                  <w:sz w:val="22"/>
                  <w:szCs w:val="22"/>
                </w:rPr>
                <w:t>/*************************************************************</w:t>
              </w:r>
            </w:ins>
            <w:ins w:id="441" w:author="Пользователь" w:date="2022-12-22T02:37:00Z">
              <w:r w:rsidR="001C52E4">
                <w:rPr>
                  <w:rFonts w:ascii="Courier New" w:hAnsi="Courier New" w:cs="Courier New"/>
                  <w:i/>
                  <w:iCs/>
                  <w:color w:val="629755"/>
                  <w:sz w:val="22"/>
                  <w:szCs w:val="22"/>
                </w:rPr>
                <w:t>*****</w:t>
              </w:r>
            </w:ins>
            <w:ins w:id="442" w:author="Пользователь" w:date="2022-12-22T01:55:00Z">
              <w:r>
                <w:rPr>
                  <w:rFonts w:ascii="Courier New" w:hAnsi="Courier New" w:cs="Courier New"/>
                  <w:i/>
                  <w:iCs/>
                  <w:color w:val="629755"/>
                  <w:sz w:val="22"/>
                  <w:szCs w:val="22"/>
                </w:rPr>
                <w:t>****</w:t>
              </w:r>
            </w:ins>
          </w:p>
          <w:p w14:paraId="1F4EFFAC" w14:textId="12B92021" w:rsidR="00375563" w:rsidRDefault="00375563" w:rsidP="00375563">
            <w:pPr>
              <w:pStyle w:val="afffc"/>
              <w:spacing w:before="0" w:beforeAutospacing="0" w:after="0" w:afterAutospacing="0"/>
              <w:rPr>
                <w:ins w:id="443" w:author="Пользователь" w:date="2022-12-22T01:55:00Z"/>
              </w:rPr>
            </w:pPr>
            <w:ins w:id="444" w:author="Пользователь" w:date="2022-12-22T01:55:00Z">
              <w:r>
                <w:rPr>
                  <w:rFonts w:ascii="Courier New" w:hAnsi="Courier New" w:cs="Courier New"/>
                  <w:i/>
                  <w:iCs/>
                  <w:color w:val="629755"/>
                  <w:sz w:val="22"/>
                  <w:szCs w:val="22"/>
                </w:rPr>
                <w:t xml:space="preserve">* Загрузка </w:t>
              </w:r>
            </w:ins>
            <w:ins w:id="445" w:author="Пользователь" w:date="2022-12-22T01:58:00Z">
              <w:r>
                <w:rPr>
                  <w:rFonts w:ascii="Courier New" w:hAnsi="Courier New" w:cs="Courier New"/>
                  <w:i/>
                  <w:iCs/>
                  <w:color w:val="629755"/>
                  <w:sz w:val="22"/>
                  <w:szCs w:val="22"/>
                </w:rPr>
                <w:t>информации о</w:t>
              </w:r>
            </w:ins>
            <w:ins w:id="446" w:author="Пользователь" w:date="2022-12-22T01:55:00Z">
              <w:r>
                <w:rPr>
                  <w:rFonts w:ascii="Courier New" w:hAnsi="Courier New" w:cs="Courier New"/>
                  <w:i/>
                  <w:iCs/>
                  <w:color w:val="629755"/>
                  <w:sz w:val="22"/>
                  <w:szCs w:val="22"/>
                </w:rPr>
                <w:t xml:space="preserve"> временных промежутков из электронной таблицы. *</w:t>
              </w:r>
            </w:ins>
          </w:p>
          <w:p w14:paraId="34B33995" w14:textId="468F1A0C" w:rsidR="00375563" w:rsidRDefault="00375563" w:rsidP="00375563">
            <w:pPr>
              <w:pStyle w:val="afffc"/>
              <w:spacing w:before="0" w:beforeAutospacing="0" w:after="0" w:afterAutospacing="0"/>
              <w:rPr>
                <w:ins w:id="447" w:author="Пользователь" w:date="2022-12-22T01:55:00Z"/>
              </w:rPr>
            </w:pPr>
            <w:ins w:id="448" w:author="Пользователь" w:date="2022-12-22T01:55:00Z">
              <w:r>
                <w:rPr>
                  <w:rFonts w:ascii="Courier New" w:hAnsi="Courier New" w:cs="Courier New"/>
                  <w:i/>
                  <w:iCs/>
                  <w:color w:val="629755"/>
                  <w:sz w:val="22"/>
                  <w:szCs w:val="22"/>
                </w:rPr>
                <w:t xml:space="preserve">* Результат в карте </w:t>
              </w:r>
              <w:proofErr w:type="spellStart"/>
              <w:r>
                <w:rPr>
                  <w:rFonts w:ascii="Courier New" w:hAnsi="Courier New" w:cs="Courier New"/>
                  <w:i/>
                  <w:iCs/>
                  <w:color w:val="629755"/>
                  <w:sz w:val="22"/>
                  <w:szCs w:val="22"/>
                </w:rPr>
                <w:t>timeintervals</w:t>
              </w:r>
              <w:proofErr w:type="spellEnd"/>
              <w:r>
                <w:rPr>
                  <w:rFonts w:ascii="Courier New" w:hAnsi="Courier New" w:cs="Courier New"/>
                  <w:i/>
                  <w:iCs/>
                  <w:color w:val="629755"/>
                  <w:sz w:val="22"/>
                  <w:szCs w:val="22"/>
                </w:rPr>
                <w:t xml:space="preserve">.                          </w:t>
              </w:r>
            </w:ins>
            <w:ins w:id="449" w:author="Пользователь" w:date="2022-12-22T02:37:00Z">
              <w:r w:rsidR="001C52E4">
                <w:rPr>
                  <w:rFonts w:ascii="Courier New" w:hAnsi="Courier New" w:cs="Courier New"/>
                  <w:i/>
                  <w:iCs/>
                  <w:color w:val="629755"/>
                  <w:sz w:val="22"/>
                  <w:szCs w:val="22"/>
                </w:rPr>
                <w:t xml:space="preserve">      </w:t>
              </w:r>
            </w:ins>
            <w:ins w:id="450" w:author="Пользователь" w:date="2022-12-22T01:55:00Z">
              <w:r>
                <w:rPr>
                  <w:rFonts w:ascii="Courier New" w:hAnsi="Courier New" w:cs="Courier New"/>
                  <w:i/>
                  <w:iCs/>
                  <w:color w:val="629755"/>
                  <w:sz w:val="22"/>
                  <w:szCs w:val="22"/>
                </w:rPr>
                <w:t>    *</w:t>
              </w:r>
            </w:ins>
          </w:p>
          <w:p w14:paraId="5AB4E9A3" w14:textId="58880DFB" w:rsidR="00375563" w:rsidRPr="005A0097" w:rsidRDefault="00375563" w:rsidP="00375563">
            <w:pPr>
              <w:pStyle w:val="afffc"/>
              <w:spacing w:before="0" w:beforeAutospacing="0" w:after="0" w:afterAutospacing="0"/>
              <w:rPr>
                <w:ins w:id="451" w:author="Пользователь" w:date="2022-12-22T01:55:00Z"/>
                <w:rPrChange w:id="452" w:author="Пользователь" w:date="2022-12-22T02:43:00Z">
                  <w:rPr>
                    <w:ins w:id="453" w:author="Пользователь" w:date="2022-12-22T01:55:00Z"/>
                  </w:rPr>
                </w:rPrChange>
              </w:rPr>
            </w:pPr>
            <w:ins w:id="454" w:author="Пользователь" w:date="2022-12-22T01:55:00Z">
              <w:r>
                <w:rPr>
                  <w:rFonts w:ascii="Courier New" w:hAnsi="Courier New" w:cs="Courier New"/>
                  <w:i/>
                  <w:iCs/>
                  <w:color w:val="629755"/>
                  <w:sz w:val="22"/>
                  <w:szCs w:val="22"/>
                </w:rPr>
                <w:t xml:space="preserve">* </w:t>
              </w:r>
              <w:r>
                <w:rPr>
                  <w:rFonts w:ascii="Courier New" w:hAnsi="Courier New" w:cs="Courier New"/>
                  <w:b/>
                  <w:bCs/>
                  <w:i/>
                  <w:iCs/>
                  <w:color w:val="629755"/>
                  <w:sz w:val="22"/>
                  <w:szCs w:val="22"/>
                </w:rPr>
                <w:t>@</w:t>
              </w:r>
              <w:proofErr w:type="spellStart"/>
              <w:r>
                <w:rPr>
                  <w:rFonts w:ascii="Courier New" w:hAnsi="Courier New" w:cs="Courier New"/>
                  <w:b/>
                  <w:bCs/>
                  <w:i/>
                  <w:iCs/>
                  <w:color w:val="629755"/>
                  <w:sz w:val="22"/>
                  <w:szCs w:val="22"/>
                </w:rPr>
                <w:t>param</w:t>
              </w:r>
              <w:proofErr w:type="spellEnd"/>
              <w:r>
                <w:rPr>
                  <w:rFonts w:ascii="Courier New" w:hAnsi="Courier New" w:cs="Courier New"/>
                  <w:b/>
                  <w:bCs/>
                  <w:i/>
                  <w:iCs/>
                  <w:color w:val="629755"/>
                  <w:sz w:val="22"/>
                  <w:szCs w:val="22"/>
                </w:rPr>
                <w:t xml:space="preserve"> </w:t>
              </w:r>
              <w:proofErr w:type="spellStart"/>
              <w:r>
                <w:rPr>
                  <w:rFonts w:ascii="Courier New" w:hAnsi="Courier New" w:cs="Courier New"/>
                  <w:i/>
                  <w:iCs/>
                  <w:color w:val="8A653B"/>
                  <w:sz w:val="22"/>
                  <w:szCs w:val="22"/>
                </w:rPr>
                <w:t>wb</w:t>
              </w:r>
              <w:proofErr w:type="spellEnd"/>
              <w:r>
                <w:rPr>
                  <w:rFonts w:ascii="Courier New" w:hAnsi="Courier New" w:cs="Courier New"/>
                  <w:i/>
                  <w:iCs/>
                  <w:color w:val="8A653B"/>
                  <w:sz w:val="22"/>
                  <w:szCs w:val="22"/>
                </w:rPr>
                <w:t xml:space="preserve"> </w:t>
              </w:r>
              <w:r>
                <w:rPr>
                  <w:rFonts w:ascii="Courier New" w:hAnsi="Courier New" w:cs="Courier New"/>
                  <w:i/>
                  <w:iCs/>
                  <w:color w:val="629755"/>
                  <w:sz w:val="22"/>
                  <w:szCs w:val="22"/>
                </w:rPr>
                <w:t xml:space="preserve">- рабочая книга с данными.                      </w:t>
              </w:r>
            </w:ins>
            <w:ins w:id="455" w:author="Пользователь" w:date="2022-12-22T02:37:00Z">
              <w:r w:rsidR="001C52E4">
                <w:rPr>
                  <w:rFonts w:ascii="Courier New" w:hAnsi="Courier New" w:cs="Courier New"/>
                  <w:i/>
                  <w:iCs/>
                  <w:color w:val="629755"/>
                  <w:sz w:val="22"/>
                  <w:szCs w:val="22"/>
                </w:rPr>
                <w:t xml:space="preserve">      </w:t>
              </w:r>
            </w:ins>
            <w:ins w:id="456" w:author="Пользователь" w:date="2022-12-22T01:55:00Z">
              <w:r>
                <w:rPr>
                  <w:rFonts w:ascii="Courier New" w:hAnsi="Courier New" w:cs="Courier New"/>
                  <w:i/>
                  <w:iCs/>
                  <w:color w:val="629755"/>
                  <w:sz w:val="22"/>
                  <w:szCs w:val="22"/>
                </w:rPr>
                <w:t xml:space="preserve">    </w:t>
              </w:r>
              <w:r w:rsidRPr="005A0097">
                <w:rPr>
                  <w:rFonts w:ascii="Courier New" w:hAnsi="Courier New" w:cs="Courier New"/>
                  <w:i/>
                  <w:iCs/>
                  <w:color w:val="629755"/>
                  <w:sz w:val="22"/>
                  <w:szCs w:val="22"/>
                  <w:rPrChange w:id="457" w:author="Пользователь" w:date="2022-12-22T02:43:00Z">
                    <w:rPr>
                      <w:rFonts w:ascii="Courier New" w:hAnsi="Courier New" w:cs="Courier New"/>
                      <w:i/>
                      <w:iCs/>
                      <w:color w:val="629755"/>
                      <w:sz w:val="22"/>
                      <w:szCs w:val="22"/>
                    </w:rPr>
                  </w:rPrChange>
                </w:rPr>
                <w:t>*</w:t>
              </w:r>
            </w:ins>
          </w:p>
          <w:p w14:paraId="6973EA41" w14:textId="268728AD" w:rsidR="00375563" w:rsidRPr="005A0097" w:rsidRDefault="00375563" w:rsidP="00375563">
            <w:pPr>
              <w:pStyle w:val="afffc"/>
              <w:spacing w:before="0" w:beforeAutospacing="0" w:after="0" w:afterAutospacing="0"/>
              <w:rPr>
                <w:ins w:id="458" w:author="Пользователь" w:date="2022-12-22T01:55:00Z"/>
                <w:rPrChange w:id="459" w:author="Пользователь" w:date="2022-12-22T02:43:00Z">
                  <w:rPr>
                    <w:ins w:id="460" w:author="Пользователь" w:date="2022-12-22T01:55:00Z"/>
                  </w:rPr>
                </w:rPrChange>
              </w:rPr>
            </w:pPr>
            <w:ins w:id="461" w:author="Пользователь" w:date="2022-12-22T01:55:00Z">
              <w:r w:rsidRPr="005A0097">
                <w:rPr>
                  <w:rFonts w:ascii="Courier New" w:hAnsi="Courier New" w:cs="Courier New"/>
                  <w:i/>
                  <w:iCs/>
                  <w:color w:val="629755"/>
                  <w:sz w:val="22"/>
                  <w:szCs w:val="22"/>
                  <w:rPrChange w:id="462" w:author="Пользователь" w:date="2022-12-22T02:43:00Z">
                    <w:rPr>
                      <w:rFonts w:ascii="Courier New" w:hAnsi="Courier New" w:cs="Courier New"/>
                      <w:i/>
                      <w:iCs/>
                      <w:color w:val="629755"/>
                      <w:sz w:val="22"/>
                      <w:szCs w:val="22"/>
                    </w:rPr>
                  </w:rPrChange>
                </w:rPr>
                <w:t>*********************************************************</w:t>
              </w:r>
            </w:ins>
            <w:ins w:id="463" w:author="Пользователь" w:date="2022-12-22T02:37:00Z">
              <w:r w:rsidR="001C52E4">
                <w:rPr>
                  <w:rFonts w:ascii="Courier New" w:hAnsi="Courier New" w:cs="Courier New"/>
                  <w:i/>
                  <w:iCs/>
                  <w:color w:val="629755"/>
                  <w:sz w:val="22"/>
                  <w:szCs w:val="22"/>
                </w:rPr>
                <w:t>******</w:t>
              </w:r>
            </w:ins>
            <w:ins w:id="464" w:author="Пользователь" w:date="2022-12-22T01:55:00Z">
              <w:r w:rsidRPr="005A0097">
                <w:rPr>
                  <w:rFonts w:ascii="Courier New" w:hAnsi="Courier New" w:cs="Courier New"/>
                  <w:i/>
                  <w:iCs/>
                  <w:color w:val="629755"/>
                  <w:sz w:val="22"/>
                  <w:szCs w:val="22"/>
                  <w:rPrChange w:id="465" w:author="Пользователь" w:date="2022-12-22T02:43:00Z">
                    <w:rPr>
                      <w:rFonts w:ascii="Courier New" w:hAnsi="Courier New" w:cs="Courier New"/>
                      <w:i/>
                      <w:iCs/>
                      <w:color w:val="629755"/>
                      <w:sz w:val="22"/>
                      <w:szCs w:val="22"/>
                    </w:rPr>
                  </w:rPrChange>
                </w:rPr>
                <w:t>********/</w:t>
              </w:r>
            </w:ins>
          </w:p>
          <w:p w14:paraId="1EEEA9DD" w14:textId="77777777" w:rsidR="00375563" w:rsidRPr="005A0097" w:rsidRDefault="00375563" w:rsidP="00375563">
            <w:pPr>
              <w:pStyle w:val="afffc"/>
              <w:spacing w:before="0" w:beforeAutospacing="0" w:after="0" w:afterAutospacing="0"/>
              <w:rPr>
                <w:ins w:id="466" w:author="Пользователь" w:date="2022-12-22T01:55:00Z"/>
                <w:rPrChange w:id="467" w:author="Пользователь" w:date="2022-12-22T02:43:00Z">
                  <w:rPr>
                    <w:ins w:id="468" w:author="Пользователь" w:date="2022-12-22T01:55:00Z"/>
                  </w:rPr>
                </w:rPrChange>
              </w:rPr>
            </w:pPr>
            <w:ins w:id="469" w:author="Пользователь" w:date="2022-12-22T01:55:00Z">
              <w:r w:rsidRPr="00375563">
                <w:rPr>
                  <w:rFonts w:ascii="Courier New" w:hAnsi="Courier New" w:cs="Courier New"/>
                  <w:color w:val="CC7832"/>
                  <w:sz w:val="22"/>
                  <w:szCs w:val="22"/>
                  <w:lang w:val="en-US"/>
                  <w:rPrChange w:id="470" w:author="Пользователь" w:date="2022-12-22T01:55:00Z">
                    <w:rPr>
                      <w:rFonts w:ascii="Courier New" w:hAnsi="Courier New" w:cs="Courier New"/>
                      <w:color w:val="CC7832"/>
                      <w:sz w:val="22"/>
                      <w:szCs w:val="22"/>
                    </w:rPr>
                  </w:rPrChange>
                </w:rPr>
                <w:t>private</w:t>
              </w:r>
              <w:r w:rsidRPr="005A0097">
                <w:rPr>
                  <w:rFonts w:ascii="Courier New" w:hAnsi="Courier New" w:cs="Courier New"/>
                  <w:color w:val="CC7832"/>
                  <w:sz w:val="22"/>
                  <w:szCs w:val="22"/>
                  <w:rPrChange w:id="471" w:author="Пользователь" w:date="2022-12-22T02:43:00Z">
                    <w:rPr>
                      <w:rFonts w:ascii="Courier New" w:hAnsi="Courier New" w:cs="Courier New"/>
                      <w:color w:val="CC7832"/>
                      <w:sz w:val="22"/>
                      <w:szCs w:val="22"/>
                    </w:rPr>
                  </w:rPrChange>
                </w:rPr>
                <w:t xml:space="preserve"> </w:t>
              </w:r>
              <w:r w:rsidRPr="00375563">
                <w:rPr>
                  <w:rFonts w:ascii="Courier New" w:hAnsi="Courier New" w:cs="Courier New"/>
                  <w:color w:val="CC7832"/>
                  <w:sz w:val="22"/>
                  <w:szCs w:val="22"/>
                  <w:lang w:val="en-US"/>
                  <w:rPrChange w:id="472" w:author="Пользователь" w:date="2022-12-22T01:55:00Z">
                    <w:rPr>
                      <w:rFonts w:ascii="Courier New" w:hAnsi="Courier New" w:cs="Courier New"/>
                      <w:color w:val="CC7832"/>
                      <w:sz w:val="22"/>
                      <w:szCs w:val="22"/>
                    </w:rPr>
                  </w:rPrChange>
                </w:rPr>
                <w:t>static</w:t>
              </w:r>
              <w:r w:rsidRPr="005A0097">
                <w:rPr>
                  <w:rFonts w:ascii="Courier New" w:hAnsi="Courier New" w:cs="Courier New"/>
                  <w:color w:val="CC7832"/>
                  <w:sz w:val="22"/>
                  <w:szCs w:val="22"/>
                  <w:rPrChange w:id="473" w:author="Пользователь" w:date="2022-12-22T02:43:00Z">
                    <w:rPr>
                      <w:rFonts w:ascii="Courier New" w:hAnsi="Courier New" w:cs="Courier New"/>
                      <w:color w:val="CC7832"/>
                      <w:sz w:val="22"/>
                      <w:szCs w:val="22"/>
                    </w:rPr>
                  </w:rPrChange>
                </w:rPr>
                <w:t xml:space="preserve"> </w:t>
              </w:r>
              <w:r w:rsidRPr="00375563">
                <w:rPr>
                  <w:rFonts w:ascii="Courier New" w:hAnsi="Courier New" w:cs="Courier New"/>
                  <w:color w:val="CC7832"/>
                  <w:sz w:val="22"/>
                  <w:szCs w:val="22"/>
                  <w:lang w:val="en-US"/>
                  <w:rPrChange w:id="474" w:author="Пользователь" w:date="2022-12-22T01:55:00Z">
                    <w:rPr>
                      <w:rFonts w:ascii="Courier New" w:hAnsi="Courier New" w:cs="Courier New"/>
                      <w:color w:val="CC7832"/>
                      <w:sz w:val="22"/>
                      <w:szCs w:val="22"/>
                    </w:rPr>
                  </w:rPrChange>
                </w:rPr>
                <w:t>void</w:t>
              </w:r>
              <w:r w:rsidRPr="005A0097">
                <w:rPr>
                  <w:rFonts w:ascii="Courier New" w:hAnsi="Courier New" w:cs="Courier New"/>
                  <w:color w:val="CC7832"/>
                  <w:sz w:val="22"/>
                  <w:szCs w:val="22"/>
                  <w:rPrChange w:id="475" w:author="Пользователь" w:date="2022-12-22T02:43:00Z">
                    <w:rPr>
                      <w:rFonts w:ascii="Courier New" w:hAnsi="Courier New" w:cs="Courier New"/>
                      <w:color w:val="CC7832"/>
                      <w:sz w:val="22"/>
                      <w:szCs w:val="22"/>
                    </w:rPr>
                  </w:rPrChange>
                </w:rPr>
                <w:t xml:space="preserve"> </w:t>
              </w:r>
              <w:proofErr w:type="spellStart"/>
              <w:proofErr w:type="gramStart"/>
              <w:r w:rsidRPr="00375563">
                <w:rPr>
                  <w:rFonts w:ascii="Courier New" w:hAnsi="Courier New" w:cs="Courier New"/>
                  <w:color w:val="FFC66D"/>
                  <w:sz w:val="22"/>
                  <w:szCs w:val="22"/>
                  <w:lang w:val="en-US"/>
                  <w:rPrChange w:id="476" w:author="Пользователь" w:date="2022-12-22T01:55:00Z">
                    <w:rPr>
                      <w:rFonts w:ascii="Courier New" w:hAnsi="Courier New" w:cs="Courier New"/>
                      <w:color w:val="FFC66D"/>
                      <w:sz w:val="22"/>
                      <w:szCs w:val="22"/>
                    </w:rPr>
                  </w:rPrChange>
                </w:rPr>
                <w:t>loadTimeInterval</w:t>
              </w:r>
              <w:proofErr w:type="spellEnd"/>
              <w:r w:rsidRPr="005A0097">
                <w:rPr>
                  <w:rFonts w:ascii="Courier New" w:hAnsi="Courier New" w:cs="Courier New"/>
                  <w:color w:val="A9B7C6"/>
                  <w:sz w:val="22"/>
                  <w:szCs w:val="22"/>
                  <w:rPrChange w:id="477" w:author="Пользователь" w:date="2022-12-22T02:43:00Z">
                    <w:rPr>
                      <w:rFonts w:ascii="Courier New" w:hAnsi="Courier New" w:cs="Courier New"/>
                      <w:color w:val="A9B7C6"/>
                      <w:sz w:val="22"/>
                      <w:szCs w:val="22"/>
                    </w:rPr>
                  </w:rPrChange>
                </w:rPr>
                <w:t>(</w:t>
              </w:r>
              <w:proofErr w:type="spellStart"/>
              <w:proofErr w:type="gramEnd"/>
              <w:r w:rsidRPr="00375563">
                <w:rPr>
                  <w:rFonts w:ascii="Courier New" w:hAnsi="Courier New" w:cs="Courier New"/>
                  <w:color w:val="A9B7C6"/>
                  <w:sz w:val="22"/>
                  <w:szCs w:val="22"/>
                  <w:lang w:val="en-US"/>
                  <w:rPrChange w:id="478" w:author="Пользователь" w:date="2022-12-22T01:55:00Z">
                    <w:rPr>
                      <w:rFonts w:ascii="Courier New" w:hAnsi="Courier New" w:cs="Courier New"/>
                      <w:color w:val="A9B7C6"/>
                      <w:sz w:val="22"/>
                      <w:szCs w:val="22"/>
                    </w:rPr>
                  </w:rPrChange>
                </w:rPr>
                <w:t>XSSFWorkbook</w:t>
              </w:r>
              <w:proofErr w:type="spellEnd"/>
              <w:r w:rsidRPr="005A0097">
                <w:rPr>
                  <w:rFonts w:ascii="Courier New" w:hAnsi="Courier New" w:cs="Courier New"/>
                  <w:color w:val="A9B7C6"/>
                  <w:sz w:val="22"/>
                  <w:szCs w:val="22"/>
                  <w:rPrChange w:id="479" w:author="Пользователь" w:date="2022-12-22T02:43:00Z">
                    <w:rPr>
                      <w:rFonts w:ascii="Courier New" w:hAnsi="Courier New" w:cs="Courier New"/>
                      <w:color w:val="A9B7C6"/>
                      <w:sz w:val="22"/>
                      <w:szCs w:val="22"/>
                    </w:rPr>
                  </w:rPrChange>
                </w:rPr>
                <w:t xml:space="preserve"> </w:t>
              </w:r>
              <w:proofErr w:type="spellStart"/>
              <w:r w:rsidRPr="00375563">
                <w:rPr>
                  <w:rFonts w:ascii="Courier New" w:hAnsi="Courier New" w:cs="Courier New"/>
                  <w:color w:val="A9B7C6"/>
                  <w:sz w:val="22"/>
                  <w:szCs w:val="22"/>
                  <w:lang w:val="en-US"/>
                  <w:rPrChange w:id="480" w:author="Пользователь" w:date="2022-12-22T01:55:00Z">
                    <w:rPr>
                      <w:rFonts w:ascii="Courier New" w:hAnsi="Courier New" w:cs="Courier New"/>
                      <w:color w:val="A9B7C6"/>
                      <w:sz w:val="22"/>
                      <w:szCs w:val="22"/>
                    </w:rPr>
                  </w:rPrChange>
                </w:rPr>
                <w:t>wb</w:t>
              </w:r>
              <w:proofErr w:type="spellEnd"/>
              <w:r w:rsidRPr="005A0097">
                <w:rPr>
                  <w:rFonts w:ascii="Courier New" w:hAnsi="Courier New" w:cs="Courier New"/>
                  <w:color w:val="A9B7C6"/>
                  <w:sz w:val="22"/>
                  <w:szCs w:val="22"/>
                  <w:rPrChange w:id="481" w:author="Пользователь" w:date="2022-12-22T02:43:00Z">
                    <w:rPr>
                      <w:rFonts w:ascii="Courier New" w:hAnsi="Courier New" w:cs="Courier New"/>
                      <w:color w:val="A9B7C6"/>
                      <w:sz w:val="22"/>
                      <w:szCs w:val="22"/>
                    </w:rPr>
                  </w:rPrChange>
                </w:rPr>
                <w:t>) {</w:t>
              </w:r>
            </w:ins>
          </w:p>
          <w:p w14:paraId="44F74C7D" w14:textId="77777777" w:rsidR="00375563" w:rsidRDefault="00375563" w:rsidP="00375563">
            <w:pPr>
              <w:pStyle w:val="afffc"/>
              <w:spacing w:before="0" w:beforeAutospacing="0" w:after="0" w:afterAutospacing="0"/>
              <w:rPr>
                <w:ins w:id="482" w:author="Пользователь" w:date="2022-12-22T01:55:00Z"/>
              </w:rPr>
            </w:pPr>
            <w:ins w:id="483" w:author="Пользователь" w:date="2022-12-22T01:55:00Z">
              <w:r w:rsidRPr="00375563">
                <w:rPr>
                  <w:rFonts w:ascii="Courier New" w:hAnsi="Courier New" w:cs="Courier New"/>
                  <w:color w:val="A9B7C6"/>
                  <w:sz w:val="22"/>
                  <w:szCs w:val="22"/>
                  <w:lang w:val="en-US"/>
                  <w:rPrChange w:id="484" w:author="Пользователь" w:date="2022-12-22T01:55:00Z">
                    <w:rPr>
                      <w:rFonts w:ascii="Courier New" w:hAnsi="Courier New" w:cs="Courier New"/>
                      <w:color w:val="A9B7C6"/>
                      <w:sz w:val="22"/>
                      <w:szCs w:val="22"/>
                    </w:rPr>
                  </w:rPrChange>
                </w:rPr>
                <w:lastRenderedPageBreak/>
                <w:t>   </w:t>
              </w:r>
              <w:r>
                <w:rPr>
                  <w:rFonts w:ascii="Courier New" w:hAnsi="Courier New" w:cs="Courier New"/>
                  <w:color w:val="808080"/>
                  <w:sz w:val="22"/>
                  <w:szCs w:val="22"/>
                </w:rPr>
                <w:t>// Берётся 2(считая их от 0) лист(таблица) из файла .</w:t>
              </w:r>
              <w:proofErr w:type="spellStart"/>
              <w:r>
                <w:rPr>
                  <w:rFonts w:ascii="Courier New" w:hAnsi="Courier New" w:cs="Courier New"/>
                  <w:color w:val="808080"/>
                  <w:sz w:val="22"/>
                  <w:szCs w:val="22"/>
                </w:rPr>
                <w:t>xlsx</w:t>
              </w:r>
              <w:proofErr w:type="spellEnd"/>
              <w:r>
                <w:rPr>
                  <w:rFonts w:ascii="Courier New" w:hAnsi="Courier New" w:cs="Courier New"/>
                  <w:color w:val="808080"/>
                  <w:sz w:val="22"/>
                  <w:szCs w:val="22"/>
                </w:rPr>
                <w:t>.</w:t>
              </w:r>
            </w:ins>
          </w:p>
          <w:p w14:paraId="5E3E4301" w14:textId="77777777" w:rsidR="00375563" w:rsidRPr="00375563" w:rsidRDefault="00375563" w:rsidP="00375563">
            <w:pPr>
              <w:pStyle w:val="afffc"/>
              <w:spacing w:before="0" w:beforeAutospacing="0" w:after="0" w:afterAutospacing="0"/>
              <w:rPr>
                <w:ins w:id="485" w:author="Пользователь" w:date="2022-12-22T01:55:00Z"/>
                <w:lang w:val="en-US"/>
                <w:rPrChange w:id="486" w:author="Пользователь" w:date="2022-12-22T01:55:00Z">
                  <w:rPr>
                    <w:ins w:id="487" w:author="Пользователь" w:date="2022-12-22T01:55:00Z"/>
                  </w:rPr>
                </w:rPrChange>
              </w:rPr>
            </w:pPr>
            <w:ins w:id="488" w:author="Пользователь" w:date="2022-12-22T01:55:00Z">
              <w:r>
                <w:rPr>
                  <w:rFonts w:ascii="Courier New" w:hAnsi="Courier New" w:cs="Courier New"/>
                  <w:color w:val="808080"/>
                  <w:sz w:val="22"/>
                  <w:szCs w:val="22"/>
                </w:rPr>
                <w:t>   </w:t>
              </w:r>
              <w:r w:rsidRPr="00375563">
                <w:rPr>
                  <w:rFonts w:ascii="Courier New" w:hAnsi="Courier New" w:cs="Courier New"/>
                  <w:color w:val="A9B7C6"/>
                  <w:sz w:val="22"/>
                  <w:szCs w:val="22"/>
                  <w:lang w:val="en-US"/>
                  <w:rPrChange w:id="489" w:author="Пользователь" w:date="2022-12-22T01:55:00Z">
                    <w:rPr>
                      <w:rFonts w:ascii="Courier New" w:hAnsi="Courier New" w:cs="Courier New"/>
                      <w:color w:val="A9B7C6"/>
                      <w:sz w:val="22"/>
                      <w:szCs w:val="22"/>
                    </w:rPr>
                  </w:rPrChange>
                </w:rPr>
                <w:t xml:space="preserve">Sheet </w:t>
              </w:r>
              <w:proofErr w:type="spellStart"/>
              <w:r w:rsidRPr="00375563">
                <w:rPr>
                  <w:rFonts w:ascii="Courier New" w:hAnsi="Courier New" w:cs="Courier New"/>
                  <w:color w:val="A9B7C6"/>
                  <w:sz w:val="22"/>
                  <w:szCs w:val="22"/>
                  <w:lang w:val="en-US"/>
                  <w:rPrChange w:id="490" w:author="Пользователь" w:date="2022-12-22T01:55:00Z">
                    <w:rPr>
                      <w:rFonts w:ascii="Courier New" w:hAnsi="Courier New" w:cs="Courier New"/>
                      <w:color w:val="A9B7C6"/>
                      <w:sz w:val="22"/>
                      <w:szCs w:val="22"/>
                    </w:rPr>
                  </w:rPrChange>
                </w:rPr>
                <w:t>sheet</w:t>
              </w:r>
              <w:proofErr w:type="spellEnd"/>
              <w:r w:rsidRPr="00375563">
                <w:rPr>
                  <w:rFonts w:ascii="Courier New" w:hAnsi="Courier New" w:cs="Courier New"/>
                  <w:color w:val="A9B7C6"/>
                  <w:sz w:val="22"/>
                  <w:szCs w:val="22"/>
                  <w:lang w:val="en-US"/>
                  <w:rPrChange w:id="491" w:author="Пользователь" w:date="2022-12-22T01:55:00Z">
                    <w:rPr>
                      <w:rFonts w:ascii="Courier New" w:hAnsi="Courier New" w:cs="Courier New"/>
                      <w:color w:val="A9B7C6"/>
                      <w:sz w:val="22"/>
                      <w:szCs w:val="22"/>
                    </w:rPr>
                  </w:rPrChange>
                </w:rPr>
                <w:t xml:space="preserve"> = </w:t>
              </w:r>
              <w:proofErr w:type="spellStart"/>
              <w:proofErr w:type="gramStart"/>
              <w:r w:rsidRPr="00375563">
                <w:rPr>
                  <w:rFonts w:ascii="Courier New" w:hAnsi="Courier New" w:cs="Courier New"/>
                  <w:color w:val="A9B7C6"/>
                  <w:sz w:val="22"/>
                  <w:szCs w:val="22"/>
                  <w:lang w:val="en-US"/>
                  <w:rPrChange w:id="492" w:author="Пользователь" w:date="2022-12-22T01:55:00Z">
                    <w:rPr>
                      <w:rFonts w:ascii="Courier New" w:hAnsi="Courier New" w:cs="Courier New"/>
                      <w:color w:val="A9B7C6"/>
                      <w:sz w:val="22"/>
                      <w:szCs w:val="22"/>
                    </w:rPr>
                  </w:rPrChange>
                </w:rPr>
                <w:t>wb.getSheetAt</w:t>
              </w:r>
              <w:proofErr w:type="spellEnd"/>
              <w:proofErr w:type="gramEnd"/>
              <w:r w:rsidRPr="00375563">
                <w:rPr>
                  <w:rFonts w:ascii="Courier New" w:hAnsi="Courier New" w:cs="Courier New"/>
                  <w:color w:val="A9B7C6"/>
                  <w:sz w:val="22"/>
                  <w:szCs w:val="22"/>
                  <w:lang w:val="en-US"/>
                  <w:rPrChange w:id="493" w:author="Пользователь" w:date="2022-12-22T01:55:00Z">
                    <w:rPr>
                      <w:rFonts w:ascii="Courier New" w:hAnsi="Courier New" w:cs="Courier New"/>
                      <w:color w:val="A9B7C6"/>
                      <w:sz w:val="22"/>
                      <w:szCs w:val="22"/>
                    </w:rPr>
                  </w:rPrChange>
                </w:rPr>
                <w:t>(</w:t>
              </w:r>
              <w:r w:rsidRPr="00375563">
                <w:rPr>
                  <w:rFonts w:ascii="Courier New" w:hAnsi="Courier New" w:cs="Courier New"/>
                  <w:color w:val="6897BB"/>
                  <w:sz w:val="22"/>
                  <w:szCs w:val="22"/>
                  <w:lang w:val="en-US"/>
                  <w:rPrChange w:id="494" w:author="Пользователь" w:date="2022-12-22T01:55:00Z">
                    <w:rPr>
                      <w:rFonts w:ascii="Courier New" w:hAnsi="Courier New" w:cs="Courier New"/>
                      <w:color w:val="6897BB"/>
                      <w:sz w:val="22"/>
                      <w:szCs w:val="22"/>
                    </w:rPr>
                  </w:rPrChange>
                </w:rPr>
                <w:t>2</w:t>
              </w:r>
              <w:r w:rsidRPr="00375563">
                <w:rPr>
                  <w:rFonts w:ascii="Courier New" w:hAnsi="Courier New" w:cs="Courier New"/>
                  <w:color w:val="A9B7C6"/>
                  <w:sz w:val="22"/>
                  <w:szCs w:val="22"/>
                  <w:lang w:val="en-US"/>
                  <w:rPrChange w:id="495" w:author="Пользователь" w:date="2022-12-22T01:55:00Z">
                    <w:rPr>
                      <w:rFonts w:ascii="Courier New" w:hAnsi="Courier New" w:cs="Courier New"/>
                      <w:color w:val="A9B7C6"/>
                      <w:sz w:val="22"/>
                      <w:szCs w:val="22"/>
                    </w:rPr>
                  </w:rPrChange>
                </w:rPr>
                <w:t>)</w:t>
              </w:r>
              <w:r w:rsidRPr="00375563">
                <w:rPr>
                  <w:rFonts w:ascii="Courier New" w:hAnsi="Courier New" w:cs="Courier New"/>
                  <w:color w:val="CC7832"/>
                  <w:sz w:val="22"/>
                  <w:szCs w:val="22"/>
                  <w:lang w:val="en-US"/>
                  <w:rPrChange w:id="496" w:author="Пользователь" w:date="2022-12-22T01:55:00Z">
                    <w:rPr>
                      <w:rFonts w:ascii="Courier New" w:hAnsi="Courier New" w:cs="Courier New"/>
                      <w:color w:val="CC7832"/>
                      <w:sz w:val="22"/>
                      <w:szCs w:val="22"/>
                    </w:rPr>
                  </w:rPrChange>
                </w:rPr>
                <w:t>;</w:t>
              </w:r>
            </w:ins>
          </w:p>
          <w:p w14:paraId="159D7746" w14:textId="77777777" w:rsidR="00375563" w:rsidRPr="00375563" w:rsidRDefault="00375563" w:rsidP="00375563">
            <w:pPr>
              <w:rPr>
                <w:ins w:id="497" w:author="Пользователь" w:date="2022-12-22T01:55:00Z"/>
                <w:lang w:val="en-US"/>
                <w:rPrChange w:id="498" w:author="Пользователь" w:date="2022-12-22T01:55:00Z">
                  <w:rPr>
                    <w:ins w:id="499" w:author="Пользователь" w:date="2022-12-22T01:55:00Z"/>
                  </w:rPr>
                </w:rPrChange>
              </w:rPr>
            </w:pPr>
          </w:p>
          <w:p w14:paraId="54F58036" w14:textId="77777777" w:rsidR="00375563" w:rsidRPr="00375563" w:rsidRDefault="00375563" w:rsidP="00375563">
            <w:pPr>
              <w:pStyle w:val="afffc"/>
              <w:spacing w:before="0" w:beforeAutospacing="0" w:after="0" w:afterAutospacing="0"/>
              <w:rPr>
                <w:ins w:id="500" w:author="Пользователь" w:date="2022-12-22T01:55:00Z"/>
                <w:lang w:val="en-US"/>
                <w:rPrChange w:id="501" w:author="Пользователь" w:date="2022-12-22T01:55:00Z">
                  <w:rPr>
                    <w:ins w:id="502" w:author="Пользователь" w:date="2022-12-22T01:55:00Z"/>
                  </w:rPr>
                </w:rPrChange>
              </w:rPr>
            </w:pPr>
            <w:ins w:id="503" w:author="Пользователь" w:date="2022-12-22T01:55:00Z">
              <w:r w:rsidRPr="00375563">
                <w:rPr>
                  <w:rFonts w:ascii="Courier New" w:hAnsi="Courier New" w:cs="Courier New"/>
                  <w:color w:val="CC7832"/>
                  <w:sz w:val="22"/>
                  <w:szCs w:val="22"/>
                  <w:lang w:val="en-US"/>
                  <w:rPrChange w:id="504" w:author="Пользователь" w:date="2022-12-22T01:55:00Z">
                    <w:rPr>
                      <w:rFonts w:ascii="Courier New" w:hAnsi="Courier New" w:cs="Courier New"/>
                      <w:color w:val="CC7832"/>
                      <w:sz w:val="22"/>
                      <w:szCs w:val="22"/>
                    </w:rPr>
                  </w:rPrChange>
                </w:rPr>
                <w:t>   </w:t>
              </w:r>
              <w:r w:rsidRPr="00375563">
                <w:rPr>
                  <w:rFonts w:ascii="Courier New" w:hAnsi="Courier New" w:cs="Courier New"/>
                  <w:color w:val="A9B7C6"/>
                  <w:sz w:val="22"/>
                  <w:szCs w:val="22"/>
                  <w:lang w:val="en-US"/>
                  <w:rPrChange w:id="505" w:author="Пользователь" w:date="2022-12-22T01:55:00Z">
                    <w:rPr>
                      <w:rFonts w:ascii="Courier New" w:hAnsi="Courier New" w:cs="Courier New"/>
                      <w:color w:val="A9B7C6"/>
                      <w:sz w:val="22"/>
                      <w:szCs w:val="22"/>
                    </w:rPr>
                  </w:rPrChange>
                </w:rPr>
                <w:t xml:space="preserve">Row </w:t>
              </w:r>
              <w:proofErr w:type="spellStart"/>
              <w:r w:rsidRPr="00375563">
                <w:rPr>
                  <w:rFonts w:ascii="Courier New" w:hAnsi="Courier New" w:cs="Courier New"/>
                  <w:color w:val="A9B7C6"/>
                  <w:sz w:val="22"/>
                  <w:szCs w:val="22"/>
                  <w:lang w:val="en-US"/>
                  <w:rPrChange w:id="506" w:author="Пользователь" w:date="2022-12-22T01:55:00Z">
                    <w:rPr>
                      <w:rFonts w:ascii="Courier New" w:hAnsi="Courier New" w:cs="Courier New"/>
                      <w:color w:val="A9B7C6"/>
                      <w:sz w:val="22"/>
                      <w:szCs w:val="22"/>
                    </w:rPr>
                  </w:rPrChange>
                </w:rPr>
                <w:t>row</w:t>
              </w:r>
              <w:proofErr w:type="spellEnd"/>
              <w:r w:rsidRPr="00375563">
                <w:rPr>
                  <w:rFonts w:ascii="Courier New" w:hAnsi="Courier New" w:cs="Courier New"/>
                  <w:color w:val="CC7832"/>
                  <w:sz w:val="22"/>
                  <w:szCs w:val="22"/>
                  <w:lang w:val="en-US"/>
                  <w:rPrChange w:id="507" w:author="Пользователь" w:date="2022-12-22T01:55:00Z">
                    <w:rPr>
                      <w:rFonts w:ascii="Courier New" w:hAnsi="Courier New" w:cs="Courier New"/>
                      <w:color w:val="CC7832"/>
                      <w:sz w:val="22"/>
                      <w:szCs w:val="22"/>
                    </w:rPr>
                  </w:rPrChange>
                </w:rPr>
                <w:t>;</w:t>
              </w:r>
            </w:ins>
          </w:p>
          <w:p w14:paraId="694471E7" w14:textId="77777777" w:rsidR="00375563" w:rsidRPr="00375563" w:rsidRDefault="00375563" w:rsidP="00375563">
            <w:pPr>
              <w:pStyle w:val="afffc"/>
              <w:spacing w:before="0" w:beforeAutospacing="0" w:after="0" w:afterAutospacing="0"/>
              <w:rPr>
                <w:ins w:id="508" w:author="Пользователь" w:date="2022-12-22T01:55:00Z"/>
                <w:lang w:val="en-US"/>
                <w:rPrChange w:id="509" w:author="Пользователь" w:date="2022-12-22T01:55:00Z">
                  <w:rPr>
                    <w:ins w:id="510" w:author="Пользователь" w:date="2022-12-22T01:55:00Z"/>
                  </w:rPr>
                </w:rPrChange>
              </w:rPr>
            </w:pPr>
            <w:ins w:id="511" w:author="Пользователь" w:date="2022-12-22T01:55:00Z">
              <w:r w:rsidRPr="00375563">
                <w:rPr>
                  <w:rFonts w:ascii="Courier New" w:hAnsi="Courier New" w:cs="Courier New"/>
                  <w:color w:val="CC7832"/>
                  <w:sz w:val="22"/>
                  <w:szCs w:val="22"/>
                  <w:lang w:val="en-US"/>
                  <w:rPrChange w:id="512" w:author="Пользователь" w:date="2022-12-22T01:55:00Z">
                    <w:rPr>
                      <w:rFonts w:ascii="Courier New" w:hAnsi="Courier New" w:cs="Courier New"/>
                      <w:color w:val="CC7832"/>
                      <w:sz w:val="22"/>
                      <w:szCs w:val="22"/>
                    </w:rPr>
                  </w:rPrChange>
                </w:rPr>
                <w:t>   </w:t>
              </w:r>
              <w:r w:rsidRPr="00375563">
                <w:rPr>
                  <w:rFonts w:ascii="Courier New" w:hAnsi="Courier New" w:cs="Courier New"/>
                  <w:color w:val="A9B7C6"/>
                  <w:sz w:val="22"/>
                  <w:szCs w:val="22"/>
                  <w:lang w:val="en-US"/>
                  <w:rPrChange w:id="513" w:author="Пользователь" w:date="2022-12-22T01:55:00Z">
                    <w:rPr>
                      <w:rFonts w:ascii="Courier New" w:hAnsi="Courier New" w:cs="Courier New"/>
                      <w:color w:val="A9B7C6"/>
                      <w:sz w:val="22"/>
                      <w:szCs w:val="22"/>
                    </w:rPr>
                  </w:rPrChange>
                </w:rPr>
                <w:t xml:space="preserve">Cell </w:t>
              </w:r>
              <w:proofErr w:type="spellStart"/>
              <w:r w:rsidRPr="00375563">
                <w:rPr>
                  <w:rFonts w:ascii="Courier New" w:hAnsi="Courier New" w:cs="Courier New"/>
                  <w:color w:val="A9B7C6"/>
                  <w:sz w:val="22"/>
                  <w:szCs w:val="22"/>
                  <w:lang w:val="en-US"/>
                  <w:rPrChange w:id="514" w:author="Пользователь" w:date="2022-12-22T01:55:00Z">
                    <w:rPr>
                      <w:rFonts w:ascii="Courier New" w:hAnsi="Courier New" w:cs="Courier New"/>
                      <w:color w:val="A9B7C6"/>
                      <w:sz w:val="22"/>
                      <w:szCs w:val="22"/>
                    </w:rPr>
                  </w:rPrChange>
                </w:rPr>
                <w:t>cell</w:t>
              </w:r>
              <w:proofErr w:type="spellEnd"/>
              <w:r w:rsidRPr="00375563">
                <w:rPr>
                  <w:rFonts w:ascii="Courier New" w:hAnsi="Courier New" w:cs="Courier New"/>
                  <w:color w:val="CC7832"/>
                  <w:sz w:val="22"/>
                  <w:szCs w:val="22"/>
                  <w:lang w:val="en-US"/>
                  <w:rPrChange w:id="515" w:author="Пользователь" w:date="2022-12-22T01:55:00Z">
                    <w:rPr>
                      <w:rFonts w:ascii="Courier New" w:hAnsi="Courier New" w:cs="Courier New"/>
                      <w:color w:val="CC7832"/>
                      <w:sz w:val="22"/>
                      <w:szCs w:val="22"/>
                    </w:rPr>
                  </w:rPrChange>
                </w:rPr>
                <w:t>;</w:t>
              </w:r>
            </w:ins>
          </w:p>
          <w:p w14:paraId="01D2A667" w14:textId="77777777" w:rsidR="00375563" w:rsidRPr="00375563" w:rsidRDefault="00375563" w:rsidP="00375563">
            <w:pPr>
              <w:pStyle w:val="afffc"/>
              <w:spacing w:before="0" w:beforeAutospacing="0" w:after="0" w:afterAutospacing="0"/>
              <w:rPr>
                <w:ins w:id="516" w:author="Пользователь" w:date="2022-12-22T01:55:00Z"/>
                <w:lang w:val="en-US"/>
                <w:rPrChange w:id="517" w:author="Пользователь" w:date="2022-12-22T01:55:00Z">
                  <w:rPr>
                    <w:ins w:id="518" w:author="Пользователь" w:date="2022-12-22T01:55:00Z"/>
                  </w:rPr>
                </w:rPrChange>
              </w:rPr>
            </w:pPr>
            <w:ins w:id="519" w:author="Пользователь" w:date="2022-12-22T01:55:00Z">
              <w:r w:rsidRPr="00375563">
                <w:rPr>
                  <w:rFonts w:ascii="Courier New" w:hAnsi="Courier New" w:cs="Courier New"/>
                  <w:color w:val="CC7832"/>
                  <w:sz w:val="22"/>
                  <w:szCs w:val="22"/>
                  <w:lang w:val="en-US"/>
                  <w:rPrChange w:id="520" w:author="Пользователь" w:date="2022-12-22T01:55:00Z">
                    <w:rPr>
                      <w:rFonts w:ascii="Courier New" w:hAnsi="Courier New" w:cs="Courier New"/>
                      <w:color w:val="CC7832"/>
                      <w:sz w:val="22"/>
                      <w:szCs w:val="22"/>
                    </w:rPr>
                  </w:rPrChange>
                </w:rPr>
                <w:t>   </w:t>
              </w:r>
              <w:proofErr w:type="spellStart"/>
              <w:r w:rsidRPr="00375563">
                <w:rPr>
                  <w:rFonts w:ascii="Courier New" w:hAnsi="Courier New" w:cs="Courier New"/>
                  <w:color w:val="CC7832"/>
                  <w:sz w:val="22"/>
                  <w:szCs w:val="22"/>
                  <w:lang w:val="en-US"/>
                  <w:rPrChange w:id="521" w:author="Пользователь" w:date="2022-12-22T01:55:00Z">
                    <w:rPr>
                      <w:rFonts w:ascii="Courier New" w:hAnsi="Courier New" w:cs="Courier New"/>
                      <w:color w:val="CC7832"/>
                      <w:sz w:val="22"/>
                      <w:szCs w:val="22"/>
                    </w:rPr>
                  </w:rPrChange>
                </w:rPr>
                <w:t>int</w:t>
              </w:r>
              <w:proofErr w:type="spellEnd"/>
              <w:r w:rsidRPr="00375563">
                <w:rPr>
                  <w:rFonts w:ascii="Courier New" w:hAnsi="Courier New" w:cs="Courier New"/>
                  <w:color w:val="CC7832"/>
                  <w:sz w:val="22"/>
                  <w:szCs w:val="22"/>
                  <w:lang w:val="en-US"/>
                  <w:rPrChange w:id="522" w:author="Пользователь" w:date="2022-12-22T01:55:00Z">
                    <w:rPr>
                      <w:rFonts w:ascii="Courier New" w:hAnsi="Courier New" w:cs="Courier New"/>
                      <w:color w:val="CC7832"/>
                      <w:sz w:val="22"/>
                      <w:szCs w:val="22"/>
                    </w:rPr>
                  </w:rPrChange>
                </w:rPr>
                <w:t xml:space="preserve"> </w:t>
              </w:r>
              <w:proofErr w:type="spellStart"/>
              <w:r w:rsidRPr="00375563">
                <w:rPr>
                  <w:rFonts w:ascii="Courier New" w:hAnsi="Courier New" w:cs="Courier New"/>
                  <w:color w:val="A9B7C6"/>
                  <w:sz w:val="22"/>
                  <w:szCs w:val="22"/>
                  <w:lang w:val="en-US"/>
                  <w:rPrChange w:id="523" w:author="Пользователь" w:date="2022-12-22T01:55:00Z">
                    <w:rPr>
                      <w:rFonts w:ascii="Courier New" w:hAnsi="Courier New" w:cs="Courier New"/>
                      <w:color w:val="A9B7C6"/>
                      <w:sz w:val="22"/>
                      <w:szCs w:val="22"/>
                    </w:rPr>
                  </w:rPrChange>
                </w:rPr>
                <w:t>i</w:t>
              </w:r>
              <w:proofErr w:type="spellEnd"/>
              <w:r w:rsidRPr="00375563">
                <w:rPr>
                  <w:rFonts w:ascii="Courier New" w:hAnsi="Courier New" w:cs="Courier New"/>
                  <w:color w:val="CC7832"/>
                  <w:sz w:val="22"/>
                  <w:szCs w:val="22"/>
                  <w:lang w:val="en-US"/>
                  <w:rPrChange w:id="524" w:author="Пользователь" w:date="2022-12-22T01:55:00Z">
                    <w:rPr>
                      <w:rFonts w:ascii="Courier New" w:hAnsi="Courier New" w:cs="Courier New"/>
                      <w:color w:val="CC7832"/>
                      <w:sz w:val="22"/>
                      <w:szCs w:val="22"/>
                    </w:rPr>
                  </w:rPrChange>
                </w:rPr>
                <w:t>;</w:t>
              </w:r>
            </w:ins>
          </w:p>
          <w:p w14:paraId="09467E16" w14:textId="77777777" w:rsidR="00375563" w:rsidRPr="00375563" w:rsidRDefault="00375563" w:rsidP="00375563">
            <w:pPr>
              <w:pStyle w:val="afffc"/>
              <w:spacing w:before="0" w:beforeAutospacing="0" w:after="0" w:afterAutospacing="0"/>
              <w:rPr>
                <w:ins w:id="525" w:author="Пользователь" w:date="2022-12-22T01:55:00Z"/>
                <w:lang w:val="en-US"/>
                <w:rPrChange w:id="526" w:author="Пользователь" w:date="2022-12-22T01:55:00Z">
                  <w:rPr>
                    <w:ins w:id="527" w:author="Пользователь" w:date="2022-12-22T01:55:00Z"/>
                  </w:rPr>
                </w:rPrChange>
              </w:rPr>
            </w:pPr>
            <w:ins w:id="528" w:author="Пользователь" w:date="2022-12-22T01:55:00Z">
              <w:r w:rsidRPr="00375563">
                <w:rPr>
                  <w:rFonts w:ascii="Courier New" w:hAnsi="Courier New" w:cs="Courier New"/>
                  <w:color w:val="CC7832"/>
                  <w:sz w:val="22"/>
                  <w:szCs w:val="22"/>
                  <w:lang w:val="en-US"/>
                  <w:rPrChange w:id="529" w:author="Пользователь" w:date="2022-12-22T01:55:00Z">
                    <w:rPr>
                      <w:rFonts w:ascii="Courier New" w:hAnsi="Courier New" w:cs="Courier New"/>
                      <w:color w:val="CC7832"/>
                      <w:sz w:val="22"/>
                      <w:szCs w:val="22"/>
                    </w:rPr>
                  </w:rPrChange>
                </w:rPr>
                <w:t>   </w:t>
              </w:r>
              <w:proofErr w:type="spellStart"/>
              <w:r w:rsidRPr="00375563">
                <w:rPr>
                  <w:rFonts w:ascii="Courier New" w:hAnsi="Courier New" w:cs="Courier New"/>
                  <w:color w:val="CC7832"/>
                  <w:sz w:val="22"/>
                  <w:szCs w:val="22"/>
                  <w:lang w:val="en-US"/>
                  <w:rPrChange w:id="530" w:author="Пользователь" w:date="2022-12-22T01:55:00Z">
                    <w:rPr>
                      <w:rFonts w:ascii="Courier New" w:hAnsi="Courier New" w:cs="Courier New"/>
                      <w:color w:val="CC7832"/>
                      <w:sz w:val="22"/>
                      <w:szCs w:val="22"/>
                    </w:rPr>
                  </w:rPrChange>
                </w:rPr>
                <w:t>int</w:t>
              </w:r>
              <w:proofErr w:type="spellEnd"/>
              <w:r w:rsidRPr="00375563">
                <w:rPr>
                  <w:rFonts w:ascii="Courier New" w:hAnsi="Courier New" w:cs="Courier New"/>
                  <w:color w:val="CC7832"/>
                  <w:sz w:val="22"/>
                  <w:szCs w:val="22"/>
                  <w:lang w:val="en-US"/>
                  <w:rPrChange w:id="531" w:author="Пользователь" w:date="2022-12-22T01:55:00Z">
                    <w:rPr>
                      <w:rFonts w:ascii="Courier New" w:hAnsi="Courier New" w:cs="Courier New"/>
                      <w:color w:val="CC7832"/>
                      <w:sz w:val="22"/>
                      <w:szCs w:val="22"/>
                    </w:rPr>
                  </w:rPrChange>
                </w:rPr>
                <w:t xml:space="preserve"> </w:t>
              </w:r>
              <w:proofErr w:type="spellStart"/>
              <w:r w:rsidRPr="00375563">
                <w:rPr>
                  <w:rFonts w:ascii="Courier New" w:hAnsi="Courier New" w:cs="Courier New"/>
                  <w:color w:val="A9B7C6"/>
                  <w:sz w:val="22"/>
                  <w:szCs w:val="22"/>
                  <w:lang w:val="en-US"/>
                  <w:rPrChange w:id="532" w:author="Пользователь" w:date="2022-12-22T01:55:00Z">
                    <w:rPr>
                      <w:rFonts w:ascii="Courier New" w:hAnsi="Courier New" w:cs="Courier New"/>
                      <w:color w:val="A9B7C6"/>
                      <w:sz w:val="22"/>
                      <w:szCs w:val="22"/>
                    </w:rPr>
                  </w:rPrChange>
                </w:rPr>
                <w:t>nRows</w:t>
              </w:r>
              <w:proofErr w:type="spellEnd"/>
              <w:r w:rsidRPr="00375563">
                <w:rPr>
                  <w:rFonts w:ascii="Courier New" w:hAnsi="Courier New" w:cs="Courier New"/>
                  <w:color w:val="A9B7C6"/>
                  <w:sz w:val="22"/>
                  <w:szCs w:val="22"/>
                  <w:lang w:val="en-US"/>
                  <w:rPrChange w:id="533" w:author="Пользователь" w:date="2022-12-22T01:55:00Z">
                    <w:rPr>
                      <w:rFonts w:ascii="Courier New" w:hAnsi="Courier New" w:cs="Courier New"/>
                      <w:color w:val="A9B7C6"/>
                      <w:sz w:val="22"/>
                      <w:szCs w:val="22"/>
                    </w:rPr>
                  </w:rPrChange>
                </w:rPr>
                <w:t xml:space="preserve"> = </w:t>
              </w:r>
              <w:proofErr w:type="spellStart"/>
              <w:proofErr w:type="gramStart"/>
              <w:r w:rsidRPr="00375563">
                <w:rPr>
                  <w:rFonts w:ascii="Courier New" w:hAnsi="Courier New" w:cs="Courier New"/>
                  <w:color w:val="A9B7C6"/>
                  <w:sz w:val="22"/>
                  <w:szCs w:val="22"/>
                  <w:lang w:val="en-US"/>
                  <w:rPrChange w:id="534" w:author="Пользователь" w:date="2022-12-22T01:55:00Z">
                    <w:rPr>
                      <w:rFonts w:ascii="Courier New" w:hAnsi="Courier New" w:cs="Courier New"/>
                      <w:color w:val="A9B7C6"/>
                      <w:sz w:val="22"/>
                      <w:szCs w:val="22"/>
                    </w:rPr>
                  </w:rPrChange>
                </w:rPr>
                <w:t>sheet.getLastRowNum</w:t>
              </w:r>
              <w:proofErr w:type="spellEnd"/>
              <w:proofErr w:type="gramEnd"/>
              <w:r w:rsidRPr="00375563">
                <w:rPr>
                  <w:rFonts w:ascii="Courier New" w:hAnsi="Courier New" w:cs="Courier New"/>
                  <w:color w:val="A9B7C6"/>
                  <w:sz w:val="22"/>
                  <w:szCs w:val="22"/>
                  <w:lang w:val="en-US"/>
                  <w:rPrChange w:id="535" w:author="Пользователь" w:date="2022-12-22T01:55:00Z">
                    <w:rPr>
                      <w:rFonts w:ascii="Courier New" w:hAnsi="Courier New" w:cs="Courier New"/>
                      <w:color w:val="A9B7C6"/>
                      <w:sz w:val="22"/>
                      <w:szCs w:val="22"/>
                    </w:rPr>
                  </w:rPrChange>
                </w:rPr>
                <w:t>()</w:t>
              </w:r>
              <w:r w:rsidRPr="00375563">
                <w:rPr>
                  <w:rFonts w:ascii="Courier New" w:hAnsi="Courier New" w:cs="Courier New"/>
                  <w:color w:val="CC7832"/>
                  <w:sz w:val="22"/>
                  <w:szCs w:val="22"/>
                  <w:lang w:val="en-US"/>
                  <w:rPrChange w:id="536" w:author="Пользователь" w:date="2022-12-22T01:55:00Z">
                    <w:rPr>
                      <w:rFonts w:ascii="Courier New" w:hAnsi="Courier New" w:cs="Courier New"/>
                      <w:color w:val="CC7832"/>
                      <w:sz w:val="22"/>
                      <w:szCs w:val="22"/>
                    </w:rPr>
                  </w:rPrChange>
                </w:rPr>
                <w:t>;</w:t>
              </w:r>
            </w:ins>
          </w:p>
          <w:p w14:paraId="705FBC1A" w14:textId="77777777" w:rsidR="00375563" w:rsidRPr="00375563" w:rsidRDefault="00375563" w:rsidP="00375563">
            <w:pPr>
              <w:pStyle w:val="afffc"/>
              <w:spacing w:before="0" w:beforeAutospacing="0" w:after="0" w:afterAutospacing="0"/>
              <w:rPr>
                <w:ins w:id="537" w:author="Пользователь" w:date="2022-12-22T01:55:00Z"/>
                <w:lang w:val="en-US"/>
                <w:rPrChange w:id="538" w:author="Пользователь" w:date="2022-12-22T01:55:00Z">
                  <w:rPr>
                    <w:ins w:id="539" w:author="Пользователь" w:date="2022-12-22T01:55:00Z"/>
                  </w:rPr>
                </w:rPrChange>
              </w:rPr>
            </w:pPr>
            <w:ins w:id="540" w:author="Пользователь" w:date="2022-12-22T01:55:00Z">
              <w:r w:rsidRPr="00375563">
                <w:rPr>
                  <w:rFonts w:ascii="Courier New" w:hAnsi="Courier New" w:cs="Courier New"/>
                  <w:color w:val="CC7832"/>
                  <w:sz w:val="22"/>
                  <w:szCs w:val="22"/>
                  <w:lang w:val="en-US"/>
                  <w:rPrChange w:id="541" w:author="Пользователь" w:date="2022-12-22T01:55:00Z">
                    <w:rPr>
                      <w:rFonts w:ascii="Courier New" w:hAnsi="Courier New" w:cs="Courier New"/>
                      <w:color w:val="CC7832"/>
                      <w:sz w:val="22"/>
                      <w:szCs w:val="22"/>
                    </w:rPr>
                  </w:rPrChange>
                </w:rPr>
                <w:t>   </w:t>
              </w:r>
              <w:r w:rsidRPr="00375563">
                <w:rPr>
                  <w:rFonts w:ascii="Courier New" w:hAnsi="Courier New" w:cs="Courier New"/>
                  <w:color w:val="A9B7C6"/>
                  <w:sz w:val="22"/>
                  <w:szCs w:val="22"/>
                  <w:lang w:val="en-US"/>
                  <w:rPrChange w:id="542" w:author="Пользователь" w:date="2022-12-22T01:55:00Z">
                    <w:rPr>
                      <w:rFonts w:ascii="Courier New" w:hAnsi="Courier New" w:cs="Courier New"/>
                      <w:color w:val="A9B7C6"/>
                      <w:sz w:val="22"/>
                      <w:szCs w:val="22"/>
                    </w:rPr>
                  </w:rPrChange>
                </w:rPr>
                <w:t xml:space="preserve">String </w:t>
              </w:r>
              <w:proofErr w:type="spellStart"/>
              <w:r w:rsidRPr="00375563">
                <w:rPr>
                  <w:rFonts w:ascii="Courier New" w:hAnsi="Courier New" w:cs="Courier New"/>
                  <w:color w:val="A9B7C6"/>
                  <w:sz w:val="22"/>
                  <w:szCs w:val="22"/>
                  <w:lang w:val="en-US"/>
                  <w:rPrChange w:id="543" w:author="Пользователь" w:date="2022-12-22T01:55:00Z">
                    <w:rPr>
                      <w:rFonts w:ascii="Courier New" w:hAnsi="Courier New" w:cs="Courier New"/>
                      <w:color w:val="A9B7C6"/>
                      <w:sz w:val="22"/>
                      <w:szCs w:val="22"/>
                    </w:rPr>
                  </w:rPrChange>
                </w:rPr>
                <w:t>tiUUID</w:t>
              </w:r>
              <w:proofErr w:type="spellEnd"/>
              <w:r w:rsidRPr="00375563">
                <w:rPr>
                  <w:rFonts w:ascii="Courier New" w:hAnsi="Courier New" w:cs="Courier New"/>
                  <w:color w:val="CC7832"/>
                  <w:sz w:val="22"/>
                  <w:szCs w:val="22"/>
                  <w:lang w:val="en-US"/>
                  <w:rPrChange w:id="544" w:author="Пользователь" w:date="2022-12-22T01:55:00Z">
                    <w:rPr>
                      <w:rFonts w:ascii="Courier New" w:hAnsi="Courier New" w:cs="Courier New"/>
                      <w:color w:val="CC7832"/>
                      <w:sz w:val="22"/>
                      <w:szCs w:val="22"/>
                    </w:rPr>
                  </w:rPrChange>
                </w:rPr>
                <w:t xml:space="preserve">, </w:t>
              </w:r>
              <w:r w:rsidRPr="00375563">
                <w:rPr>
                  <w:rFonts w:ascii="Courier New" w:hAnsi="Courier New" w:cs="Courier New"/>
                  <w:color w:val="A9B7C6"/>
                  <w:sz w:val="22"/>
                  <w:szCs w:val="22"/>
                  <w:lang w:val="en-US"/>
                  <w:rPrChange w:id="545" w:author="Пользователь" w:date="2022-12-22T01:55:00Z">
                    <w:rPr>
                      <w:rFonts w:ascii="Courier New" w:hAnsi="Courier New" w:cs="Courier New"/>
                      <w:color w:val="A9B7C6"/>
                      <w:sz w:val="22"/>
                      <w:szCs w:val="22"/>
                    </w:rPr>
                  </w:rPrChange>
                </w:rPr>
                <w:t>name</w:t>
              </w:r>
              <w:r w:rsidRPr="00375563">
                <w:rPr>
                  <w:rFonts w:ascii="Courier New" w:hAnsi="Courier New" w:cs="Courier New"/>
                  <w:color w:val="CC7832"/>
                  <w:sz w:val="22"/>
                  <w:szCs w:val="22"/>
                  <w:lang w:val="en-US"/>
                  <w:rPrChange w:id="546" w:author="Пользователь" w:date="2022-12-22T01:55:00Z">
                    <w:rPr>
                      <w:rFonts w:ascii="Courier New" w:hAnsi="Courier New" w:cs="Courier New"/>
                      <w:color w:val="CC7832"/>
                      <w:sz w:val="22"/>
                      <w:szCs w:val="22"/>
                    </w:rPr>
                  </w:rPrChange>
                </w:rPr>
                <w:t xml:space="preserve">, </w:t>
              </w:r>
              <w:proofErr w:type="spellStart"/>
              <w:r w:rsidRPr="00375563">
                <w:rPr>
                  <w:rFonts w:ascii="Courier New" w:hAnsi="Courier New" w:cs="Courier New"/>
                  <w:color w:val="A9B7C6"/>
                  <w:sz w:val="22"/>
                  <w:szCs w:val="22"/>
                  <w:lang w:val="en-US"/>
                  <w:rPrChange w:id="547" w:author="Пользователь" w:date="2022-12-22T01:55:00Z">
                    <w:rPr>
                      <w:rFonts w:ascii="Courier New" w:hAnsi="Courier New" w:cs="Courier New"/>
                      <w:color w:val="A9B7C6"/>
                      <w:sz w:val="22"/>
                      <w:szCs w:val="22"/>
                    </w:rPr>
                  </w:rPrChange>
                </w:rPr>
                <w:t>vr</w:t>
              </w:r>
              <w:proofErr w:type="spellEnd"/>
              <w:r w:rsidRPr="00375563">
                <w:rPr>
                  <w:rFonts w:ascii="Courier New" w:hAnsi="Courier New" w:cs="Courier New"/>
                  <w:color w:val="CC7832"/>
                  <w:sz w:val="22"/>
                  <w:szCs w:val="22"/>
                  <w:lang w:val="en-US"/>
                  <w:rPrChange w:id="548" w:author="Пользователь" w:date="2022-12-22T01:55:00Z">
                    <w:rPr>
                      <w:rFonts w:ascii="Courier New" w:hAnsi="Courier New" w:cs="Courier New"/>
                      <w:color w:val="CC7832"/>
                      <w:sz w:val="22"/>
                      <w:szCs w:val="22"/>
                    </w:rPr>
                  </w:rPrChange>
                </w:rPr>
                <w:t>;</w:t>
              </w:r>
            </w:ins>
          </w:p>
          <w:p w14:paraId="23C0256D" w14:textId="77777777" w:rsidR="00375563" w:rsidRPr="00375563" w:rsidRDefault="00375563" w:rsidP="00375563">
            <w:pPr>
              <w:pStyle w:val="afffc"/>
              <w:spacing w:before="0" w:beforeAutospacing="0" w:after="0" w:afterAutospacing="0"/>
              <w:rPr>
                <w:ins w:id="549" w:author="Пользователь" w:date="2022-12-22T01:55:00Z"/>
                <w:lang w:val="en-US"/>
                <w:rPrChange w:id="550" w:author="Пользователь" w:date="2022-12-22T01:55:00Z">
                  <w:rPr>
                    <w:ins w:id="551" w:author="Пользователь" w:date="2022-12-22T01:55:00Z"/>
                  </w:rPr>
                </w:rPrChange>
              </w:rPr>
            </w:pPr>
            <w:ins w:id="552" w:author="Пользователь" w:date="2022-12-22T01:55:00Z">
              <w:r w:rsidRPr="00375563">
                <w:rPr>
                  <w:rFonts w:ascii="Courier New" w:hAnsi="Courier New" w:cs="Courier New"/>
                  <w:color w:val="CC7832"/>
                  <w:sz w:val="22"/>
                  <w:szCs w:val="22"/>
                  <w:lang w:val="en-US"/>
                  <w:rPrChange w:id="553" w:author="Пользователь" w:date="2022-12-22T01:55:00Z">
                    <w:rPr>
                      <w:rFonts w:ascii="Courier New" w:hAnsi="Courier New" w:cs="Courier New"/>
                      <w:color w:val="CC7832"/>
                      <w:sz w:val="22"/>
                      <w:szCs w:val="22"/>
                    </w:rPr>
                  </w:rPrChange>
                </w:rPr>
                <w:t>   </w:t>
              </w:r>
              <w:r w:rsidRPr="00375563">
                <w:rPr>
                  <w:rFonts w:ascii="Courier New" w:hAnsi="Courier New" w:cs="Courier New"/>
                  <w:color w:val="A9B7C6"/>
                  <w:sz w:val="22"/>
                  <w:szCs w:val="22"/>
                  <w:lang w:val="en-US"/>
                  <w:rPrChange w:id="554" w:author="Пользователь" w:date="2022-12-22T01:55:00Z">
                    <w:rPr>
                      <w:rFonts w:ascii="Courier New" w:hAnsi="Courier New" w:cs="Courier New"/>
                      <w:color w:val="A9B7C6"/>
                      <w:sz w:val="22"/>
                      <w:szCs w:val="22"/>
                    </w:rPr>
                  </w:rPrChange>
                </w:rPr>
                <w:t>UUID id</w:t>
              </w:r>
              <w:r w:rsidRPr="00375563">
                <w:rPr>
                  <w:rFonts w:ascii="Courier New" w:hAnsi="Courier New" w:cs="Courier New"/>
                  <w:color w:val="CC7832"/>
                  <w:sz w:val="22"/>
                  <w:szCs w:val="22"/>
                  <w:lang w:val="en-US"/>
                  <w:rPrChange w:id="555" w:author="Пользователь" w:date="2022-12-22T01:55:00Z">
                    <w:rPr>
                      <w:rFonts w:ascii="Courier New" w:hAnsi="Courier New" w:cs="Courier New"/>
                      <w:color w:val="CC7832"/>
                      <w:sz w:val="22"/>
                      <w:szCs w:val="22"/>
                    </w:rPr>
                  </w:rPrChange>
                </w:rPr>
                <w:t>;</w:t>
              </w:r>
            </w:ins>
          </w:p>
          <w:p w14:paraId="1D689832" w14:textId="77777777" w:rsidR="00375563" w:rsidRPr="00375563" w:rsidRDefault="00375563" w:rsidP="00375563">
            <w:pPr>
              <w:pStyle w:val="afffc"/>
              <w:spacing w:before="0" w:beforeAutospacing="0" w:after="0" w:afterAutospacing="0"/>
              <w:rPr>
                <w:ins w:id="556" w:author="Пользователь" w:date="2022-12-22T01:55:00Z"/>
                <w:lang w:val="en-US"/>
                <w:rPrChange w:id="557" w:author="Пользователь" w:date="2022-12-22T01:55:00Z">
                  <w:rPr>
                    <w:ins w:id="558" w:author="Пользователь" w:date="2022-12-22T01:55:00Z"/>
                  </w:rPr>
                </w:rPrChange>
              </w:rPr>
            </w:pPr>
            <w:ins w:id="559" w:author="Пользователь" w:date="2022-12-22T01:55:00Z">
              <w:r w:rsidRPr="00375563">
                <w:rPr>
                  <w:rFonts w:ascii="Courier New" w:hAnsi="Courier New" w:cs="Courier New"/>
                  <w:color w:val="CC7832"/>
                  <w:sz w:val="22"/>
                  <w:szCs w:val="22"/>
                  <w:lang w:val="en-US"/>
                  <w:rPrChange w:id="560" w:author="Пользователь" w:date="2022-12-22T01:55:00Z">
                    <w:rPr>
                      <w:rFonts w:ascii="Courier New" w:hAnsi="Courier New" w:cs="Courier New"/>
                      <w:color w:val="CC7832"/>
                      <w:sz w:val="22"/>
                      <w:szCs w:val="22"/>
                    </w:rPr>
                  </w:rPrChange>
                </w:rPr>
                <w:t>   </w:t>
              </w:r>
              <w:proofErr w:type="spellStart"/>
              <w:r w:rsidRPr="00375563">
                <w:rPr>
                  <w:rFonts w:ascii="Courier New" w:hAnsi="Courier New" w:cs="Courier New"/>
                  <w:color w:val="A9B7C6"/>
                  <w:sz w:val="22"/>
                  <w:szCs w:val="22"/>
                  <w:lang w:val="en-US"/>
                  <w:rPrChange w:id="561" w:author="Пользователь" w:date="2022-12-22T01:55:00Z">
                    <w:rPr>
                      <w:rFonts w:ascii="Courier New" w:hAnsi="Courier New" w:cs="Courier New"/>
                      <w:color w:val="A9B7C6"/>
                      <w:sz w:val="22"/>
                      <w:szCs w:val="22"/>
                    </w:rPr>
                  </w:rPrChange>
                </w:rPr>
                <w:t>CTimeInterval</w:t>
              </w:r>
              <w:proofErr w:type="spellEnd"/>
              <w:r w:rsidRPr="00375563">
                <w:rPr>
                  <w:rFonts w:ascii="Courier New" w:hAnsi="Courier New" w:cs="Courier New"/>
                  <w:color w:val="A9B7C6"/>
                  <w:sz w:val="22"/>
                  <w:szCs w:val="22"/>
                  <w:lang w:val="en-US"/>
                  <w:rPrChange w:id="562" w:author="Пользователь" w:date="2022-12-22T01:55:00Z">
                    <w:rPr>
                      <w:rFonts w:ascii="Courier New" w:hAnsi="Courier New" w:cs="Courier New"/>
                      <w:color w:val="A9B7C6"/>
                      <w:sz w:val="22"/>
                      <w:szCs w:val="22"/>
                    </w:rPr>
                  </w:rPrChange>
                </w:rPr>
                <w:t xml:space="preserve"> </w:t>
              </w:r>
              <w:proofErr w:type="spellStart"/>
              <w:r w:rsidRPr="00375563">
                <w:rPr>
                  <w:rFonts w:ascii="Courier New" w:hAnsi="Courier New" w:cs="Courier New"/>
                  <w:color w:val="A9B7C6"/>
                  <w:sz w:val="22"/>
                  <w:szCs w:val="22"/>
                  <w:lang w:val="en-US"/>
                  <w:rPrChange w:id="563" w:author="Пользователь" w:date="2022-12-22T01:55:00Z">
                    <w:rPr>
                      <w:rFonts w:ascii="Courier New" w:hAnsi="Courier New" w:cs="Courier New"/>
                      <w:color w:val="A9B7C6"/>
                      <w:sz w:val="22"/>
                      <w:szCs w:val="22"/>
                    </w:rPr>
                  </w:rPrChange>
                </w:rPr>
                <w:t>timeInterval</w:t>
              </w:r>
              <w:proofErr w:type="spellEnd"/>
              <w:r w:rsidRPr="00375563">
                <w:rPr>
                  <w:rFonts w:ascii="Courier New" w:hAnsi="Courier New" w:cs="Courier New"/>
                  <w:color w:val="CC7832"/>
                  <w:sz w:val="22"/>
                  <w:szCs w:val="22"/>
                  <w:lang w:val="en-US"/>
                  <w:rPrChange w:id="564" w:author="Пользователь" w:date="2022-12-22T01:55:00Z">
                    <w:rPr>
                      <w:rFonts w:ascii="Courier New" w:hAnsi="Courier New" w:cs="Courier New"/>
                      <w:color w:val="CC7832"/>
                      <w:sz w:val="22"/>
                      <w:szCs w:val="22"/>
                    </w:rPr>
                  </w:rPrChange>
                </w:rPr>
                <w:t>;</w:t>
              </w:r>
            </w:ins>
          </w:p>
          <w:p w14:paraId="50A38896" w14:textId="77777777" w:rsidR="00375563" w:rsidRPr="00375563" w:rsidRDefault="00375563" w:rsidP="00375563">
            <w:pPr>
              <w:pStyle w:val="afffc"/>
              <w:spacing w:before="0" w:beforeAutospacing="0" w:after="0" w:afterAutospacing="0"/>
              <w:rPr>
                <w:ins w:id="565" w:author="Пользователь" w:date="2022-12-22T01:55:00Z"/>
                <w:lang w:val="en-US"/>
                <w:rPrChange w:id="566" w:author="Пользователь" w:date="2022-12-22T01:55:00Z">
                  <w:rPr>
                    <w:ins w:id="567" w:author="Пользователь" w:date="2022-12-22T01:55:00Z"/>
                  </w:rPr>
                </w:rPrChange>
              </w:rPr>
            </w:pPr>
            <w:ins w:id="568" w:author="Пользователь" w:date="2022-12-22T01:55:00Z">
              <w:r w:rsidRPr="00375563">
                <w:rPr>
                  <w:rFonts w:ascii="Courier New" w:hAnsi="Courier New" w:cs="Courier New"/>
                  <w:color w:val="CC7832"/>
                  <w:sz w:val="22"/>
                  <w:szCs w:val="22"/>
                  <w:lang w:val="en-US"/>
                  <w:rPrChange w:id="569" w:author="Пользователь" w:date="2022-12-22T01:55:00Z">
                    <w:rPr>
                      <w:rFonts w:ascii="Courier New" w:hAnsi="Courier New" w:cs="Courier New"/>
                      <w:color w:val="CC7832"/>
                      <w:sz w:val="22"/>
                      <w:szCs w:val="22"/>
                    </w:rPr>
                  </w:rPrChange>
                </w:rPr>
                <w:t>   </w:t>
              </w:r>
              <w:r w:rsidRPr="00375563">
                <w:rPr>
                  <w:rFonts w:ascii="Courier New" w:hAnsi="Courier New" w:cs="Courier New"/>
                  <w:color w:val="808080"/>
                  <w:sz w:val="22"/>
                  <w:szCs w:val="22"/>
                  <w:lang w:val="en-US"/>
                  <w:rPrChange w:id="570" w:author="Пользователь" w:date="2022-12-22T01:55:00Z">
                    <w:rPr>
                      <w:rFonts w:ascii="Courier New" w:hAnsi="Courier New" w:cs="Courier New"/>
                      <w:color w:val="808080"/>
                      <w:sz w:val="22"/>
                      <w:szCs w:val="22"/>
                    </w:rPr>
                  </w:rPrChange>
                </w:rPr>
                <w:t xml:space="preserve">// </w:t>
              </w:r>
              <w:r>
                <w:rPr>
                  <w:rFonts w:ascii="Courier New" w:hAnsi="Courier New" w:cs="Courier New"/>
                  <w:color w:val="808080"/>
                  <w:sz w:val="22"/>
                  <w:szCs w:val="22"/>
                </w:rPr>
                <w:t>Перебираются</w:t>
              </w:r>
              <w:r w:rsidRPr="00375563">
                <w:rPr>
                  <w:rFonts w:ascii="Courier New" w:hAnsi="Courier New" w:cs="Courier New"/>
                  <w:color w:val="808080"/>
                  <w:sz w:val="22"/>
                  <w:szCs w:val="22"/>
                  <w:lang w:val="en-US"/>
                  <w:rPrChange w:id="571" w:author="Пользователь" w:date="2022-12-22T01:55:00Z">
                    <w:rPr>
                      <w:rFonts w:ascii="Courier New" w:hAnsi="Courier New" w:cs="Courier New"/>
                      <w:color w:val="808080"/>
                      <w:sz w:val="22"/>
                      <w:szCs w:val="22"/>
                    </w:rPr>
                  </w:rPrChange>
                </w:rPr>
                <w:t xml:space="preserve"> </w:t>
              </w:r>
              <w:r>
                <w:rPr>
                  <w:rFonts w:ascii="Courier New" w:hAnsi="Courier New" w:cs="Courier New"/>
                  <w:color w:val="808080"/>
                  <w:sz w:val="22"/>
                  <w:szCs w:val="22"/>
                </w:rPr>
                <w:t>строки</w:t>
              </w:r>
              <w:r w:rsidRPr="00375563">
                <w:rPr>
                  <w:rFonts w:ascii="Courier New" w:hAnsi="Courier New" w:cs="Courier New"/>
                  <w:color w:val="808080"/>
                  <w:sz w:val="22"/>
                  <w:szCs w:val="22"/>
                  <w:lang w:val="en-US"/>
                  <w:rPrChange w:id="572" w:author="Пользователь" w:date="2022-12-22T01:55:00Z">
                    <w:rPr>
                      <w:rFonts w:ascii="Courier New" w:hAnsi="Courier New" w:cs="Courier New"/>
                      <w:color w:val="808080"/>
                      <w:sz w:val="22"/>
                      <w:szCs w:val="22"/>
                    </w:rPr>
                  </w:rPrChange>
                </w:rPr>
                <w:t xml:space="preserve"> 1 </w:t>
              </w:r>
              <w:r>
                <w:rPr>
                  <w:rFonts w:ascii="Courier New" w:hAnsi="Courier New" w:cs="Courier New"/>
                  <w:color w:val="808080"/>
                  <w:sz w:val="22"/>
                  <w:szCs w:val="22"/>
                </w:rPr>
                <w:t>таблицы</w:t>
              </w:r>
              <w:r w:rsidRPr="00375563">
                <w:rPr>
                  <w:rFonts w:ascii="Courier New" w:hAnsi="Courier New" w:cs="Courier New"/>
                  <w:color w:val="808080"/>
                  <w:sz w:val="22"/>
                  <w:szCs w:val="22"/>
                  <w:lang w:val="en-US"/>
                  <w:rPrChange w:id="573" w:author="Пользователь" w:date="2022-12-22T01:55:00Z">
                    <w:rPr>
                      <w:rFonts w:ascii="Courier New" w:hAnsi="Courier New" w:cs="Courier New"/>
                      <w:color w:val="808080"/>
                      <w:sz w:val="22"/>
                      <w:szCs w:val="22"/>
                    </w:rPr>
                  </w:rPrChange>
                </w:rPr>
                <w:t xml:space="preserve"> </w:t>
              </w:r>
              <w:r>
                <w:rPr>
                  <w:rFonts w:ascii="Courier New" w:hAnsi="Courier New" w:cs="Courier New"/>
                  <w:color w:val="808080"/>
                  <w:sz w:val="22"/>
                  <w:szCs w:val="22"/>
                </w:rPr>
                <w:t>в</w:t>
              </w:r>
              <w:r w:rsidRPr="00375563">
                <w:rPr>
                  <w:rFonts w:ascii="Courier New" w:hAnsi="Courier New" w:cs="Courier New"/>
                  <w:color w:val="808080"/>
                  <w:sz w:val="22"/>
                  <w:szCs w:val="22"/>
                  <w:lang w:val="en-US"/>
                  <w:rPrChange w:id="574" w:author="Пользователь" w:date="2022-12-22T01:55:00Z">
                    <w:rPr>
                      <w:rFonts w:ascii="Courier New" w:hAnsi="Courier New" w:cs="Courier New"/>
                      <w:color w:val="808080"/>
                      <w:sz w:val="22"/>
                      <w:szCs w:val="22"/>
                    </w:rPr>
                  </w:rPrChange>
                </w:rPr>
                <w:t xml:space="preserve"> </w:t>
              </w:r>
              <w:r>
                <w:rPr>
                  <w:rFonts w:ascii="Courier New" w:hAnsi="Courier New" w:cs="Courier New"/>
                  <w:color w:val="808080"/>
                  <w:sz w:val="22"/>
                  <w:szCs w:val="22"/>
                </w:rPr>
                <w:t>файле</w:t>
              </w:r>
              <w:r w:rsidRPr="00375563">
                <w:rPr>
                  <w:rFonts w:ascii="Courier New" w:hAnsi="Courier New" w:cs="Courier New"/>
                  <w:color w:val="808080"/>
                  <w:sz w:val="22"/>
                  <w:szCs w:val="22"/>
                  <w:lang w:val="en-US"/>
                  <w:rPrChange w:id="575" w:author="Пользователь" w:date="2022-12-22T01:55:00Z">
                    <w:rPr>
                      <w:rFonts w:ascii="Courier New" w:hAnsi="Courier New" w:cs="Courier New"/>
                      <w:color w:val="808080"/>
                      <w:sz w:val="22"/>
                      <w:szCs w:val="22"/>
                    </w:rPr>
                  </w:rPrChange>
                </w:rPr>
                <w:t xml:space="preserve"> .</w:t>
              </w:r>
              <w:proofErr w:type="spellStart"/>
              <w:r w:rsidRPr="00375563">
                <w:rPr>
                  <w:rFonts w:ascii="Courier New" w:hAnsi="Courier New" w:cs="Courier New"/>
                  <w:color w:val="808080"/>
                  <w:sz w:val="22"/>
                  <w:szCs w:val="22"/>
                  <w:lang w:val="en-US"/>
                  <w:rPrChange w:id="576" w:author="Пользователь" w:date="2022-12-22T01:55:00Z">
                    <w:rPr>
                      <w:rFonts w:ascii="Courier New" w:hAnsi="Courier New" w:cs="Courier New"/>
                      <w:color w:val="808080"/>
                      <w:sz w:val="22"/>
                      <w:szCs w:val="22"/>
                    </w:rPr>
                  </w:rPrChange>
                </w:rPr>
                <w:t>xlsx</w:t>
              </w:r>
              <w:proofErr w:type="spellEnd"/>
              <w:r w:rsidRPr="00375563">
                <w:rPr>
                  <w:rFonts w:ascii="Courier New" w:hAnsi="Courier New" w:cs="Courier New"/>
                  <w:color w:val="808080"/>
                  <w:sz w:val="22"/>
                  <w:szCs w:val="22"/>
                  <w:lang w:val="en-US"/>
                  <w:rPrChange w:id="577" w:author="Пользователь" w:date="2022-12-22T01:55:00Z">
                    <w:rPr>
                      <w:rFonts w:ascii="Courier New" w:hAnsi="Courier New" w:cs="Courier New"/>
                      <w:color w:val="808080"/>
                      <w:sz w:val="22"/>
                      <w:szCs w:val="22"/>
                    </w:rPr>
                  </w:rPrChange>
                </w:rPr>
                <w:t>.</w:t>
              </w:r>
            </w:ins>
          </w:p>
          <w:p w14:paraId="2CBBB4D7" w14:textId="77777777" w:rsidR="00375563" w:rsidRPr="00375563" w:rsidRDefault="00375563" w:rsidP="00375563">
            <w:pPr>
              <w:pStyle w:val="afffc"/>
              <w:spacing w:before="0" w:beforeAutospacing="0" w:after="0" w:afterAutospacing="0"/>
              <w:rPr>
                <w:ins w:id="578" w:author="Пользователь" w:date="2022-12-22T01:55:00Z"/>
                <w:lang w:val="en-US"/>
                <w:rPrChange w:id="579" w:author="Пользователь" w:date="2022-12-22T01:55:00Z">
                  <w:rPr>
                    <w:ins w:id="580" w:author="Пользователь" w:date="2022-12-22T01:55:00Z"/>
                  </w:rPr>
                </w:rPrChange>
              </w:rPr>
            </w:pPr>
            <w:ins w:id="581" w:author="Пользователь" w:date="2022-12-22T01:55:00Z">
              <w:r w:rsidRPr="00375563">
                <w:rPr>
                  <w:rFonts w:ascii="Courier New" w:hAnsi="Courier New" w:cs="Courier New"/>
                  <w:color w:val="808080"/>
                  <w:sz w:val="22"/>
                  <w:szCs w:val="22"/>
                  <w:lang w:val="en-US"/>
                  <w:rPrChange w:id="582" w:author="Пользователь" w:date="2022-12-22T01:55:00Z">
                    <w:rPr>
                      <w:rFonts w:ascii="Courier New" w:hAnsi="Courier New" w:cs="Courier New"/>
                      <w:color w:val="808080"/>
                      <w:sz w:val="22"/>
                      <w:szCs w:val="22"/>
                    </w:rPr>
                  </w:rPrChange>
                </w:rPr>
                <w:t>   </w:t>
              </w:r>
              <w:r w:rsidRPr="00375563">
                <w:rPr>
                  <w:rFonts w:ascii="Courier New" w:hAnsi="Courier New" w:cs="Courier New"/>
                  <w:color w:val="CC7832"/>
                  <w:sz w:val="22"/>
                  <w:szCs w:val="22"/>
                  <w:lang w:val="en-US"/>
                  <w:rPrChange w:id="583" w:author="Пользователь" w:date="2022-12-22T01:55:00Z">
                    <w:rPr>
                      <w:rFonts w:ascii="Courier New" w:hAnsi="Courier New" w:cs="Courier New"/>
                      <w:color w:val="CC7832"/>
                      <w:sz w:val="22"/>
                      <w:szCs w:val="22"/>
                    </w:rPr>
                  </w:rPrChange>
                </w:rPr>
                <w:t xml:space="preserve">for </w:t>
              </w:r>
              <w:r w:rsidRPr="00375563">
                <w:rPr>
                  <w:rFonts w:ascii="Courier New" w:hAnsi="Courier New" w:cs="Courier New"/>
                  <w:color w:val="A9B7C6"/>
                  <w:sz w:val="22"/>
                  <w:szCs w:val="22"/>
                  <w:lang w:val="en-US"/>
                  <w:rPrChange w:id="584" w:author="Пользователь" w:date="2022-12-22T01:55:00Z">
                    <w:rPr>
                      <w:rFonts w:ascii="Courier New" w:hAnsi="Courier New" w:cs="Courier New"/>
                      <w:color w:val="A9B7C6"/>
                      <w:sz w:val="22"/>
                      <w:szCs w:val="22"/>
                    </w:rPr>
                  </w:rPrChange>
                </w:rPr>
                <w:t>(</w:t>
              </w:r>
              <w:proofErr w:type="spellStart"/>
              <w:r w:rsidRPr="00375563">
                <w:rPr>
                  <w:rFonts w:ascii="Courier New" w:hAnsi="Courier New" w:cs="Courier New"/>
                  <w:color w:val="A9B7C6"/>
                  <w:sz w:val="22"/>
                  <w:szCs w:val="22"/>
                  <w:lang w:val="en-US"/>
                  <w:rPrChange w:id="585" w:author="Пользователь" w:date="2022-12-22T01:55:00Z">
                    <w:rPr>
                      <w:rFonts w:ascii="Courier New" w:hAnsi="Courier New" w:cs="Courier New"/>
                      <w:color w:val="A9B7C6"/>
                      <w:sz w:val="22"/>
                      <w:szCs w:val="22"/>
                    </w:rPr>
                  </w:rPrChange>
                </w:rPr>
                <w:t>i</w:t>
              </w:r>
              <w:proofErr w:type="spellEnd"/>
              <w:r w:rsidRPr="00375563">
                <w:rPr>
                  <w:rFonts w:ascii="Courier New" w:hAnsi="Courier New" w:cs="Courier New"/>
                  <w:color w:val="A9B7C6"/>
                  <w:sz w:val="22"/>
                  <w:szCs w:val="22"/>
                  <w:lang w:val="en-US"/>
                  <w:rPrChange w:id="586" w:author="Пользователь" w:date="2022-12-22T01:55:00Z">
                    <w:rPr>
                      <w:rFonts w:ascii="Courier New" w:hAnsi="Courier New" w:cs="Courier New"/>
                      <w:color w:val="A9B7C6"/>
                      <w:sz w:val="22"/>
                      <w:szCs w:val="22"/>
                    </w:rPr>
                  </w:rPrChange>
                </w:rPr>
                <w:t xml:space="preserve"> = </w:t>
              </w:r>
              <w:r w:rsidRPr="00375563">
                <w:rPr>
                  <w:rFonts w:ascii="Courier New" w:hAnsi="Courier New" w:cs="Courier New"/>
                  <w:color w:val="6897BB"/>
                  <w:sz w:val="22"/>
                  <w:szCs w:val="22"/>
                  <w:lang w:val="en-US"/>
                  <w:rPrChange w:id="587" w:author="Пользователь" w:date="2022-12-22T01:55:00Z">
                    <w:rPr>
                      <w:rFonts w:ascii="Courier New" w:hAnsi="Courier New" w:cs="Courier New"/>
                      <w:color w:val="6897BB"/>
                      <w:sz w:val="22"/>
                      <w:szCs w:val="22"/>
                    </w:rPr>
                  </w:rPrChange>
                </w:rPr>
                <w:t>0</w:t>
              </w:r>
              <w:r w:rsidRPr="00375563">
                <w:rPr>
                  <w:rFonts w:ascii="Courier New" w:hAnsi="Courier New" w:cs="Courier New"/>
                  <w:color w:val="CC7832"/>
                  <w:sz w:val="22"/>
                  <w:szCs w:val="22"/>
                  <w:lang w:val="en-US"/>
                  <w:rPrChange w:id="588" w:author="Пользователь" w:date="2022-12-22T01:55:00Z">
                    <w:rPr>
                      <w:rFonts w:ascii="Courier New" w:hAnsi="Courier New" w:cs="Courier New"/>
                      <w:color w:val="CC7832"/>
                      <w:sz w:val="22"/>
                      <w:szCs w:val="22"/>
                    </w:rPr>
                  </w:rPrChange>
                </w:rPr>
                <w:t xml:space="preserve">; </w:t>
              </w:r>
              <w:proofErr w:type="spellStart"/>
              <w:r w:rsidRPr="00375563">
                <w:rPr>
                  <w:rFonts w:ascii="Courier New" w:hAnsi="Courier New" w:cs="Courier New"/>
                  <w:color w:val="A9B7C6"/>
                  <w:sz w:val="22"/>
                  <w:szCs w:val="22"/>
                  <w:lang w:val="en-US"/>
                  <w:rPrChange w:id="589" w:author="Пользователь" w:date="2022-12-22T01:55:00Z">
                    <w:rPr>
                      <w:rFonts w:ascii="Courier New" w:hAnsi="Courier New" w:cs="Courier New"/>
                      <w:color w:val="A9B7C6"/>
                      <w:sz w:val="22"/>
                      <w:szCs w:val="22"/>
                    </w:rPr>
                  </w:rPrChange>
                </w:rPr>
                <w:t>i</w:t>
              </w:r>
              <w:proofErr w:type="spellEnd"/>
              <w:r w:rsidRPr="00375563">
                <w:rPr>
                  <w:rFonts w:ascii="Courier New" w:hAnsi="Courier New" w:cs="Courier New"/>
                  <w:color w:val="A9B7C6"/>
                  <w:sz w:val="22"/>
                  <w:szCs w:val="22"/>
                  <w:lang w:val="en-US"/>
                  <w:rPrChange w:id="590" w:author="Пользователь" w:date="2022-12-22T01:55:00Z">
                    <w:rPr>
                      <w:rFonts w:ascii="Courier New" w:hAnsi="Courier New" w:cs="Courier New"/>
                      <w:color w:val="A9B7C6"/>
                      <w:sz w:val="22"/>
                      <w:szCs w:val="22"/>
                    </w:rPr>
                  </w:rPrChange>
                </w:rPr>
                <w:t xml:space="preserve"> &lt;= </w:t>
              </w:r>
              <w:proofErr w:type="spellStart"/>
              <w:r w:rsidRPr="00375563">
                <w:rPr>
                  <w:rFonts w:ascii="Courier New" w:hAnsi="Courier New" w:cs="Courier New"/>
                  <w:color w:val="A9B7C6"/>
                  <w:sz w:val="22"/>
                  <w:szCs w:val="22"/>
                  <w:lang w:val="en-US"/>
                  <w:rPrChange w:id="591" w:author="Пользователь" w:date="2022-12-22T01:55:00Z">
                    <w:rPr>
                      <w:rFonts w:ascii="Courier New" w:hAnsi="Courier New" w:cs="Courier New"/>
                      <w:color w:val="A9B7C6"/>
                      <w:sz w:val="22"/>
                      <w:szCs w:val="22"/>
                    </w:rPr>
                  </w:rPrChange>
                </w:rPr>
                <w:t>nRows</w:t>
              </w:r>
              <w:proofErr w:type="spellEnd"/>
              <w:r w:rsidRPr="00375563">
                <w:rPr>
                  <w:rFonts w:ascii="Courier New" w:hAnsi="Courier New" w:cs="Courier New"/>
                  <w:color w:val="CC7832"/>
                  <w:sz w:val="22"/>
                  <w:szCs w:val="22"/>
                  <w:lang w:val="en-US"/>
                  <w:rPrChange w:id="592" w:author="Пользователь" w:date="2022-12-22T01:55:00Z">
                    <w:rPr>
                      <w:rFonts w:ascii="Courier New" w:hAnsi="Courier New" w:cs="Courier New"/>
                      <w:color w:val="CC7832"/>
                      <w:sz w:val="22"/>
                      <w:szCs w:val="22"/>
                    </w:rPr>
                  </w:rPrChange>
                </w:rPr>
                <w:t xml:space="preserve">; </w:t>
              </w:r>
              <w:proofErr w:type="spellStart"/>
              <w:r w:rsidRPr="00375563">
                <w:rPr>
                  <w:rFonts w:ascii="Courier New" w:hAnsi="Courier New" w:cs="Courier New"/>
                  <w:color w:val="A9B7C6"/>
                  <w:sz w:val="22"/>
                  <w:szCs w:val="22"/>
                  <w:lang w:val="en-US"/>
                  <w:rPrChange w:id="593" w:author="Пользователь" w:date="2022-12-22T01:55:00Z">
                    <w:rPr>
                      <w:rFonts w:ascii="Courier New" w:hAnsi="Courier New" w:cs="Courier New"/>
                      <w:color w:val="A9B7C6"/>
                      <w:sz w:val="22"/>
                      <w:szCs w:val="22"/>
                    </w:rPr>
                  </w:rPrChange>
                </w:rPr>
                <w:t>i</w:t>
              </w:r>
              <w:proofErr w:type="spellEnd"/>
              <w:r w:rsidRPr="00375563">
                <w:rPr>
                  <w:rFonts w:ascii="Courier New" w:hAnsi="Courier New" w:cs="Courier New"/>
                  <w:color w:val="A9B7C6"/>
                  <w:sz w:val="22"/>
                  <w:szCs w:val="22"/>
                  <w:lang w:val="en-US"/>
                  <w:rPrChange w:id="594" w:author="Пользователь" w:date="2022-12-22T01:55:00Z">
                    <w:rPr>
                      <w:rFonts w:ascii="Courier New" w:hAnsi="Courier New" w:cs="Courier New"/>
                      <w:color w:val="A9B7C6"/>
                      <w:sz w:val="22"/>
                      <w:szCs w:val="22"/>
                    </w:rPr>
                  </w:rPrChange>
                </w:rPr>
                <w:t>++) {</w:t>
              </w:r>
            </w:ins>
          </w:p>
          <w:p w14:paraId="3815677C" w14:textId="77777777" w:rsidR="00375563" w:rsidRDefault="00375563" w:rsidP="00375563">
            <w:pPr>
              <w:pStyle w:val="afffc"/>
              <w:spacing w:before="0" w:beforeAutospacing="0" w:after="0" w:afterAutospacing="0"/>
              <w:rPr>
                <w:ins w:id="595" w:author="Пользователь" w:date="2022-12-22T01:55:00Z"/>
              </w:rPr>
            </w:pPr>
            <w:ins w:id="596" w:author="Пользователь" w:date="2022-12-22T01:55:00Z">
              <w:r w:rsidRPr="00375563">
                <w:rPr>
                  <w:rFonts w:ascii="Courier New" w:hAnsi="Courier New" w:cs="Courier New"/>
                  <w:color w:val="A9B7C6"/>
                  <w:sz w:val="22"/>
                  <w:szCs w:val="22"/>
                  <w:lang w:val="en-US"/>
                  <w:rPrChange w:id="597" w:author="Пользователь" w:date="2022-12-22T01:55:00Z">
                    <w:rPr>
                      <w:rFonts w:ascii="Courier New" w:hAnsi="Courier New" w:cs="Courier New"/>
                      <w:color w:val="A9B7C6"/>
                      <w:sz w:val="22"/>
                      <w:szCs w:val="22"/>
                    </w:rPr>
                  </w:rPrChange>
                </w:rPr>
                <w:t>       </w:t>
              </w:r>
              <w:proofErr w:type="spellStart"/>
              <w:r>
                <w:rPr>
                  <w:rFonts w:ascii="Courier New" w:hAnsi="Courier New" w:cs="Courier New"/>
                  <w:color w:val="A9B7C6"/>
                  <w:sz w:val="22"/>
                  <w:szCs w:val="22"/>
                </w:rPr>
                <w:t>row</w:t>
              </w:r>
              <w:proofErr w:type="spellEnd"/>
              <w:r>
                <w:rPr>
                  <w:rFonts w:ascii="Courier New" w:hAnsi="Courier New" w:cs="Courier New"/>
                  <w:color w:val="A9B7C6"/>
                  <w:sz w:val="22"/>
                  <w:szCs w:val="22"/>
                </w:rPr>
                <w:t xml:space="preserve"> = </w:t>
              </w:r>
              <w:proofErr w:type="spellStart"/>
              <w:proofErr w:type="gramStart"/>
              <w:r>
                <w:rPr>
                  <w:rFonts w:ascii="Courier New" w:hAnsi="Courier New" w:cs="Courier New"/>
                  <w:color w:val="A9B7C6"/>
                  <w:sz w:val="22"/>
                  <w:szCs w:val="22"/>
                </w:rPr>
                <w:t>sheet.getRow</w:t>
              </w:r>
              <w:proofErr w:type="spellEnd"/>
              <w:proofErr w:type="gramEnd"/>
              <w:r>
                <w:rPr>
                  <w:rFonts w:ascii="Courier New" w:hAnsi="Courier New" w:cs="Courier New"/>
                  <w:color w:val="A9B7C6"/>
                  <w:sz w:val="22"/>
                  <w:szCs w:val="22"/>
                </w:rPr>
                <w:t>(i)</w:t>
              </w:r>
              <w:r>
                <w:rPr>
                  <w:rFonts w:ascii="Courier New" w:hAnsi="Courier New" w:cs="Courier New"/>
                  <w:color w:val="CC7832"/>
                  <w:sz w:val="22"/>
                  <w:szCs w:val="22"/>
                </w:rPr>
                <w:t>;</w:t>
              </w:r>
            </w:ins>
          </w:p>
          <w:p w14:paraId="282FCF8C" w14:textId="77777777" w:rsidR="00375563" w:rsidRDefault="00375563" w:rsidP="00375563">
            <w:pPr>
              <w:pStyle w:val="afffc"/>
              <w:spacing w:before="0" w:beforeAutospacing="0" w:after="0" w:afterAutospacing="0"/>
              <w:rPr>
                <w:ins w:id="598" w:author="Пользователь" w:date="2022-12-22T01:55:00Z"/>
              </w:rPr>
            </w:pPr>
            <w:ins w:id="599" w:author="Пользователь" w:date="2022-12-22T01:55:00Z">
              <w:r>
                <w:rPr>
                  <w:rFonts w:ascii="Courier New" w:hAnsi="Courier New" w:cs="Courier New"/>
                  <w:color w:val="CC7832"/>
                  <w:sz w:val="22"/>
                  <w:szCs w:val="22"/>
                </w:rPr>
                <w:t>       </w:t>
              </w:r>
              <w:r>
                <w:rPr>
                  <w:rFonts w:ascii="Courier New" w:hAnsi="Courier New" w:cs="Courier New"/>
                  <w:color w:val="808080"/>
                  <w:sz w:val="22"/>
                  <w:szCs w:val="22"/>
                </w:rPr>
                <w:t>// Просматривается есть ли данные в ряду.</w:t>
              </w:r>
            </w:ins>
          </w:p>
          <w:p w14:paraId="4D39FCFC" w14:textId="77777777" w:rsidR="00375563" w:rsidRDefault="00375563" w:rsidP="00375563">
            <w:pPr>
              <w:pStyle w:val="afffc"/>
              <w:spacing w:before="0" w:beforeAutospacing="0" w:after="0" w:afterAutospacing="0"/>
              <w:rPr>
                <w:ins w:id="600" w:author="Пользователь" w:date="2022-12-22T01:55:00Z"/>
              </w:rPr>
            </w:pPr>
            <w:ins w:id="601" w:author="Пользователь" w:date="2022-12-22T01:55:00Z">
              <w:r>
                <w:rPr>
                  <w:rFonts w:ascii="Courier New" w:hAnsi="Courier New" w:cs="Courier New"/>
                  <w:color w:val="808080"/>
                  <w:sz w:val="22"/>
                  <w:szCs w:val="22"/>
                </w:rPr>
                <w:t>       </w:t>
              </w:r>
              <w:proofErr w:type="spellStart"/>
              <w:r>
                <w:rPr>
                  <w:rFonts w:ascii="Courier New" w:hAnsi="Courier New" w:cs="Courier New"/>
                  <w:color w:val="CC7832"/>
                  <w:sz w:val="22"/>
                  <w:szCs w:val="22"/>
                </w:rPr>
                <w:t>if</w:t>
              </w:r>
              <w:proofErr w:type="spellEnd"/>
              <w:r>
                <w:rPr>
                  <w:rFonts w:ascii="Courier New" w:hAnsi="Courier New" w:cs="Courier New"/>
                  <w:color w:val="CC7832"/>
                  <w:sz w:val="22"/>
                  <w:szCs w:val="22"/>
                </w:rPr>
                <w:t xml:space="preserve"> </w:t>
              </w:r>
              <w:r>
                <w:rPr>
                  <w:rFonts w:ascii="Courier New" w:hAnsi="Courier New" w:cs="Courier New"/>
                  <w:color w:val="A9B7C6"/>
                  <w:sz w:val="22"/>
                  <w:szCs w:val="22"/>
                </w:rPr>
                <w:t>(</w:t>
              </w:r>
              <w:proofErr w:type="spellStart"/>
              <w:r>
                <w:rPr>
                  <w:rFonts w:ascii="Courier New" w:hAnsi="Courier New" w:cs="Courier New"/>
                  <w:color w:val="A9B7C6"/>
                  <w:sz w:val="22"/>
                  <w:szCs w:val="22"/>
                </w:rPr>
                <w:t>row</w:t>
              </w:r>
              <w:proofErr w:type="spellEnd"/>
              <w:r>
                <w:rPr>
                  <w:rFonts w:ascii="Courier New" w:hAnsi="Courier New" w:cs="Courier New"/>
                  <w:color w:val="A9B7C6"/>
                  <w:sz w:val="22"/>
                  <w:szCs w:val="22"/>
                </w:rPr>
                <w:t xml:space="preserve"> == </w:t>
              </w:r>
              <w:proofErr w:type="spellStart"/>
              <w:r>
                <w:rPr>
                  <w:rFonts w:ascii="Courier New" w:hAnsi="Courier New" w:cs="Courier New"/>
                  <w:color w:val="CC7832"/>
                  <w:sz w:val="22"/>
                  <w:szCs w:val="22"/>
                </w:rPr>
                <w:t>null</w:t>
              </w:r>
              <w:proofErr w:type="spellEnd"/>
              <w:r>
                <w:rPr>
                  <w:rFonts w:ascii="Courier New" w:hAnsi="Courier New" w:cs="Courier New"/>
                  <w:color w:val="A9B7C6"/>
                  <w:sz w:val="22"/>
                  <w:szCs w:val="22"/>
                </w:rPr>
                <w:t>)</w:t>
              </w:r>
            </w:ins>
          </w:p>
          <w:p w14:paraId="44AB2231" w14:textId="77777777" w:rsidR="00375563" w:rsidRDefault="00375563" w:rsidP="00375563">
            <w:pPr>
              <w:pStyle w:val="afffc"/>
              <w:spacing w:before="0" w:beforeAutospacing="0" w:after="0" w:afterAutospacing="0"/>
              <w:rPr>
                <w:ins w:id="602" w:author="Пользователь" w:date="2022-12-22T01:55:00Z"/>
              </w:rPr>
            </w:pPr>
            <w:ins w:id="603" w:author="Пользователь" w:date="2022-12-22T01:55:00Z">
              <w:r>
                <w:rPr>
                  <w:rFonts w:ascii="Courier New" w:hAnsi="Courier New" w:cs="Courier New"/>
                  <w:color w:val="A9B7C6"/>
                  <w:sz w:val="22"/>
                  <w:szCs w:val="22"/>
                </w:rPr>
                <w:t>           </w:t>
              </w:r>
              <w:proofErr w:type="spellStart"/>
              <w:r>
                <w:rPr>
                  <w:rFonts w:ascii="Courier New" w:hAnsi="Courier New" w:cs="Courier New"/>
                  <w:color w:val="CC7832"/>
                  <w:sz w:val="22"/>
                  <w:szCs w:val="22"/>
                </w:rPr>
                <w:t>continue</w:t>
              </w:r>
              <w:proofErr w:type="spellEnd"/>
              <w:r>
                <w:rPr>
                  <w:rFonts w:ascii="Courier New" w:hAnsi="Courier New" w:cs="Courier New"/>
                  <w:color w:val="CC7832"/>
                  <w:sz w:val="22"/>
                  <w:szCs w:val="22"/>
                </w:rPr>
                <w:t>;</w:t>
              </w:r>
            </w:ins>
          </w:p>
          <w:p w14:paraId="744B990D" w14:textId="77777777" w:rsidR="00375563" w:rsidRDefault="00375563" w:rsidP="00375563">
            <w:pPr>
              <w:pStyle w:val="afffc"/>
              <w:spacing w:before="0" w:beforeAutospacing="0" w:after="0" w:afterAutospacing="0"/>
              <w:rPr>
                <w:ins w:id="604" w:author="Пользователь" w:date="2022-12-22T01:55:00Z"/>
              </w:rPr>
            </w:pPr>
            <w:ins w:id="605" w:author="Пользователь" w:date="2022-12-22T01:55:00Z">
              <w:r>
                <w:rPr>
                  <w:rFonts w:ascii="Courier New" w:hAnsi="Courier New" w:cs="Courier New"/>
                  <w:color w:val="CC7832"/>
                  <w:sz w:val="22"/>
                  <w:szCs w:val="22"/>
                </w:rPr>
                <w:t>       </w:t>
              </w:r>
              <w:r>
                <w:rPr>
                  <w:rFonts w:ascii="Courier New" w:hAnsi="Courier New" w:cs="Courier New"/>
                  <w:color w:val="808080"/>
                  <w:sz w:val="22"/>
                  <w:szCs w:val="22"/>
                </w:rPr>
                <w:t>// Просматривается все ли заполнены ячейки в ряду.</w:t>
              </w:r>
            </w:ins>
          </w:p>
          <w:p w14:paraId="133B6D1B" w14:textId="77777777" w:rsidR="00375563" w:rsidRDefault="00375563" w:rsidP="00375563">
            <w:pPr>
              <w:pStyle w:val="afffc"/>
              <w:spacing w:before="0" w:beforeAutospacing="0" w:after="0" w:afterAutospacing="0"/>
              <w:rPr>
                <w:ins w:id="606" w:author="Пользователь" w:date="2022-12-22T01:55:00Z"/>
              </w:rPr>
            </w:pPr>
            <w:ins w:id="607" w:author="Пользователь" w:date="2022-12-22T01:55:00Z">
              <w:r>
                <w:rPr>
                  <w:rFonts w:ascii="Courier New" w:hAnsi="Courier New" w:cs="Courier New"/>
                  <w:color w:val="808080"/>
                  <w:sz w:val="22"/>
                  <w:szCs w:val="22"/>
                </w:rPr>
                <w:t>       </w:t>
              </w:r>
              <w:proofErr w:type="spellStart"/>
              <w:r>
                <w:rPr>
                  <w:rFonts w:ascii="Courier New" w:hAnsi="Courier New" w:cs="Courier New"/>
                  <w:color w:val="CC7832"/>
                  <w:sz w:val="22"/>
                  <w:szCs w:val="22"/>
                </w:rPr>
                <w:t>if</w:t>
              </w:r>
              <w:proofErr w:type="spellEnd"/>
              <w:r>
                <w:rPr>
                  <w:rFonts w:ascii="Courier New" w:hAnsi="Courier New" w:cs="Courier New"/>
                  <w:color w:val="CC7832"/>
                  <w:sz w:val="22"/>
                  <w:szCs w:val="22"/>
                </w:rPr>
                <w:t xml:space="preserve"> </w:t>
              </w:r>
              <w:r>
                <w:rPr>
                  <w:rFonts w:ascii="Courier New" w:hAnsi="Courier New" w:cs="Courier New"/>
                  <w:color w:val="A9B7C6"/>
                  <w:sz w:val="22"/>
                  <w:szCs w:val="22"/>
                </w:rPr>
                <w:t>(</w:t>
              </w:r>
              <w:proofErr w:type="spellStart"/>
              <w:proofErr w:type="gramStart"/>
              <w:r>
                <w:rPr>
                  <w:rFonts w:ascii="Courier New" w:hAnsi="Courier New" w:cs="Courier New"/>
                  <w:color w:val="A9B7C6"/>
                  <w:sz w:val="22"/>
                  <w:szCs w:val="22"/>
                </w:rPr>
                <w:t>row.getLastCellNum</w:t>
              </w:r>
              <w:proofErr w:type="spellEnd"/>
              <w:proofErr w:type="gramEnd"/>
              <w:r>
                <w:rPr>
                  <w:rFonts w:ascii="Courier New" w:hAnsi="Courier New" w:cs="Courier New"/>
                  <w:color w:val="A9B7C6"/>
                  <w:sz w:val="22"/>
                  <w:szCs w:val="22"/>
                </w:rPr>
                <w:t xml:space="preserve">() &lt; </w:t>
              </w:r>
              <w:r>
                <w:rPr>
                  <w:rFonts w:ascii="Courier New" w:hAnsi="Courier New" w:cs="Courier New"/>
                  <w:color w:val="6897BB"/>
                  <w:sz w:val="22"/>
                  <w:szCs w:val="22"/>
                </w:rPr>
                <w:t>3</w:t>
              </w:r>
              <w:r>
                <w:rPr>
                  <w:rFonts w:ascii="Courier New" w:hAnsi="Courier New" w:cs="Courier New"/>
                  <w:color w:val="A9B7C6"/>
                  <w:sz w:val="22"/>
                  <w:szCs w:val="22"/>
                </w:rPr>
                <w:t>)</w:t>
              </w:r>
            </w:ins>
          </w:p>
          <w:p w14:paraId="69D54F24" w14:textId="77777777" w:rsidR="00375563" w:rsidRDefault="00375563" w:rsidP="00375563">
            <w:pPr>
              <w:pStyle w:val="afffc"/>
              <w:spacing w:before="0" w:beforeAutospacing="0" w:after="0" w:afterAutospacing="0"/>
              <w:rPr>
                <w:ins w:id="608" w:author="Пользователь" w:date="2022-12-22T01:55:00Z"/>
              </w:rPr>
            </w:pPr>
            <w:ins w:id="609" w:author="Пользователь" w:date="2022-12-22T01:55:00Z">
              <w:r>
                <w:rPr>
                  <w:rFonts w:ascii="Courier New" w:hAnsi="Courier New" w:cs="Courier New"/>
                  <w:color w:val="A9B7C6"/>
                  <w:sz w:val="22"/>
                  <w:szCs w:val="22"/>
                </w:rPr>
                <w:t>           </w:t>
              </w:r>
              <w:proofErr w:type="spellStart"/>
              <w:r>
                <w:rPr>
                  <w:rFonts w:ascii="Courier New" w:hAnsi="Courier New" w:cs="Courier New"/>
                  <w:color w:val="CC7832"/>
                  <w:sz w:val="22"/>
                  <w:szCs w:val="22"/>
                </w:rPr>
                <w:t>continue</w:t>
              </w:r>
              <w:proofErr w:type="spellEnd"/>
              <w:r>
                <w:rPr>
                  <w:rFonts w:ascii="Courier New" w:hAnsi="Courier New" w:cs="Courier New"/>
                  <w:color w:val="CC7832"/>
                  <w:sz w:val="22"/>
                  <w:szCs w:val="22"/>
                </w:rPr>
                <w:t>;</w:t>
              </w:r>
            </w:ins>
          </w:p>
          <w:p w14:paraId="374A09F8" w14:textId="77777777" w:rsidR="00375563" w:rsidRDefault="00375563" w:rsidP="00375563">
            <w:pPr>
              <w:pStyle w:val="afffc"/>
              <w:spacing w:before="0" w:beforeAutospacing="0" w:after="0" w:afterAutospacing="0"/>
              <w:rPr>
                <w:ins w:id="610" w:author="Пользователь" w:date="2022-12-22T01:55:00Z"/>
              </w:rPr>
            </w:pPr>
            <w:ins w:id="611" w:author="Пользователь" w:date="2022-12-22T01:55:00Z">
              <w:r>
                <w:rPr>
                  <w:rFonts w:ascii="Courier New" w:hAnsi="Courier New" w:cs="Courier New"/>
                  <w:color w:val="CC7832"/>
                  <w:sz w:val="22"/>
                  <w:szCs w:val="22"/>
                </w:rPr>
                <w:t>       </w:t>
              </w:r>
              <w:r>
                <w:rPr>
                  <w:rFonts w:ascii="Courier New" w:hAnsi="Courier New" w:cs="Courier New"/>
                  <w:color w:val="808080"/>
                  <w:sz w:val="22"/>
                  <w:szCs w:val="22"/>
                </w:rPr>
                <w:t>// Достаётся UUID из 1 ячейки.</w:t>
              </w:r>
            </w:ins>
          </w:p>
          <w:p w14:paraId="2E6D4C88" w14:textId="77777777" w:rsidR="00375563" w:rsidRPr="00375563" w:rsidRDefault="00375563" w:rsidP="00375563">
            <w:pPr>
              <w:pStyle w:val="afffc"/>
              <w:spacing w:before="0" w:beforeAutospacing="0" w:after="0" w:afterAutospacing="0"/>
              <w:rPr>
                <w:ins w:id="612" w:author="Пользователь" w:date="2022-12-22T01:55:00Z"/>
                <w:lang w:val="en-US"/>
                <w:rPrChange w:id="613" w:author="Пользователь" w:date="2022-12-22T01:55:00Z">
                  <w:rPr>
                    <w:ins w:id="614" w:author="Пользователь" w:date="2022-12-22T01:55:00Z"/>
                  </w:rPr>
                </w:rPrChange>
              </w:rPr>
            </w:pPr>
            <w:ins w:id="615" w:author="Пользователь" w:date="2022-12-22T01:55:00Z">
              <w:r>
                <w:rPr>
                  <w:rFonts w:ascii="Courier New" w:hAnsi="Courier New" w:cs="Courier New"/>
                  <w:color w:val="808080"/>
                  <w:sz w:val="22"/>
                  <w:szCs w:val="22"/>
                </w:rPr>
                <w:t>       </w:t>
              </w:r>
              <w:r w:rsidRPr="00375563">
                <w:rPr>
                  <w:rFonts w:ascii="Courier New" w:hAnsi="Courier New" w:cs="Courier New"/>
                  <w:color w:val="A9B7C6"/>
                  <w:sz w:val="22"/>
                  <w:szCs w:val="22"/>
                  <w:lang w:val="en-US"/>
                  <w:rPrChange w:id="616" w:author="Пользователь" w:date="2022-12-22T01:55:00Z">
                    <w:rPr>
                      <w:rFonts w:ascii="Courier New" w:hAnsi="Courier New" w:cs="Courier New"/>
                      <w:color w:val="A9B7C6"/>
                      <w:sz w:val="22"/>
                      <w:szCs w:val="22"/>
                    </w:rPr>
                  </w:rPrChange>
                </w:rPr>
                <w:t xml:space="preserve">cell = </w:t>
              </w:r>
              <w:proofErr w:type="spellStart"/>
              <w:proofErr w:type="gramStart"/>
              <w:r w:rsidRPr="00375563">
                <w:rPr>
                  <w:rFonts w:ascii="Courier New" w:hAnsi="Courier New" w:cs="Courier New"/>
                  <w:color w:val="A9B7C6"/>
                  <w:sz w:val="22"/>
                  <w:szCs w:val="22"/>
                  <w:lang w:val="en-US"/>
                  <w:rPrChange w:id="617" w:author="Пользователь" w:date="2022-12-22T01:55:00Z">
                    <w:rPr>
                      <w:rFonts w:ascii="Courier New" w:hAnsi="Courier New" w:cs="Courier New"/>
                      <w:color w:val="A9B7C6"/>
                      <w:sz w:val="22"/>
                      <w:szCs w:val="22"/>
                    </w:rPr>
                  </w:rPrChange>
                </w:rPr>
                <w:t>row.getCell</w:t>
              </w:r>
              <w:proofErr w:type="spellEnd"/>
              <w:proofErr w:type="gramEnd"/>
              <w:r w:rsidRPr="00375563">
                <w:rPr>
                  <w:rFonts w:ascii="Courier New" w:hAnsi="Courier New" w:cs="Courier New"/>
                  <w:color w:val="A9B7C6"/>
                  <w:sz w:val="22"/>
                  <w:szCs w:val="22"/>
                  <w:lang w:val="en-US"/>
                  <w:rPrChange w:id="618" w:author="Пользователь" w:date="2022-12-22T01:55:00Z">
                    <w:rPr>
                      <w:rFonts w:ascii="Courier New" w:hAnsi="Courier New" w:cs="Courier New"/>
                      <w:color w:val="A9B7C6"/>
                      <w:sz w:val="22"/>
                      <w:szCs w:val="22"/>
                    </w:rPr>
                  </w:rPrChange>
                </w:rPr>
                <w:t>(</w:t>
              </w:r>
              <w:r w:rsidRPr="00375563">
                <w:rPr>
                  <w:rFonts w:ascii="Courier New" w:hAnsi="Courier New" w:cs="Courier New"/>
                  <w:color w:val="6897BB"/>
                  <w:sz w:val="22"/>
                  <w:szCs w:val="22"/>
                  <w:lang w:val="en-US"/>
                  <w:rPrChange w:id="619" w:author="Пользователь" w:date="2022-12-22T01:55:00Z">
                    <w:rPr>
                      <w:rFonts w:ascii="Courier New" w:hAnsi="Courier New" w:cs="Courier New"/>
                      <w:color w:val="6897BB"/>
                      <w:sz w:val="22"/>
                      <w:szCs w:val="22"/>
                    </w:rPr>
                  </w:rPrChange>
                </w:rPr>
                <w:t>0</w:t>
              </w:r>
              <w:r w:rsidRPr="00375563">
                <w:rPr>
                  <w:rFonts w:ascii="Courier New" w:hAnsi="Courier New" w:cs="Courier New"/>
                  <w:color w:val="A9B7C6"/>
                  <w:sz w:val="22"/>
                  <w:szCs w:val="22"/>
                  <w:lang w:val="en-US"/>
                  <w:rPrChange w:id="620" w:author="Пользователь" w:date="2022-12-22T01:55:00Z">
                    <w:rPr>
                      <w:rFonts w:ascii="Courier New" w:hAnsi="Courier New" w:cs="Courier New"/>
                      <w:color w:val="A9B7C6"/>
                      <w:sz w:val="22"/>
                      <w:szCs w:val="22"/>
                    </w:rPr>
                  </w:rPrChange>
                </w:rPr>
                <w:t>)</w:t>
              </w:r>
              <w:r w:rsidRPr="00375563">
                <w:rPr>
                  <w:rFonts w:ascii="Courier New" w:hAnsi="Courier New" w:cs="Courier New"/>
                  <w:color w:val="CC7832"/>
                  <w:sz w:val="22"/>
                  <w:szCs w:val="22"/>
                  <w:lang w:val="en-US"/>
                  <w:rPrChange w:id="621" w:author="Пользователь" w:date="2022-12-22T01:55:00Z">
                    <w:rPr>
                      <w:rFonts w:ascii="Courier New" w:hAnsi="Courier New" w:cs="Courier New"/>
                      <w:color w:val="CC7832"/>
                      <w:sz w:val="22"/>
                      <w:szCs w:val="22"/>
                    </w:rPr>
                  </w:rPrChange>
                </w:rPr>
                <w:t>;</w:t>
              </w:r>
            </w:ins>
          </w:p>
          <w:p w14:paraId="321DC44A" w14:textId="77777777" w:rsidR="00375563" w:rsidRPr="00375563" w:rsidRDefault="00375563" w:rsidP="00375563">
            <w:pPr>
              <w:pStyle w:val="afffc"/>
              <w:spacing w:before="0" w:beforeAutospacing="0" w:after="0" w:afterAutospacing="0"/>
              <w:rPr>
                <w:ins w:id="622" w:author="Пользователь" w:date="2022-12-22T01:55:00Z"/>
                <w:lang w:val="en-US"/>
                <w:rPrChange w:id="623" w:author="Пользователь" w:date="2022-12-22T01:55:00Z">
                  <w:rPr>
                    <w:ins w:id="624" w:author="Пользователь" w:date="2022-12-22T01:55:00Z"/>
                  </w:rPr>
                </w:rPrChange>
              </w:rPr>
            </w:pPr>
            <w:ins w:id="625" w:author="Пользователь" w:date="2022-12-22T01:55:00Z">
              <w:r w:rsidRPr="00375563">
                <w:rPr>
                  <w:rFonts w:ascii="Courier New" w:hAnsi="Courier New" w:cs="Courier New"/>
                  <w:color w:val="CC7832"/>
                  <w:sz w:val="22"/>
                  <w:szCs w:val="22"/>
                  <w:lang w:val="en-US"/>
                  <w:rPrChange w:id="626" w:author="Пользователь" w:date="2022-12-22T01:55:00Z">
                    <w:rPr>
                      <w:rFonts w:ascii="Courier New" w:hAnsi="Courier New" w:cs="Courier New"/>
                      <w:color w:val="CC7832"/>
                      <w:sz w:val="22"/>
                      <w:szCs w:val="22"/>
                    </w:rPr>
                  </w:rPrChange>
                </w:rPr>
                <w:t>       </w:t>
              </w:r>
              <w:proofErr w:type="spellStart"/>
              <w:r w:rsidRPr="00375563">
                <w:rPr>
                  <w:rFonts w:ascii="Courier New" w:hAnsi="Courier New" w:cs="Courier New"/>
                  <w:color w:val="A9B7C6"/>
                  <w:sz w:val="22"/>
                  <w:szCs w:val="22"/>
                  <w:lang w:val="en-US"/>
                  <w:rPrChange w:id="627" w:author="Пользователь" w:date="2022-12-22T01:55:00Z">
                    <w:rPr>
                      <w:rFonts w:ascii="Courier New" w:hAnsi="Courier New" w:cs="Courier New"/>
                      <w:color w:val="A9B7C6"/>
                      <w:sz w:val="22"/>
                      <w:szCs w:val="22"/>
                    </w:rPr>
                  </w:rPrChange>
                </w:rPr>
                <w:t>tiUUID</w:t>
              </w:r>
              <w:proofErr w:type="spellEnd"/>
              <w:r w:rsidRPr="00375563">
                <w:rPr>
                  <w:rFonts w:ascii="Courier New" w:hAnsi="Courier New" w:cs="Courier New"/>
                  <w:color w:val="A9B7C6"/>
                  <w:sz w:val="22"/>
                  <w:szCs w:val="22"/>
                  <w:lang w:val="en-US"/>
                  <w:rPrChange w:id="628" w:author="Пользователь" w:date="2022-12-22T01:55:00Z">
                    <w:rPr>
                      <w:rFonts w:ascii="Courier New" w:hAnsi="Courier New" w:cs="Courier New"/>
                      <w:color w:val="A9B7C6"/>
                      <w:sz w:val="22"/>
                      <w:szCs w:val="22"/>
                    </w:rPr>
                  </w:rPrChange>
                </w:rPr>
                <w:t xml:space="preserve"> = </w:t>
              </w:r>
              <w:proofErr w:type="spellStart"/>
              <w:proofErr w:type="gramStart"/>
              <w:r w:rsidRPr="00375563">
                <w:rPr>
                  <w:rFonts w:ascii="Courier New" w:hAnsi="Courier New" w:cs="Courier New"/>
                  <w:color w:val="A9B7C6"/>
                  <w:sz w:val="22"/>
                  <w:szCs w:val="22"/>
                  <w:lang w:val="en-US"/>
                  <w:rPrChange w:id="629" w:author="Пользователь" w:date="2022-12-22T01:55:00Z">
                    <w:rPr>
                      <w:rFonts w:ascii="Courier New" w:hAnsi="Courier New" w:cs="Courier New"/>
                      <w:color w:val="A9B7C6"/>
                      <w:sz w:val="22"/>
                      <w:szCs w:val="22"/>
                    </w:rPr>
                  </w:rPrChange>
                </w:rPr>
                <w:t>cell.getStringCellValue</w:t>
              </w:r>
              <w:proofErr w:type="spellEnd"/>
              <w:proofErr w:type="gramEnd"/>
              <w:r w:rsidRPr="00375563">
                <w:rPr>
                  <w:rFonts w:ascii="Courier New" w:hAnsi="Courier New" w:cs="Courier New"/>
                  <w:color w:val="A9B7C6"/>
                  <w:sz w:val="22"/>
                  <w:szCs w:val="22"/>
                  <w:lang w:val="en-US"/>
                  <w:rPrChange w:id="630" w:author="Пользователь" w:date="2022-12-22T01:55:00Z">
                    <w:rPr>
                      <w:rFonts w:ascii="Courier New" w:hAnsi="Courier New" w:cs="Courier New"/>
                      <w:color w:val="A9B7C6"/>
                      <w:sz w:val="22"/>
                      <w:szCs w:val="22"/>
                    </w:rPr>
                  </w:rPrChange>
                </w:rPr>
                <w:t>()</w:t>
              </w:r>
              <w:r w:rsidRPr="00375563">
                <w:rPr>
                  <w:rFonts w:ascii="Courier New" w:hAnsi="Courier New" w:cs="Courier New"/>
                  <w:color w:val="CC7832"/>
                  <w:sz w:val="22"/>
                  <w:szCs w:val="22"/>
                  <w:lang w:val="en-US"/>
                  <w:rPrChange w:id="631" w:author="Пользователь" w:date="2022-12-22T01:55:00Z">
                    <w:rPr>
                      <w:rFonts w:ascii="Courier New" w:hAnsi="Courier New" w:cs="Courier New"/>
                      <w:color w:val="CC7832"/>
                      <w:sz w:val="22"/>
                      <w:szCs w:val="22"/>
                    </w:rPr>
                  </w:rPrChange>
                </w:rPr>
                <w:t>;</w:t>
              </w:r>
            </w:ins>
          </w:p>
          <w:p w14:paraId="3B001E47" w14:textId="77777777" w:rsidR="00375563" w:rsidRPr="00375563" w:rsidRDefault="00375563" w:rsidP="00375563">
            <w:pPr>
              <w:pStyle w:val="afffc"/>
              <w:spacing w:before="0" w:beforeAutospacing="0" w:after="0" w:afterAutospacing="0"/>
              <w:rPr>
                <w:ins w:id="632" w:author="Пользователь" w:date="2022-12-22T01:55:00Z"/>
                <w:lang w:val="en-US"/>
                <w:rPrChange w:id="633" w:author="Пользователь" w:date="2022-12-22T01:55:00Z">
                  <w:rPr>
                    <w:ins w:id="634" w:author="Пользователь" w:date="2022-12-22T01:55:00Z"/>
                  </w:rPr>
                </w:rPrChange>
              </w:rPr>
            </w:pPr>
            <w:ins w:id="635" w:author="Пользователь" w:date="2022-12-22T01:55:00Z">
              <w:r w:rsidRPr="00375563">
                <w:rPr>
                  <w:rFonts w:ascii="Courier New" w:hAnsi="Courier New" w:cs="Courier New"/>
                  <w:color w:val="CC7832"/>
                  <w:sz w:val="22"/>
                  <w:szCs w:val="22"/>
                  <w:lang w:val="en-US"/>
                  <w:rPrChange w:id="636" w:author="Пользователь" w:date="2022-12-22T01:55:00Z">
                    <w:rPr>
                      <w:rFonts w:ascii="Courier New" w:hAnsi="Courier New" w:cs="Courier New"/>
                      <w:color w:val="CC7832"/>
                      <w:sz w:val="22"/>
                      <w:szCs w:val="22"/>
                    </w:rPr>
                  </w:rPrChange>
                </w:rPr>
                <w:t xml:space="preserve">       if </w:t>
              </w:r>
              <w:r w:rsidRPr="00375563">
                <w:rPr>
                  <w:rFonts w:ascii="Courier New" w:hAnsi="Courier New" w:cs="Courier New"/>
                  <w:color w:val="A9B7C6"/>
                  <w:sz w:val="22"/>
                  <w:szCs w:val="22"/>
                  <w:lang w:val="en-US"/>
                  <w:rPrChange w:id="637" w:author="Пользователь" w:date="2022-12-22T01:55:00Z">
                    <w:rPr>
                      <w:rFonts w:ascii="Courier New" w:hAnsi="Courier New" w:cs="Courier New"/>
                      <w:color w:val="A9B7C6"/>
                      <w:sz w:val="22"/>
                      <w:szCs w:val="22"/>
                    </w:rPr>
                  </w:rPrChange>
                </w:rPr>
                <w:t>(</w:t>
              </w:r>
              <w:proofErr w:type="spellStart"/>
              <w:r w:rsidRPr="00375563">
                <w:rPr>
                  <w:rFonts w:ascii="Courier New" w:hAnsi="Courier New" w:cs="Courier New"/>
                  <w:color w:val="A9B7C6"/>
                  <w:sz w:val="22"/>
                  <w:szCs w:val="22"/>
                  <w:lang w:val="en-US"/>
                  <w:rPrChange w:id="638" w:author="Пользователь" w:date="2022-12-22T01:55:00Z">
                    <w:rPr>
                      <w:rFonts w:ascii="Courier New" w:hAnsi="Courier New" w:cs="Courier New"/>
                      <w:color w:val="A9B7C6"/>
                      <w:sz w:val="22"/>
                      <w:szCs w:val="22"/>
                    </w:rPr>
                  </w:rPrChange>
                </w:rPr>
                <w:t>tiUUID.length</w:t>
              </w:r>
              <w:proofErr w:type="spellEnd"/>
              <w:r w:rsidRPr="00375563">
                <w:rPr>
                  <w:rFonts w:ascii="Courier New" w:hAnsi="Courier New" w:cs="Courier New"/>
                  <w:color w:val="A9B7C6"/>
                  <w:sz w:val="22"/>
                  <w:szCs w:val="22"/>
                  <w:lang w:val="en-US"/>
                  <w:rPrChange w:id="639" w:author="Пользователь" w:date="2022-12-22T01:55:00Z">
                    <w:rPr>
                      <w:rFonts w:ascii="Courier New" w:hAnsi="Courier New" w:cs="Courier New"/>
                      <w:color w:val="A9B7C6"/>
                      <w:sz w:val="22"/>
                      <w:szCs w:val="22"/>
                    </w:rPr>
                  </w:rPrChange>
                </w:rPr>
                <w:t xml:space="preserve">() == </w:t>
              </w:r>
              <w:r w:rsidRPr="00375563">
                <w:rPr>
                  <w:rFonts w:ascii="Courier New" w:hAnsi="Courier New" w:cs="Courier New"/>
                  <w:color w:val="6897BB"/>
                  <w:sz w:val="22"/>
                  <w:szCs w:val="22"/>
                  <w:lang w:val="en-US"/>
                  <w:rPrChange w:id="640" w:author="Пользователь" w:date="2022-12-22T01:55:00Z">
                    <w:rPr>
                      <w:rFonts w:ascii="Courier New" w:hAnsi="Courier New" w:cs="Courier New"/>
                      <w:color w:val="6897BB"/>
                      <w:sz w:val="22"/>
                      <w:szCs w:val="22"/>
                    </w:rPr>
                  </w:rPrChange>
                </w:rPr>
                <w:t>0</w:t>
              </w:r>
              <w:r w:rsidRPr="00375563">
                <w:rPr>
                  <w:rFonts w:ascii="Courier New" w:hAnsi="Courier New" w:cs="Courier New"/>
                  <w:color w:val="A9B7C6"/>
                  <w:sz w:val="22"/>
                  <w:szCs w:val="22"/>
                  <w:lang w:val="en-US"/>
                  <w:rPrChange w:id="641" w:author="Пользователь" w:date="2022-12-22T01:55:00Z">
                    <w:rPr>
                      <w:rFonts w:ascii="Courier New" w:hAnsi="Courier New" w:cs="Courier New"/>
                      <w:color w:val="A9B7C6"/>
                      <w:sz w:val="22"/>
                      <w:szCs w:val="22"/>
                    </w:rPr>
                  </w:rPrChange>
                </w:rPr>
                <w:t>)</w:t>
              </w:r>
            </w:ins>
          </w:p>
          <w:p w14:paraId="0E966A01" w14:textId="77777777" w:rsidR="00375563" w:rsidRPr="00375563" w:rsidRDefault="00375563" w:rsidP="00375563">
            <w:pPr>
              <w:pStyle w:val="afffc"/>
              <w:spacing w:before="0" w:beforeAutospacing="0" w:after="0" w:afterAutospacing="0"/>
              <w:rPr>
                <w:ins w:id="642" w:author="Пользователь" w:date="2022-12-22T01:55:00Z"/>
                <w:lang w:val="en-US"/>
                <w:rPrChange w:id="643" w:author="Пользователь" w:date="2022-12-22T01:55:00Z">
                  <w:rPr>
                    <w:ins w:id="644" w:author="Пользователь" w:date="2022-12-22T01:55:00Z"/>
                  </w:rPr>
                </w:rPrChange>
              </w:rPr>
            </w:pPr>
            <w:ins w:id="645" w:author="Пользователь" w:date="2022-12-22T01:55:00Z">
              <w:r w:rsidRPr="00375563">
                <w:rPr>
                  <w:rFonts w:ascii="Courier New" w:hAnsi="Courier New" w:cs="Courier New"/>
                  <w:color w:val="A9B7C6"/>
                  <w:sz w:val="22"/>
                  <w:szCs w:val="22"/>
                  <w:lang w:val="en-US"/>
                  <w:rPrChange w:id="646" w:author="Пользователь" w:date="2022-12-22T01:55:00Z">
                    <w:rPr>
                      <w:rFonts w:ascii="Courier New" w:hAnsi="Courier New" w:cs="Courier New"/>
                      <w:color w:val="A9B7C6"/>
                      <w:sz w:val="22"/>
                      <w:szCs w:val="22"/>
                    </w:rPr>
                  </w:rPrChange>
                </w:rPr>
                <w:t>           </w:t>
              </w:r>
              <w:r w:rsidRPr="00375563">
                <w:rPr>
                  <w:rFonts w:ascii="Courier New" w:hAnsi="Courier New" w:cs="Courier New"/>
                  <w:color w:val="CC7832"/>
                  <w:sz w:val="22"/>
                  <w:szCs w:val="22"/>
                  <w:lang w:val="en-US"/>
                  <w:rPrChange w:id="647" w:author="Пользователь" w:date="2022-12-22T01:55:00Z">
                    <w:rPr>
                      <w:rFonts w:ascii="Courier New" w:hAnsi="Courier New" w:cs="Courier New"/>
                      <w:color w:val="CC7832"/>
                      <w:sz w:val="22"/>
                      <w:szCs w:val="22"/>
                    </w:rPr>
                  </w:rPrChange>
                </w:rPr>
                <w:t>continue;</w:t>
              </w:r>
            </w:ins>
          </w:p>
          <w:p w14:paraId="3B6D6488" w14:textId="77777777" w:rsidR="00375563" w:rsidRPr="00375563" w:rsidRDefault="00375563" w:rsidP="00375563">
            <w:pPr>
              <w:rPr>
                <w:ins w:id="648" w:author="Пользователь" w:date="2022-12-22T01:55:00Z"/>
                <w:lang w:val="en-US"/>
                <w:rPrChange w:id="649" w:author="Пользователь" w:date="2022-12-22T01:55:00Z">
                  <w:rPr>
                    <w:ins w:id="650" w:author="Пользователь" w:date="2022-12-22T01:55:00Z"/>
                  </w:rPr>
                </w:rPrChange>
              </w:rPr>
            </w:pPr>
          </w:p>
          <w:p w14:paraId="6EB689C6" w14:textId="77777777" w:rsidR="00375563" w:rsidRPr="00375563" w:rsidRDefault="00375563" w:rsidP="00375563">
            <w:pPr>
              <w:pStyle w:val="afffc"/>
              <w:spacing w:before="0" w:beforeAutospacing="0" w:after="0" w:afterAutospacing="0"/>
              <w:rPr>
                <w:ins w:id="651" w:author="Пользователь" w:date="2022-12-22T01:55:00Z"/>
                <w:lang w:val="en-US"/>
                <w:rPrChange w:id="652" w:author="Пользователь" w:date="2022-12-22T01:55:00Z">
                  <w:rPr>
                    <w:ins w:id="653" w:author="Пользователь" w:date="2022-12-22T01:55:00Z"/>
                  </w:rPr>
                </w:rPrChange>
              </w:rPr>
            </w:pPr>
            <w:ins w:id="654" w:author="Пользователь" w:date="2022-12-22T01:55:00Z">
              <w:r w:rsidRPr="00375563">
                <w:rPr>
                  <w:rFonts w:ascii="Courier New" w:hAnsi="Courier New" w:cs="Courier New"/>
                  <w:color w:val="CC7832"/>
                  <w:sz w:val="22"/>
                  <w:szCs w:val="22"/>
                  <w:lang w:val="en-US"/>
                  <w:rPrChange w:id="655" w:author="Пользователь" w:date="2022-12-22T01:55:00Z">
                    <w:rPr>
                      <w:rFonts w:ascii="Courier New" w:hAnsi="Courier New" w:cs="Courier New"/>
                      <w:color w:val="CC7832"/>
                      <w:sz w:val="22"/>
                      <w:szCs w:val="22"/>
                    </w:rPr>
                  </w:rPrChange>
                </w:rPr>
                <w:t>       </w:t>
              </w:r>
              <w:r w:rsidRPr="00375563">
                <w:rPr>
                  <w:rFonts w:ascii="Courier New" w:hAnsi="Courier New" w:cs="Courier New"/>
                  <w:color w:val="808080"/>
                  <w:sz w:val="22"/>
                  <w:szCs w:val="22"/>
                  <w:lang w:val="en-US"/>
                  <w:rPrChange w:id="656" w:author="Пользователь" w:date="2022-12-22T01:55:00Z">
                    <w:rPr>
                      <w:rFonts w:ascii="Courier New" w:hAnsi="Courier New" w:cs="Courier New"/>
                      <w:color w:val="808080"/>
                      <w:sz w:val="22"/>
                      <w:szCs w:val="22"/>
                    </w:rPr>
                  </w:rPrChange>
                </w:rPr>
                <w:t xml:space="preserve">// </w:t>
              </w:r>
              <w:r>
                <w:rPr>
                  <w:rFonts w:ascii="Courier New" w:hAnsi="Courier New" w:cs="Courier New"/>
                  <w:color w:val="808080"/>
                  <w:sz w:val="22"/>
                  <w:szCs w:val="22"/>
                </w:rPr>
                <w:t>Создаётся</w:t>
              </w:r>
              <w:r w:rsidRPr="00375563">
                <w:rPr>
                  <w:rFonts w:ascii="Courier New" w:hAnsi="Courier New" w:cs="Courier New"/>
                  <w:color w:val="808080"/>
                  <w:sz w:val="22"/>
                  <w:szCs w:val="22"/>
                  <w:lang w:val="en-US"/>
                  <w:rPrChange w:id="657" w:author="Пользователь" w:date="2022-12-22T01:55:00Z">
                    <w:rPr>
                      <w:rFonts w:ascii="Courier New" w:hAnsi="Courier New" w:cs="Courier New"/>
                      <w:color w:val="808080"/>
                      <w:sz w:val="22"/>
                      <w:szCs w:val="22"/>
                    </w:rPr>
                  </w:rPrChange>
                </w:rPr>
                <w:t xml:space="preserve"> </w:t>
              </w:r>
              <w:r>
                <w:rPr>
                  <w:rFonts w:ascii="Courier New" w:hAnsi="Courier New" w:cs="Courier New"/>
                  <w:color w:val="808080"/>
                  <w:sz w:val="22"/>
                  <w:szCs w:val="22"/>
                </w:rPr>
                <w:t>новый</w:t>
              </w:r>
              <w:r w:rsidRPr="00375563">
                <w:rPr>
                  <w:rFonts w:ascii="Courier New" w:hAnsi="Courier New" w:cs="Courier New"/>
                  <w:color w:val="808080"/>
                  <w:sz w:val="22"/>
                  <w:szCs w:val="22"/>
                  <w:lang w:val="en-US"/>
                  <w:rPrChange w:id="658" w:author="Пользователь" w:date="2022-12-22T01:55:00Z">
                    <w:rPr>
                      <w:rFonts w:ascii="Courier New" w:hAnsi="Courier New" w:cs="Courier New"/>
                      <w:color w:val="808080"/>
                      <w:sz w:val="22"/>
                      <w:szCs w:val="22"/>
                    </w:rPr>
                  </w:rPrChange>
                </w:rPr>
                <w:t xml:space="preserve"> </w:t>
              </w:r>
              <w:r>
                <w:rPr>
                  <w:rFonts w:ascii="Courier New" w:hAnsi="Courier New" w:cs="Courier New"/>
                  <w:color w:val="808080"/>
                  <w:sz w:val="22"/>
                  <w:szCs w:val="22"/>
                </w:rPr>
                <w:t>объект</w:t>
              </w:r>
              <w:r w:rsidRPr="00375563">
                <w:rPr>
                  <w:rFonts w:ascii="Courier New" w:hAnsi="Courier New" w:cs="Courier New"/>
                  <w:color w:val="808080"/>
                  <w:sz w:val="22"/>
                  <w:szCs w:val="22"/>
                  <w:lang w:val="en-US"/>
                  <w:rPrChange w:id="659" w:author="Пользователь" w:date="2022-12-22T01:55:00Z">
                    <w:rPr>
                      <w:rFonts w:ascii="Courier New" w:hAnsi="Courier New" w:cs="Courier New"/>
                      <w:color w:val="808080"/>
                      <w:sz w:val="22"/>
                      <w:szCs w:val="22"/>
                    </w:rPr>
                  </w:rPrChange>
                </w:rPr>
                <w:t xml:space="preserve"> </w:t>
              </w:r>
              <w:r>
                <w:rPr>
                  <w:rFonts w:ascii="Courier New" w:hAnsi="Courier New" w:cs="Courier New"/>
                  <w:color w:val="808080"/>
                  <w:sz w:val="22"/>
                  <w:szCs w:val="22"/>
                </w:rPr>
                <w:t>класса</w:t>
              </w:r>
              <w:r w:rsidRPr="00375563">
                <w:rPr>
                  <w:rFonts w:ascii="Courier New" w:hAnsi="Courier New" w:cs="Courier New"/>
                  <w:color w:val="808080"/>
                  <w:sz w:val="22"/>
                  <w:szCs w:val="22"/>
                  <w:lang w:val="en-US"/>
                  <w:rPrChange w:id="660" w:author="Пользователь" w:date="2022-12-22T01:55:00Z">
                    <w:rPr>
                      <w:rFonts w:ascii="Courier New" w:hAnsi="Courier New" w:cs="Courier New"/>
                      <w:color w:val="808080"/>
                      <w:sz w:val="22"/>
                      <w:szCs w:val="22"/>
                    </w:rPr>
                  </w:rPrChange>
                </w:rPr>
                <w:t>.</w:t>
              </w:r>
            </w:ins>
          </w:p>
          <w:p w14:paraId="6BD05EFF" w14:textId="77777777" w:rsidR="00375563" w:rsidRPr="00375563" w:rsidRDefault="00375563" w:rsidP="00375563">
            <w:pPr>
              <w:pStyle w:val="afffc"/>
              <w:spacing w:before="0" w:beforeAutospacing="0" w:after="0" w:afterAutospacing="0"/>
              <w:rPr>
                <w:ins w:id="661" w:author="Пользователь" w:date="2022-12-22T01:55:00Z"/>
                <w:lang w:val="en-US"/>
                <w:rPrChange w:id="662" w:author="Пользователь" w:date="2022-12-22T01:55:00Z">
                  <w:rPr>
                    <w:ins w:id="663" w:author="Пользователь" w:date="2022-12-22T01:55:00Z"/>
                  </w:rPr>
                </w:rPrChange>
              </w:rPr>
            </w:pPr>
            <w:ins w:id="664" w:author="Пользователь" w:date="2022-12-22T01:55:00Z">
              <w:r w:rsidRPr="00375563">
                <w:rPr>
                  <w:rFonts w:ascii="Courier New" w:hAnsi="Courier New" w:cs="Courier New"/>
                  <w:color w:val="808080"/>
                  <w:sz w:val="22"/>
                  <w:szCs w:val="22"/>
                  <w:lang w:val="en-US"/>
                  <w:rPrChange w:id="665" w:author="Пользователь" w:date="2022-12-22T01:55:00Z">
                    <w:rPr>
                      <w:rFonts w:ascii="Courier New" w:hAnsi="Courier New" w:cs="Courier New"/>
                      <w:color w:val="808080"/>
                      <w:sz w:val="22"/>
                      <w:szCs w:val="22"/>
                    </w:rPr>
                  </w:rPrChange>
                </w:rPr>
                <w:t>       </w:t>
              </w:r>
              <w:proofErr w:type="spellStart"/>
              <w:r w:rsidRPr="00375563">
                <w:rPr>
                  <w:rFonts w:ascii="Courier New" w:hAnsi="Courier New" w:cs="Courier New"/>
                  <w:color w:val="A9B7C6"/>
                  <w:sz w:val="22"/>
                  <w:szCs w:val="22"/>
                  <w:lang w:val="en-US"/>
                  <w:rPrChange w:id="666" w:author="Пользователь" w:date="2022-12-22T01:55:00Z">
                    <w:rPr>
                      <w:rFonts w:ascii="Courier New" w:hAnsi="Courier New" w:cs="Courier New"/>
                      <w:color w:val="A9B7C6"/>
                      <w:sz w:val="22"/>
                      <w:szCs w:val="22"/>
                    </w:rPr>
                  </w:rPrChange>
                </w:rPr>
                <w:t>timeInterval</w:t>
              </w:r>
              <w:proofErr w:type="spellEnd"/>
              <w:r w:rsidRPr="00375563">
                <w:rPr>
                  <w:rFonts w:ascii="Courier New" w:hAnsi="Courier New" w:cs="Courier New"/>
                  <w:color w:val="A9B7C6"/>
                  <w:sz w:val="22"/>
                  <w:szCs w:val="22"/>
                  <w:lang w:val="en-US"/>
                  <w:rPrChange w:id="667" w:author="Пользователь" w:date="2022-12-22T01:55:00Z">
                    <w:rPr>
                      <w:rFonts w:ascii="Courier New" w:hAnsi="Courier New" w:cs="Courier New"/>
                      <w:color w:val="A9B7C6"/>
                      <w:sz w:val="22"/>
                      <w:szCs w:val="22"/>
                    </w:rPr>
                  </w:rPrChange>
                </w:rPr>
                <w:t xml:space="preserve"> = </w:t>
              </w:r>
              <w:r w:rsidRPr="00375563">
                <w:rPr>
                  <w:rFonts w:ascii="Courier New" w:hAnsi="Courier New" w:cs="Courier New"/>
                  <w:color w:val="CC7832"/>
                  <w:sz w:val="22"/>
                  <w:szCs w:val="22"/>
                  <w:lang w:val="en-US"/>
                  <w:rPrChange w:id="668" w:author="Пользователь" w:date="2022-12-22T01:55:00Z">
                    <w:rPr>
                      <w:rFonts w:ascii="Courier New" w:hAnsi="Courier New" w:cs="Courier New"/>
                      <w:color w:val="CC7832"/>
                      <w:sz w:val="22"/>
                      <w:szCs w:val="22"/>
                    </w:rPr>
                  </w:rPrChange>
                </w:rPr>
                <w:t xml:space="preserve">new </w:t>
              </w:r>
              <w:proofErr w:type="spellStart"/>
              <w:proofErr w:type="gramStart"/>
              <w:r w:rsidRPr="00375563">
                <w:rPr>
                  <w:rFonts w:ascii="Courier New" w:hAnsi="Courier New" w:cs="Courier New"/>
                  <w:color w:val="A9B7C6"/>
                  <w:sz w:val="22"/>
                  <w:szCs w:val="22"/>
                  <w:lang w:val="en-US"/>
                  <w:rPrChange w:id="669" w:author="Пользователь" w:date="2022-12-22T01:55:00Z">
                    <w:rPr>
                      <w:rFonts w:ascii="Courier New" w:hAnsi="Courier New" w:cs="Courier New"/>
                      <w:color w:val="A9B7C6"/>
                      <w:sz w:val="22"/>
                      <w:szCs w:val="22"/>
                    </w:rPr>
                  </w:rPrChange>
                </w:rPr>
                <w:t>CTimeInterval</w:t>
              </w:r>
              <w:proofErr w:type="spellEnd"/>
              <w:r w:rsidRPr="00375563">
                <w:rPr>
                  <w:rFonts w:ascii="Courier New" w:hAnsi="Courier New" w:cs="Courier New"/>
                  <w:color w:val="A9B7C6"/>
                  <w:sz w:val="22"/>
                  <w:szCs w:val="22"/>
                  <w:lang w:val="en-US"/>
                  <w:rPrChange w:id="670" w:author="Пользователь" w:date="2022-12-22T01:55:00Z">
                    <w:rPr>
                      <w:rFonts w:ascii="Courier New" w:hAnsi="Courier New" w:cs="Courier New"/>
                      <w:color w:val="A9B7C6"/>
                      <w:sz w:val="22"/>
                      <w:szCs w:val="22"/>
                    </w:rPr>
                  </w:rPrChange>
                </w:rPr>
                <w:t>(</w:t>
              </w:r>
              <w:proofErr w:type="gramEnd"/>
              <w:r w:rsidRPr="00375563">
                <w:rPr>
                  <w:rFonts w:ascii="Courier New" w:hAnsi="Courier New" w:cs="Courier New"/>
                  <w:color w:val="A9B7C6"/>
                  <w:sz w:val="22"/>
                  <w:szCs w:val="22"/>
                  <w:lang w:val="en-US"/>
                  <w:rPrChange w:id="671" w:author="Пользователь" w:date="2022-12-22T01:55:00Z">
                    <w:rPr>
                      <w:rFonts w:ascii="Courier New" w:hAnsi="Courier New" w:cs="Courier New"/>
                      <w:color w:val="A9B7C6"/>
                      <w:sz w:val="22"/>
                      <w:szCs w:val="22"/>
                    </w:rPr>
                  </w:rPrChange>
                </w:rPr>
                <w:t>)</w:t>
              </w:r>
              <w:r w:rsidRPr="00375563">
                <w:rPr>
                  <w:rFonts w:ascii="Courier New" w:hAnsi="Courier New" w:cs="Courier New"/>
                  <w:color w:val="CC7832"/>
                  <w:sz w:val="22"/>
                  <w:szCs w:val="22"/>
                  <w:lang w:val="en-US"/>
                  <w:rPrChange w:id="672" w:author="Пользователь" w:date="2022-12-22T01:55:00Z">
                    <w:rPr>
                      <w:rFonts w:ascii="Courier New" w:hAnsi="Courier New" w:cs="Courier New"/>
                      <w:color w:val="CC7832"/>
                      <w:sz w:val="22"/>
                      <w:szCs w:val="22"/>
                    </w:rPr>
                  </w:rPrChange>
                </w:rPr>
                <w:t>;</w:t>
              </w:r>
            </w:ins>
          </w:p>
          <w:p w14:paraId="33D95665" w14:textId="77777777" w:rsidR="00375563" w:rsidRPr="00375563" w:rsidRDefault="00375563" w:rsidP="00375563">
            <w:pPr>
              <w:pStyle w:val="afffc"/>
              <w:spacing w:before="0" w:beforeAutospacing="0" w:after="0" w:afterAutospacing="0"/>
              <w:rPr>
                <w:ins w:id="673" w:author="Пользователь" w:date="2022-12-22T01:55:00Z"/>
                <w:lang w:val="en-US"/>
                <w:rPrChange w:id="674" w:author="Пользователь" w:date="2022-12-22T01:55:00Z">
                  <w:rPr>
                    <w:ins w:id="675" w:author="Пользователь" w:date="2022-12-22T01:55:00Z"/>
                  </w:rPr>
                </w:rPrChange>
              </w:rPr>
            </w:pPr>
            <w:ins w:id="676" w:author="Пользователь" w:date="2022-12-22T01:55:00Z">
              <w:r w:rsidRPr="00375563">
                <w:rPr>
                  <w:rFonts w:ascii="Courier New" w:hAnsi="Courier New" w:cs="Courier New"/>
                  <w:color w:val="CC7832"/>
                  <w:sz w:val="22"/>
                  <w:szCs w:val="22"/>
                  <w:lang w:val="en-US"/>
                  <w:rPrChange w:id="677" w:author="Пользователь" w:date="2022-12-22T01:55:00Z">
                    <w:rPr>
                      <w:rFonts w:ascii="Courier New" w:hAnsi="Courier New" w:cs="Courier New"/>
                      <w:color w:val="CC7832"/>
                      <w:sz w:val="22"/>
                      <w:szCs w:val="22"/>
                    </w:rPr>
                  </w:rPrChange>
                </w:rPr>
                <w:t>       </w:t>
              </w:r>
              <w:r w:rsidRPr="00375563">
                <w:rPr>
                  <w:rFonts w:ascii="Courier New" w:hAnsi="Courier New" w:cs="Courier New"/>
                  <w:color w:val="A9B7C6"/>
                  <w:sz w:val="22"/>
                  <w:szCs w:val="22"/>
                  <w:lang w:val="en-US"/>
                  <w:rPrChange w:id="678" w:author="Пользователь" w:date="2022-12-22T01:55:00Z">
                    <w:rPr>
                      <w:rFonts w:ascii="Courier New" w:hAnsi="Courier New" w:cs="Courier New"/>
                      <w:color w:val="A9B7C6"/>
                      <w:sz w:val="22"/>
                      <w:szCs w:val="22"/>
                    </w:rPr>
                  </w:rPrChange>
                </w:rPr>
                <w:t xml:space="preserve">id = </w:t>
              </w:r>
              <w:proofErr w:type="spellStart"/>
              <w:r w:rsidRPr="00375563">
                <w:rPr>
                  <w:rFonts w:ascii="Courier New" w:hAnsi="Courier New" w:cs="Courier New"/>
                  <w:color w:val="A9B7C6"/>
                  <w:sz w:val="22"/>
                  <w:szCs w:val="22"/>
                  <w:lang w:val="en-US"/>
                  <w:rPrChange w:id="679" w:author="Пользователь" w:date="2022-12-22T01:55:00Z">
                    <w:rPr>
                      <w:rFonts w:ascii="Courier New" w:hAnsi="Courier New" w:cs="Courier New"/>
                      <w:color w:val="A9B7C6"/>
                      <w:sz w:val="22"/>
                      <w:szCs w:val="22"/>
                    </w:rPr>
                  </w:rPrChange>
                </w:rPr>
                <w:t>UUID.</w:t>
              </w:r>
              <w:r w:rsidRPr="00375563">
                <w:rPr>
                  <w:rFonts w:ascii="Courier New" w:hAnsi="Courier New" w:cs="Courier New"/>
                  <w:i/>
                  <w:iCs/>
                  <w:color w:val="A9B7C6"/>
                  <w:sz w:val="22"/>
                  <w:szCs w:val="22"/>
                  <w:lang w:val="en-US"/>
                  <w:rPrChange w:id="680" w:author="Пользователь" w:date="2022-12-22T01:55:00Z">
                    <w:rPr>
                      <w:rFonts w:ascii="Courier New" w:hAnsi="Courier New" w:cs="Courier New"/>
                      <w:i/>
                      <w:iCs/>
                      <w:color w:val="A9B7C6"/>
                      <w:sz w:val="22"/>
                      <w:szCs w:val="22"/>
                    </w:rPr>
                  </w:rPrChange>
                </w:rPr>
                <w:t>fromString</w:t>
              </w:r>
              <w:proofErr w:type="spellEnd"/>
              <w:r w:rsidRPr="00375563">
                <w:rPr>
                  <w:rFonts w:ascii="Courier New" w:hAnsi="Courier New" w:cs="Courier New"/>
                  <w:color w:val="A9B7C6"/>
                  <w:sz w:val="22"/>
                  <w:szCs w:val="22"/>
                  <w:lang w:val="en-US"/>
                  <w:rPrChange w:id="681" w:author="Пользователь" w:date="2022-12-22T01:55:00Z">
                    <w:rPr>
                      <w:rFonts w:ascii="Courier New" w:hAnsi="Courier New" w:cs="Courier New"/>
                      <w:color w:val="A9B7C6"/>
                      <w:sz w:val="22"/>
                      <w:szCs w:val="22"/>
                    </w:rPr>
                  </w:rPrChange>
                </w:rPr>
                <w:t>(</w:t>
              </w:r>
              <w:proofErr w:type="spellStart"/>
              <w:r w:rsidRPr="00375563">
                <w:rPr>
                  <w:rFonts w:ascii="Courier New" w:hAnsi="Courier New" w:cs="Courier New"/>
                  <w:color w:val="A9B7C6"/>
                  <w:sz w:val="22"/>
                  <w:szCs w:val="22"/>
                  <w:lang w:val="en-US"/>
                  <w:rPrChange w:id="682" w:author="Пользователь" w:date="2022-12-22T01:55:00Z">
                    <w:rPr>
                      <w:rFonts w:ascii="Courier New" w:hAnsi="Courier New" w:cs="Courier New"/>
                      <w:color w:val="A9B7C6"/>
                      <w:sz w:val="22"/>
                      <w:szCs w:val="22"/>
                    </w:rPr>
                  </w:rPrChange>
                </w:rPr>
                <w:t>tiUUID</w:t>
              </w:r>
              <w:proofErr w:type="spellEnd"/>
              <w:r w:rsidRPr="00375563">
                <w:rPr>
                  <w:rFonts w:ascii="Courier New" w:hAnsi="Courier New" w:cs="Courier New"/>
                  <w:color w:val="A9B7C6"/>
                  <w:sz w:val="22"/>
                  <w:szCs w:val="22"/>
                  <w:lang w:val="en-US"/>
                  <w:rPrChange w:id="683" w:author="Пользователь" w:date="2022-12-22T01:55:00Z">
                    <w:rPr>
                      <w:rFonts w:ascii="Courier New" w:hAnsi="Courier New" w:cs="Courier New"/>
                      <w:color w:val="A9B7C6"/>
                      <w:sz w:val="22"/>
                      <w:szCs w:val="22"/>
                    </w:rPr>
                  </w:rPrChange>
                </w:rPr>
                <w:t>)</w:t>
              </w:r>
              <w:r w:rsidRPr="00375563">
                <w:rPr>
                  <w:rFonts w:ascii="Courier New" w:hAnsi="Courier New" w:cs="Courier New"/>
                  <w:color w:val="CC7832"/>
                  <w:sz w:val="22"/>
                  <w:szCs w:val="22"/>
                  <w:lang w:val="en-US"/>
                  <w:rPrChange w:id="684" w:author="Пользователь" w:date="2022-12-22T01:55:00Z">
                    <w:rPr>
                      <w:rFonts w:ascii="Courier New" w:hAnsi="Courier New" w:cs="Courier New"/>
                      <w:color w:val="CC7832"/>
                      <w:sz w:val="22"/>
                      <w:szCs w:val="22"/>
                    </w:rPr>
                  </w:rPrChange>
                </w:rPr>
                <w:t>;</w:t>
              </w:r>
            </w:ins>
          </w:p>
          <w:p w14:paraId="33D440FA" w14:textId="77777777" w:rsidR="00375563" w:rsidRDefault="00375563" w:rsidP="00375563">
            <w:pPr>
              <w:pStyle w:val="afffc"/>
              <w:spacing w:before="0" w:beforeAutospacing="0" w:after="0" w:afterAutospacing="0"/>
              <w:rPr>
                <w:ins w:id="685" w:author="Пользователь" w:date="2022-12-22T01:55:00Z"/>
              </w:rPr>
            </w:pPr>
            <w:ins w:id="686" w:author="Пользователь" w:date="2022-12-22T01:55:00Z">
              <w:r w:rsidRPr="00375563">
                <w:rPr>
                  <w:rFonts w:ascii="Courier New" w:hAnsi="Courier New" w:cs="Courier New"/>
                  <w:color w:val="CC7832"/>
                  <w:sz w:val="22"/>
                  <w:szCs w:val="22"/>
                  <w:lang w:val="en-US"/>
                  <w:rPrChange w:id="687" w:author="Пользователь" w:date="2022-12-22T01:55:00Z">
                    <w:rPr>
                      <w:rFonts w:ascii="Courier New" w:hAnsi="Courier New" w:cs="Courier New"/>
                      <w:color w:val="CC7832"/>
                      <w:sz w:val="22"/>
                      <w:szCs w:val="22"/>
                    </w:rPr>
                  </w:rPrChange>
                </w:rPr>
                <w:t>       </w:t>
              </w:r>
              <w:r>
                <w:rPr>
                  <w:rFonts w:ascii="Courier New" w:hAnsi="Courier New" w:cs="Courier New"/>
                  <w:color w:val="808080"/>
                  <w:sz w:val="22"/>
                  <w:szCs w:val="22"/>
                </w:rPr>
                <w:t xml:space="preserve">// Заполняется в объекте UUID из 1 ячейки в </w:t>
              </w:r>
              <w:proofErr w:type="spellStart"/>
              <w:r>
                <w:rPr>
                  <w:rFonts w:ascii="Courier New" w:hAnsi="Courier New" w:cs="Courier New"/>
                  <w:color w:val="808080"/>
                  <w:sz w:val="22"/>
                  <w:szCs w:val="22"/>
                </w:rPr>
                <w:t>сторе</w:t>
              </w:r>
              <w:proofErr w:type="spellEnd"/>
              <w:r>
                <w:rPr>
                  <w:rFonts w:ascii="Courier New" w:hAnsi="Courier New" w:cs="Courier New"/>
                  <w:color w:val="808080"/>
                  <w:sz w:val="22"/>
                  <w:szCs w:val="22"/>
                </w:rPr>
                <w:t>.</w:t>
              </w:r>
            </w:ins>
          </w:p>
          <w:p w14:paraId="70CD79F4" w14:textId="77777777" w:rsidR="00375563" w:rsidRPr="00375563" w:rsidRDefault="00375563" w:rsidP="00375563">
            <w:pPr>
              <w:pStyle w:val="afffc"/>
              <w:spacing w:before="0" w:beforeAutospacing="0" w:after="0" w:afterAutospacing="0"/>
              <w:rPr>
                <w:ins w:id="688" w:author="Пользователь" w:date="2022-12-22T01:55:00Z"/>
                <w:lang w:val="en-US"/>
                <w:rPrChange w:id="689" w:author="Пользователь" w:date="2022-12-22T01:55:00Z">
                  <w:rPr>
                    <w:ins w:id="690" w:author="Пользователь" w:date="2022-12-22T01:55:00Z"/>
                  </w:rPr>
                </w:rPrChange>
              </w:rPr>
            </w:pPr>
            <w:ins w:id="691" w:author="Пользователь" w:date="2022-12-22T01:55:00Z">
              <w:r>
                <w:rPr>
                  <w:rFonts w:ascii="Courier New" w:hAnsi="Courier New" w:cs="Courier New"/>
                  <w:color w:val="808080"/>
                  <w:sz w:val="22"/>
                  <w:szCs w:val="22"/>
                </w:rPr>
                <w:t>       </w:t>
              </w:r>
              <w:proofErr w:type="spellStart"/>
              <w:r w:rsidRPr="00375563">
                <w:rPr>
                  <w:rFonts w:ascii="Courier New" w:hAnsi="Courier New" w:cs="Courier New"/>
                  <w:color w:val="A9B7C6"/>
                  <w:sz w:val="22"/>
                  <w:szCs w:val="22"/>
                  <w:lang w:val="en-US"/>
                  <w:rPrChange w:id="692" w:author="Пользователь" w:date="2022-12-22T01:55:00Z">
                    <w:rPr>
                      <w:rFonts w:ascii="Courier New" w:hAnsi="Courier New" w:cs="Courier New"/>
                      <w:color w:val="A9B7C6"/>
                      <w:sz w:val="22"/>
                      <w:szCs w:val="22"/>
                    </w:rPr>
                  </w:rPrChange>
                </w:rPr>
                <w:t>timeInterval.setId</w:t>
              </w:r>
              <w:proofErr w:type="spellEnd"/>
              <w:r w:rsidRPr="00375563">
                <w:rPr>
                  <w:rFonts w:ascii="Courier New" w:hAnsi="Courier New" w:cs="Courier New"/>
                  <w:color w:val="A9B7C6"/>
                  <w:sz w:val="22"/>
                  <w:szCs w:val="22"/>
                  <w:lang w:val="en-US"/>
                  <w:rPrChange w:id="693" w:author="Пользователь" w:date="2022-12-22T01:55:00Z">
                    <w:rPr>
                      <w:rFonts w:ascii="Courier New" w:hAnsi="Courier New" w:cs="Courier New"/>
                      <w:color w:val="A9B7C6"/>
                      <w:sz w:val="22"/>
                      <w:szCs w:val="22"/>
                    </w:rPr>
                  </w:rPrChange>
                </w:rPr>
                <w:t>(id)</w:t>
              </w:r>
              <w:r w:rsidRPr="00375563">
                <w:rPr>
                  <w:rFonts w:ascii="Courier New" w:hAnsi="Courier New" w:cs="Courier New"/>
                  <w:color w:val="CC7832"/>
                  <w:sz w:val="22"/>
                  <w:szCs w:val="22"/>
                  <w:lang w:val="en-US"/>
                  <w:rPrChange w:id="694" w:author="Пользователь" w:date="2022-12-22T01:55:00Z">
                    <w:rPr>
                      <w:rFonts w:ascii="Courier New" w:hAnsi="Courier New" w:cs="Courier New"/>
                      <w:color w:val="CC7832"/>
                      <w:sz w:val="22"/>
                      <w:szCs w:val="22"/>
                    </w:rPr>
                  </w:rPrChange>
                </w:rPr>
                <w:t>;</w:t>
              </w:r>
            </w:ins>
          </w:p>
          <w:p w14:paraId="15CC7C41" w14:textId="77777777" w:rsidR="00375563" w:rsidRPr="00375563" w:rsidRDefault="00375563" w:rsidP="00375563">
            <w:pPr>
              <w:pStyle w:val="afffc"/>
              <w:spacing w:before="0" w:beforeAutospacing="0" w:after="0" w:afterAutospacing="0"/>
              <w:rPr>
                <w:ins w:id="695" w:author="Пользователь" w:date="2022-12-22T01:55:00Z"/>
                <w:lang w:val="en-US"/>
                <w:rPrChange w:id="696" w:author="Пользователь" w:date="2022-12-22T01:55:00Z">
                  <w:rPr>
                    <w:ins w:id="697" w:author="Пользователь" w:date="2022-12-22T01:55:00Z"/>
                  </w:rPr>
                </w:rPrChange>
              </w:rPr>
            </w:pPr>
            <w:ins w:id="698" w:author="Пользователь" w:date="2022-12-22T01:55:00Z">
              <w:r w:rsidRPr="00375563">
                <w:rPr>
                  <w:rFonts w:ascii="Courier New" w:hAnsi="Courier New" w:cs="Courier New"/>
                  <w:color w:val="CC7832"/>
                  <w:sz w:val="22"/>
                  <w:szCs w:val="22"/>
                  <w:lang w:val="en-US"/>
                  <w:rPrChange w:id="699" w:author="Пользователь" w:date="2022-12-22T01:55:00Z">
                    <w:rPr>
                      <w:rFonts w:ascii="Courier New" w:hAnsi="Courier New" w:cs="Courier New"/>
                      <w:color w:val="CC7832"/>
                      <w:sz w:val="22"/>
                      <w:szCs w:val="22"/>
                    </w:rPr>
                  </w:rPrChange>
                </w:rPr>
                <w:t>       </w:t>
              </w:r>
              <w:r w:rsidRPr="00375563">
                <w:rPr>
                  <w:rFonts w:ascii="Courier New" w:hAnsi="Courier New" w:cs="Courier New"/>
                  <w:color w:val="A9B7C6"/>
                  <w:sz w:val="22"/>
                  <w:szCs w:val="22"/>
                  <w:lang w:val="en-US"/>
                  <w:rPrChange w:id="700" w:author="Пользователь" w:date="2022-12-22T01:55:00Z">
                    <w:rPr>
                      <w:rFonts w:ascii="Courier New" w:hAnsi="Courier New" w:cs="Courier New"/>
                      <w:color w:val="A9B7C6"/>
                      <w:sz w:val="22"/>
                      <w:szCs w:val="22"/>
                    </w:rPr>
                  </w:rPrChange>
                </w:rPr>
                <w:t xml:space="preserve">cell = </w:t>
              </w:r>
              <w:proofErr w:type="spellStart"/>
              <w:proofErr w:type="gramStart"/>
              <w:r w:rsidRPr="00375563">
                <w:rPr>
                  <w:rFonts w:ascii="Courier New" w:hAnsi="Courier New" w:cs="Courier New"/>
                  <w:color w:val="A9B7C6"/>
                  <w:sz w:val="22"/>
                  <w:szCs w:val="22"/>
                  <w:lang w:val="en-US"/>
                  <w:rPrChange w:id="701" w:author="Пользователь" w:date="2022-12-22T01:55:00Z">
                    <w:rPr>
                      <w:rFonts w:ascii="Courier New" w:hAnsi="Courier New" w:cs="Courier New"/>
                      <w:color w:val="A9B7C6"/>
                      <w:sz w:val="22"/>
                      <w:szCs w:val="22"/>
                    </w:rPr>
                  </w:rPrChange>
                </w:rPr>
                <w:t>row.getCell</w:t>
              </w:r>
              <w:proofErr w:type="spellEnd"/>
              <w:proofErr w:type="gramEnd"/>
              <w:r w:rsidRPr="00375563">
                <w:rPr>
                  <w:rFonts w:ascii="Courier New" w:hAnsi="Courier New" w:cs="Courier New"/>
                  <w:color w:val="A9B7C6"/>
                  <w:sz w:val="22"/>
                  <w:szCs w:val="22"/>
                  <w:lang w:val="en-US"/>
                  <w:rPrChange w:id="702" w:author="Пользователь" w:date="2022-12-22T01:55:00Z">
                    <w:rPr>
                      <w:rFonts w:ascii="Courier New" w:hAnsi="Courier New" w:cs="Courier New"/>
                      <w:color w:val="A9B7C6"/>
                      <w:sz w:val="22"/>
                      <w:szCs w:val="22"/>
                    </w:rPr>
                  </w:rPrChange>
                </w:rPr>
                <w:t>(</w:t>
              </w:r>
              <w:r w:rsidRPr="00375563">
                <w:rPr>
                  <w:rFonts w:ascii="Courier New" w:hAnsi="Courier New" w:cs="Courier New"/>
                  <w:color w:val="6897BB"/>
                  <w:sz w:val="22"/>
                  <w:szCs w:val="22"/>
                  <w:lang w:val="en-US"/>
                  <w:rPrChange w:id="703" w:author="Пользователь" w:date="2022-12-22T01:55:00Z">
                    <w:rPr>
                      <w:rFonts w:ascii="Courier New" w:hAnsi="Courier New" w:cs="Courier New"/>
                      <w:color w:val="6897BB"/>
                      <w:sz w:val="22"/>
                      <w:szCs w:val="22"/>
                    </w:rPr>
                  </w:rPrChange>
                </w:rPr>
                <w:t>1</w:t>
              </w:r>
              <w:r w:rsidRPr="00375563">
                <w:rPr>
                  <w:rFonts w:ascii="Courier New" w:hAnsi="Courier New" w:cs="Courier New"/>
                  <w:color w:val="A9B7C6"/>
                  <w:sz w:val="22"/>
                  <w:szCs w:val="22"/>
                  <w:lang w:val="en-US"/>
                  <w:rPrChange w:id="704" w:author="Пользователь" w:date="2022-12-22T01:55:00Z">
                    <w:rPr>
                      <w:rFonts w:ascii="Courier New" w:hAnsi="Courier New" w:cs="Courier New"/>
                      <w:color w:val="A9B7C6"/>
                      <w:sz w:val="22"/>
                      <w:szCs w:val="22"/>
                    </w:rPr>
                  </w:rPrChange>
                </w:rPr>
                <w:t>)</w:t>
              </w:r>
              <w:r w:rsidRPr="00375563">
                <w:rPr>
                  <w:rFonts w:ascii="Courier New" w:hAnsi="Courier New" w:cs="Courier New"/>
                  <w:color w:val="CC7832"/>
                  <w:sz w:val="22"/>
                  <w:szCs w:val="22"/>
                  <w:lang w:val="en-US"/>
                  <w:rPrChange w:id="705" w:author="Пользователь" w:date="2022-12-22T01:55:00Z">
                    <w:rPr>
                      <w:rFonts w:ascii="Courier New" w:hAnsi="Courier New" w:cs="Courier New"/>
                      <w:color w:val="CC7832"/>
                      <w:sz w:val="22"/>
                      <w:szCs w:val="22"/>
                    </w:rPr>
                  </w:rPrChange>
                </w:rPr>
                <w:t>;</w:t>
              </w:r>
            </w:ins>
          </w:p>
          <w:p w14:paraId="60C791C4" w14:textId="77777777" w:rsidR="00375563" w:rsidRPr="00375563" w:rsidRDefault="00375563" w:rsidP="00375563">
            <w:pPr>
              <w:pStyle w:val="afffc"/>
              <w:spacing w:before="0" w:beforeAutospacing="0" w:after="0" w:afterAutospacing="0"/>
              <w:rPr>
                <w:ins w:id="706" w:author="Пользователь" w:date="2022-12-22T01:55:00Z"/>
                <w:lang w:val="en-US"/>
                <w:rPrChange w:id="707" w:author="Пользователь" w:date="2022-12-22T01:55:00Z">
                  <w:rPr>
                    <w:ins w:id="708" w:author="Пользователь" w:date="2022-12-22T01:55:00Z"/>
                  </w:rPr>
                </w:rPrChange>
              </w:rPr>
            </w:pPr>
            <w:ins w:id="709" w:author="Пользователь" w:date="2022-12-22T01:55:00Z">
              <w:r w:rsidRPr="00375563">
                <w:rPr>
                  <w:rFonts w:ascii="Courier New" w:hAnsi="Courier New" w:cs="Courier New"/>
                  <w:color w:val="CC7832"/>
                  <w:sz w:val="22"/>
                  <w:szCs w:val="22"/>
                  <w:lang w:val="en-US"/>
                  <w:rPrChange w:id="710" w:author="Пользователь" w:date="2022-12-22T01:55:00Z">
                    <w:rPr>
                      <w:rFonts w:ascii="Courier New" w:hAnsi="Courier New" w:cs="Courier New"/>
                      <w:color w:val="CC7832"/>
                      <w:sz w:val="22"/>
                      <w:szCs w:val="22"/>
                    </w:rPr>
                  </w:rPrChange>
                </w:rPr>
                <w:t>       </w:t>
              </w:r>
              <w:r w:rsidRPr="00375563">
                <w:rPr>
                  <w:rFonts w:ascii="Courier New" w:hAnsi="Courier New" w:cs="Courier New"/>
                  <w:color w:val="A9B7C6"/>
                  <w:sz w:val="22"/>
                  <w:szCs w:val="22"/>
                  <w:lang w:val="en-US"/>
                  <w:rPrChange w:id="711" w:author="Пользователь" w:date="2022-12-22T01:55:00Z">
                    <w:rPr>
                      <w:rFonts w:ascii="Courier New" w:hAnsi="Courier New" w:cs="Courier New"/>
                      <w:color w:val="A9B7C6"/>
                      <w:sz w:val="22"/>
                      <w:szCs w:val="22"/>
                    </w:rPr>
                  </w:rPrChange>
                </w:rPr>
                <w:t xml:space="preserve">name = </w:t>
              </w:r>
              <w:proofErr w:type="spellStart"/>
              <w:proofErr w:type="gramStart"/>
              <w:r w:rsidRPr="00375563">
                <w:rPr>
                  <w:rFonts w:ascii="Courier New" w:hAnsi="Courier New" w:cs="Courier New"/>
                  <w:color w:val="A9B7C6"/>
                  <w:sz w:val="22"/>
                  <w:szCs w:val="22"/>
                  <w:lang w:val="en-US"/>
                  <w:rPrChange w:id="712" w:author="Пользователь" w:date="2022-12-22T01:55:00Z">
                    <w:rPr>
                      <w:rFonts w:ascii="Courier New" w:hAnsi="Courier New" w:cs="Courier New"/>
                      <w:color w:val="A9B7C6"/>
                      <w:sz w:val="22"/>
                      <w:szCs w:val="22"/>
                    </w:rPr>
                  </w:rPrChange>
                </w:rPr>
                <w:t>cell.getStringCellValue</w:t>
              </w:r>
              <w:proofErr w:type="spellEnd"/>
              <w:proofErr w:type="gramEnd"/>
              <w:r w:rsidRPr="00375563">
                <w:rPr>
                  <w:rFonts w:ascii="Courier New" w:hAnsi="Courier New" w:cs="Courier New"/>
                  <w:color w:val="A9B7C6"/>
                  <w:sz w:val="22"/>
                  <w:szCs w:val="22"/>
                  <w:lang w:val="en-US"/>
                  <w:rPrChange w:id="713" w:author="Пользователь" w:date="2022-12-22T01:55:00Z">
                    <w:rPr>
                      <w:rFonts w:ascii="Courier New" w:hAnsi="Courier New" w:cs="Courier New"/>
                      <w:color w:val="A9B7C6"/>
                      <w:sz w:val="22"/>
                      <w:szCs w:val="22"/>
                    </w:rPr>
                  </w:rPrChange>
                </w:rPr>
                <w:t>()</w:t>
              </w:r>
              <w:r w:rsidRPr="00375563">
                <w:rPr>
                  <w:rFonts w:ascii="Courier New" w:hAnsi="Courier New" w:cs="Courier New"/>
                  <w:color w:val="CC7832"/>
                  <w:sz w:val="22"/>
                  <w:szCs w:val="22"/>
                  <w:lang w:val="en-US"/>
                  <w:rPrChange w:id="714" w:author="Пользователь" w:date="2022-12-22T01:55:00Z">
                    <w:rPr>
                      <w:rFonts w:ascii="Courier New" w:hAnsi="Courier New" w:cs="Courier New"/>
                      <w:color w:val="CC7832"/>
                      <w:sz w:val="22"/>
                      <w:szCs w:val="22"/>
                    </w:rPr>
                  </w:rPrChange>
                </w:rPr>
                <w:t>;</w:t>
              </w:r>
            </w:ins>
          </w:p>
          <w:p w14:paraId="63300955" w14:textId="77777777" w:rsidR="00375563" w:rsidRPr="00375563" w:rsidRDefault="00375563" w:rsidP="00375563">
            <w:pPr>
              <w:pStyle w:val="afffc"/>
              <w:spacing w:before="0" w:beforeAutospacing="0" w:after="0" w:afterAutospacing="0"/>
              <w:rPr>
                <w:ins w:id="715" w:author="Пользователь" w:date="2022-12-22T01:55:00Z"/>
                <w:lang w:val="en-US"/>
                <w:rPrChange w:id="716" w:author="Пользователь" w:date="2022-12-22T01:55:00Z">
                  <w:rPr>
                    <w:ins w:id="717" w:author="Пользователь" w:date="2022-12-22T01:55:00Z"/>
                  </w:rPr>
                </w:rPrChange>
              </w:rPr>
            </w:pPr>
            <w:ins w:id="718" w:author="Пользователь" w:date="2022-12-22T01:55:00Z">
              <w:r w:rsidRPr="00375563">
                <w:rPr>
                  <w:rFonts w:ascii="Courier New" w:hAnsi="Courier New" w:cs="Courier New"/>
                  <w:color w:val="CC7832"/>
                  <w:sz w:val="22"/>
                  <w:szCs w:val="22"/>
                  <w:lang w:val="en-US"/>
                  <w:rPrChange w:id="719" w:author="Пользователь" w:date="2022-12-22T01:55:00Z">
                    <w:rPr>
                      <w:rFonts w:ascii="Courier New" w:hAnsi="Courier New" w:cs="Courier New"/>
                      <w:color w:val="CC7832"/>
                      <w:sz w:val="22"/>
                      <w:szCs w:val="22"/>
                    </w:rPr>
                  </w:rPrChange>
                </w:rPr>
                <w:t>       </w:t>
              </w:r>
              <w:proofErr w:type="spellStart"/>
              <w:r w:rsidRPr="00375563">
                <w:rPr>
                  <w:rFonts w:ascii="Courier New" w:hAnsi="Courier New" w:cs="Courier New"/>
                  <w:color w:val="A9B7C6"/>
                  <w:sz w:val="22"/>
                  <w:szCs w:val="22"/>
                  <w:lang w:val="en-US"/>
                  <w:rPrChange w:id="720" w:author="Пользователь" w:date="2022-12-22T01:55:00Z">
                    <w:rPr>
                      <w:rFonts w:ascii="Courier New" w:hAnsi="Courier New" w:cs="Courier New"/>
                      <w:color w:val="A9B7C6"/>
                      <w:sz w:val="22"/>
                      <w:szCs w:val="22"/>
                    </w:rPr>
                  </w:rPrChange>
                </w:rPr>
                <w:t>timeInterval.setName</w:t>
              </w:r>
              <w:proofErr w:type="spellEnd"/>
              <w:r w:rsidRPr="00375563">
                <w:rPr>
                  <w:rFonts w:ascii="Courier New" w:hAnsi="Courier New" w:cs="Courier New"/>
                  <w:color w:val="A9B7C6"/>
                  <w:sz w:val="22"/>
                  <w:szCs w:val="22"/>
                  <w:lang w:val="en-US"/>
                  <w:rPrChange w:id="721" w:author="Пользователь" w:date="2022-12-22T01:55:00Z">
                    <w:rPr>
                      <w:rFonts w:ascii="Courier New" w:hAnsi="Courier New" w:cs="Courier New"/>
                      <w:color w:val="A9B7C6"/>
                      <w:sz w:val="22"/>
                      <w:szCs w:val="22"/>
                    </w:rPr>
                  </w:rPrChange>
                </w:rPr>
                <w:t>(name)</w:t>
              </w:r>
              <w:r w:rsidRPr="00375563">
                <w:rPr>
                  <w:rFonts w:ascii="Courier New" w:hAnsi="Courier New" w:cs="Courier New"/>
                  <w:color w:val="CC7832"/>
                  <w:sz w:val="22"/>
                  <w:szCs w:val="22"/>
                  <w:lang w:val="en-US"/>
                  <w:rPrChange w:id="722" w:author="Пользователь" w:date="2022-12-22T01:55:00Z">
                    <w:rPr>
                      <w:rFonts w:ascii="Courier New" w:hAnsi="Courier New" w:cs="Courier New"/>
                      <w:color w:val="CC7832"/>
                      <w:sz w:val="22"/>
                      <w:szCs w:val="22"/>
                    </w:rPr>
                  </w:rPrChange>
                </w:rPr>
                <w:t>;</w:t>
              </w:r>
            </w:ins>
          </w:p>
          <w:p w14:paraId="44E2E8C1" w14:textId="77777777" w:rsidR="00375563" w:rsidRPr="00375563" w:rsidRDefault="00375563" w:rsidP="00375563">
            <w:pPr>
              <w:pStyle w:val="afffc"/>
              <w:spacing w:before="0" w:beforeAutospacing="0" w:after="0" w:afterAutospacing="0"/>
              <w:rPr>
                <w:ins w:id="723" w:author="Пользователь" w:date="2022-12-22T01:55:00Z"/>
                <w:lang w:val="en-US"/>
                <w:rPrChange w:id="724" w:author="Пользователь" w:date="2022-12-22T01:55:00Z">
                  <w:rPr>
                    <w:ins w:id="725" w:author="Пользователь" w:date="2022-12-22T01:55:00Z"/>
                  </w:rPr>
                </w:rPrChange>
              </w:rPr>
            </w:pPr>
            <w:ins w:id="726" w:author="Пользователь" w:date="2022-12-22T01:55:00Z">
              <w:r w:rsidRPr="00375563">
                <w:rPr>
                  <w:rFonts w:ascii="Courier New" w:hAnsi="Courier New" w:cs="Courier New"/>
                  <w:color w:val="CC7832"/>
                  <w:sz w:val="22"/>
                  <w:szCs w:val="22"/>
                  <w:lang w:val="en-US"/>
                  <w:rPrChange w:id="727" w:author="Пользователь" w:date="2022-12-22T01:55:00Z">
                    <w:rPr>
                      <w:rFonts w:ascii="Courier New" w:hAnsi="Courier New" w:cs="Courier New"/>
                      <w:color w:val="CC7832"/>
                      <w:sz w:val="22"/>
                      <w:szCs w:val="22"/>
                    </w:rPr>
                  </w:rPrChange>
                </w:rPr>
                <w:t>       </w:t>
              </w:r>
              <w:r w:rsidRPr="00375563">
                <w:rPr>
                  <w:rFonts w:ascii="Courier New" w:hAnsi="Courier New" w:cs="Courier New"/>
                  <w:color w:val="A9B7C6"/>
                  <w:sz w:val="22"/>
                  <w:szCs w:val="22"/>
                  <w:lang w:val="en-US"/>
                  <w:rPrChange w:id="728" w:author="Пользователь" w:date="2022-12-22T01:55:00Z">
                    <w:rPr>
                      <w:rFonts w:ascii="Courier New" w:hAnsi="Courier New" w:cs="Courier New"/>
                      <w:color w:val="A9B7C6"/>
                      <w:sz w:val="22"/>
                      <w:szCs w:val="22"/>
                    </w:rPr>
                  </w:rPrChange>
                </w:rPr>
                <w:t xml:space="preserve">cell = </w:t>
              </w:r>
              <w:proofErr w:type="spellStart"/>
              <w:proofErr w:type="gramStart"/>
              <w:r w:rsidRPr="00375563">
                <w:rPr>
                  <w:rFonts w:ascii="Courier New" w:hAnsi="Courier New" w:cs="Courier New"/>
                  <w:color w:val="A9B7C6"/>
                  <w:sz w:val="22"/>
                  <w:szCs w:val="22"/>
                  <w:lang w:val="en-US"/>
                  <w:rPrChange w:id="729" w:author="Пользователь" w:date="2022-12-22T01:55:00Z">
                    <w:rPr>
                      <w:rFonts w:ascii="Courier New" w:hAnsi="Courier New" w:cs="Courier New"/>
                      <w:color w:val="A9B7C6"/>
                      <w:sz w:val="22"/>
                      <w:szCs w:val="22"/>
                    </w:rPr>
                  </w:rPrChange>
                </w:rPr>
                <w:t>row.getCell</w:t>
              </w:r>
              <w:proofErr w:type="spellEnd"/>
              <w:proofErr w:type="gramEnd"/>
              <w:r w:rsidRPr="00375563">
                <w:rPr>
                  <w:rFonts w:ascii="Courier New" w:hAnsi="Courier New" w:cs="Courier New"/>
                  <w:color w:val="A9B7C6"/>
                  <w:sz w:val="22"/>
                  <w:szCs w:val="22"/>
                  <w:lang w:val="en-US"/>
                  <w:rPrChange w:id="730" w:author="Пользователь" w:date="2022-12-22T01:55:00Z">
                    <w:rPr>
                      <w:rFonts w:ascii="Courier New" w:hAnsi="Courier New" w:cs="Courier New"/>
                      <w:color w:val="A9B7C6"/>
                      <w:sz w:val="22"/>
                      <w:szCs w:val="22"/>
                    </w:rPr>
                  </w:rPrChange>
                </w:rPr>
                <w:t>(</w:t>
              </w:r>
              <w:r w:rsidRPr="00375563">
                <w:rPr>
                  <w:rFonts w:ascii="Courier New" w:hAnsi="Courier New" w:cs="Courier New"/>
                  <w:color w:val="6897BB"/>
                  <w:sz w:val="22"/>
                  <w:szCs w:val="22"/>
                  <w:lang w:val="en-US"/>
                  <w:rPrChange w:id="731" w:author="Пользователь" w:date="2022-12-22T01:55:00Z">
                    <w:rPr>
                      <w:rFonts w:ascii="Courier New" w:hAnsi="Courier New" w:cs="Courier New"/>
                      <w:color w:val="6897BB"/>
                      <w:sz w:val="22"/>
                      <w:szCs w:val="22"/>
                    </w:rPr>
                  </w:rPrChange>
                </w:rPr>
                <w:t>2</w:t>
              </w:r>
              <w:r w:rsidRPr="00375563">
                <w:rPr>
                  <w:rFonts w:ascii="Courier New" w:hAnsi="Courier New" w:cs="Courier New"/>
                  <w:color w:val="A9B7C6"/>
                  <w:sz w:val="22"/>
                  <w:szCs w:val="22"/>
                  <w:lang w:val="en-US"/>
                  <w:rPrChange w:id="732" w:author="Пользователь" w:date="2022-12-22T01:55:00Z">
                    <w:rPr>
                      <w:rFonts w:ascii="Courier New" w:hAnsi="Courier New" w:cs="Courier New"/>
                      <w:color w:val="A9B7C6"/>
                      <w:sz w:val="22"/>
                      <w:szCs w:val="22"/>
                    </w:rPr>
                  </w:rPrChange>
                </w:rPr>
                <w:t>)</w:t>
              </w:r>
              <w:r w:rsidRPr="00375563">
                <w:rPr>
                  <w:rFonts w:ascii="Courier New" w:hAnsi="Courier New" w:cs="Courier New"/>
                  <w:color w:val="CC7832"/>
                  <w:sz w:val="22"/>
                  <w:szCs w:val="22"/>
                  <w:lang w:val="en-US"/>
                  <w:rPrChange w:id="733" w:author="Пользователь" w:date="2022-12-22T01:55:00Z">
                    <w:rPr>
                      <w:rFonts w:ascii="Courier New" w:hAnsi="Courier New" w:cs="Courier New"/>
                      <w:color w:val="CC7832"/>
                      <w:sz w:val="22"/>
                      <w:szCs w:val="22"/>
                    </w:rPr>
                  </w:rPrChange>
                </w:rPr>
                <w:t>;</w:t>
              </w:r>
            </w:ins>
          </w:p>
          <w:p w14:paraId="50081D03" w14:textId="77777777" w:rsidR="00375563" w:rsidRPr="00375563" w:rsidRDefault="00375563" w:rsidP="00375563">
            <w:pPr>
              <w:pStyle w:val="afffc"/>
              <w:spacing w:before="0" w:beforeAutospacing="0" w:after="0" w:afterAutospacing="0"/>
              <w:rPr>
                <w:ins w:id="734" w:author="Пользователь" w:date="2022-12-22T01:55:00Z"/>
                <w:lang w:val="en-US"/>
                <w:rPrChange w:id="735" w:author="Пользователь" w:date="2022-12-22T01:55:00Z">
                  <w:rPr>
                    <w:ins w:id="736" w:author="Пользователь" w:date="2022-12-22T01:55:00Z"/>
                  </w:rPr>
                </w:rPrChange>
              </w:rPr>
            </w:pPr>
            <w:ins w:id="737" w:author="Пользователь" w:date="2022-12-22T01:55:00Z">
              <w:r w:rsidRPr="00375563">
                <w:rPr>
                  <w:rFonts w:ascii="Courier New" w:hAnsi="Courier New" w:cs="Courier New"/>
                  <w:color w:val="CC7832"/>
                  <w:sz w:val="22"/>
                  <w:szCs w:val="22"/>
                  <w:lang w:val="en-US"/>
                  <w:rPrChange w:id="738" w:author="Пользователь" w:date="2022-12-22T01:55:00Z">
                    <w:rPr>
                      <w:rFonts w:ascii="Courier New" w:hAnsi="Courier New" w:cs="Courier New"/>
                      <w:color w:val="CC7832"/>
                      <w:sz w:val="22"/>
                      <w:szCs w:val="22"/>
                    </w:rPr>
                  </w:rPrChange>
                </w:rPr>
                <w:t>       </w:t>
              </w:r>
              <w:proofErr w:type="spellStart"/>
              <w:r w:rsidRPr="00375563">
                <w:rPr>
                  <w:rFonts w:ascii="Courier New" w:hAnsi="Courier New" w:cs="Courier New"/>
                  <w:color w:val="A9B7C6"/>
                  <w:sz w:val="22"/>
                  <w:szCs w:val="22"/>
                  <w:lang w:val="en-US"/>
                  <w:rPrChange w:id="739" w:author="Пользователь" w:date="2022-12-22T01:55:00Z">
                    <w:rPr>
                      <w:rFonts w:ascii="Courier New" w:hAnsi="Courier New" w:cs="Courier New"/>
                      <w:color w:val="A9B7C6"/>
                      <w:sz w:val="22"/>
                      <w:szCs w:val="22"/>
                    </w:rPr>
                  </w:rPrChange>
                </w:rPr>
                <w:t>vr</w:t>
              </w:r>
              <w:proofErr w:type="spellEnd"/>
              <w:r w:rsidRPr="00375563">
                <w:rPr>
                  <w:rFonts w:ascii="Courier New" w:hAnsi="Courier New" w:cs="Courier New"/>
                  <w:color w:val="A9B7C6"/>
                  <w:sz w:val="22"/>
                  <w:szCs w:val="22"/>
                  <w:lang w:val="en-US"/>
                  <w:rPrChange w:id="740" w:author="Пользователь" w:date="2022-12-22T01:55:00Z">
                    <w:rPr>
                      <w:rFonts w:ascii="Courier New" w:hAnsi="Courier New" w:cs="Courier New"/>
                      <w:color w:val="A9B7C6"/>
                      <w:sz w:val="22"/>
                      <w:szCs w:val="22"/>
                    </w:rPr>
                  </w:rPrChange>
                </w:rPr>
                <w:t xml:space="preserve"> = </w:t>
              </w:r>
              <w:proofErr w:type="spellStart"/>
              <w:proofErr w:type="gramStart"/>
              <w:r w:rsidRPr="00375563">
                <w:rPr>
                  <w:rFonts w:ascii="Courier New" w:hAnsi="Courier New" w:cs="Courier New"/>
                  <w:color w:val="A9B7C6"/>
                  <w:sz w:val="22"/>
                  <w:szCs w:val="22"/>
                  <w:lang w:val="en-US"/>
                  <w:rPrChange w:id="741" w:author="Пользователь" w:date="2022-12-22T01:55:00Z">
                    <w:rPr>
                      <w:rFonts w:ascii="Courier New" w:hAnsi="Courier New" w:cs="Courier New"/>
                      <w:color w:val="A9B7C6"/>
                      <w:sz w:val="22"/>
                      <w:szCs w:val="22"/>
                    </w:rPr>
                  </w:rPrChange>
                </w:rPr>
                <w:t>cell.getStringCellValue</w:t>
              </w:r>
              <w:proofErr w:type="spellEnd"/>
              <w:proofErr w:type="gramEnd"/>
              <w:r w:rsidRPr="00375563">
                <w:rPr>
                  <w:rFonts w:ascii="Courier New" w:hAnsi="Courier New" w:cs="Courier New"/>
                  <w:color w:val="A9B7C6"/>
                  <w:sz w:val="22"/>
                  <w:szCs w:val="22"/>
                  <w:lang w:val="en-US"/>
                  <w:rPrChange w:id="742" w:author="Пользователь" w:date="2022-12-22T01:55:00Z">
                    <w:rPr>
                      <w:rFonts w:ascii="Courier New" w:hAnsi="Courier New" w:cs="Courier New"/>
                      <w:color w:val="A9B7C6"/>
                      <w:sz w:val="22"/>
                      <w:szCs w:val="22"/>
                    </w:rPr>
                  </w:rPrChange>
                </w:rPr>
                <w:t>()</w:t>
              </w:r>
              <w:r w:rsidRPr="00375563">
                <w:rPr>
                  <w:rFonts w:ascii="Courier New" w:hAnsi="Courier New" w:cs="Courier New"/>
                  <w:color w:val="CC7832"/>
                  <w:sz w:val="22"/>
                  <w:szCs w:val="22"/>
                  <w:lang w:val="en-US"/>
                  <w:rPrChange w:id="743" w:author="Пользователь" w:date="2022-12-22T01:55:00Z">
                    <w:rPr>
                      <w:rFonts w:ascii="Courier New" w:hAnsi="Courier New" w:cs="Courier New"/>
                      <w:color w:val="CC7832"/>
                      <w:sz w:val="22"/>
                      <w:szCs w:val="22"/>
                    </w:rPr>
                  </w:rPrChange>
                </w:rPr>
                <w:t>;</w:t>
              </w:r>
            </w:ins>
          </w:p>
          <w:p w14:paraId="624DE151" w14:textId="77777777" w:rsidR="00375563" w:rsidRPr="00375563" w:rsidRDefault="00375563" w:rsidP="00375563">
            <w:pPr>
              <w:pStyle w:val="afffc"/>
              <w:spacing w:before="0" w:beforeAutospacing="0" w:after="0" w:afterAutospacing="0"/>
              <w:rPr>
                <w:ins w:id="744" w:author="Пользователь" w:date="2022-12-22T01:55:00Z"/>
                <w:lang w:val="en-US"/>
                <w:rPrChange w:id="745" w:author="Пользователь" w:date="2022-12-22T01:55:00Z">
                  <w:rPr>
                    <w:ins w:id="746" w:author="Пользователь" w:date="2022-12-22T01:55:00Z"/>
                  </w:rPr>
                </w:rPrChange>
              </w:rPr>
            </w:pPr>
            <w:ins w:id="747" w:author="Пользователь" w:date="2022-12-22T01:55:00Z">
              <w:r w:rsidRPr="00375563">
                <w:rPr>
                  <w:rFonts w:ascii="Courier New" w:hAnsi="Courier New" w:cs="Courier New"/>
                  <w:color w:val="CC7832"/>
                  <w:sz w:val="22"/>
                  <w:szCs w:val="22"/>
                  <w:lang w:val="en-US"/>
                  <w:rPrChange w:id="748" w:author="Пользователь" w:date="2022-12-22T01:55:00Z">
                    <w:rPr>
                      <w:rFonts w:ascii="Courier New" w:hAnsi="Courier New" w:cs="Courier New"/>
                      <w:color w:val="CC7832"/>
                      <w:sz w:val="22"/>
                      <w:szCs w:val="22"/>
                    </w:rPr>
                  </w:rPrChange>
                </w:rPr>
                <w:t>       </w:t>
              </w:r>
              <w:proofErr w:type="spellStart"/>
              <w:r w:rsidRPr="00375563">
                <w:rPr>
                  <w:rFonts w:ascii="Courier New" w:hAnsi="Courier New" w:cs="Courier New"/>
                  <w:color w:val="A9B7C6"/>
                  <w:sz w:val="22"/>
                  <w:szCs w:val="22"/>
                  <w:lang w:val="en-US"/>
                  <w:rPrChange w:id="749" w:author="Пользователь" w:date="2022-12-22T01:55:00Z">
                    <w:rPr>
                      <w:rFonts w:ascii="Courier New" w:hAnsi="Courier New" w:cs="Courier New"/>
                      <w:color w:val="A9B7C6"/>
                      <w:sz w:val="22"/>
                      <w:szCs w:val="22"/>
                    </w:rPr>
                  </w:rPrChange>
                </w:rPr>
                <w:t>timeInterval.setVr</w:t>
              </w:r>
              <w:proofErr w:type="spellEnd"/>
              <w:r w:rsidRPr="00375563">
                <w:rPr>
                  <w:rFonts w:ascii="Courier New" w:hAnsi="Courier New" w:cs="Courier New"/>
                  <w:color w:val="A9B7C6"/>
                  <w:sz w:val="22"/>
                  <w:szCs w:val="22"/>
                  <w:lang w:val="en-US"/>
                  <w:rPrChange w:id="750" w:author="Пользователь" w:date="2022-12-22T01:55:00Z">
                    <w:rPr>
                      <w:rFonts w:ascii="Courier New" w:hAnsi="Courier New" w:cs="Courier New"/>
                      <w:color w:val="A9B7C6"/>
                      <w:sz w:val="22"/>
                      <w:szCs w:val="22"/>
                    </w:rPr>
                  </w:rPrChange>
                </w:rPr>
                <w:t>(</w:t>
              </w:r>
              <w:proofErr w:type="spellStart"/>
              <w:r w:rsidRPr="00375563">
                <w:rPr>
                  <w:rFonts w:ascii="Courier New" w:hAnsi="Courier New" w:cs="Courier New"/>
                  <w:color w:val="A9B7C6"/>
                  <w:sz w:val="22"/>
                  <w:szCs w:val="22"/>
                  <w:lang w:val="en-US"/>
                  <w:rPrChange w:id="751" w:author="Пользователь" w:date="2022-12-22T01:55:00Z">
                    <w:rPr>
                      <w:rFonts w:ascii="Courier New" w:hAnsi="Courier New" w:cs="Courier New"/>
                      <w:color w:val="A9B7C6"/>
                      <w:sz w:val="22"/>
                      <w:szCs w:val="22"/>
                    </w:rPr>
                  </w:rPrChange>
                </w:rPr>
                <w:t>vr</w:t>
              </w:r>
              <w:proofErr w:type="spellEnd"/>
              <w:r w:rsidRPr="00375563">
                <w:rPr>
                  <w:rFonts w:ascii="Courier New" w:hAnsi="Courier New" w:cs="Courier New"/>
                  <w:color w:val="A9B7C6"/>
                  <w:sz w:val="22"/>
                  <w:szCs w:val="22"/>
                  <w:lang w:val="en-US"/>
                  <w:rPrChange w:id="752" w:author="Пользователь" w:date="2022-12-22T01:55:00Z">
                    <w:rPr>
                      <w:rFonts w:ascii="Courier New" w:hAnsi="Courier New" w:cs="Courier New"/>
                      <w:color w:val="A9B7C6"/>
                      <w:sz w:val="22"/>
                      <w:szCs w:val="22"/>
                    </w:rPr>
                  </w:rPrChange>
                </w:rPr>
                <w:t>)</w:t>
              </w:r>
              <w:r w:rsidRPr="00375563">
                <w:rPr>
                  <w:rFonts w:ascii="Courier New" w:hAnsi="Courier New" w:cs="Courier New"/>
                  <w:color w:val="CC7832"/>
                  <w:sz w:val="22"/>
                  <w:szCs w:val="22"/>
                  <w:lang w:val="en-US"/>
                  <w:rPrChange w:id="753" w:author="Пользователь" w:date="2022-12-22T01:55:00Z">
                    <w:rPr>
                      <w:rFonts w:ascii="Courier New" w:hAnsi="Courier New" w:cs="Courier New"/>
                      <w:color w:val="CC7832"/>
                      <w:sz w:val="22"/>
                      <w:szCs w:val="22"/>
                    </w:rPr>
                  </w:rPrChange>
                </w:rPr>
                <w:t>;</w:t>
              </w:r>
            </w:ins>
          </w:p>
          <w:p w14:paraId="60C9C979" w14:textId="77777777" w:rsidR="00375563" w:rsidRPr="00375563" w:rsidRDefault="00375563" w:rsidP="00375563">
            <w:pPr>
              <w:pStyle w:val="afffc"/>
              <w:spacing w:before="0" w:beforeAutospacing="0" w:after="0" w:afterAutospacing="0"/>
              <w:rPr>
                <w:ins w:id="754" w:author="Пользователь" w:date="2022-12-22T01:55:00Z"/>
                <w:lang w:val="en-US"/>
                <w:rPrChange w:id="755" w:author="Пользователь" w:date="2022-12-22T01:55:00Z">
                  <w:rPr>
                    <w:ins w:id="756" w:author="Пользователь" w:date="2022-12-22T01:55:00Z"/>
                  </w:rPr>
                </w:rPrChange>
              </w:rPr>
            </w:pPr>
            <w:ins w:id="757" w:author="Пользователь" w:date="2022-12-22T01:55:00Z">
              <w:r w:rsidRPr="00375563">
                <w:rPr>
                  <w:rFonts w:ascii="Courier New" w:hAnsi="Courier New" w:cs="Courier New"/>
                  <w:color w:val="CC7832"/>
                  <w:sz w:val="22"/>
                  <w:szCs w:val="22"/>
                  <w:lang w:val="en-US"/>
                  <w:rPrChange w:id="758" w:author="Пользователь" w:date="2022-12-22T01:55:00Z">
                    <w:rPr>
                      <w:rFonts w:ascii="Courier New" w:hAnsi="Courier New" w:cs="Courier New"/>
                      <w:color w:val="CC7832"/>
                      <w:sz w:val="22"/>
                      <w:szCs w:val="22"/>
                    </w:rPr>
                  </w:rPrChange>
                </w:rPr>
                <w:t>       </w:t>
              </w:r>
              <w:r w:rsidRPr="00375563">
                <w:rPr>
                  <w:rFonts w:ascii="Courier New" w:hAnsi="Courier New" w:cs="Courier New"/>
                  <w:color w:val="808080"/>
                  <w:sz w:val="22"/>
                  <w:szCs w:val="22"/>
                  <w:lang w:val="en-US"/>
                  <w:rPrChange w:id="759" w:author="Пользователь" w:date="2022-12-22T01:55:00Z">
                    <w:rPr>
                      <w:rFonts w:ascii="Courier New" w:hAnsi="Courier New" w:cs="Courier New"/>
                      <w:color w:val="808080"/>
                      <w:sz w:val="22"/>
                      <w:szCs w:val="22"/>
                    </w:rPr>
                  </w:rPrChange>
                </w:rPr>
                <w:t xml:space="preserve">// </w:t>
              </w:r>
              <w:r>
                <w:rPr>
                  <w:rFonts w:ascii="Courier New" w:hAnsi="Courier New" w:cs="Courier New"/>
                  <w:color w:val="808080"/>
                  <w:sz w:val="22"/>
                  <w:szCs w:val="22"/>
                </w:rPr>
                <w:t>Объект</w:t>
              </w:r>
              <w:r w:rsidRPr="00375563">
                <w:rPr>
                  <w:rFonts w:ascii="Courier New" w:hAnsi="Courier New" w:cs="Courier New"/>
                  <w:color w:val="808080"/>
                  <w:sz w:val="22"/>
                  <w:szCs w:val="22"/>
                  <w:lang w:val="en-US"/>
                  <w:rPrChange w:id="760" w:author="Пользователь" w:date="2022-12-22T01:55:00Z">
                    <w:rPr>
                      <w:rFonts w:ascii="Courier New" w:hAnsi="Courier New" w:cs="Courier New"/>
                      <w:color w:val="808080"/>
                      <w:sz w:val="22"/>
                      <w:szCs w:val="22"/>
                    </w:rPr>
                  </w:rPrChange>
                </w:rPr>
                <w:t xml:space="preserve"> </w:t>
              </w:r>
              <w:r>
                <w:rPr>
                  <w:rFonts w:ascii="Courier New" w:hAnsi="Courier New" w:cs="Courier New"/>
                  <w:color w:val="808080"/>
                  <w:sz w:val="22"/>
                  <w:szCs w:val="22"/>
                </w:rPr>
                <w:t>помещается</w:t>
              </w:r>
              <w:r w:rsidRPr="00375563">
                <w:rPr>
                  <w:rFonts w:ascii="Courier New" w:hAnsi="Courier New" w:cs="Courier New"/>
                  <w:color w:val="808080"/>
                  <w:sz w:val="22"/>
                  <w:szCs w:val="22"/>
                  <w:lang w:val="en-US"/>
                  <w:rPrChange w:id="761" w:author="Пользователь" w:date="2022-12-22T01:55:00Z">
                    <w:rPr>
                      <w:rFonts w:ascii="Courier New" w:hAnsi="Courier New" w:cs="Courier New"/>
                      <w:color w:val="808080"/>
                      <w:sz w:val="22"/>
                      <w:szCs w:val="22"/>
                    </w:rPr>
                  </w:rPrChange>
                </w:rPr>
                <w:t xml:space="preserve"> </w:t>
              </w:r>
              <w:r>
                <w:rPr>
                  <w:rFonts w:ascii="Courier New" w:hAnsi="Courier New" w:cs="Courier New"/>
                  <w:color w:val="808080"/>
                  <w:sz w:val="22"/>
                  <w:szCs w:val="22"/>
                </w:rPr>
                <w:t>в</w:t>
              </w:r>
              <w:r w:rsidRPr="00375563">
                <w:rPr>
                  <w:rFonts w:ascii="Courier New" w:hAnsi="Courier New" w:cs="Courier New"/>
                  <w:color w:val="808080"/>
                  <w:sz w:val="22"/>
                  <w:szCs w:val="22"/>
                  <w:lang w:val="en-US"/>
                  <w:rPrChange w:id="762" w:author="Пользователь" w:date="2022-12-22T01:55:00Z">
                    <w:rPr>
                      <w:rFonts w:ascii="Courier New" w:hAnsi="Courier New" w:cs="Courier New"/>
                      <w:color w:val="808080"/>
                      <w:sz w:val="22"/>
                      <w:szCs w:val="22"/>
                    </w:rPr>
                  </w:rPrChange>
                </w:rPr>
                <w:t xml:space="preserve"> </w:t>
              </w:r>
              <w:r>
                <w:rPr>
                  <w:rFonts w:ascii="Courier New" w:hAnsi="Courier New" w:cs="Courier New"/>
                  <w:color w:val="808080"/>
                  <w:sz w:val="22"/>
                  <w:szCs w:val="22"/>
                </w:rPr>
                <w:t>карточку</w:t>
              </w:r>
              <w:r w:rsidRPr="00375563">
                <w:rPr>
                  <w:rFonts w:ascii="Courier New" w:hAnsi="Courier New" w:cs="Courier New"/>
                  <w:color w:val="808080"/>
                  <w:sz w:val="22"/>
                  <w:szCs w:val="22"/>
                  <w:lang w:val="en-US"/>
                  <w:rPrChange w:id="763" w:author="Пользователь" w:date="2022-12-22T01:55:00Z">
                    <w:rPr>
                      <w:rFonts w:ascii="Courier New" w:hAnsi="Courier New" w:cs="Courier New"/>
                      <w:color w:val="808080"/>
                      <w:sz w:val="22"/>
                      <w:szCs w:val="22"/>
                    </w:rPr>
                  </w:rPrChange>
                </w:rPr>
                <w:t xml:space="preserve"> </w:t>
              </w:r>
              <w:proofErr w:type="spellStart"/>
              <w:r w:rsidRPr="00375563">
                <w:rPr>
                  <w:rFonts w:ascii="Courier New" w:hAnsi="Courier New" w:cs="Courier New"/>
                  <w:color w:val="808080"/>
                  <w:sz w:val="22"/>
                  <w:szCs w:val="22"/>
                  <w:lang w:val="en-US"/>
                  <w:rPrChange w:id="764" w:author="Пользователь" w:date="2022-12-22T01:55:00Z">
                    <w:rPr>
                      <w:rFonts w:ascii="Courier New" w:hAnsi="Courier New" w:cs="Courier New"/>
                      <w:color w:val="808080"/>
                      <w:sz w:val="22"/>
                      <w:szCs w:val="22"/>
                    </w:rPr>
                  </w:rPrChange>
                </w:rPr>
                <w:t>timeintervals</w:t>
              </w:r>
              <w:proofErr w:type="spellEnd"/>
              <w:r w:rsidRPr="00375563">
                <w:rPr>
                  <w:rFonts w:ascii="Courier New" w:hAnsi="Courier New" w:cs="Courier New"/>
                  <w:color w:val="808080"/>
                  <w:sz w:val="22"/>
                  <w:szCs w:val="22"/>
                  <w:lang w:val="en-US"/>
                  <w:rPrChange w:id="765" w:author="Пользователь" w:date="2022-12-22T01:55:00Z">
                    <w:rPr>
                      <w:rFonts w:ascii="Courier New" w:hAnsi="Courier New" w:cs="Courier New"/>
                      <w:color w:val="808080"/>
                      <w:sz w:val="22"/>
                      <w:szCs w:val="22"/>
                    </w:rPr>
                  </w:rPrChange>
                </w:rPr>
                <w:t>.</w:t>
              </w:r>
            </w:ins>
          </w:p>
          <w:p w14:paraId="38431A1F" w14:textId="77777777" w:rsidR="00375563" w:rsidRDefault="00375563" w:rsidP="00375563">
            <w:pPr>
              <w:pStyle w:val="afffc"/>
              <w:spacing w:before="0" w:beforeAutospacing="0" w:after="0" w:afterAutospacing="0"/>
              <w:rPr>
                <w:ins w:id="766" w:author="Пользователь" w:date="2022-12-22T01:55:00Z"/>
              </w:rPr>
            </w:pPr>
            <w:ins w:id="767" w:author="Пользователь" w:date="2022-12-22T01:55:00Z">
              <w:r w:rsidRPr="00375563">
                <w:rPr>
                  <w:rFonts w:ascii="Courier New" w:hAnsi="Courier New" w:cs="Courier New"/>
                  <w:color w:val="808080"/>
                  <w:sz w:val="22"/>
                  <w:szCs w:val="22"/>
                  <w:lang w:val="en-US"/>
                  <w:rPrChange w:id="768" w:author="Пользователь" w:date="2022-12-22T01:55:00Z">
                    <w:rPr>
                      <w:rFonts w:ascii="Courier New" w:hAnsi="Courier New" w:cs="Courier New"/>
                      <w:color w:val="808080"/>
                      <w:sz w:val="22"/>
                      <w:szCs w:val="22"/>
                    </w:rPr>
                  </w:rPrChange>
                </w:rPr>
                <w:t>       </w:t>
              </w:r>
              <w:proofErr w:type="spellStart"/>
              <w:proofErr w:type="gramStart"/>
              <w:r>
                <w:rPr>
                  <w:rFonts w:ascii="Courier New" w:hAnsi="Courier New" w:cs="Courier New"/>
                  <w:i/>
                  <w:iCs/>
                  <w:color w:val="9876AA"/>
                  <w:sz w:val="22"/>
                  <w:szCs w:val="22"/>
                </w:rPr>
                <w:t>timeintervals</w:t>
              </w:r>
              <w:r>
                <w:rPr>
                  <w:rFonts w:ascii="Courier New" w:hAnsi="Courier New" w:cs="Courier New"/>
                  <w:color w:val="A9B7C6"/>
                  <w:sz w:val="22"/>
                  <w:szCs w:val="22"/>
                </w:rPr>
                <w:t>.put</w:t>
              </w:r>
              <w:proofErr w:type="spellEnd"/>
              <w:r>
                <w:rPr>
                  <w:rFonts w:ascii="Courier New" w:hAnsi="Courier New" w:cs="Courier New"/>
                  <w:color w:val="A9B7C6"/>
                  <w:sz w:val="22"/>
                  <w:szCs w:val="22"/>
                </w:rPr>
                <w:t>(</w:t>
              </w:r>
              <w:proofErr w:type="spellStart"/>
              <w:proofErr w:type="gramEnd"/>
              <w:r>
                <w:rPr>
                  <w:rFonts w:ascii="Courier New" w:hAnsi="Courier New" w:cs="Courier New"/>
                  <w:color w:val="A9B7C6"/>
                  <w:sz w:val="22"/>
                  <w:szCs w:val="22"/>
                </w:rPr>
                <w:t>id</w:t>
              </w:r>
              <w:proofErr w:type="spellEnd"/>
              <w:r>
                <w:rPr>
                  <w:rFonts w:ascii="Courier New" w:hAnsi="Courier New" w:cs="Courier New"/>
                  <w:color w:val="CC7832"/>
                  <w:sz w:val="22"/>
                  <w:szCs w:val="22"/>
                </w:rPr>
                <w:t xml:space="preserve">, </w:t>
              </w:r>
              <w:proofErr w:type="spellStart"/>
              <w:r>
                <w:rPr>
                  <w:rFonts w:ascii="Courier New" w:hAnsi="Courier New" w:cs="Courier New"/>
                  <w:color w:val="A9B7C6"/>
                  <w:sz w:val="22"/>
                  <w:szCs w:val="22"/>
                </w:rPr>
                <w:t>timeInterval</w:t>
              </w:r>
              <w:proofErr w:type="spellEnd"/>
              <w:r>
                <w:rPr>
                  <w:rFonts w:ascii="Courier New" w:hAnsi="Courier New" w:cs="Courier New"/>
                  <w:color w:val="A9B7C6"/>
                  <w:sz w:val="22"/>
                  <w:szCs w:val="22"/>
                </w:rPr>
                <w:t>)</w:t>
              </w:r>
              <w:r>
                <w:rPr>
                  <w:rFonts w:ascii="Courier New" w:hAnsi="Courier New" w:cs="Courier New"/>
                  <w:color w:val="CC7832"/>
                  <w:sz w:val="22"/>
                  <w:szCs w:val="22"/>
                </w:rPr>
                <w:t>;</w:t>
              </w:r>
            </w:ins>
          </w:p>
          <w:p w14:paraId="014DF813" w14:textId="77777777" w:rsidR="00375563" w:rsidRDefault="00375563" w:rsidP="00375563">
            <w:pPr>
              <w:pStyle w:val="afffc"/>
              <w:spacing w:before="0" w:beforeAutospacing="0" w:after="0" w:afterAutospacing="0"/>
              <w:rPr>
                <w:ins w:id="769" w:author="Пользователь" w:date="2022-12-22T01:55:00Z"/>
              </w:rPr>
            </w:pPr>
            <w:ins w:id="770" w:author="Пользователь" w:date="2022-12-22T01:55:00Z">
              <w:r>
                <w:rPr>
                  <w:rFonts w:ascii="Courier New" w:hAnsi="Courier New" w:cs="Courier New"/>
                  <w:color w:val="CC7832"/>
                  <w:sz w:val="22"/>
                  <w:szCs w:val="22"/>
                </w:rPr>
                <w:t>   </w:t>
              </w:r>
              <w:r>
                <w:rPr>
                  <w:rFonts w:ascii="Courier New" w:hAnsi="Courier New" w:cs="Courier New"/>
                  <w:color w:val="A9B7C6"/>
                  <w:sz w:val="22"/>
                  <w:szCs w:val="22"/>
                </w:rPr>
                <w:t>}</w:t>
              </w:r>
            </w:ins>
          </w:p>
          <w:p w14:paraId="49A49F4D" w14:textId="724595AB" w:rsidR="00C26039" w:rsidRPr="00375563" w:rsidDel="00375563" w:rsidRDefault="00375563">
            <w:pPr>
              <w:pStyle w:val="afffc"/>
              <w:spacing w:before="0" w:beforeAutospacing="0" w:after="0" w:afterAutospacing="0"/>
              <w:rPr>
                <w:del w:id="771" w:author="Пользователь" w:date="2022-12-22T01:55:00Z"/>
                <w:rPrChange w:id="772" w:author="Пользователь" w:date="2022-12-22T01:55:00Z">
                  <w:rPr>
                    <w:del w:id="773" w:author="Пользователь" w:date="2022-12-22T01:55:00Z"/>
                    <w:rFonts w:ascii="Courier New" w:hAnsi="Courier New" w:cs="Courier New"/>
                    <w:color w:val="A9B7C6"/>
                    <w:sz w:val="20"/>
                    <w:szCs w:val="20"/>
                    <w:lang w:val="en-US"/>
                  </w:rPr>
                </w:rPrChange>
              </w:rPr>
              <w:pPrChange w:id="774" w:author="Пользователь" w:date="2022-12-22T01:55:00Z">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pPrChange>
            </w:pPr>
            <w:ins w:id="775" w:author="Пользователь" w:date="2022-12-22T01:55:00Z">
              <w:r>
                <w:rPr>
                  <w:rFonts w:ascii="Courier New" w:hAnsi="Courier New" w:cs="Courier New"/>
                  <w:color w:val="A9B7C6"/>
                  <w:sz w:val="22"/>
                  <w:szCs w:val="22"/>
                </w:rPr>
                <w:t>}</w:t>
              </w:r>
            </w:ins>
            <w:commentRangeStart w:id="776"/>
            <w:del w:id="777" w:author="Пользователь" w:date="2022-12-22T01:55:00Z">
              <w:r w:rsidR="00C26039" w:rsidRPr="00C26039" w:rsidDel="00375563">
                <w:rPr>
                  <w:rFonts w:ascii="Courier New" w:hAnsi="Courier New" w:cs="Courier New"/>
                  <w:color w:val="CC7832"/>
                  <w:sz w:val="20"/>
                  <w:szCs w:val="20"/>
                  <w:lang w:val="en-US"/>
                </w:rPr>
                <w:delText xml:space="preserve">private static void </w:delText>
              </w:r>
              <w:r w:rsidR="00C26039" w:rsidRPr="00C26039" w:rsidDel="00375563">
                <w:rPr>
                  <w:rFonts w:ascii="Courier New" w:hAnsi="Courier New" w:cs="Courier New"/>
                  <w:color w:val="FFC66D"/>
                  <w:sz w:val="20"/>
                  <w:szCs w:val="20"/>
                  <w:lang w:val="en-US"/>
                </w:rPr>
                <w:delText>loadTimeInterval</w:delText>
              </w:r>
              <w:r w:rsidR="00C26039" w:rsidRPr="00C26039" w:rsidDel="00375563">
                <w:rPr>
                  <w:rFonts w:ascii="Courier New" w:hAnsi="Courier New" w:cs="Courier New"/>
                  <w:color w:val="A9B7C6"/>
                  <w:sz w:val="20"/>
                  <w:szCs w:val="20"/>
                  <w:lang w:val="en-US"/>
                </w:rPr>
                <w:delText>(XSSFWorkbook wb) {</w:delText>
              </w:r>
              <w:commentRangeEnd w:id="776"/>
              <w:r w:rsidR="002612CA" w:rsidDel="00375563">
                <w:rPr>
                  <w:rStyle w:val="afff4"/>
                </w:rPr>
                <w:commentReference w:id="776"/>
              </w:r>
              <w:r w:rsidR="00C26039" w:rsidRPr="00C26039" w:rsidDel="00375563">
                <w:rPr>
                  <w:rFonts w:ascii="Courier New" w:hAnsi="Courier New" w:cs="Courier New"/>
                  <w:color w:val="A9B7C6"/>
                  <w:sz w:val="20"/>
                  <w:szCs w:val="20"/>
                  <w:lang w:val="en-US"/>
                </w:rPr>
                <w:br/>
              </w:r>
              <w:commentRangeStart w:id="778"/>
              <w:r w:rsidR="00C26039" w:rsidRPr="00C26039" w:rsidDel="00375563">
                <w:rPr>
                  <w:rFonts w:ascii="Courier New" w:hAnsi="Courier New" w:cs="Courier New"/>
                  <w:color w:val="A9B7C6"/>
                  <w:sz w:val="20"/>
                  <w:szCs w:val="20"/>
                  <w:lang w:val="en-US"/>
                </w:rPr>
                <w:delText xml:space="preserve">    Sheet sheet = wb.getSheetAt(</w:delText>
              </w:r>
              <w:r w:rsidR="00C26039" w:rsidRPr="00C26039" w:rsidDel="00375563">
                <w:rPr>
                  <w:rFonts w:ascii="Courier New" w:hAnsi="Courier New" w:cs="Courier New"/>
                  <w:color w:val="6897BB"/>
                  <w:sz w:val="20"/>
                  <w:szCs w:val="20"/>
                  <w:lang w:val="en-US"/>
                </w:rPr>
                <w:delText>1</w:delText>
              </w:r>
              <w:r w:rsidR="00C26039" w:rsidRPr="00C26039" w:rsidDel="00375563">
                <w:rPr>
                  <w:rFonts w:ascii="Courier New" w:hAnsi="Courier New" w:cs="Courier New"/>
                  <w:color w:val="A9B7C6"/>
                  <w:sz w:val="20"/>
                  <w:szCs w:val="20"/>
                  <w:lang w:val="en-US"/>
                </w:rPr>
                <w:delText>)</w:delText>
              </w:r>
              <w:r w:rsidR="00C26039" w:rsidRPr="00C26039" w:rsidDel="00375563">
                <w:rPr>
                  <w:rFonts w:ascii="Courier New" w:hAnsi="Courier New" w:cs="Courier New"/>
                  <w:color w:val="CC7832"/>
                  <w:sz w:val="20"/>
                  <w:szCs w:val="20"/>
                  <w:lang w:val="en-US"/>
                </w:rPr>
                <w:delText>;</w:delText>
              </w:r>
              <w:commentRangeEnd w:id="778"/>
              <w:r w:rsidR="002612CA" w:rsidDel="00375563">
                <w:rPr>
                  <w:rStyle w:val="afff4"/>
                </w:rPr>
                <w:commentReference w:id="778"/>
              </w:r>
              <w:r w:rsidR="00C26039" w:rsidRPr="00C26039" w:rsidDel="00375563">
                <w:rPr>
                  <w:rFonts w:ascii="Courier New" w:hAnsi="Courier New" w:cs="Courier New"/>
                  <w:color w:val="CC7832"/>
                  <w:sz w:val="20"/>
                  <w:szCs w:val="20"/>
                  <w:lang w:val="en-US"/>
                </w:rPr>
                <w:br/>
              </w:r>
              <w:r w:rsidR="00C26039" w:rsidRPr="00C26039" w:rsidDel="00375563">
                <w:rPr>
                  <w:rFonts w:ascii="Courier New" w:hAnsi="Courier New" w:cs="Courier New"/>
                  <w:color w:val="CC7832"/>
                  <w:sz w:val="20"/>
                  <w:szCs w:val="20"/>
                  <w:lang w:val="en-US"/>
                </w:rPr>
                <w:br/>
                <w:delText xml:space="preserve">    </w:delText>
              </w:r>
              <w:r w:rsidR="00C26039" w:rsidRPr="00C26039" w:rsidDel="00375563">
                <w:rPr>
                  <w:rFonts w:ascii="Courier New" w:hAnsi="Courier New" w:cs="Courier New"/>
                  <w:color w:val="A9B7C6"/>
                  <w:sz w:val="20"/>
                  <w:szCs w:val="20"/>
                  <w:lang w:val="en-US"/>
                </w:rPr>
                <w:delText>Row row</w:delText>
              </w:r>
              <w:r w:rsidR="00C26039" w:rsidRPr="00C26039" w:rsidDel="00375563">
                <w:rPr>
                  <w:rFonts w:ascii="Courier New" w:hAnsi="Courier New" w:cs="Courier New"/>
                  <w:color w:val="CC7832"/>
                  <w:sz w:val="20"/>
                  <w:szCs w:val="20"/>
                  <w:lang w:val="en-US"/>
                </w:rPr>
                <w:delText>;</w:delText>
              </w:r>
              <w:r w:rsidR="00C26039" w:rsidRPr="00C26039" w:rsidDel="00375563">
                <w:rPr>
                  <w:rFonts w:ascii="Courier New" w:hAnsi="Courier New" w:cs="Courier New"/>
                  <w:color w:val="CC7832"/>
                  <w:sz w:val="20"/>
                  <w:szCs w:val="20"/>
                  <w:lang w:val="en-US"/>
                </w:rPr>
                <w:br/>
                <w:delText xml:space="preserve">    </w:delText>
              </w:r>
              <w:r w:rsidR="00C26039" w:rsidRPr="00C26039" w:rsidDel="00375563">
                <w:rPr>
                  <w:rFonts w:ascii="Courier New" w:hAnsi="Courier New" w:cs="Courier New"/>
                  <w:color w:val="A9B7C6"/>
                  <w:sz w:val="20"/>
                  <w:szCs w:val="20"/>
                  <w:lang w:val="en-US"/>
                </w:rPr>
                <w:delText>Cell cell</w:delText>
              </w:r>
              <w:r w:rsidR="00C26039" w:rsidRPr="00C26039" w:rsidDel="00375563">
                <w:rPr>
                  <w:rFonts w:ascii="Courier New" w:hAnsi="Courier New" w:cs="Courier New"/>
                  <w:color w:val="CC7832"/>
                  <w:sz w:val="20"/>
                  <w:szCs w:val="20"/>
                  <w:lang w:val="en-US"/>
                </w:rPr>
                <w:delText>;</w:delText>
              </w:r>
              <w:r w:rsidR="00C26039" w:rsidRPr="00C26039" w:rsidDel="00375563">
                <w:rPr>
                  <w:rFonts w:ascii="Courier New" w:hAnsi="Courier New" w:cs="Courier New"/>
                  <w:color w:val="CC7832"/>
                  <w:sz w:val="20"/>
                  <w:szCs w:val="20"/>
                  <w:lang w:val="en-US"/>
                </w:rPr>
                <w:br/>
                <w:delText xml:space="preserve">    int </w:delText>
              </w:r>
              <w:r w:rsidR="00C26039" w:rsidRPr="00C26039" w:rsidDel="00375563">
                <w:rPr>
                  <w:rFonts w:ascii="Courier New" w:hAnsi="Courier New" w:cs="Courier New"/>
                  <w:color w:val="A9B7C6"/>
                  <w:sz w:val="20"/>
                  <w:szCs w:val="20"/>
                  <w:lang w:val="en-US"/>
                </w:rPr>
                <w:delText>i</w:delText>
              </w:r>
              <w:r w:rsidR="00C26039" w:rsidRPr="00C26039" w:rsidDel="00375563">
                <w:rPr>
                  <w:rFonts w:ascii="Courier New" w:hAnsi="Courier New" w:cs="Courier New"/>
                  <w:color w:val="CC7832"/>
                  <w:sz w:val="20"/>
                  <w:szCs w:val="20"/>
                  <w:lang w:val="en-US"/>
                </w:rPr>
                <w:delText>;</w:delText>
              </w:r>
              <w:r w:rsidR="00C26039" w:rsidRPr="00C26039" w:rsidDel="00375563">
                <w:rPr>
                  <w:rFonts w:ascii="Courier New" w:hAnsi="Courier New" w:cs="Courier New"/>
                  <w:color w:val="CC7832"/>
                  <w:sz w:val="20"/>
                  <w:szCs w:val="20"/>
                  <w:lang w:val="en-US"/>
                </w:rPr>
                <w:br/>
                <w:delText xml:space="preserve">    int </w:delText>
              </w:r>
              <w:r w:rsidR="00C26039" w:rsidRPr="00C26039" w:rsidDel="00375563">
                <w:rPr>
                  <w:rFonts w:ascii="Courier New" w:hAnsi="Courier New" w:cs="Courier New"/>
                  <w:color w:val="A9B7C6"/>
                  <w:sz w:val="20"/>
                  <w:szCs w:val="20"/>
                  <w:lang w:val="en-US"/>
                </w:rPr>
                <w:delText>nRows = sheet.getLastRowNum()</w:delText>
              </w:r>
              <w:r w:rsidR="00C26039" w:rsidRPr="00C26039" w:rsidDel="00375563">
                <w:rPr>
                  <w:rFonts w:ascii="Courier New" w:hAnsi="Courier New" w:cs="Courier New"/>
                  <w:color w:val="CC7832"/>
                  <w:sz w:val="20"/>
                  <w:szCs w:val="20"/>
                  <w:lang w:val="en-US"/>
                </w:rPr>
                <w:delText>;</w:delText>
              </w:r>
              <w:r w:rsidR="00C26039" w:rsidRPr="00C26039" w:rsidDel="00375563">
                <w:rPr>
                  <w:rFonts w:ascii="Courier New" w:hAnsi="Courier New" w:cs="Courier New"/>
                  <w:color w:val="CC7832"/>
                  <w:sz w:val="20"/>
                  <w:szCs w:val="20"/>
                  <w:lang w:val="en-US"/>
                </w:rPr>
                <w:br/>
                <w:delText xml:space="preserve">    </w:delText>
              </w:r>
              <w:r w:rsidR="00C26039" w:rsidRPr="00C26039" w:rsidDel="00375563">
                <w:rPr>
                  <w:rFonts w:ascii="Courier New" w:hAnsi="Courier New" w:cs="Courier New"/>
                  <w:color w:val="A9B7C6"/>
                  <w:sz w:val="20"/>
                  <w:szCs w:val="20"/>
                  <w:lang w:val="en-US"/>
                </w:rPr>
                <w:delText>String tiUUID</w:delText>
              </w:r>
              <w:r w:rsidR="00C26039" w:rsidRPr="00C26039" w:rsidDel="00375563">
                <w:rPr>
                  <w:rFonts w:ascii="Courier New" w:hAnsi="Courier New" w:cs="Courier New"/>
                  <w:color w:val="CC7832"/>
                  <w:sz w:val="20"/>
                  <w:szCs w:val="20"/>
                  <w:lang w:val="en-US"/>
                </w:rPr>
                <w:delText xml:space="preserve">, </w:delText>
              </w:r>
              <w:r w:rsidR="00C26039" w:rsidRPr="00C26039" w:rsidDel="00375563">
                <w:rPr>
                  <w:rFonts w:ascii="Courier New" w:hAnsi="Courier New" w:cs="Courier New"/>
                  <w:color w:val="A9B7C6"/>
                  <w:sz w:val="20"/>
                  <w:szCs w:val="20"/>
                  <w:lang w:val="en-US"/>
                </w:rPr>
                <w:delText>name</w:delText>
              </w:r>
              <w:r w:rsidR="00C26039" w:rsidRPr="00C26039" w:rsidDel="00375563">
                <w:rPr>
                  <w:rFonts w:ascii="Courier New" w:hAnsi="Courier New" w:cs="Courier New"/>
                  <w:color w:val="CC7832"/>
                  <w:sz w:val="20"/>
                  <w:szCs w:val="20"/>
                  <w:lang w:val="en-US"/>
                </w:rPr>
                <w:delText xml:space="preserve">, </w:delText>
              </w:r>
              <w:r w:rsidR="00C26039" w:rsidRPr="00C26039" w:rsidDel="00375563">
                <w:rPr>
                  <w:rFonts w:ascii="Courier New" w:hAnsi="Courier New" w:cs="Courier New"/>
                  <w:color w:val="A9B7C6"/>
                  <w:sz w:val="20"/>
                  <w:szCs w:val="20"/>
                  <w:lang w:val="en-US"/>
                </w:rPr>
                <w:delText>vr</w:delText>
              </w:r>
              <w:r w:rsidR="00C26039" w:rsidRPr="00C26039" w:rsidDel="00375563">
                <w:rPr>
                  <w:rFonts w:ascii="Courier New" w:hAnsi="Courier New" w:cs="Courier New"/>
                  <w:color w:val="CC7832"/>
                  <w:sz w:val="20"/>
                  <w:szCs w:val="20"/>
                  <w:lang w:val="en-US"/>
                </w:rPr>
                <w:delText>;</w:delText>
              </w:r>
              <w:r w:rsidR="00C26039" w:rsidRPr="00C26039" w:rsidDel="00375563">
                <w:rPr>
                  <w:rFonts w:ascii="Courier New" w:hAnsi="Courier New" w:cs="Courier New"/>
                  <w:color w:val="CC7832"/>
                  <w:sz w:val="20"/>
                  <w:szCs w:val="20"/>
                  <w:lang w:val="en-US"/>
                </w:rPr>
                <w:br/>
                <w:delText xml:space="preserve">    </w:delText>
              </w:r>
              <w:r w:rsidR="00C26039" w:rsidRPr="00C26039" w:rsidDel="00375563">
                <w:rPr>
                  <w:rFonts w:ascii="Courier New" w:hAnsi="Courier New" w:cs="Courier New"/>
                  <w:color w:val="A9B7C6"/>
                  <w:sz w:val="20"/>
                  <w:szCs w:val="20"/>
                  <w:lang w:val="en-US"/>
                </w:rPr>
                <w:delText>UUID id</w:delText>
              </w:r>
              <w:r w:rsidR="00C26039" w:rsidRPr="00C26039" w:rsidDel="00375563">
                <w:rPr>
                  <w:rFonts w:ascii="Courier New" w:hAnsi="Courier New" w:cs="Courier New"/>
                  <w:color w:val="CC7832"/>
                  <w:sz w:val="20"/>
                  <w:szCs w:val="20"/>
                  <w:lang w:val="en-US"/>
                </w:rPr>
                <w:delText>;</w:delText>
              </w:r>
              <w:r w:rsidR="00C26039" w:rsidRPr="00C26039" w:rsidDel="00375563">
                <w:rPr>
                  <w:rFonts w:ascii="Courier New" w:hAnsi="Courier New" w:cs="Courier New"/>
                  <w:color w:val="CC7832"/>
                  <w:sz w:val="20"/>
                  <w:szCs w:val="20"/>
                  <w:lang w:val="en-US"/>
                </w:rPr>
                <w:br/>
                <w:delText xml:space="preserve">    </w:delText>
              </w:r>
              <w:commentRangeStart w:id="779"/>
              <w:r w:rsidR="00C26039" w:rsidRPr="00C26039" w:rsidDel="00375563">
                <w:rPr>
                  <w:rFonts w:ascii="Courier New" w:hAnsi="Courier New" w:cs="Courier New"/>
                  <w:color w:val="A9B7C6"/>
                  <w:sz w:val="20"/>
                  <w:szCs w:val="20"/>
                  <w:lang w:val="en-US"/>
                </w:rPr>
                <w:delText>CTimeInterval timeInterval</w:delText>
              </w:r>
              <w:r w:rsidR="00C26039" w:rsidRPr="00C26039" w:rsidDel="00375563">
                <w:rPr>
                  <w:rFonts w:ascii="Courier New" w:hAnsi="Courier New" w:cs="Courier New"/>
                  <w:color w:val="CC7832"/>
                  <w:sz w:val="20"/>
                  <w:szCs w:val="20"/>
                  <w:lang w:val="en-US"/>
                </w:rPr>
                <w:delText>;</w:delText>
              </w:r>
              <w:r w:rsidR="00C26039" w:rsidRPr="00C26039" w:rsidDel="00375563">
                <w:rPr>
                  <w:rFonts w:ascii="Courier New" w:hAnsi="Courier New" w:cs="Courier New"/>
                  <w:color w:val="CC7832"/>
                  <w:sz w:val="20"/>
                  <w:szCs w:val="20"/>
                  <w:lang w:val="en-US"/>
                </w:rPr>
                <w:br/>
                <w:delText xml:space="preserve">    for </w:delText>
              </w:r>
              <w:r w:rsidR="00C26039" w:rsidRPr="00C26039" w:rsidDel="00375563">
                <w:rPr>
                  <w:rFonts w:ascii="Courier New" w:hAnsi="Courier New" w:cs="Courier New"/>
                  <w:color w:val="A9B7C6"/>
                  <w:sz w:val="20"/>
                  <w:szCs w:val="20"/>
                  <w:lang w:val="en-US"/>
                </w:rPr>
                <w:delText xml:space="preserve">(i = </w:delText>
              </w:r>
              <w:r w:rsidR="00C26039" w:rsidRPr="00C26039" w:rsidDel="00375563">
                <w:rPr>
                  <w:rFonts w:ascii="Courier New" w:hAnsi="Courier New" w:cs="Courier New"/>
                  <w:color w:val="6897BB"/>
                  <w:sz w:val="20"/>
                  <w:szCs w:val="20"/>
                  <w:lang w:val="en-US"/>
                </w:rPr>
                <w:delText>0</w:delText>
              </w:r>
              <w:r w:rsidR="00C26039" w:rsidRPr="00C26039" w:rsidDel="00375563">
                <w:rPr>
                  <w:rFonts w:ascii="Courier New" w:hAnsi="Courier New" w:cs="Courier New"/>
                  <w:color w:val="CC7832"/>
                  <w:sz w:val="20"/>
                  <w:szCs w:val="20"/>
                  <w:lang w:val="en-US"/>
                </w:rPr>
                <w:delText xml:space="preserve">; </w:delText>
              </w:r>
              <w:r w:rsidR="00C26039" w:rsidRPr="00C26039" w:rsidDel="00375563">
                <w:rPr>
                  <w:rFonts w:ascii="Courier New" w:hAnsi="Courier New" w:cs="Courier New"/>
                  <w:color w:val="A9B7C6"/>
                  <w:sz w:val="20"/>
                  <w:szCs w:val="20"/>
                  <w:lang w:val="en-US"/>
                </w:rPr>
                <w:delText>i &lt; nRows</w:delText>
              </w:r>
              <w:r w:rsidR="00C26039" w:rsidRPr="00C26039" w:rsidDel="00375563">
                <w:rPr>
                  <w:rFonts w:ascii="Courier New" w:hAnsi="Courier New" w:cs="Courier New"/>
                  <w:color w:val="CC7832"/>
                  <w:sz w:val="20"/>
                  <w:szCs w:val="20"/>
                  <w:lang w:val="en-US"/>
                </w:rPr>
                <w:delText xml:space="preserve">; </w:delText>
              </w:r>
              <w:r w:rsidR="00C26039" w:rsidRPr="00C26039" w:rsidDel="00375563">
                <w:rPr>
                  <w:rFonts w:ascii="Courier New" w:hAnsi="Courier New" w:cs="Courier New"/>
                  <w:color w:val="A9B7C6"/>
                  <w:sz w:val="20"/>
                  <w:szCs w:val="20"/>
                  <w:lang w:val="en-US"/>
                </w:rPr>
                <w:delText>i++) {</w:delText>
              </w:r>
              <w:r w:rsidR="00C26039" w:rsidRPr="00C26039" w:rsidDel="00375563">
                <w:rPr>
                  <w:rFonts w:ascii="Courier New" w:hAnsi="Courier New" w:cs="Courier New"/>
                  <w:color w:val="A9B7C6"/>
                  <w:sz w:val="20"/>
                  <w:szCs w:val="20"/>
                  <w:lang w:val="en-US"/>
                </w:rPr>
                <w:br/>
                <w:delText xml:space="preserve">        row = sheet.getRow(i)</w:delText>
              </w:r>
              <w:r w:rsidR="00C26039" w:rsidRPr="00C26039" w:rsidDel="00375563">
                <w:rPr>
                  <w:rFonts w:ascii="Courier New" w:hAnsi="Courier New" w:cs="Courier New"/>
                  <w:color w:val="CC7832"/>
                  <w:sz w:val="20"/>
                  <w:szCs w:val="20"/>
                  <w:lang w:val="en-US"/>
                </w:rPr>
                <w:delText>;</w:delText>
              </w:r>
              <w:r w:rsidR="00C26039" w:rsidRPr="00C26039" w:rsidDel="00375563">
                <w:rPr>
                  <w:rFonts w:ascii="Courier New" w:hAnsi="Courier New" w:cs="Courier New"/>
                  <w:color w:val="CC7832"/>
                  <w:sz w:val="20"/>
                  <w:szCs w:val="20"/>
                  <w:lang w:val="en-US"/>
                </w:rPr>
                <w:br/>
                <w:delText xml:space="preserve">        if </w:delText>
              </w:r>
              <w:r w:rsidR="00C26039" w:rsidRPr="00C26039" w:rsidDel="00375563">
                <w:rPr>
                  <w:rFonts w:ascii="Courier New" w:hAnsi="Courier New" w:cs="Courier New"/>
                  <w:color w:val="A9B7C6"/>
                  <w:sz w:val="20"/>
                  <w:szCs w:val="20"/>
                  <w:lang w:val="en-US"/>
                </w:rPr>
                <w:delText xml:space="preserve">(row == </w:delText>
              </w:r>
              <w:r w:rsidR="00C26039" w:rsidRPr="00C26039" w:rsidDel="00375563">
                <w:rPr>
                  <w:rFonts w:ascii="Courier New" w:hAnsi="Courier New" w:cs="Courier New"/>
                  <w:color w:val="CC7832"/>
                  <w:sz w:val="20"/>
                  <w:szCs w:val="20"/>
                  <w:lang w:val="en-US"/>
                </w:rPr>
                <w:delText>null</w:delText>
              </w:r>
              <w:r w:rsidR="00C26039" w:rsidRPr="00C26039" w:rsidDel="00375563">
                <w:rPr>
                  <w:rFonts w:ascii="Courier New" w:hAnsi="Courier New" w:cs="Courier New"/>
                  <w:color w:val="A9B7C6"/>
                  <w:sz w:val="20"/>
                  <w:szCs w:val="20"/>
                  <w:lang w:val="en-US"/>
                </w:rPr>
                <w:delText>)</w:delText>
              </w:r>
              <w:r w:rsidR="00C26039" w:rsidRPr="00C26039" w:rsidDel="00375563">
                <w:rPr>
                  <w:rFonts w:ascii="Courier New" w:hAnsi="Courier New" w:cs="Courier New"/>
                  <w:color w:val="A9B7C6"/>
                  <w:sz w:val="20"/>
                  <w:szCs w:val="20"/>
                  <w:lang w:val="en-US"/>
                </w:rPr>
                <w:br/>
                <w:delText xml:space="preserve">            </w:delText>
              </w:r>
              <w:r w:rsidR="00C26039" w:rsidRPr="00C26039" w:rsidDel="00375563">
                <w:rPr>
                  <w:rFonts w:ascii="Courier New" w:hAnsi="Courier New" w:cs="Courier New"/>
                  <w:color w:val="CC7832"/>
                  <w:sz w:val="20"/>
                  <w:szCs w:val="20"/>
                  <w:lang w:val="en-US"/>
                </w:rPr>
                <w:delText>continue;</w:delText>
              </w:r>
              <w:r w:rsidR="00C26039" w:rsidRPr="00C26039" w:rsidDel="00375563">
                <w:rPr>
                  <w:rFonts w:ascii="Courier New" w:hAnsi="Courier New" w:cs="Courier New"/>
                  <w:color w:val="CC7832"/>
                  <w:sz w:val="20"/>
                  <w:szCs w:val="20"/>
                  <w:lang w:val="en-US"/>
                </w:rPr>
                <w:br/>
                <w:delText xml:space="preserve">        if </w:delText>
              </w:r>
              <w:r w:rsidR="00C26039" w:rsidRPr="00C26039" w:rsidDel="00375563">
                <w:rPr>
                  <w:rFonts w:ascii="Courier New" w:hAnsi="Courier New" w:cs="Courier New"/>
                  <w:color w:val="A9B7C6"/>
                  <w:sz w:val="20"/>
                  <w:szCs w:val="20"/>
                  <w:lang w:val="en-US"/>
                </w:rPr>
                <w:delText xml:space="preserve">(row.getLastCellNum() &lt; </w:delText>
              </w:r>
              <w:r w:rsidR="00C26039" w:rsidRPr="00C26039" w:rsidDel="00375563">
                <w:rPr>
                  <w:rFonts w:ascii="Courier New" w:hAnsi="Courier New" w:cs="Courier New"/>
                  <w:color w:val="6897BB"/>
                  <w:sz w:val="20"/>
                  <w:szCs w:val="20"/>
                  <w:lang w:val="en-US"/>
                </w:rPr>
                <w:delText>3</w:delText>
              </w:r>
              <w:r w:rsidR="00C26039" w:rsidRPr="00C26039" w:rsidDel="00375563">
                <w:rPr>
                  <w:rFonts w:ascii="Courier New" w:hAnsi="Courier New" w:cs="Courier New"/>
                  <w:color w:val="A9B7C6"/>
                  <w:sz w:val="20"/>
                  <w:szCs w:val="20"/>
                  <w:lang w:val="en-US"/>
                </w:rPr>
                <w:delText>)</w:delText>
              </w:r>
              <w:r w:rsidR="00C26039" w:rsidRPr="00C26039" w:rsidDel="00375563">
                <w:rPr>
                  <w:rFonts w:ascii="Courier New" w:hAnsi="Courier New" w:cs="Courier New"/>
                  <w:color w:val="A9B7C6"/>
                  <w:sz w:val="20"/>
                  <w:szCs w:val="20"/>
                  <w:lang w:val="en-US"/>
                </w:rPr>
                <w:br/>
                <w:delText xml:space="preserve">            </w:delText>
              </w:r>
              <w:r w:rsidR="00C26039" w:rsidRPr="00C26039" w:rsidDel="00375563">
                <w:rPr>
                  <w:rFonts w:ascii="Courier New" w:hAnsi="Courier New" w:cs="Courier New"/>
                  <w:color w:val="CC7832"/>
                  <w:sz w:val="20"/>
                  <w:szCs w:val="20"/>
                  <w:lang w:val="en-US"/>
                </w:rPr>
                <w:delText>continue;</w:delText>
              </w:r>
              <w:r w:rsidR="00C26039" w:rsidRPr="00C26039" w:rsidDel="00375563">
                <w:rPr>
                  <w:rFonts w:ascii="Courier New" w:hAnsi="Courier New" w:cs="Courier New"/>
                  <w:color w:val="CC7832"/>
                  <w:sz w:val="20"/>
                  <w:szCs w:val="20"/>
                  <w:lang w:val="en-US"/>
                </w:rPr>
                <w:br/>
                <w:delText xml:space="preserve">        </w:delText>
              </w:r>
              <w:r w:rsidR="00C26039" w:rsidRPr="00C26039" w:rsidDel="00375563">
                <w:rPr>
                  <w:rFonts w:ascii="Courier New" w:hAnsi="Courier New" w:cs="Courier New"/>
                  <w:color w:val="A9B7C6"/>
                  <w:sz w:val="20"/>
                  <w:szCs w:val="20"/>
                  <w:lang w:val="en-US"/>
                </w:rPr>
                <w:delText>cell = row.getCell(</w:delText>
              </w:r>
              <w:r w:rsidR="00C26039" w:rsidRPr="00C26039" w:rsidDel="00375563">
                <w:rPr>
                  <w:rFonts w:ascii="Courier New" w:hAnsi="Courier New" w:cs="Courier New"/>
                  <w:color w:val="6897BB"/>
                  <w:sz w:val="20"/>
                  <w:szCs w:val="20"/>
                  <w:lang w:val="en-US"/>
                </w:rPr>
                <w:delText>0</w:delText>
              </w:r>
              <w:r w:rsidR="00C26039" w:rsidRPr="00C26039" w:rsidDel="00375563">
                <w:rPr>
                  <w:rFonts w:ascii="Courier New" w:hAnsi="Courier New" w:cs="Courier New"/>
                  <w:color w:val="A9B7C6"/>
                  <w:sz w:val="20"/>
                  <w:szCs w:val="20"/>
                  <w:lang w:val="en-US"/>
                </w:rPr>
                <w:delText>)</w:delText>
              </w:r>
              <w:r w:rsidR="00C26039" w:rsidRPr="00C26039" w:rsidDel="00375563">
                <w:rPr>
                  <w:rFonts w:ascii="Courier New" w:hAnsi="Courier New" w:cs="Courier New"/>
                  <w:color w:val="CC7832"/>
                  <w:sz w:val="20"/>
                  <w:szCs w:val="20"/>
                  <w:lang w:val="en-US"/>
                </w:rPr>
                <w:delText>;</w:delText>
              </w:r>
              <w:r w:rsidR="00C26039" w:rsidRPr="00C26039" w:rsidDel="00375563">
                <w:rPr>
                  <w:rFonts w:ascii="Courier New" w:hAnsi="Courier New" w:cs="Courier New"/>
                  <w:color w:val="CC7832"/>
                  <w:sz w:val="20"/>
                  <w:szCs w:val="20"/>
                  <w:lang w:val="en-US"/>
                </w:rPr>
                <w:br/>
                <w:delText xml:space="preserve">        </w:delText>
              </w:r>
              <w:r w:rsidR="00C26039" w:rsidRPr="00C26039" w:rsidDel="00375563">
                <w:rPr>
                  <w:rFonts w:ascii="Courier New" w:hAnsi="Courier New" w:cs="Courier New"/>
                  <w:color w:val="A9B7C6"/>
                  <w:sz w:val="20"/>
                  <w:szCs w:val="20"/>
                  <w:lang w:val="en-US"/>
                </w:rPr>
                <w:delText>tiUUID = cell.getStringCellValue()</w:delText>
              </w:r>
              <w:r w:rsidR="00C26039" w:rsidRPr="00C26039" w:rsidDel="00375563">
                <w:rPr>
                  <w:rFonts w:ascii="Courier New" w:hAnsi="Courier New" w:cs="Courier New"/>
                  <w:color w:val="CC7832"/>
                  <w:sz w:val="20"/>
                  <w:szCs w:val="20"/>
                  <w:lang w:val="en-US"/>
                </w:rPr>
                <w:delText>;</w:delText>
              </w:r>
              <w:r w:rsidR="00C26039" w:rsidRPr="00C26039" w:rsidDel="00375563">
                <w:rPr>
                  <w:rFonts w:ascii="Courier New" w:hAnsi="Courier New" w:cs="Courier New"/>
                  <w:color w:val="CC7832"/>
                  <w:sz w:val="20"/>
                  <w:szCs w:val="20"/>
                  <w:lang w:val="en-US"/>
                </w:rPr>
                <w:br/>
                <w:delText xml:space="preserve">        if </w:delText>
              </w:r>
              <w:r w:rsidR="00C26039" w:rsidRPr="00C26039" w:rsidDel="00375563">
                <w:rPr>
                  <w:rFonts w:ascii="Courier New" w:hAnsi="Courier New" w:cs="Courier New"/>
                  <w:color w:val="A9B7C6"/>
                  <w:sz w:val="20"/>
                  <w:szCs w:val="20"/>
                  <w:lang w:val="en-US"/>
                </w:rPr>
                <w:delText xml:space="preserve">(tiUUID.length() == </w:delText>
              </w:r>
              <w:r w:rsidR="00C26039" w:rsidRPr="00C26039" w:rsidDel="00375563">
                <w:rPr>
                  <w:rFonts w:ascii="Courier New" w:hAnsi="Courier New" w:cs="Courier New"/>
                  <w:color w:val="6897BB"/>
                  <w:sz w:val="20"/>
                  <w:szCs w:val="20"/>
                  <w:lang w:val="en-US"/>
                </w:rPr>
                <w:delText>0</w:delText>
              </w:r>
              <w:r w:rsidR="00C26039" w:rsidRPr="00C26039" w:rsidDel="00375563">
                <w:rPr>
                  <w:rFonts w:ascii="Courier New" w:hAnsi="Courier New" w:cs="Courier New"/>
                  <w:color w:val="A9B7C6"/>
                  <w:sz w:val="20"/>
                  <w:szCs w:val="20"/>
                  <w:lang w:val="en-US"/>
                </w:rPr>
                <w:delText>)</w:delText>
              </w:r>
              <w:r w:rsidR="00C26039" w:rsidRPr="00C26039" w:rsidDel="00375563">
                <w:rPr>
                  <w:rFonts w:ascii="Courier New" w:hAnsi="Courier New" w:cs="Courier New"/>
                  <w:color w:val="A9B7C6"/>
                  <w:sz w:val="20"/>
                  <w:szCs w:val="20"/>
                  <w:lang w:val="en-US"/>
                </w:rPr>
                <w:br/>
                <w:delText xml:space="preserve">            </w:delText>
              </w:r>
              <w:r w:rsidR="00C26039" w:rsidRPr="00C26039" w:rsidDel="00375563">
                <w:rPr>
                  <w:rFonts w:ascii="Courier New" w:hAnsi="Courier New" w:cs="Courier New"/>
                  <w:color w:val="CC7832"/>
                  <w:sz w:val="20"/>
                  <w:szCs w:val="20"/>
                  <w:lang w:val="en-US"/>
                </w:rPr>
                <w:delText>continue;</w:delText>
              </w:r>
              <w:r w:rsidR="00C26039" w:rsidRPr="00C26039" w:rsidDel="00375563">
                <w:rPr>
                  <w:rFonts w:ascii="Courier New" w:hAnsi="Courier New" w:cs="Courier New"/>
                  <w:color w:val="CC7832"/>
                  <w:sz w:val="20"/>
                  <w:szCs w:val="20"/>
                  <w:lang w:val="en-US"/>
                </w:rPr>
                <w:br/>
              </w:r>
              <w:r w:rsidR="00C26039" w:rsidRPr="00C26039" w:rsidDel="00375563">
                <w:rPr>
                  <w:rFonts w:ascii="Courier New" w:hAnsi="Courier New" w:cs="Courier New"/>
                  <w:color w:val="CC7832"/>
                  <w:sz w:val="20"/>
                  <w:szCs w:val="20"/>
                  <w:lang w:val="en-US"/>
                </w:rPr>
                <w:br/>
                <w:delText xml:space="preserve">        </w:delText>
              </w:r>
              <w:r w:rsidR="00C26039" w:rsidRPr="00C26039" w:rsidDel="00375563">
                <w:rPr>
                  <w:rFonts w:ascii="Courier New" w:hAnsi="Courier New" w:cs="Courier New"/>
                  <w:color w:val="A9B7C6"/>
                  <w:sz w:val="20"/>
                  <w:szCs w:val="20"/>
                  <w:lang w:val="en-US"/>
                </w:rPr>
                <w:delText xml:space="preserve">timeInterval = </w:delText>
              </w:r>
              <w:r w:rsidR="00C26039" w:rsidRPr="00C26039" w:rsidDel="00375563">
                <w:rPr>
                  <w:rFonts w:ascii="Courier New" w:hAnsi="Courier New" w:cs="Courier New"/>
                  <w:color w:val="CC7832"/>
                  <w:sz w:val="20"/>
                  <w:szCs w:val="20"/>
                  <w:lang w:val="en-US"/>
                </w:rPr>
                <w:delText xml:space="preserve">new </w:delText>
              </w:r>
              <w:r w:rsidR="00C26039" w:rsidRPr="00C26039" w:rsidDel="00375563">
                <w:rPr>
                  <w:rFonts w:ascii="Courier New" w:hAnsi="Courier New" w:cs="Courier New"/>
                  <w:color w:val="A9B7C6"/>
                  <w:sz w:val="20"/>
                  <w:szCs w:val="20"/>
                  <w:lang w:val="en-US"/>
                </w:rPr>
                <w:delText>CTimeInterval()</w:delText>
              </w:r>
              <w:r w:rsidR="00C26039" w:rsidRPr="00C26039" w:rsidDel="00375563">
                <w:rPr>
                  <w:rFonts w:ascii="Courier New" w:hAnsi="Courier New" w:cs="Courier New"/>
                  <w:color w:val="CC7832"/>
                  <w:sz w:val="20"/>
                  <w:szCs w:val="20"/>
                  <w:lang w:val="en-US"/>
                </w:rPr>
                <w:delText>;</w:delText>
              </w:r>
              <w:commentRangeEnd w:id="779"/>
              <w:r w:rsidR="002612CA" w:rsidDel="00375563">
                <w:rPr>
                  <w:rStyle w:val="afff4"/>
                </w:rPr>
                <w:commentReference w:id="779"/>
              </w:r>
              <w:r w:rsidR="00C26039" w:rsidRPr="00C26039" w:rsidDel="00375563">
                <w:rPr>
                  <w:rFonts w:ascii="Courier New" w:hAnsi="Courier New" w:cs="Courier New"/>
                  <w:color w:val="CC7832"/>
                  <w:sz w:val="20"/>
                  <w:szCs w:val="20"/>
                  <w:lang w:val="en-US"/>
                </w:rPr>
                <w:br/>
                <w:delText xml:space="preserve">        </w:delText>
              </w:r>
              <w:r w:rsidR="00C26039" w:rsidRPr="00C26039" w:rsidDel="00375563">
                <w:rPr>
                  <w:rFonts w:ascii="Courier New" w:hAnsi="Courier New" w:cs="Courier New"/>
                  <w:color w:val="A9B7C6"/>
                  <w:sz w:val="20"/>
                  <w:szCs w:val="20"/>
                  <w:lang w:val="en-US"/>
                </w:rPr>
                <w:delText>id = UUID.</w:delText>
              </w:r>
              <w:r w:rsidR="00C26039" w:rsidRPr="00C26039" w:rsidDel="00375563">
                <w:rPr>
                  <w:rFonts w:ascii="Courier New" w:hAnsi="Courier New" w:cs="Courier New"/>
                  <w:i/>
                  <w:iCs/>
                  <w:color w:val="A9B7C6"/>
                  <w:sz w:val="20"/>
                  <w:szCs w:val="20"/>
                  <w:lang w:val="en-US"/>
                </w:rPr>
                <w:delText>fromString</w:delText>
              </w:r>
              <w:r w:rsidR="00C26039" w:rsidRPr="00C26039" w:rsidDel="00375563">
                <w:rPr>
                  <w:rFonts w:ascii="Courier New" w:hAnsi="Courier New" w:cs="Courier New"/>
                  <w:color w:val="A9B7C6"/>
                  <w:sz w:val="20"/>
                  <w:szCs w:val="20"/>
                  <w:lang w:val="en-US"/>
                </w:rPr>
                <w:delText>(tiUUID)</w:delText>
              </w:r>
              <w:r w:rsidR="00C26039" w:rsidRPr="00C26039" w:rsidDel="00375563">
                <w:rPr>
                  <w:rFonts w:ascii="Courier New" w:hAnsi="Courier New" w:cs="Courier New"/>
                  <w:color w:val="CC7832"/>
                  <w:sz w:val="20"/>
                  <w:szCs w:val="20"/>
                  <w:lang w:val="en-US"/>
                </w:rPr>
                <w:delText>;</w:delText>
              </w:r>
              <w:r w:rsidR="00C26039" w:rsidRPr="00C26039" w:rsidDel="00375563">
                <w:rPr>
                  <w:rFonts w:ascii="Courier New" w:hAnsi="Courier New" w:cs="Courier New"/>
                  <w:color w:val="CC7832"/>
                  <w:sz w:val="20"/>
                  <w:szCs w:val="20"/>
                  <w:lang w:val="en-US"/>
                </w:rPr>
                <w:br/>
                <w:delText xml:space="preserve">        </w:delText>
              </w:r>
              <w:r w:rsidR="00C26039" w:rsidRPr="00C26039" w:rsidDel="00375563">
                <w:rPr>
                  <w:rFonts w:ascii="Courier New" w:hAnsi="Courier New" w:cs="Courier New"/>
                  <w:color w:val="A9B7C6"/>
                  <w:sz w:val="20"/>
                  <w:szCs w:val="20"/>
                  <w:lang w:val="en-US"/>
                </w:rPr>
                <w:delText>timeInterval.setId(id)</w:delText>
              </w:r>
              <w:r w:rsidR="00C26039" w:rsidRPr="00C26039" w:rsidDel="00375563">
                <w:rPr>
                  <w:rFonts w:ascii="Courier New" w:hAnsi="Courier New" w:cs="Courier New"/>
                  <w:color w:val="CC7832"/>
                  <w:sz w:val="20"/>
                  <w:szCs w:val="20"/>
                  <w:lang w:val="en-US"/>
                </w:rPr>
                <w:delText>;</w:delText>
              </w:r>
              <w:r w:rsidR="00C26039" w:rsidRPr="00C26039" w:rsidDel="00375563">
                <w:rPr>
                  <w:rFonts w:ascii="Courier New" w:hAnsi="Courier New" w:cs="Courier New"/>
                  <w:color w:val="CC7832"/>
                  <w:sz w:val="20"/>
                  <w:szCs w:val="20"/>
                  <w:lang w:val="en-US"/>
                </w:rPr>
                <w:br/>
                <w:delText xml:space="preserve">        </w:delText>
              </w:r>
              <w:r w:rsidR="00C26039" w:rsidRPr="00C26039" w:rsidDel="00375563">
                <w:rPr>
                  <w:rFonts w:ascii="Courier New" w:hAnsi="Courier New" w:cs="Courier New"/>
                  <w:color w:val="A9B7C6"/>
                  <w:sz w:val="20"/>
                  <w:szCs w:val="20"/>
                  <w:lang w:val="en-US"/>
                </w:rPr>
                <w:delText>cell = row.getCell(</w:delText>
              </w:r>
              <w:r w:rsidR="00C26039" w:rsidRPr="00C26039" w:rsidDel="00375563">
                <w:rPr>
                  <w:rFonts w:ascii="Courier New" w:hAnsi="Courier New" w:cs="Courier New"/>
                  <w:color w:val="6897BB"/>
                  <w:sz w:val="20"/>
                  <w:szCs w:val="20"/>
                  <w:lang w:val="en-US"/>
                </w:rPr>
                <w:delText>1</w:delText>
              </w:r>
              <w:r w:rsidR="00C26039" w:rsidRPr="00C26039" w:rsidDel="00375563">
                <w:rPr>
                  <w:rFonts w:ascii="Courier New" w:hAnsi="Courier New" w:cs="Courier New"/>
                  <w:color w:val="A9B7C6"/>
                  <w:sz w:val="20"/>
                  <w:szCs w:val="20"/>
                  <w:lang w:val="en-US"/>
                </w:rPr>
                <w:delText>)</w:delText>
              </w:r>
              <w:r w:rsidR="00C26039" w:rsidRPr="00C26039" w:rsidDel="00375563">
                <w:rPr>
                  <w:rFonts w:ascii="Courier New" w:hAnsi="Courier New" w:cs="Courier New"/>
                  <w:color w:val="CC7832"/>
                  <w:sz w:val="20"/>
                  <w:szCs w:val="20"/>
                  <w:lang w:val="en-US"/>
                </w:rPr>
                <w:delText>;</w:delText>
              </w:r>
              <w:r w:rsidR="00C26039" w:rsidRPr="00C26039" w:rsidDel="00375563">
                <w:rPr>
                  <w:rFonts w:ascii="Courier New" w:hAnsi="Courier New" w:cs="Courier New"/>
                  <w:color w:val="CC7832"/>
                  <w:sz w:val="20"/>
                  <w:szCs w:val="20"/>
                  <w:lang w:val="en-US"/>
                </w:rPr>
                <w:br/>
                <w:delText xml:space="preserve">        </w:delText>
              </w:r>
              <w:r w:rsidR="00C26039" w:rsidRPr="00C26039" w:rsidDel="00375563">
                <w:rPr>
                  <w:rFonts w:ascii="Courier New" w:hAnsi="Courier New" w:cs="Courier New"/>
                  <w:color w:val="A9B7C6"/>
                  <w:sz w:val="20"/>
                  <w:szCs w:val="20"/>
                  <w:lang w:val="en-US"/>
                </w:rPr>
                <w:delText>name = cell.getStringCellValue()</w:delText>
              </w:r>
              <w:r w:rsidR="00C26039" w:rsidRPr="00C26039" w:rsidDel="00375563">
                <w:rPr>
                  <w:rFonts w:ascii="Courier New" w:hAnsi="Courier New" w:cs="Courier New"/>
                  <w:color w:val="CC7832"/>
                  <w:sz w:val="20"/>
                  <w:szCs w:val="20"/>
                  <w:lang w:val="en-US"/>
                </w:rPr>
                <w:delText>;</w:delText>
              </w:r>
              <w:r w:rsidR="00C26039" w:rsidRPr="00C26039" w:rsidDel="00375563">
                <w:rPr>
                  <w:rFonts w:ascii="Courier New" w:hAnsi="Courier New" w:cs="Courier New"/>
                  <w:color w:val="CC7832"/>
                  <w:sz w:val="20"/>
                  <w:szCs w:val="20"/>
                  <w:lang w:val="en-US"/>
                </w:rPr>
                <w:br/>
                <w:delText xml:space="preserve">        </w:delText>
              </w:r>
              <w:r w:rsidR="00C26039" w:rsidRPr="00C26039" w:rsidDel="00375563">
                <w:rPr>
                  <w:rFonts w:ascii="Courier New" w:hAnsi="Courier New" w:cs="Courier New"/>
                  <w:color w:val="A9B7C6"/>
                  <w:sz w:val="20"/>
                  <w:szCs w:val="20"/>
                  <w:lang w:val="en-US"/>
                </w:rPr>
                <w:delText>timeInterval.setName(name)</w:delText>
              </w:r>
              <w:r w:rsidR="00C26039" w:rsidRPr="00C26039" w:rsidDel="00375563">
                <w:rPr>
                  <w:rFonts w:ascii="Courier New" w:hAnsi="Courier New" w:cs="Courier New"/>
                  <w:color w:val="CC7832"/>
                  <w:sz w:val="20"/>
                  <w:szCs w:val="20"/>
                  <w:lang w:val="en-US"/>
                </w:rPr>
                <w:delText>;</w:delText>
              </w:r>
              <w:r w:rsidR="00C26039" w:rsidRPr="00C26039" w:rsidDel="00375563">
                <w:rPr>
                  <w:rFonts w:ascii="Courier New" w:hAnsi="Courier New" w:cs="Courier New"/>
                  <w:color w:val="CC7832"/>
                  <w:sz w:val="20"/>
                  <w:szCs w:val="20"/>
                  <w:lang w:val="en-US"/>
                </w:rPr>
                <w:br/>
                <w:delText xml:space="preserve">        </w:delText>
              </w:r>
              <w:r w:rsidR="00C26039" w:rsidRPr="00C26039" w:rsidDel="00375563">
                <w:rPr>
                  <w:rFonts w:ascii="Courier New" w:hAnsi="Courier New" w:cs="Courier New"/>
                  <w:color w:val="A9B7C6"/>
                  <w:sz w:val="20"/>
                  <w:szCs w:val="20"/>
                  <w:lang w:val="en-US"/>
                </w:rPr>
                <w:delText>cell = row.getCell(</w:delText>
              </w:r>
              <w:r w:rsidR="00C26039" w:rsidRPr="00C26039" w:rsidDel="00375563">
                <w:rPr>
                  <w:rFonts w:ascii="Courier New" w:hAnsi="Courier New" w:cs="Courier New"/>
                  <w:color w:val="6897BB"/>
                  <w:sz w:val="20"/>
                  <w:szCs w:val="20"/>
                  <w:lang w:val="en-US"/>
                </w:rPr>
                <w:delText>2</w:delText>
              </w:r>
              <w:r w:rsidR="00C26039" w:rsidRPr="00C26039" w:rsidDel="00375563">
                <w:rPr>
                  <w:rFonts w:ascii="Courier New" w:hAnsi="Courier New" w:cs="Courier New"/>
                  <w:color w:val="A9B7C6"/>
                  <w:sz w:val="20"/>
                  <w:szCs w:val="20"/>
                  <w:lang w:val="en-US"/>
                </w:rPr>
                <w:delText>)</w:delText>
              </w:r>
              <w:r w:rsidR="00C26039" w:rsidRPr="00C26039" w:rsidDel="00375563">
                <w:rPr>
                  <w:rFonts w:ascii="Courier New" w:hAnsi="Courier New" w:cs="Courier New"/>
                  <w:color w:val="CC7832"/>
                  <w:sz w:val="20"/>
                  <w:szCs w:val="20"/>
                  <w:lang w:val="en-US"/>
                </w:rPr>
                <w:delText>;</w:delText>
              </w:r>
              <w:r w:rsidR="00C26039" w:rsidRPr="00C26039" w:rsidDel="00375563">
                <w:rPr>
                  <w:rFonts w:ascii="Courier New" w:hAnsi="Courier New" w:cs="Courier New"/>
                  <w:color w:val="CC7832"/>
                  <w:sz w:val="20"/>
                  <w:szCs w:val="20"/>
                  <w:lang w:val="en-US"/>
                </w:rPr>
                <w:br/>
                <w:delText xml:space="preserve">        </w:delText>
              </w:r>
              <w:r w:rsidR="00C26039" w:rsidRPr="00C26039" w:rsidDel="00375563">
                <w:rPr>
                  <w:rFonts w:ascii="Courier New" w:hAnsi="Courier New" w:cs="Courier New"/>
                  <w:color w:val="A9B7C6"/>
                  <w:sz w:val="20"/>
                  <w:szCs w:val="20"/>
                  <w:lang w:val="en-US"/>
                </w:rPr>
                <w:delText>vr = cell.getStringCellValue()</w:delText>
              </w:r>
              <w:r w:rsidR="00C26039" w:rsidRPr="00C26039" w:rsidDel="00375563">
                <w:rPr>
                  <w:rFonts w:ascii="Courier New" w:hAnsi="Courier New" w:cs="Courier New"/>
                  <w:color w:val="CC7832"/>
                  <w:sz w:val="20"/>
                  <w:szCs w:val="20"/>
                  <w:lang w:val="en-US"/>
                </w:rPr>
                <w:delText>;</w:delText>
              </w:r>
              <w:r w:rsidR="00C26039" w:rsidRPr="00C26039" w:rsidDel="00375563">
                <w:rPr>
                  <w:rFonts w:ascii="Courier New" w:hAnsi="Courier New" w:cs="Courier New"/>
                  <w:color w:val="CC7832"/>
                  <w:sz w:val="20"/>
                  <w:szCs w:val="20"/>
                  <w:lang w:val="en-US"/>
                </w:rPr>
                <w:br/>
                <w:delText xml:space="preserve">        </w:delText>
              </w:r>
              <w:r w:rsidR="00C26039" w:rsidRPr="00C26039" w:rsidDel="00375563">
                <w:rPr>
                  <w:rFonts w:ascii="Courier New" w:hAnsi="Courier New" w:cs="Courier New"/>
                  <w:color w:val="A9B7C6"/>
                  <w:sz w:val="20"/>
                  <w:szCs w:val="20"/>
                  <w:lang w:val="en-US"/>
                </w:rPr>
                <w:delText>timeInterval.setVr(vr)</w:delText>
              </w:r>
              <w:r w:rsidR="00C26039" w:rsidRPr="00C26039" w:rsidDel="00375563">
                <w:rPr>
                  <w:rFonts w:ascii="Courier New" w:hAnsi="Courier New" w:cs="Courier New"/>
                  <w:color w:val="CC7832"/>
                  <w:sz w:val="20"/>
                  <w:szCs w:val="20"/>
                  <w:lang w:val="en-US"/>
                </w:rPr>
                <w:delText>;</w:delText>
              </w:r>
              <w:r w:rsidR="00C26039" w:rsidRPr="00C26039" w:rsidDel="00375563">
                <w:rPr>
                  <w:rFonts w:ascii="Courier New" w:hAnsi="Courier New" w:cs="Courier New"/>
                  <w:color w:val="CC7832"/>
                  <w:sz w:val="20"/>
                  <w:szCs w:val="20"/>
                  <w:lang w:val="en-US"/>
                </w:rPr>
                <w:br/>
                <w:delText xml:space="preserve">        </w:delText>
              </w:r>
              <w:r w:rsidR="00C26039" w:rsidRPr="00C26039" w:rsidDel="00375563">
                <w:rPr>
                  <w:rFonts w:ascii="Courier New" w:hAnsi="Courier New" w:cs="Courier New"/>
                  <w:i/>
                  <w:iCs/>
                  <w:color w:val="9876AA"/>
                  <w:sz w:val="20"/>
                  <w:szCs w:val="20"/>
                  <w:lang w:val="en-US"/>
                </w:rPr>
                <w:delText>timeintervals</w:delText>
              </w:r>
              <w:r w:rsidR="00C26039" w:rsidRPr="00C26039" w:rsidDel="00375563">
                <w:rPr>
                  <w:rFonts w:ascii="Courier New" w:hAnsi="Courier New" w:cs="Courier New"/>
                  <w:color w:val="A9B7C6"/>
                  <w:sz w:val="20"/>
                  <w:szCs w:val="20"/>
                  <w:lang w:val="en-US"/>
                </w:rPr>
                <w:delText>.put(id</w:delText>
              </w:r>
              <w:r w:rsidR="00C26039" w:rsidRPr="00C26039" w:rsidDel="00375563">
                <w:rPr>
                  <w:rFonts w:ascii="Courier New" w:hAnsi="Courier New" w:cs="Courier New"/>
                  <w:color w:val="CC7832"/>
                  <w:sz w:val="20"/>
                  <w:szCs w:val="20"/>
                  <w:lang w:val="en-US"/>
                </w:rPr>
                <w:delText xml:space="preserve">, </w:delText>
              </w:r>
              <w:r w:rsidR="00C26039" w:rsidRPr="00C26039" w:rsidDel="00375563">
                <w:rPr>
                  <w:rFonts w:ascii="Courier New" w:hAnsi="Courier New" w:cs="Courier New"/>
                  <w:color w:val="A9B7C6"/>
                  <w:sz w:val="20"/>
                  <w:szCs w:val="20"/>
                  <w:lang w:val="en-US"/>
                </w:rPr>
                <w:delText>timeInterval)</w:delText>
              </w:r>
              <w:r w:rsidR="00C26039" w:rsidRPr="00C26039" w:rsidDel="00375563">
                <w:rPr>
                  <w:rFonts w:ascii="Courier New" w:hAnsi="Courier New" w:cs="Courier New"/>
                  <w:color w:val="CC7832"/>
                  <w:sz w:val="20"/>
                  <w:szCs w:val="20"/>
                  <w:lang w:val="en-US"/>
                </w:rPr>
                <w:delText>;</w:delText>
              </w:r>
              <w:r w:rsidR="00C26039" w:rsidRPr="00C26039" w:rsidDel="00375563">
                <w:rPr>
                  <w:rFonts w:ascii="Courier New" w:hAnsi="Courier New" w:cs="Courier New"/>
                  <w:color w:val="CC7832"/>
                  <w:sz w:val="20"/>
                  <w:szCs w:val="20"/>
                  <w:lang w:val="en-US"/>
                </w:rPr>
                <w:br/>
                <w:delText xml:space="preserve">    </w:delText>
              </w:r>
              <w:r w:rsidR="00C26039" w:rsidRPr="00C26039" w:rsidDel="00375563">
                <w:rPr>
                  <w:rFonts w:ascii="Courier New" w:hAnsi="Courier New" w:cs="Courier New"/>
                  <w:color w:val="A9B7C6"/>
                  <w:sz w:val="20"/>
                  <w:szCs w:val="20"/>
                  <w:lang w:val="en-US"/>
                </w:rPr>
                <w:delText>}</w:delText>
              </w:r>
              <w:r w:rsidR="00C26039" w:rsidRPr="00C26039" w:rsidDel="00375563">
                <w:rPr>
                  <w:rFonts w:ascii="Courier New" w:hAnsi="Courier New" w:cs="Courier New"/>
                  <w:color w:val="A9B7C6"/>
                  <w:sz w:val="20"/>
                  <w:szCs w:val="20"/>
                  <w:lang w:val="en-US"/>
                </w:rPr>
                <w:br/>
                <w:delText>}</w:delText>
              </w:r>
            </w:del>
          </w:p>
          <w:p w14:paraId="05240D03" w14:textId="04764E40" w:rsidR="003B0373" w:rsidRPr="00951C99" w:rsidRDefault="003B0373">
            <w:pPr>
              <w:pStyle w:val="afffc"/>
              <w:pPrChange w:id="780" w:author="Пользователь" w:date="2022-12-22T01:55:00Z">
                <w:pPr>
                  <w:pStyle w:val="afff9"/>
                  <w:spacing w:line="360" w:lineRule="auto"/>
                </w:pPr>
              </w:pPrChange>
            </w:pPr>
          </w:p>
        </w:tc>
      </w:tr>
      <w:tr w:rsidR="00C26039" w14:paraId="6906CEC3" w14:textId="77777777" w:rsidTr="000C0CFA">
        <w:tc>
          <w:tcPr>
            <w:tcW w:w="9962" w:type="dxa"/>
          </w:tcPr>
          <w:p w14:paraId="09ED208F" w14:textId="25FC2D54" w:rsidR="00C26039" w:rsidRDefault="00C26039" w:rsidP="009269B7">
            <w:pPr>
              <w:pStyle w:val="aff6"/>
              <w:keepNext/>
              <w:spacing w:line="360" w:lineRule="auto"/>
            </w:pPr>
            <w:r>
              <w:lastRenderedPageBreak/>
              <w:t xml:space="preserve">Листинг </w:t>
            </w:r>
            <w:r w:rsidRPr="00C26039">
              <w:t>2</w:t>
            </w:r>
            <w:r>
              <w:t xml:space="preserve"> – Метод для загрузки данных </w:t>
            </w:r>
            <w:r>
              <w:rPr>
                <w:lang w:val="en-US"/>
              </w:rPr>
              <w:t>Time</w:t>
            </w:r>
            <w:r>
              <w:t xml:space="preserve"> из электронной таблицы</w:t>
            </w:r>
          </w:p>
        </w:tc>
      </w:tr>
      <w:tr w:rsidR="00C26039" w:rsidRPr="007668A7" w14:paraId="6F30D4A0" w14:textId="77777777" w:rsidTr="000C0CFA">
        <w:tc>
          <w:tcPr>
            <w:tcW w:w="9962" w:type="dxa"/>
          </w:tcPr>
          <w:p w14:paraId="4FDB0515" w14:textId="77777777" w:rsidR="00375563" w:rsidRDefault="00375563" w:rsidP="00375563">
            <w:pPr>
              <w:pStyle w:val="afffc"/>
              <w:spacing w:before="0" w:beforeAutospacing="0" w:after="0" w:afterAutospacing="0"/>
              <w:rPr>
                <w:ins w:id="781" w:author="Пользователь" w:date="2022-12-22T01:58:00Z"/>
              </w:rPr>
            </w:pPr>
            <w:ins w:id="782" w:author="Пользователь" w:date="2022-12-22T01:58:00Z">
              <w:r>
                <w:rPr>
                  <w:rFonts w:ascii="Courier New" w:hAnsi="Courier New" w:cs="Courier New"/>
                  <w:i/>
                  <w:iCs/>
                  <w:color w:val="629755"/>
                  <w:sz w:val="22"/>
                  <w:szCs w:val="22"/>
                </w:rPr>
                <w:t>/******************************************************</w:t>
              </w:r>
            </w:ins>
          </w:p>
          <w:p w14:paraId="205ED93D" w14:textId="77777777" w:rsidR="00375563" w:rsidRDefault="00375563" w:rsidP="00375563">
            <w:pPr>
              <w:pStyle w:val="afffc"/>
              <w:spacing w:before="0" w:beforeAutospacing="0" w:after="0" w:afterAutospacing="0"/>
              <w:rPr>
                <w:ins w:id="783" w:author="Пользователь" w:date="2022-12-22T01:58:00Z"/>
              </w:rPr>
            </w:pPr>
            <w:ins w:id="784" w:author="Пользователь" w:date="2022-12-22T01:58:00Z">
              <w:r>
                <w:rPr>
                  <w:rFonts w:ascii="Courier New" w:hAnsi="Courier New" w:cs="Courier New"/>
                  <w:i/>
                  <w:iCs/>
                  <w:color w:val="629755"/>
                  <w:sz w:val="22"/>
                  <w:szCs w:val="22"/>
                </w:rPr>
                <w:t>* Загрузка информации о дате из электронной таблицы. *</w:t>
              </w:r>
            </w:ins>
          </w:p>
          <w:p w14:paraId="71C0AE22" w14:textId="77777777" w:rsidR="00375563" w:rsidRDefault="00375563" w:rsidP="00375563">
            <w:pPr>
              <w:pStyle w:val="afffc"/>
              <w:spacing w:before="0" w:beforeAutospacing="0" w:after="0" w:afterAutospacing="0"/>
              <w:rPr>
                <w:ins w:id="785" w:author="Пользователь" w:date="2022-12-22T01:58:00Z"/>
              </w:rPr>
            </w:pPr>
            <w:ins w:id="786" w:author="Пользователь" w:date="2022-12-22T01:58:00Z">
              <w:r>
                <w:rPr>
                  <w:rFonts w:ascii="Courier New" w:hAnsi="Courier New" w:cs="Courier New"/>
                  <w:i/>
                  <w:iCs/>
                  <w:color w:val="629755"/>
                  <w:sz w:val="22"/>
                  <w:szCs w:val="22"/>
                </w:rPr>
                <w:t xml:space="preserve">* Результат в карте </w:t>
              </w:r>
              <w:proofErr w:type="spellStart"/>
              <w:r>
                <w:rPr>
                  <w:rFonts w:ascii="Courier New" w:hAnsi="Courier New" w:cs="Courier New"/>
                  <w:i/>
                  <w:iCs/>
                  <w:color w:val="629755"/>
                  <w:sz w:val="22"/>
                  <w:szCs w:val="22"/>
                </w:rPr>
                <w:t>times</w:t>
              </w:r>
              <w:proofErr w:type="spellEnd"/>
              <w:r>
                <w:rPr>
                  <w:rFonts w:ascii="Courier New" w:hAnsi="Courier New" w:cs="Courier New"/>
                  <w:i/>
                  <w:iCs/>
                  <w:color w:val="629755"/>
                  <w:sz w:val="22"/>
                  <w:szCs w:val="22"/>
                </w:rPr>
                <w:t>.                           *</w:t>
              </w:r>
            </w:ins>
          </w:p>
          <w:p w14:paraId="07E5384E" w14:textId="77777777" w:rsidR="00375563" w:rsidRPr="005A0097" w:rsidRDefault="00375563" w:rsidP="00375563">
            <w:pPr>
              <w:pStyle w:val="afffc"/>
              <w:spacing w:before="0" w:beforeAutospacing="0" w:after="0" w:afterAutospacing="0"/>
              <w:rPr>
                <w:ins w:id="787" w:author="Пользователь" w:date="2022-12-22T01:58:00Z"/>
                <w:lang w:val="en-US"/>
                <w:rPrChange w:id="788" w:author="Пользователь" w:date="2022-12-22T02:43:00Z">
                  <w:rPr>
                    <w:ins w:id="789" w:author="Пользователь" w:date="2022-12-22T01:58:00Z"/>
                  </w:rPr>
                </w:rPrChange>
              </w:rPr>
            </w:pPr>
            <w:ins w:id="790" w:author="Пользователь" w:date="2022-12-22T01:58:00Z">
              <w:r>
                <w:rPr>
                  <w:rFonts w:ascii="Courier New" w:hAnsi="Courier New" w:cs="Courier New"/>
                  <w:i/>
                  <w:iCs/>
                  <w:color w:val="629755"/>
                  <w:sz w:val="22"/>
                  <w:szCs w:val="22"/>
                </w:rPr>
                <w:t xml:space="preserve">* </w:t>
              </w:r>
              <w:r>
                <w:rPr>
                  <w:rFonts w:ascii="Courier New" w:hAnsi="Courier New" w:cs="Courier New"/>
                  <w:b/>
                  <w:bCs/>
                  <w:i/>
                  <w:iCs/>
                  <w:color w:val="629755"/>
                  <w:sz w:val="22"/>
                  <w:szCs w:val="22"/>
                </w:rPr>
                <w:t>@</w:t>
              </w:r>
              <w:proofErr w:type="spellStart"/>
              <w:r>
                <w:rPr>
                  <w:rFonts w:ascii="Courier New" w:hAnsi="Courier New" w:cs="Courier New"/>
                  <w:b/>
                  <w:bCs/>
                  <w:i/>
                  <w:iCs/>
                  <w:color w:val="629755"/>
                  <w:sz w:val="22"/>
                  <w:szCs w:val="22"/>
                </w:rPr>
                <w:t>param</w:t>
              </w:r>
              <w:proofErr w:type="spellEnd"/>
              <w:r>
                <w:rPr>
                  <w:rFonts w:ascii="Courier New" w:hAnsi="Courier New" w:cs="Courier New"/>
                  <w:b/>
                  <w:bCs/>
                  <w:i/>
                  <w:iCs/>
                  <w:color w:val="629755"/>
                  <w:sz w:val="22"/>
                  <w:szCs w:val="22"/>
                </w:rPr>
                <w:t xml:space="preserve"> </w:t>
              </w:r>
              <w:proofErr w:type="spellStart"/>
              <w:r>
                <w:rPr>
                  <w:rFonts w:ascii="Courier New" w:hAnsi="Courier New" w:cs="Courier New"/>
                  <w:i/>
                  <w:iCs/>
                  <w:color w:val="8A653B"/>
                  <w:sz w:val="22"/>
                  <w:szCs w:val="22"/>
                </w:rPr>
                <w:t>wb</w:t>
              </w:r>
              <w:proofErr w:type="spellEnd"/>
              <w:r>
                <w:rPr>
                  <w:rFonts w:ascii="Courier New" w:hAnsi="Courier New" w:cs="Courier New"/>
                  <w:i/>
                  <w:iCs/>
                  <w:color w:val="8A653B"/>
                  <w:sz w:val="22"/>
                  <w:szCs w:val="22"/>
                </w:rPr>
                <w:t xml:space="preserve"> </w:t>
              </w:r>
              <w:r>
                <w:rPr>
                  <w:rFonts w:ascii="Courier New" w:hAnsi="Courier New" w:cs="Courier New"/>
                  <w:i/>
                  <w:iCs/>
                  <w:color w:val="629755"/>
                  <w:sz w:val="22"/>
                  <w:szCs w:val="22"/>
                </w:rPr>
                <w:t xml:space="preserve">- рабочая книга с данными.               </w:t>
              </w:r>
              <w:r w:rsidRPr="005A0097">
                <w:rPr>
                  <w:rFonts w:ascii="Courier New" w:hAnsi="Courier New" w:cs="Courier New"/>
                  <w:i/>
                  <w:iCs/>
                  <w:color w:val="629755"/>
                  <w:sz w:val="22"/>
                  <w:szCs w:val="22"/>
                  <w:lang w:val="en-US"/>
                  <w:rPrChange w:id="791" w:author="Пользователь" w:date="2022-12-22T02:43:00Z">
                    <w:rPr>
                      <w:rFonts w:ascii="Courier New" w:hAnsi="Courier New" w:cs="Courier New"/>
                      <w:i/>
                      <w:iCs/>
                      <w:color w:val="629755"/>
                      <w:sz w:val="22"/>
                      <w:szCs w:val="22"/>
                    </w:rPr>
                  </w:rPrChange>
                </w:rPr>
                <w:t>*</w:t>
              </w:r>
            </w:ins>
          </w:p>
          <w:p w14:paraId="7FADB5D0" w14:textId="77777777" w:rsidR="00375563" w:rsidRPr="005A0097" w:rsidRDefault="00375563" w:rsidP="00375563">
            <w:pPr>
              <w:pStyle w:val="afffc"/>
              <w:spacing w:before="0" w:beforeAutospacing="0" w:after="0" w:afterAutospacing="0"/>
              <w:rPr>
                <w:ins w:id="792" w:author="Пользователь" w:date="2022-12-22T01:58:00Z"/>
                <w:lang w:val="en-US"/>
                <w:rPrChange w:id="793" w:author="Пользователь" w:date="2022-12-22T02:43:00Z">
                  <w:rPr>
                    <w:ins w:id="794" w:author="Пользователь" w:date="2022-12-22T01:58:00Z"/>
                  </w:rPr>
                </w:rPrChange>
              </w:rPr>
            </w:pPr>
            <w:ins w:id="795" w:author="Пользователь" w:date="2022-12-22T01:58:00Z">
              <w:r w:rsidRPr="005A0097">
                <w:rPr>
                  <w:rFonts w:ascii="Courier New" w:hAnsi="Courier New" w:cs="Courier New"/>
                  <w:i/>
                  <w:iCs/>
                  <w:color w:val="629755"/>
                  <w:sz w:val="22"/>
                  <w:szCs w:val="22"/>
                  <w:lang w:val="en-US"/>
                  <w:rPrChange w:id="796" w:author="Пользователь" w:date="2022-12-22T02:43:00Z">
                    <w:rPr>
                      <w:rFonts w:ascii="Courier New" w:hAnsi="Courier New" w:cs="Courier New"/>
                      <w:i/>
                      <w:iCs/>
                      <w:color w:val="629755"/>
                      <w:sz w:val="22"/>
                      <w:szCs w:val="22"/>
                    </w:rPr>
                  </w:rPrChange>
                </w:rPr>
                <w:t>******************************************************/</w:t>
              </w:r>
            </w:ins>
          </w:p>
          <w:p w14:paraId="7E7932DC" w14:textId="4624F695" w:rsidR="00375563" w:rsidRPr="00375563" w:rsidRDefault="00375563" w:rsidP="00375563">
            <w:pPr>
              <w:pStyle w:val="afffc"/>
              <w:spacing w:before="0" w:beforeAutospacing="0" w:after="0" w:afterAutospacing="0"/>
              <w:rPr>
                <w:ins w:id="797" w:author="Пользователь" w:date="2022-12-22T01:57:00Z"/>
                <w:lang w:val="en-US"/>
                <w:rPrChange w:id="798" w:author="Пользователь" w:date="2022-12-22T01:58:00Z">
                  <w:rPr>
                    <w:ins w:id="799" w:author="Пользователь" w:date="2022-12-22T01:57:00Z"/>
                  </w:rPr>
                </w:rPrChange>
              </w:rPr>
            </w:pPr>
            <w:ins w:id="800" w:author="Пользователь" w:date="2022-12-22T01:58:00Z">
              <w:r w:rsidRPr="00375563">
                <w:rPr>
                  <w:rFonts w:ascii="Courier New" w:hAnsi="Courier New" w:cs="Courier New"/>
                  <w:color w:val="CC7832"/>
                  <w:sz w:val="22"/>
                  <w:szCs w:val="22"/>
                  <w:lang w:val="en-US"/>
                  <w:rPrChange w:id="801" w:author="Пользователь" w:date="2022-12-22T01:58:00Z">
                    <w:rPr>
                      <w:rFonts w:ascii="Courier New" w:hAnsi="Courier New" w:cs="Courier New"/>
                      <w:color w:val="CC7832"/>
                      <w:sz w:val="22"/>
                      <w:szCs w:val="22"/>
                    </w:rPr>
                  </w:rPrChange>
                </w:rPr>
                <w:t xml:space="preserve"> </w:t>
              </w:r>
            </w:ins>
            <w:ins w:id="802" w:author="Пользователь" w:date="2022-12-22T01:57:00Z">
              <w:r w:rsidRPr="00375563">
                <w:rPr>
                  <w:rFonts w:ascii="Courier New" w:hAnsi="Courier New" w:cs="Courier New"/>
                  <w:color w:val="CC7832"/>
                  <w:sz w:val="22"/>
                  <w:szCs w:val="22"/>
                  <w:lang w:val="en-US"/>
                  <w:rPrChange w:id="803" w:author="Пользователь" w:date="2022-12-22T01:58:00Z">
                    <w:rPr>
                      <w:rFonts w:ascii="Courier New" w:hAnsi="Courier New" w:cs="Courier New"/>
                      <w:color w:val="CC7832"/>
                      <w:sz w:val="22"/>
                      <w:szCs w:val="22"/>
                    </w:rPr>
                  </w:rPrChange>
                </w:rPr>
                <w:t xml:space="preserve">private static void </w:t>
              </w:r>
              <w:proofErr w:type="spellStart"/>
              <w:proofErr w:type="gramStart"/>
              <w:r w:rsidRPr="00375563">
                <w:rPr>
                  <w:rFonts w:ascii="Courier New" w:hAnsi="Courier New" w:cs="Courier New"/>
                  <w:color w:val="FFC66D"/>
                  <w:sz w:val="22"/>
                  <w:szCs w:val="22"/>
                  <w:lang w:val="en-US"/>
                  <w:rPrChange w:id="804" w:author="Пользователь" w:date="2022-12-22T01:58:00Z">
                    <w:rPr>
                      <w:rFonts w:ascii="Courier New" w:hAnsi="Courier New" w:cs="Courier New"/>
                      <w:color w:val="FFC66D"/>
                      <w:sz w:val="22"/>
                      <w:szCs w:val="22"/>
                    </w:rPr>
                  </w:rPrChange>
                </w:rPr>
                <w:t>loadTime</w:t>
              </w:r>
              <w:proofErr w:type="spellEnd"/>
              <w:r w:rsidRPr="00375563">
                <w:rPr>
                  <w:rFonts w:ascii="Courier New" w:hAnsi="Courier New" w:cs="Courier New"/>
                  <w:color w:val="A9B7C6"/>
                  <w:sz w:val="22"/>
                  <w:szCs w:val="22"/>
                  <w:lang w:val="en-US"/>
                  <w:rPrChange w:id="805" w:author="Пользователь" w:date="2022-12-22T01:58:00Z">
                    <w:rPr>
                      <w:rFonts w:ascii="Courier New" w:hAnsi="Courier New" w:cs="Courier New"/>
                      <w:color w:val="A9B7C6"/>
                      <w:sz w:val="22"/>
                      <w:szCs w:val="22"/>
                    </w:rPr>
                  </w:rPrChange>
                </w:rPr>
                <w:t>(</w:t>
              </w:r>
              <w:proofErr w:type="spellStart"/>
              <w:proofErr w:type="gramEnd"/>
              <w:r w:rsidRPr="00375563">
                <w:rPr>
                  <w:rFonts w:ascii="Courier New" w:hAnsi="Courier New" w:cs="Courier New"/>
                  <w:color w:val="A9B7C6"/>
                  <w:sz w:val="22"/>
                  <w:szCs w:val="22"/>
                  <w:lang w:val="en-US"/>
                  <w:rPrChange w:id="806" w:author="Пользователь" w:date="2022-12-22T01:58:00Z">
                    <w:rPr>
                      <w:rFonts w:ascii="Courier New" w:hAnsi="Courier New" w:cs="Courier New"/>
                      <w:color w:val="A9B7C6"/>
                      <w:sz w:val="22"/>
                      <w:szCs w:val="22"/>
                    </w:rPr>
                  </w:rPrChange>
                </w:rPr>
                <w:t>XSSFWorkbook</w:t>
              </w:r>
              <w:proofErr w:type="spellEnd"/>
              <w:r w:rsidRPr="00375563">
                <w:rPr>
                  <w:rFonts w:ascii="Courier New" w:hAnsi="Courier New" w:cs="Courier New"/>
                  <w:color w:val="A9B7C6"/>
                  <w:sz w:val="22"/>
                  <w:szCs w:val="22"/>
                  <w:lang w:val="en-US"/>
                  <w:rPrChange w:id="807" w:author="Пользователь" w:date="2022-12-22T01:58:00Z">
                    <w:rPr>
                      <w:rFonts w:ascii="Courier New" w:hAnsi="Courier New" w:cs="Courier New"/>
                      <w:color w:val="A9B7C6"/>
                      <w:sz w:val="22"/>
                      <w:szCs w:val="22"/>
                    </w:rPr>
                  </w:rPrChange>
                </w:rPr>
                <w:t xml:space="preserve"> </w:t>
              </w:r>
              <w:proofErr w:type="spellStart"/>
              <w:r w:rsidRPr="00375563">
                <w:rPr>
                  <w:rFonts w:ascii="Courier New" w:hAnsi="Courier New" w:cs="Courier New"/>
                  <w:color w:val="A9B7C6"/>
                  <w:sz w:val="22"/>
                  <w:szCs w:val="22"/>
                  <w:lang w:val="en-US"/>
                  <w:rPrChange w:id="808" w:author="Пользователь" w:date="2022-12-22T01:58:00Z">
                    <w:rPr>
                      <w:rFonts w:ascii="Courier New" w:hAnsi="Courier New" w:cs="Courier New"/>
                      <w:color w:val="A9B7C6"/>
                      <w:sz w:val="22"/>
                      <w:szCs w:val="22"/>
                    </w:rPr>
                  </w:rPrChange>
                </w:rPr>
                <w:t>wb</w:t>
              </w:r>
              <w:proofErr w:type="spellEnd"/>
              <w:r w:rsidRPr="00375563">
                <w:rPr>
                  <w:rFonts w:ascii="Courier New" w:hAnsi="Courier New" w:cs="Courier New"/>
                  <w:color w:val="A9B7C6"/>
                  <w:sz w:val="22"/>
                  <w:szCs w:val="22"/>
                  <w:lang w:val="en-US"/>
                  <w:rPrChange w:id="809" w:author="Пользователь" w:date="2022-12-22T01:58:00Z">
                    <w:rPr>
                      <w:rFonts w:ascii="Courier New" w:hAnsi="Courier New" w:cs="Courier New"/>
                      <w:color w:val="A9B7C6"/>
                      <w:sz w:val="22"/>
                      <w:szCs w:val="22"/>
                    </w:rPr>
                  </w:rPrChange>
                </w:rPr>
                <w:t>) {</w:t>
              </w:r>
            </w:ins>
          </w:p>
          <w:p w14:paraId="0AA1152A" w14:textId="77777777" w:rsidR="00375563" w:rsidRDefault="00375563" w:rsidP="00375563">
            <w:pPr>
              <w:pStyle w:val="afffc"/>
              <w:spacing w:before="0" w:beforeAutospacing="0" w:after="0" w:afterAutospacing="0"/>
              <w:rPr>
                <w:ins w:id="810" w:author="Пользователь" w:date="2022-12-22T01:57:00Z"/>
              </w:rPr>
            </w:pPr>
            <w:ins w:id="811" w:author="Пользователь" w:date="2022-12-22T01:57:00Z">
              <w:r w:rsidRPr="00375563">
                <w:rPr>
                  <w:rFonts w:ascii="Courier New" w:hAnsi="Courier New" w:cs="Courier New"/>
                  <w:color w:val="A9B7C6"/>
                  <w:sz w:val="22"/>
                  <w:szCs w:val="22"/>
                  <w:lang w:val="en-US"/>
                  <w:rPrChange w:id="812" w:author="Пользователь" w:date="2022-12-22T01:58:00Z">
                    <w:rPr>
                      <w:rFonts w:ascii="Courier New" w:hAnsi="Courier New" w:cs="Courier New"/>
                      <w:color w:val="A9B7C6"/>
                      <w:sz w:val="22"/>
                      <w:szCs w:val="22"/>
                    </w:rPr>
                  </w:rPrChange>
                </w:rPr>
                <w:t>   </w:t>
              </w:r>
              <w:r>
                <w:rPr>
                  <w:rFonts w:ascii="Courier New" w:hAnsi="Courier New" w:cs="Courier New"/>
                  <w:color w:val="808080"/>
                  <w:sz w:val="22"/>
                  <w:szCs w:val="22"/>
                </w:rPr>
                <w:t>// Берётся 1(считая их от 0) лист(таблица) из файла .</w:t>
              </w:r>
              <w:proofErr w:type="spellStart"/>
              <w:r>
                <w:rPr>
                  <w:rFonts w:ascii="Courier New" w:hAnsi="Courier New" w:cs="Courier New"/>
                  <w:color w:val="808080"/>
                  <w:sz w:val="22"/>
                  <w:szCs w:val="22"/>
                </w:rPr>
                <w:t>xlsx</w:t>
              </w:r>
              <w:proofErr w:type="spellEnd"/>
              <w:r>
                <w:rPr>
                  <w:rFonts w:ascii="Courier New" w:hAnsi="Courier New" w:cs="Courier New"/>
                  <w:color w:val="808080"/>
                  <w:sz w:val="22"/>
                  <w:szCs w:val="22"/>
                </w:rPr>
                <w:t>.</w:t>
              </w:r>
            </w:ins>
          </w:p>
          <w:p w14:paraId="60B5ADD2" w14:textId="77777777" w:rsidR="00375563" w:rsidRPr="00375563" w:rsidRDefault="00375563" w:rsidP="00375563">
            <w:pPr>
              <w:pStyle w:val="afffc"/>
              <w:spacing w:before="0" w:beforeAutospacing="0" w:after="0" w:afterAutospacing="0"/>
              <w:rPr>
                <w:ins w:id="813" w:author="Пользователь" w:date="2022-12-22T01:57:00Z"/>
                <w:lang w:val="en-US"/>
                <w:rPrChange w:id="814" w:author="Пользователь" w:date="2022-12-22T01:57:00Z">
                  <w:rPr>
                    <w:ins w:id="815" w:author="Пользователь" w:date="2022-12-22T01:57:00Z"/>
                  </w:rPr>
                </w:rPrChange>
              </w:rPr>
            </w:pPr>
            <w:ins w:id="816" w:author="Пользователь" w:date="2022-12-22T01:57:00Z">
              <w:r>
                <w:rPr>
                  <w:rFonts w:ascii="Courier New" w:hAnsi="Courier New" w:cs="Courier New"/>
                  <w:color w:val="808080"/>
                  <w:sz w:val="22"/>
                  <w:szCs w:val="22"/>
                </w:rPr>
                <w:t>   </w:t>
              </w:r>
              <w:r w:rsidRPr="00375563">
                <w:rPr>
                  <w:rFonts w:ascii="Courier New" w:hAnsi="Courier New" w:cs="Courier New"/>
                  <w:color w:val="A9B7C6"/>
                  <w:sz w:val="22"/>
                  <w:szCs w:val="22"/>
                  <w:lang w:val="en-US"/>
                  <w:rPrChange w:id="817" w:author="Пользователь" w:date="2022-12-22T01:57:00Z">
                    <w:rPr>
                      <w:rFonts w:ascii="Courier New" w:hAnsi="Courier New" w:cs="Courier New"/>
                      <w:color w:val="A9B7C6"/>
                      <w:sz w:val="22"/>
                      <w:szCs w:val="22"/>
                    </w:rPr>
                  </w:rPrChange>
                </w:rPr>
                <w:t xml:space="preserve">Sheet </w:t>
              </w:r>
              <w:proofErr w:type="spellStart"/>
              <w:r w:rsidRPr="00375563">
                <w:rPr>
                  <w:rFonts w:ascii="Courier New" w:hAnsi="Courier New" w:cs="Courier New"/>
                  <w:color w:val="A9B7C6"/>
                  <w:sz w:val="22"/>
                  <w:szCs w:val="22"/>
                  <w:lang w:val="en-US"/>
                  <w:rPrChange w:id="818" w:author="Пользователь" w:date="2022-12-22T01:57:00Z">
                    <w:rPr>
                      <w:rFonts w:ascii="Courier New" w:hAnsi="Courier New" w:cs="Courier New"/>
                      <w:color w:val="A9B7C6"/>
                      <w:sz w:val="22"/>
                      <w:szCs w:val="22"/>
                    </w:rPr>
                  </w:rPrChange>
                </w:rPr>
                <w:t>sheet</w:t>
              </w:r>
              <w:proofErr w:type="spellEnd"/>
              <w:r w:rsidRPr="00375563">
                <w:rPr>
                  <w:rFonts w:ascii="Courier New" w:hAnsi="Courier New" w:cs="Courier New"/>
                  <w:color w:val="A9B7C6"/>
                  <w:sz w:val="22"/>
                  <w:szCs w:val="22"/>
                  <w:lang w:val="en-US"/>
                  <w:rPrChange w:id="819" w:author="Пользователь" w:date="2022-12-22T01:57:00Z">
                    <w:rPr>
                      <w:rFonts w:ascii="Courier New" w:hAnsi="Courier New" w:cs="Courier New"/>
                      <w:color w:val="A9B7C6"/>
                      <w:sz w:val="22"/>
                      <w:szCs w:val="22"/>
                    </w:rPr>
                  </w:rPrChange>
                </w:rPr>
                <w:t xml:space="preserve"> = </w:t>
              </w:r>
              <w:proofErr w:type="spellStart"/>
              <w:proofErr w:type="gramStart"/>
              <w:r w:rsidRPr="00375563">
                <w:rPr>
                  <w:rFonts w:ascii="Courier New" w:hAnsi="Courier New" w:cs="Courier New"/>
                  <w:color w:val="A9B7C6"/>
                  <w:sz w:val="22"/>
                  <w:szCs w:val="22"/>
                  <w:lang w:val="en-US"/>
                  <w:rPrChange w:id="820" w:author="Пользователь" w:date="2022-12-22T01:57:00Z">
                    <w:rPr>
                      <w:rFonts w:ascii="Courier New" w:hAnsi="Courier New" w:cs="Courier New"/>
                      <w:color w:val="A9B7C6"/>
                      <w:sz w:val="22"/>
                      <w:szCs w:val="22"/>
                    </w:rPr>
                  </w:rPrChange>
                </w:rPr>
                <w:t>wb.getSheetAt</w:t>
              </w:r>
              <w:proofErr w:type="spellEnd"/>
              <w:proofErr w:type="gramEnd"/>
              <w:r w:rsidRPr="00375563">
                <w:rPr>
                  <w:rFonts w:ascii="Courier New" w:hAnsi="Courier New" w:cs="Courier New"/>
                  <w:color w:val="A9B7C6"/>
                  <w:sz w:val="22"/>
                  <w:szCs w:val="22"/>
                  <w:lang w:val="en-US"/>
                  <w:rPrChange w:id="821" w:author="Пользователь" w:date="2022-12-22T01:57:00Z">
                    <w:rPr>
                      <w:rFonts w:ascii="Courier New" w:hAnsi="Courier New" w:cs="Courier New"/>
                      <w:color w:val="A9B7C6"/>
                      <w:sz w:val="22"/>
                      <w:szCs w:val="22"/>
                    </w:rPr>
                  </w:rPrChange>
                </w:rPr>
                <w:t>(</w:t>
              </w:r>
              <w:r w:rsidRPr="00375563">
                <w:rPr>
                  <w:rFonts w:ascii="Courier New" w:hAnsi="Courier New" w:cs="Courier New"/>
                  <w:color w:val="6897BB"/>
                  <w:sz w:val="22"/>
                  <w:szCs w:val="22"/>
                  <w:lang w:val="en-US"/>
                  <w:rPrChange w:id="822" w:author="Пользователь" w:date="2022-12-22T01:57:00Z">
                    <w:rPr>
                      <w:rFonts w:ascii="Courier New" w:hAnsi="Courier New" w:cs="Courier New"/>
                      <w:color w:val="6897BB"/>
                      <w:sz w:val="22"/>
                      <w:szCs w:val="22"/>
                    </w:rPr>
                  </w:rPrChange>
                </w:rPr>
                <w:t>1</w:t>
              </w:r>
              <w:r w:rsidRPr="00375563">
                <w:rPr>
                  <w:rFonts w:ascii="Courier New" w:hAnsi="Courier New" w:cs="Courier New"/>
                  <w:color w:val="A9B7C6"/>
                  <w:sz w:val="22"/>
                  <w:szCs w:val="22"/>
                  <w:lang w:val="en-US"/>
                  <w:rPrChange w:id="823" w:author="Пользователь" w:date="2022-12-22T01:57:00Z">
                    <w:rPr>
                      <w:rFonts w:ascii="Courier New" w:hAnsi="Courier New" w:cs="Courier New"/>
                      <w:color w:val="A9B7C6"/>
                      <w:sz w:val="22"/>
                      <w:szCs w:val="22"/>
                    </w:rPr>
                  </w:rPrChange>
                </w:rPr>
                <w:t>)</w:t>
              </w:r>
              <w:r w:rsidRPr="00375563">
                <w:rPr>
                  <w:rFonts w:ascii="Courier New" w:hAnsi="Courier New" w:cs="Courier New"/>
                  <w:color w:val="CC7832"/>
                  <w:sz w:val="22"/>
                  <w:szCs w:val="22"/>
                  <w:lang w:val="en-US"/>
                  <w:rPrChange w:id="824" w:author="Пользователь" w:date="2022-12-22T01:57:00Z">
                    <w:rPr>
                      <w:rFonts w:ascii="Courier New" w:hAnsi="Courier New" w:cs="Courier New"/>
                      <w:color w:val="CC7832"/>
                      <w:sz w:val="22"/>
                      <w:szCs w:val="22"/>
                    </w:rPr>
                  </w:rPrChange>
                </w:rPr>
                <w:t>;</w:t>
              </w:r>
            </w:ins>
          </w:p>
          <w:p w14:paraId="34DA28A8" w14:textId="77777777" w:rsidR="00375563" w:rsidRPr="00375563" w:rsidRDefault="00375563" w:rsidP="00375563">
            <w:pPr>
              <w:rPr>
                <w:ins w:id="825" w:author="Пользователь" w:date="2022-12-22T01:57:00Z"/>
                <w:lang w:val="en-US"/>
                <w:rPrChange w:id="826" w:author="Пользователь" w:date="2022-12-22T01:57:00Z">
                  <w:rPr>
                    <w:ins w:id="827" w:author="Пользователь" w:date="2022-12-22T01:57:00Z"/>
                  </w:rPr>
                </w:rPrChange>
              </w:rPr>
            </w:pPr>
          </w:p>
          <w:p w14:paraId="305686EE" w14:textId="77777777" w:rsidR="00375563" w:rsidRPr="00375563" w:rsidRDefault="00375563" w:rsidP="00375563">
            <w:pPr>
              <w:pStyle w:val="afffc"/>
              <w:spacing w:before="0" w:beforeAutospacing="0" w:after="0" w:afterAutospacing="0"/>
              <w:rPr>
                <w:ins w:id="828" w:author="Пользователь" w:date="2022-12-22T01:57:00Z"/>
                <w:lang w:val="en-US"/>
                <w:rPrChange w:id="829" w:author="Пользователь" w:date="2022-12-22T01:57:00Z">
                  <w:rPr>
                    <w:ins w:id="830" w:author="Пользователь" w:date="2022-12-22T01:57:00Z"/>
                  </w:rPr>
                </w:rPrChange>
              </w:rPr>
            </w:pPr>
            <w:ins w:id="831" w:author="Пользователь" w:date="2022-12-22T01:57:00Z">
              <w:r w:rsidRPr="00375563">
                <w:rPr>
                  <w:rFonts w:ascii="Courier New" w:hAnsi="Courier New" w:cs="Courier New"/>
                  <w:color w:val="CC7832"/>
                  <w:sz w:val="22"/>
                  <w:szCs w:val="22"/>
                  <w:lang w:val="en-US"/>
                  <w:rPrChange w:id="832" w:author="Пользователь" w:date="2022-12-22T01:57:00Z">
                    <w:rPr>
                      <w:rFonts w:ascii="Courier New" w:hAnsi="Courier New" w:cs="Courier New"/>
                      <w:color w:val="CC7832"/>
                      <w:sz w:val="22"/>
                      <w:szCs w:val="22"/>
                    </w:rPr>
                  </w:rPrChange>
                </w:rPr>
                <w:t>   </w:t>
              </w:r>
              <w:r w:rsidRPr="00375563">
                <w:rPr>
                  <w:rFonts w:ascii="Courier New" w:hAnsi="Courier New" w:cs="Courier New"/>
                  <w:color w:val="A9B7C6"/>
                  <w:sz w:val="22"/>
                  <w:szCs w:val="22"/>
                  <w:lang w:val="en-US"/>
                  <w:rPrChange w:id="833" w:author="Пользователь" w:date="2022-12-22T01:57:00Z">
                    <w:rPr>
                      <w:rFonts w:ascii="Courier New" w:hAnsi="Courier New" w:cs="Courier New"/>
                      <w:color w:val="A9B7C6"/>
                      <w:sz w:val="22"/>
                      <w:szCs w:val="22"/>
                    </w:rPr>
                  </w:rPrChange>
                </w:rPr>
                <w:t xml:space="preserve">Row </w:t>
              </w:r>
              <w:proofErr w:type="spellStart"/>
              <w:r w:rsidRPr="00375563">
                <w:rPr>
                  <w:rFonts w:ascii="Courier New" w:hAnsi="Courier New" w:cs="Courier New"/>
                  <w:color w:val="A9B7C6"/>
                  <w:sz w:val="22"/>
                  <w:szCs w:val="22"/>
                  <w:lang w:val="en-US"/>
                  <w:rPrChange w:id="834" w:author="Пользователь" w:date="2022-12-22T01:57:00Z">
                    <w:rPr>
                      <w:rFonts w:ascii="Courier New" w:hAnsi="Courier New" w:cs="Courier New"/>
                      <w:color w:val="A9B7C6"/>
                      <w:sz w:val="22"/>
                      <w:szCs w:val="22"/>
                    </w:rPr>
                  </w:rPrChange>
                </w:rPr>
                <w:t>row</w:t>
              </w:r>
              <w:proofErr w:type="spellEnd"/>
              <w:r w:rsidRPr="00375563">
                <w:rPr>
                  <w:rFonts w:ascii="Courier New" w:hAnsi="Courier New" w:cs="Courier New"/>
                  <w:color w:val="CC7832"/>
                  <w:sz w:val="22"/>
                  <w:szCs w:val="22"/>
                  <w:lang w:val="en-US"/>
                  <w:rPrChange w:id="835" w:author="Пользователь" w:date="2022-12-22T01:57:00Z">
                    <w:rPr>
                      <w:rFonts w:ascii="Courier New" w:hAnsi="Courier New" w:cs="Courier New"/>
                      <w:color w:val="CC7832"/>
                      <w:sz w:val="22"/>
                      <w:szCs w:val="22"/>
                    </w:rPr>
                  </w:rPrChange>
                </w:rPr>
                <w:t>;</w:t>
              </w:r>
            </w:ins>
          </w:p>
          <w:p w14:paraId="02832065" w14:textId="77777777" w:rsidR="00375563" w:rsidRPr="00375563" w:rsidRDefault="00375563" w:rsidP="00375563">
            <w:pPr>
              <w:pStyle w:val="afffc"/>
              <w:spacing w:before="0" w:beforeAutospacing="0" w:after="0" w:afterAutospacing="0"/>
              <w:rPr>
                <w:ins w:id="836" w:author="Пользователь" w:date="2022-12-22T01:57:00Z"/>
                <w:lang w:val="en-US"/>
                <w:rPrChange w:id="837" w:author="Пользователь" w:date="2022-12-22T01:57:00Z">
                  <w:rPr>
                    <w:ins w:id="838" w:author="Пользователь" w:date="2022-12-22T01:57:00Z"/>
                  </w:rPr>
                </w:rPrChange>
              </w:rPr>
            </w:pPr>
            <w:ins w:id="839" w:author="Пользователь" w:date="2022-12-22T01:57:00Z">
              <w:r w:rsidRPr="00375563">
                <w:rPr>
                  <w:rFonts w:ascii="Courier New" w:hAnsi="Courier New" w:cs="Courier New"/>
                  <w:color w:val="CC7832"/>
                  <w:sz w:val="22"/>
                  <w:szCs w:val="22"/>
                  <w:lang w:val="en-US"/>
                  <w:rPrChange w:id="840" w:author="Пользователь" w:date="2022-12-22T01:57:00Z">
                    <w:rPr>
                      <w:rFonts w:ascii="Courier New" w:hAnsi="Courier New" w:cs="Courier New"/>
                      <w:color w:val="CC7832"/>
                      <w:sz w:val="22"/>
                      <w:szCs w:val="22"/>
                    </w:rPr>
                  </w:rPrChange>
                </w:rPr>
                <w:t>   </w:t>
              </w:r>
              <w:r w:rsidRPr="00375563">
                <w:rPr>
                  <w:rFonts w:ascii="Courier New" w:hAnsi="Courier New" w:cs="Courier New"/>
                  <w:color w:val="A9B7C6"/>
                  <w:sz w:val="22"/>
                  <w:szCs w:val="22"/>
                  <w:lang w:val="en-US"/>
                  <w:rPrChange w:id="841" w:author="Пользователь" w:date="2022-12-22T01:57:00Z">
                    <w:rPr>
                      <w:rFonts w:ascii="Courier New" w:hAnsi="Courier New" w:cs="Courier New"/>
                      <w:color w:val="A9B7C6"/>
                      <w:sz w:val="22"/>
                      <w:szCs w:val="22"/>
                    </w:rPr>
                  </w:rPrChange>
                </w:rPr>
                <w:t xml:space="preserve">Cell </w:t>
              </w:r>
              <w:proofErr w:type="spellStart"/>
              <w:r w:rsidRPr="00375563">
                <w:rPr>
                  <w:rFonts w:ascii="Courier New" w:hAnsi="Courier New" w:cs="Courier New"/>
                  <w:color w:val="A9B7C6"/>
                  <w:sz w:val="22"/>
                  <w:szCs w:val="22"/>
                  <w:lang w:val="en-US"/>
                  <w:rPrChange w:id="842" w:author="Пользователь" w:date="2022-12-22T01:57:00Z">
                    <w:rPr>
                      <w:rFonts w:ascii="Courier New" w:hAnsi="Courier New" w:cs="Courier New"/>
                      <w:color w:val="A9B7C6"/>
                      <w:sz w:val="22"/>
                      <w:szCs w:val="22"/>
                    </w:rPr>
                  </w:rPrChange>
                </w:rPr>
                <w:t>cell</w:t>
              </w:r>
              <w:proofErr w:type="spellEnd"/>
              <w:r w:rsidRPr="00375563">
                <w:rPr>
                  <w:rFonts w:ascii="Courier New" w:hAnsi="Courier New" w:cs="Courier New"/>
                  <w:color w:val="CC7832"/>
                  <w:sz w:val="22"/>
                  <w:szCs w:val="22"/>
                  <w:lang w:val="en-US"/>
                  <w:rPrChange w:id="843" w:author="Пользователь" w:date="2022-12-22T01:57:00Z">
                    <w:rPr>
                      <w:rFonts w:ascii="Courier New" w:hAnsi="Courier New" w:cs="Courier New"/>
                      <w:color w:val="CC7832"/>
                      <w:sz w:val="22"/>
                      <w:szCs w:val="22"/>
                    </w:rPr>
                  </w:rPrChange>
                </w:rPr>
                <w:t>;</w:t>
              </w:r>
            </w:ins>
          </w:p>
          <w:p w14:paraId="7B7E848D" w14:textId="77777777" w:rsidR="00375563" w:rsidRPr="00375563" w:rsidRDefault="00375563" w:rsidP="00375563">
            <w:pPr>
              <w:pStyle w:val="afffc"/>
              <w:spacing w:before="0" w:beforeAutospacing="0" w:after="0" w:afterAutospacing="0"/>
              <w:rPr>
                <w:ins w:id="844" w:author="Пользователь" w:date="2022-12-22T01:57:00Z"/>
                <w:lang w:val="en-US"/>
                <w:rPrChange w:id="845" w:author="Пользователь" w:date="2022-12-22T01:57:00Z">
                  <w:rPr>
                    <w:ins w:id="846" w:author="Пользователь" w:date="2022-12-22T01:57:00Z"/>
                  </w:rPr>
                </w:rPrChange>
              </w:rPr>
            </w:pPr>
            <w:ins w:id="847" w:author="Пользователь" w:date="2022-12-22T01:57:00Z">
              <w:r w:rsidRPr="00375563">
                <w:rPr>
                  <w:rFonts w:ascii="Courier New" w:hAnsi="Courier New" w:cs="Courier New"/>
                  <w:color w:val="CC7832"/>
                  <w:sz w:val="22"/>
                  <w:szCs w:val="22"/>
                  <w:lang w:val="en-US"/>
                  <w:rPrChange w:id="848" w:author="Пользователь" w:date="2022-12-22T01:57:00Z">
                    <w:rPr>
                      <w:rFonts w:ascii="Courier New" w:hAnsi="Courier New" w:cs="Courier New"/>
                      <w:color w:val="CC7832"/>
                      <w:sz w:val="22"/>
                      <w:szCs w:val="22"/>
                    </w:rPr>
                  </w:rPrChange>
                </w:rPr>
                <w:t>   </w:t>
              </w:r>
              <w:proofErr w:type="spellStart"/>
              <w:r w:rsidRPr="00375563">
                <w:rPr>
                  <w:rFonts w:ascii="Courier New" w:hAnsi="Courier New" w:cs="Courier New"/>
                  <w:color w:val="CC7832"/>
                  <w:sz w:val="22"/>
                  <w:szCs w:val="22"/>
                  <w:lang w:val="en-US"/>
                  <w:rPrChange w:id="849" w:author="Пользователь" w:date="2022-12-22T01:57:00Z">
                    <w:rPr>
                      <w:rFonts w:ascii="Courier New" w:hAnsi="Courier New" w:cs="Courier New"/>
                      <w:color w:val="CC7832"/>
                      <w:sz w:val="22"/>
                      <w:szCs w:val="22"/>
                    </w:rPr>
                  </w:rPrChange>
                </w:rPr>
                <w:t>int</w:t>
              </w:r>
              <w:proofErr w:type="spellEnd"/>
              <w:r w:rsidRPr="00375563">
                <w:rPr>
                  <w:rFonts w:ascii="Courier New" w:hAnsi="Courier New" w:cs="Courier New"/>
                  <w:color w:val="CC7832"/>
                  <w:sz w:val="22"/>
                  <w:szCs w:val="22"/>
                  <w:lang w:val="en-US"/>
                  <w:rPrChange w:id="850" w:author="Пользователь" w:date="2022-12-22T01:57:00Z">
                    <w:rPr>
                      <w:rFonts w:ascii="Courier New" w:hAnsi="Courier New" w:cs="Courier New"/>
                      <w:color w:val="CC7832"/>
                      <w:sz w:val="22"/>
                      <w:szCs w:val="22"/>
                    </w:rPr>
                  </w:rPrChange>
                </w:rPr>
                <w:t xml:space="preserve"> </w:t>
              </w:r>
              <w:proofErr w:type="spellStart"/>
              <w:r w:rsidRPr="00375563">
                <w:rPr>
                  <w:rFonts w:ascii="Courier New" w:hAnsi="Courier New" w:cs="Courier New"/>
                  <w:color w:val="A9B7C6"/>
                  <w:sz w:val="22"/>
                  <w:szCs w:val="22"/>
                  <w:lang w:val="en-US"/>
                  <w:rPrChange w:id="851" w:author="Пользователь" w:date="2022-12-22T01:57:00Z">
                    <w:rPr>
                      <w:rFonts w:ascii="Courier New" w:hAnsi="Courier New" w:cs="Courier New"/>
                      <w:color w:val="A9B7C6"/>
                      <w:sz w:val="22"/>
                      <w:szCs w:val="22"/>
                    </w:rPr>
                  </w:rPrChange>
                </w:rPr>
                <w:t>i</w:t>
              </w:r>
              <w:proofErr w:type="spellEnd"/>
              <w:r w:rsidRPr="00375563">
                <w:rPr>
                  <w:rFonts w:ascii="Courier New" w:hAnsi="Courier New" w:cs="Courier New"/>
                  <w:color w:val="CC7832"/>
                  <w:sz w:val="22"/>
                  <w:szCs w:val="22"/>
                  <w:lang w:val="en-US"/>
                  <w:rPrChange w:id="852" w:author="Пользователь" w:date="2022-12-22T01:57:00Z">
                    <w:rPr>
                      <w:rFonts w:ascii="Courier New" w:hAnsi="Courier New" w:cs="Courier New"/>
                      <w:color w:val="CC7832"/>
                      <w:sz w:val="22"/>
                      <w:szCs w:val="22"/>
                    </w:rPr>
                  </w:rPrChange>
                </w:rPr>
                <w:t>;</w:t>
              </w:r>
            </w:ins>
          </w:p>
          <w:p w14:paraId="3FB00877" w14:textId="77777777" w:rsidR="00375563" w:rsidRPr="00375563" w:rsidRDefault="00375563" w:rsidP="00375563">
            <w:pPr>
              <w:pStyle w:val="afffc"/>
              <w:spacing w:before="0" w:beforeAutospacing="0" w:after="0" w:afterAutospacing="0"/>
              <w:rPr>
                <w:ins w:id="853" w:author="Пользователь" w:date="2022-12-22T01:57:00Z"/>
                <w:lang w:val="en-US"/>
                <w:rPrChange w:id="854" w:author="Пользователь" w:date="2022-12-22T01:57:00Z">
                  <w:rPr>
                    <w:ins w:id="855" w:author="Пользователь" w:date="2022-12-22T01:57:00Z"/>
                  </w:rPr>
                </w:rPrChange>
              </w:rPr>
            </w:pPr>
            <w:ins w:id="856" w:author="Пользователь" w:date="2022-12-22T01:57:00Z">
              <w:r w:rsidRPr="00375563">
                <w:rPr>
                  <w:rFonts w:ascii="Courier New" w:hAnsi="Courier New" w:cs="Courier New"/>
                  <w:color w:val="CC7832"/>
                  <w:sz w:val="22"/>
                  <w:szCs w:val="22"/>
                  <w:lang w:val="en-US"/>
                  <w:rPrChange w:id="857" w:author="Пользователь" w:date="2022-12-22T01:57:00Z">
                    <w:rPr>
                      <w:rFonts w:ascii="Courier New" w:hAnsi="Courier New" w:cs="Courier New"/>
                      <w:color w:val="CC7832"/>
                      <w:sz w:val="22"/>
                      <w:szCs w:val="22"/>
                    </w:rPr>
                  </w:rPrChange>
                </w:rPr>
                <w:t>   </w:t>
              </w:r>
              <w:proofErr w:type="spellStart"/>
              <w:r w:rsidRPr="00375563">
                <w:rPr>
                  <w:rFonts w:ascii="Courier New" w:hAnsi="Courier New" w:cs="Courier New"/>
                  <w:color w:val="CC7832"/>
                  <w:sz w:val="22"/>
                  <w:szCs w:val="22"/>
                  <w:lang w:val="en-US"/>
                  <w:rPrChange w:id="858" w:author="Пользователь" w:date="2022-12-22T01:57:00Z">
                    <w:rPr>
                      <w:rFonts w:ascii="Courier New" w:hAnsi="Courier New" w:cs="Courier New"/>
                      <w:color w:val="CC7832"/>
                      <w:sz w:val="22"/>
                      <w:szCs w:val="22"/>
                    </w:rPr>
                  </w:rPrChange>
                </w:rPr>
                <w:t>int</w:t>
              </w:r>
              <w:proofErr w:type="spellEnd"/>
              <w:r w:rsidRPr="00375563">
                <w:rPr>
                  <w:rFonts w:ascii="Courier New" w:hAnsi="Courier New" w:cs="Courier New"/>
                  <w:color w:val="CC7832"/>
                  <w:sz w:val="22"/>
                  <w:szCs w:val="22"/>
                  <w:lang w:val="en-US"/>
                  <w:rPrChange w:id="859" w:author="Пользователь" w:date="2022-12-22T01:57:00Z">
                    <w:rPr>
                      <w:rFonts w:ascii="Courier New" w:hAnsi="Courier New" w:cs="Courier New"/>
                      <w:color w:val="CC7832"/>
                      <w:sz w:val="22"/>
                      <w:szCs w:val="22"/>
                    </w:rPr>
                  </w:rPrChange>
                </w:rPr>
                <w:t xml:space="preserve"> </w:t>
              </w:r>
              <w:proofErr w:type="spellStart"/>
              <w:r w:rsidRPr="00375563">
                <w:rPr>
                  <w:rFonts w:ascii="Courier New" w:hAnsi="Courier New" w:cs="Courier New"/>
                  <w:color w:val="A9B7C6"/>
                  <w:sz w:val="22"/>
                  <w:szCs w:val="22"/>
                  <w:lang w:val="en-US"/>
                  <w:rPrChange w:id="860" w:author="Пользователь" w:date="2022-12-22T01:57:00Z">
                    <w:rPr>
                      <w:rFonts w:ascii="Courier New" w:hAnsi="Courier New" w:cs="Courier New"/>
                      <w:color w:val="A9B7C6"/>
                      <w:sz w:val="22"/>
                      <w:szCs w:val="22"/>
                    </w:rPr>
                  </w:rPrChange>
                </w:rPr>
                <w:t>nRows</w:t>
              </w:r>
              <w:proofErr w:type="spellEnd"/>
              <w:r w:rsidRPr="00375563">
                <w:rPr>
                  <w:rFonts w:ascii="Courier New" w:hAnsi="Courier New" w:cs="Courier New"/>
                  <w:color w:val="A9B7C6"/>
                  <w:sz w:val="22"/>
                  <w:szCs w:val="22"/>
                  <w:lang w:val="en-US"/>
                  <w:rPrChange w:id="861" w:author="Пользователь" w:date="2022-12-22T01:57:00Z">
                    <w:rPr>
                      <w:rFonts w:ascii="Courier New" w:hAnsi="Courier New" w:cs="Courier New"/>
                      <w:color w:val="A9B7C6"/>
                      <w:sz w:val="22"/>
                      <w:szCs w:val="22"/>
                    </w:rPr>
                  </w:rPrChange>
                </w:rPr>
                <w:t xml:space="preserve"> = </w:t>
              </w:r>
              <w:proofErr w:type="spellStart"/>
              <w:proofErr w:type="gramStart"/>
              <w:r w:rsidRPr="00375563">
                <w:rPr>
                  <w:rFonts w:ascii="Courier New" w:hAnsi="Courier New" w:cs="Courier New"/>
                  <w:color w:val="A9B7C6"/>
                  <w:sz w:val="22"/>
                  <w:szCs w:val="22"/>
                  <w:lang w:val="en-US"/>
                  <w:rPrChange w:id="862" w:author="Пользователь" w:date="2022-12-22T01:57:00Z">
                    <w:rPr>
                      <w:rFonts w:ascii="Courier New" w:hAnsi="Courier New" w:cs="Courier New"/>
                      <w:color w:val="A9B7C6"/>
                      <w:sz w:val="22"/>
                      <w:szCs w:val="22"/>
                    </w:rPr>
                  </w:rPrChange>
                </w:rPr>
                <w:t>sheet.getLastRowNum</w:t>
              </w:r>
              <w:proofErr w:type="spellEnd"/>
              <w:proofErr w:type="gramEnd"/>
              <w:r w:rsidRPr="00375563">
                <w:rPr>
                  <w:rFonts w:ascii="Courier New" w:hAnsi="Courier New" w:cs="Courier New"/>
                  <w:color w:val="A9B7C6"/>
                  <w:sz w:val="22"/>
                  <w:szCs w:val="22"/>
                  <w:lang w:val="en-US"/>
                  <w:rPrChange w:id="863" w:author="Пользователь" w:date="2022-12-22T01:57:00Z">
                    <w:rPr>
                      <w:rFonts w:ascii="Courier New" w:hAnsi="Courier New" w:cs="Courier New"/>
                      <w:color w:val="A9B7C6"/>
                      <w:sz w:val="22"/>
                      <w:szCs w:val="22"/>
                    </w:rPr>
                  </w:rPrChange>
                </w:rPr>
                <w:t>()</w:t>
              </w:r>
              <w:r w:rsidRPr="00375563">
                <w:rPr>
                  <w:rFonts w:ascii="Courier New" w:hAnsi="Courier New" w:cs="Courier New"/>
                  <w:color w:val="CC7832"/>
                  <w:sz w:val="22"/>
                  <w:szCs w:val="22"/>
                  <w:lang w:val="en-US"/>
                  <w:rPrChange w:id="864" w:author="Пользователь" w:date="2022-12-22T01:57:00Z">
                    <w:rPr>
                      <w:rFonts w:ascii="Courier New" w:hAnsi="Courier New" w:cs="Courier New"/>
                      <w:color w:val="CC7832"/>
                      <w:sz w:val="22"/>
                      <w:szCs w:val="22"/>
                    </w:rPr>
                  </w:rPrChange>
                </w:rPr>
                <w:t>;</w:t>
              </w:r>
            </w:ins>
          </w:p>
          <w:p w14:paraId="5F4195B8" w14:textId="77777777" w:rsidR="00375563" w:rsidRPr="00375563" w:rsidRDefault="00375563" w:rsidP="00375563">
            <w:pPr>
              <w:pStyle w:val="afffc"/>
              <w:spacing w:before="0" w:beforeAutospacing="0" w:after="0" w:afterAutospacing="0"/>
              <w:rPr>
                <w:ins w:id="865" w:author="Пользователь" w:date="2022-12-22T01:57:00Z"/>
                <w:lang w:val="en-US"/>
                <w:rPrChange w:id="866" w:author="Пользователь" w:date="2022-12-22T01:57:00Z">
                  <w:rPr>
                    <w:ins w:id="867" w:author="Пользователь" w:date="2022-12-22T01:57:00Z"/>
                  </w:rPr>
                </w:rPrChange>
              </w:rPr>
            </w:pPr>
            <w:ins w:id="868" w:author="Пользователь" w:date="2022-12-22T01:57:00Z">
              <w:r w:rsidRPr="00375563">
                <w:rPr>
                  <w:rFonts w:ascii="Courier New" w:hAnsi="Courier New" w:cs="Courier New"/>
                  <w:color w:val="CC7832"/>
                  <w:sz w:val="22"/>
                  <w:szCs w:val="22"/>
                  <w:lang w:val="en-US"/>
                  <w:rPrChange w:id="869" w:author="Пользователь" w:date="2022-12-22T01:57:00Z">
                    <w:rPr>
                      <w:rFonts w:ascii="Courier New" w:hAnsi="Courier New" w:cs="Courier New"/>
                      <w:color w:val="CC7832"/>
                      <w:sz w:val="22"/>
                      <w:szCs w:val="22"/>
                    </w:rPr>
                  </w:rPrChange>
                </w:rPr>
                <w:t>   </w:t>
              </w:r>
              <w:r w:rsidRPr="00375563">
                <w:rPr>
                  <w:rFonts w:ascii="Courier New" w:hAnsi="Courier New" w:cs="Courier New"/>
                  <w:color w:val="A9B7C6"/>
                  <w:sz w:val="22"/>
                  <w:szCs w:val="22"/>
                  <w:lang w:val="en-US"/>
                  <w:rPrChange w:id="870" w:author="Пользователь" w:date="2022-12-22T01:57:00Z">
                    <w:rPr>
                      <w:rFonts w:ascii="Courier New" w:hAnsi="Courier New" w:cs="Courier New"/>
                      <w:color w:val="A9B7C6"/>
                      <w:sz w:val="22"/>
                      <w:szCs w:val="22"/>
                    </w:rPr>
                  </w:rPrChange>
                </w:rPr>
                <w:t xml:space="preserve">String </w:t>
              </w:r>
              <w:proofErr w:type="spellStart"/>
              <w:r w:rsidRPr="00375563">
                <w:rPr>
                  <w:rFonts w:ascii="Courier New" w:hAnsi="Courier New" w:cs="Courier New"/>
                  <w:color w:val="A9B7C6"/>
                  <w:sz w:val="22"/>
                  <w:szCs w:val="22"/>
                  <w:lang w:val="en-US"/>
                  <w:rPrChange w:id="871" w:author="Пользователь" w:date="2022-12-22T01:57:00Z">
                    <w:rPr>
                      <w:rFonts w:ascii="Courier New" w:hAnsi="Courier New" w:cs="Courier New"/>
                      <w:color w:val="A9B7C6"/>
                      <w:sz w:val="22"/>
                      <w:szCs w:val="22"/>
                    </w:rPr>
                  </w:rPrChange>
                </w:rPr>
                <w:t>tUUID</w:t>
              </w:r>
              <w:proofErr w:type="spellEnd"/>
              <w:r w:rsidRPr="00375563">
                <w:rPr>
                  <w:rFonts w:ascii="Courier New" w:hAnsi="Courier New" w:cs="Courier New"/>
                  <w:color w:val="CC7832"/>
                  <w:sz w:val="22"/>
                  <w:szCs w:val="22"/>
                  <w:lang w:val="en-US"/>
                  <w:rPrChange w:id="872" w:author="Пользователь" w:date="2022-12-22T01:57:00Z">
                    <w:rPr>
                      <w:rFonts w:ascii="Courier New" w:hAnsi="Courier New" w:cs="Courier New"/>
                      <w:color w:val="CC7832"/>
                      <w:sz w:val="22"/>
                      <w:szCs w:val="22"/>
                    </w:rPr>
                  </w:rPrChange>
                </w:rPr>
                <w:t>;</w:t>
              </w:r>
            </w:ins>
          </w:p>
          <w:p w14:paraId="7219A189" w14:textId="77777777" w:rsidR="00375563" w:rsidRPr="00375563" w:rsidRDefault="00375563" w:rsidP="00375563">
            <w:pPr>
              <w:pStyle w:val="afffc"/>
              <w:spacing w:before="0" w:beforeAutospacing="0" w:after="0" w:afterAutospacing="0"/>
              <w:rPr>
                <w:ins w:id="873" w:author="Пользователь" w:date="2022-12-22T01:57:00Z"/>
                <w:lang w:val="en-US"/>
                <w:rPrChange w:id="874" w:author="Пользователь" w:date="2022-12-22T01:57:00Z">
                  <w:rPr>
                    <w:ins w:id="875" w:author="Пользователь" w:date="2022-12-22T01:57:00Z"/>
                  </w:rPr>
                </w:rPrChange>
              </w:rPr>
            </w:pPr>
            <w:ins w:id="876" w:author="Пользователь" w:date="2022-12-22T01:57:00Z">
              <w:r w:rsidRPr="00375563">
                <w:rPr>
                  <w:rFonts w:ascii="Courier New" w:hAnsi="Courier New" w:cs="Courier New"/>
                  <w:color w:val="CC7832"/>
                  <w:sz w:val="22"/>
                  <w:szCs w:val="22"/>
                  <w:lang w:val="en-US"/>
                  <w:rPrChange w:id="877" w:author="Пользователь" w:date="2022-12-22T01:57:00Z">
                    <w:rPr>
                      <w:rFonts w:ascii="Courier New" w:hAnsi="Courier New" w:cs="Courier New"/>
                      <w:color w:val="CC7832"/>
                      <w:sz w:val="22"/>
                      <w:szCs w:val="22"/>
                    </w:rPr>
                  </w:rPrChange>
                </w:rPr>
                <w:t>   </w:t>
              </w:r>
              <w:r w:rsidRPr="00375563">
                <w:rPr>
                  <w:rFonts w:ascii="Courier New" w:hAnsi="Courier New" w:cs="Courier New"/>
                  <w:color w:val="A9B7C6"/>
                  <w:sz w:val="22"/>
                  <w:szCs w:val="22"/>
                  <w:lang w:val="en-US"/>
                  <w:rPrChange w:id="878" w:author="Пользователь" w:date="2022-12-22T01:57:00Z">
                    <w:rPr>
                      <w:rFonts w:ascii="Courier New" w:hAnsi="Courier New" w:cs="Courier New"/>
                      <w:color w:val="A9B7C6"/>
                      <w:sz w:val="22"/>
                      <w:szCs w:val="22"/>
                    </w:rPr>
                  </w:rPrChange>
                </w:rPr>
                <w:t>UUID id</w:t>
              </w:r>
              <w:r w:rsidRPr="00375563">
                <w:rPr>
                  <w:rFonts w:ascii="Courier New" w:hAnsi="Courier New" w:cs="Courier New"/>
                  <w:color w:val="CC7832"/>
                  <w:sz w:val="22"/>
                  <w:szCs w:val="22"/>
                  <w:lang w:val="en-US"/>
                  <w:rPrChange w:id="879" w:author="Пользователь" w:date="2022-12-22T01:57:00Z">
                    <w:rPr>
                      <w:rFonts w:ascii="Courier New" w:hAnsi="Courier New" w:cs="Courier New"/>
                      <w:color w:val="CC7832"/>
                      <w:sz w:val="22"/>
                      <w:szCs w:val="22"/>
                    </w:rPr>
                  </w:rPrChange>
                </w:rPr>
                <w:t>;</w:t>
              </w:r>
            </w:ins>
          </w:p>
          <w:p w14:paraId="5C5701F9" w14:textId="77777777" w:rsidR="00375563" w:rsidRPr="00375563" w:rsidRDefault="00375563" w:rsidP="00375563">
            <w:pPr>
              <w:pStyle w:val="afffc"/>
              <w:spacing w:before="0" w:beforeAutospacing="0" w:after="0" w:afterAutospacing="0"/>
              <w:rPr>
                <w:ins w:id="880" w:author="Пользователь" w:date="2022-12-22T01:57:00Z"/>
                <w:lang w:val="en-US"/>
                <w:rPrChange w:id="881" w:author="Пользователь" w:date="2022-12-22T01:57:00Z">
                  <w:rPr>
                    <w:ins w:id="882" w:author="Пользователь" w:date="2022-12-22T01:57:00Z"/>
                  </w:rPr>
                </w:rPrChange>
              </w:rPr>
            </w:pPr>
            <w:ins w:id="883" w:author="Пользователь" w:date="2022-12-22T01:57:00Z">
              <w:r w:rsidRPr="00375563">
                <w:rPr>
                  <w:rFonts w:ascii="Courier New" w:hAnsi="Courier New" w:cs="Courier New"/>
                  <w:color w:val="CC7832"/>
                  <w:sz w:val="22"/>
                  <w:szCs w:val="22"/>
                  <w:lang w:val="en-US"/>
                  <w:rPrChange w:id="884" w:author="Пользователь" w:date="2022-12-22T01:57:00Z">
                    <w:rPr>
                      <w:rFonts w:ascii="Courier New" w:hAnsi="Courier New" w:cs="Courier New"/>
                      <w:color w:val="CC7832"/>
                      <w:sz w:val="22"/>
                      <w:szCs w:val="22"/>
                    </w:rPr>
                  </w:rPrChange>
                </w:rPr>
                <w:t>   </w:t>
              </w:r>
              <w:proofErr w:type="spellStart"/>
              <w:r w:rsidRPr="00375563">
                <w:rPr>
                  <w:rFonts w:ascii="Courier New" w:hAnsi="Courier New" w:cs="Courier New"/>
                  <w:color w:val="A9B7C6"/>
                  <w:sz w:val="22"/>
                  <w:szCs w:val="22"/>
                  <w:lang w:val="en-US"/>
                  <w:rPrChange w:id="885" w:author="Пользователь" w:date="2022-12-22T01:57:00Z">
                    <w:rPr>
                      <w:rFonts w:ascii="Courier New" w:hAnsi="Courier New" w:cs="Courier New"/>
                      <w:color w:val="A9B7C6"/>
                      <w:sz w:val="22"/>
                      <w:szCs w:val="22"/>
                    </w:rPr>
                  </w:rPrChange>
                </w:rPr>
                <w:t>CTime</w:t>
              </w:r>
              <w:proofErr w:type="spellEnd"/>
              <w:r w:rsidRPr="00375563">
                <w:rPr>
                  <w:rFonts w:ascii="Courier New" w:hAnsi="Courier New" w:cs="Courier New"/>
                  <w:color w:val="A9B7C6"/>
                  <w:sz w:val="22"/>
                  <w:szCs w:val="22"/>
                  <w:lang w:val="en-US"/>
                  <w:rPrChange w:id="886" w:author="Пользователь" w:date="2022-12-22T01:57:00Z">
                    <w:rPr>
                      <w:rFonts w:ascii="Courier New" w:hAnsi="Courier New" w:cs="Courier New"/>
                      <w:color w:val="A9B7C6"/>
                      <w:sz w:val="22"/>
                      <w:szCs w:val="22"/>
                    </w:rPr>
                  </w:rPrChange>
                </w:rPr>
                <w:t xml:space="preserve"> time</w:t>
              </w:r>
              <w:r w:rsidRPr="00375563">
                <w:rPr>
                  <w:rFonts w:ascii="Courier New" w:hAnsi="Courier New" w:cs="Courier New"/>
                  <w:color w:val="CC7832"/>
                  <w:sz w:val="22"/>
                  <w:szCs w:val="22"/>
                  <w:lang w:val="en-US"/>
                  <w:rPrChange w:id="887" w:author="Пользователь" w:date="2022-12-22T01:57:00Z">
                    <w:rPr>
                      <w:rFonts w:ascii="Courier New" w:hAnsi="Courier New" w:cs="Courier New"/>
                      <w:color w:val="CC7832"/>
                      <w:sz w:val="22"/>
                      <w:szCs w:val="22"/>
                    </w:rPr>
                  </w:rPrChange>
                </w:rPr>
                <w:t>;</w:t>
              </w:r>
            </w:ins>
          </w:p>
          <w:p w14:paraId="10F39B61" w14:textId="77777777" w:rsidR="00375563" w:rsidRDefault="00375563" w:rsidP="00375563">
            <w:pPr>
              <w:pStyle w:val="afffc"/>
              <w:spacing w:before="0" w:beforeAutospacing="0" w:after="0" w:afterAutospacing="0"/>
              <w:rPr>
                <w:ins w:id="888" w:author="Пользователь" w:date="2022-12-22T01:57:00Z"/>
              </w:rPr>
            </w:pPr>
            <w:ins w:id="889" w:author="Пользователь" w:date="2022-12-22T01:57:00Z">
              <w:r w:rsidRPr="00375563">
                <w:rPr>
                  <w:rFonts w:ascii="Courier New" w:hAnsi="Courier New" w:cs="Courier New"/>
                  <w:color w:val="CC7832"/>
                  <w:sz w:val="22"/>
                  <w:szCs w:val="22"/>
                  <w:lang w:val="en-US"/>
                  <w:rPrChange w:id="890" w:author="Пользователь" w:date="2022-12-22T01:57:00Z">
                    <w:rPr>
                      <w:rFonts w:ascii="Courier New" w:hAnsi="Courier New" w:cs="Courier New"/>
                      <w:color w:val="CC7832"/>
                      <w:sz w:val="22"/>
                      <w:szCs w:val="22"/>
                    </w:rPr>
                  </w:rPrChange>
                </w:rPr>
                <w:t>   </w:t>
              </w:r>
              <w:proofErr w:type="spellStart"/>
              <w:r>
                <w:rPr>
                  <w:rFonts w:ascii="Courier New" w:hAnsi="Courier New" w:cs="Courier New"/>
                  <w:color w:val="A9B7C6"/>
                  <w:sz w:val="22"/>
                  <w:szCs w:val="22"/>
                </w:rPr>
                <w:t>LocalDate</w:t>
              </w:r>
              <w:proofErr w:type="spellEnd"/>
              <w:r>
                <w:rPr>
                  <w:rFonts w:ascii="Courier New" w:hAnsi="Courier New" w:cs="Courier New"/>
                  <w:color w:val="A9B7C6"/>
                  <w:sz w:val="22"/>
                  <w:szCs w:val="22"/>
                </w:rPr>
                <w:t xml:space="preserve"> </w:t>
              </w:r>
              <w:proofErr w:type="spellStart"/>
              <w:r>
                <w:rPr>
                  <w:rFonts w:ascii="Courier New" w:hAnsi="Courier New" w:cs="Courier New"/>
                  <w:color w:val="A9B7C6"/>
                  <w:sz w:val="22"/>
                  <w:szCs w:val="22"/>
                </w:rPr>
                <w:t>date</w:t>
              </w:r>
              <w:proofErr w:type="spellEnd"/>
              <w:r>
                <w:rPr>
                  <w:rFonts w:ascii="Courier New" w:hAnsi="Courier New" w:cs="Courier New"/>
                  <w:color w:val="CC7832"/>
                  <w:sz w:val="22"/>
                  <w:szCs w:val="22"/>
                </w:rPr>
                <w:t>;</w:t>
              </w:r>
            </w:ins>
          </w:p>
          <w:p w14:paraId="6C9C9D9F" w14:textId="77777777" w:rsidR="00375563" w:rsidRDefault="00375563" w:rsidP="00375563">
            <w:pPr>
              <w:pStyle w:val="afffc"/>
              <w:spacing w:before="0" w:beforeAutospacing="0" w:after="0" w:afterAutospacing="0"/>
              <w:rPr>
                <w:ins w:id="891" w:author="Пользователь" w:date="2022-12-22T01:57:00Z"/>
              </w:rPr>
            </w:pPr>
            <w:ins w:id="892" w:author="Пользователь" w:date="2022-12-22T01:57:00Z">
              <w:r>
                <w:rPr>
                  <w:rFonts w:ascii="Courier New" w:hAnsi="Courier New" w:cs="Courier New"/>
                  <w:color w:val="CC7832"/>
                  <w:sz w:val="22"/>
                  <w:szCs w:val="22"/>
                </w:rPr>
                <w:t>   </w:t>
              </w:r>
              <w:r>
                <w:rPr>
                  <w:rFonts w:ascii="Courier New" w:hAnsi="Courier New" w:cs="Courier New"/>
                  <w:color w:val="808080"/>
                  <w:sz w:val="22"/>
                  <w:szCs w:val="22"/>
                </w:rPr>
                <w:t>// Перебираются строки 2 таблицы в файле .</w:t>
              </w:r>
              <w:proofErr w:type="spellStart"/>
              <w:r>
                <w:rPr>
                  <w:rFonts w:ascii="Courier New" w:hAnsi="Courier New" w:cs="Courier New"/>
                  <w:color w:val="808080"/>
                  <w:sz w:val="22"/>
                  <w:szCs w:val="22"/>
                </w:rPr>
                <w:t>xlsx</w:t>
              </w:r>
              <w:proofErr w:type="spellEnd"/>
              <w:r>
                <w:rPr>
                  <w:rFonts w:ascii="Courier New" w:hAnsi="Courier New" w:cs="Courier New"/>
                  <w:color w:val="808080"/>
                  <w:sz w:val="22"/>
                  <w:szCs w:val="22"/>
                </w:rPr>
                <w:t>.</w:t>
              </w:r>
            </w:ins>
          </w:p>
          <w:p w14:paraId="4F57BE3E" w14:textId="77777777" w:rsidR="00375563" w:rsidRPr="00375563" w:rsidRDefault="00375563" w:rsidP="00375563">
            <w:pPr>
              <w:pStyle w:val="afffc"/>
              <w:spacing w:before="0" w:beforeAutospacing="0" w:after="0" w:afterAutospacing="0"/>
              <w:rPr>
                <w:ins w:id="893" w:author="Пользователь" w:date="2022-12-22T01:57:00Z"/>
                <w:lang w:val="en-US"/>
                <w:rPrChange w:id="894" w:author="Пользователь" w:date="2022-12-22T01:57:00Z">
                  <w:rPr>
                    <w:ins w:id="895" w:author="Пользователь" w:date="2022-12-22T01:57:00Z"/>
                  </w:rPr>
                </w:rPrChange>
              </w:rPr>
            </w:pPr>
            <w:ins w:id="896" w:author="Пользователь" w:date="2022-12-22T01:57:00Z">
              <w:r>
                <w:rPr>
                  <w:rFonts w:ascii="Courier New" w:hAnsi="Courier New" w:cs="Courier New"/>
                  <w:color w:val="808080"/>
                  <w:sz w:val="22"/>
                  <w:szCs w:val="22"/>
                </w:rPr>
                <w:t>   </w:t>
              </w:r>
              <w:r w:rsidRPr="00375563">
                <w:rPr>
                  <w:rFonts w:ascii="Courier New" w:hAnsi="Courier New" w:cs="Courier New"/>
                  <w:color w:val="CC7832"/>
                  <w:sz w:val="22"/>
                  <w:szCs w:val="22"/>
                  <w:lang w:val="en-US"/>
                  <w:rPrChange w:id="897" w:author="Пользователь" w:date="2022-12-22T01:57:00Z">
                    <w:rPr>
                      <w:rFonts w:ascii="Courier New" w:hAnsi="Courier New" w:cs="Courier New"/>
                      <w:color w:val="CC7832"/>
                      <w:sz w:val="22"/>
                      <w:szCs w:val="22"/>
                    </w:rPr>
                  </w:rPrChange>
                </w:rPr>
                <w:t xml:space="preserve">for </w:t>
              </w:r>
              <w:r w:rsidRPr="00375563">
                <w:rPr>
                  <w:rFonts w:ascii="Courier New" w:hAnsi="Courier New" w:cs="Courier New"/>
                  <w:color w:val="A9B7C6"/>
                  <w:sz w:val="22"/>
                  <w:szCs w:val="22"/>
                  <w:lang w:val="en-US"/>
                  <w:rPrChange w:id="898" w:author="Пользователь" w:date="2022-12-22T01:57:00Z">
                    <w:rPr>
                      <w:rFonts w:ascii="Courier New" w:hAnsi="Courier New" w:cs="Courier New"/>
                      <w:color w:val="A9B7C6"/>
                      <w:sz w:val="22"/>
                      <w:szCs w:val="22"/>
                    </w:rPr>
                  </w:rPrChange>
                </w:rPr>
                <w:t>(</w:t>
              </w:r>
              <w:proofErr w:type="spellStart"/>
              <w:r w:rsidRPr="00375563">
                <w:rPr>
                  <w:rFonts w:ascii="Courier New" w:hAnsi="Courier New" w:cs="Courier New"/>
                  <w:color w:val="A9B7C6"/>
                  <w:sz w:val="22"/>
                  <w:szCs w:val="22"/>
                  <w:lang w:val="en-US"/>
                  <w:rPrChange w:id="899" w:author="Пользователь" w:date="2022-12-22T01:57:00Z">
                    <w:rPr>
                      <w:rFonts w:ascii="Courier New" w:hAnsi="Courier New" w:cs="Courier New"/>
                      <w:color w:val="A9B7C6"/>
                      <w:sz w:val="22"/>
                      <w:szCs w:val="22"/>
                    </w:rPr>
                  </w:rPrChange>
                </w:rPr>
                <w:t>i</w:t>
              </w:r>
              <w:proofErr w:type="spellEnd"/>
              <w:r w:rsidRPr="00375563">
                <w:rPr>
                  <w:rFonts w:ascii="Courier New" w:hAnsi="Courier New" w:cs="Courier New"/>
                  <w:color w:val="A9B7C6"/>
                  <w:sz w:val="22"/>
                  <w:szCs w:val="22"/>
                  <w:lang w:val="en-US"/>
                  <w:rPrChange w:id="900" w:author="Пользователь" w:date="2022-12-22T01:57:00Z">
                    <w:rPr>
                      <w:rFonts w:ascii="Courier New" w:hAnsi="Courier New" w:cs="Courier New"/>
                      <w:color w:val="A9B7C6"/>
                      <w:sz w:val="22"/>
                      <w:szCs w:val="22"/>
                    </w:rPr>
                  </w:rPrChange>
                </w:rPr>
                <w:t xml:space="preserve"> = </w:t>
              </w:r>
              <w:r w:rsidRPr="00375563">
                <w:rPr>
                  <w:rFonts w:ascii="Courier New" w:hAnsi="Courier New" w:cs="Courier New"/>
                  <w:color w:val="6897BB"/>
                  <w:sz w:val="22"/>
                  <w:szCs w:val="22"/>
                  <w:lang w:val="en-US"/>
                  <w:rPrChange w:id="901" w:author="Пользователь" w:date="2022-12-22T01:57:00Z">
                    <w:rPr>
                      <w:rFonts w:ascii="Courier New" w:hAnsi="Courier New" w:cs="Courier New"/>
                      <w:color w:val="6897BB"/>
                      <w:sz w:val="22"/>
                      <w:szCs w:val="22"/>
                    </w:rPr>
                  </w:rPrChange>
                </w:rPr>
                <w:t>0</w:t>
              </w:r>
              <w:r w:rsidRPr="00375563">
                <w:rPr>
                  <w:rFonts w:ascii="Courier New" w:hAnsi="Courier New" w:cs="Courier New"/>
                  <w:color w:val="CC7832"/>
                  <w:sz w:val="22"/>
                  <w:szCs w:val="22"/>
                  <w:lang w:val="en-US"/>
                  <w:rPrChange w:id="902" w:author="Пользователь" w:date="2022-12-22T01:57:00Z">
                    <w:rPr>
                      <w:rFonts w:ascii="Courier New" w:hAnsi="Courier New" w:cs="Courier New"/>
                      <w:color w:val="CC7832"/>
                      <w:sz w:val="22"/>
                      <w:szCs w:val="22"/>
                    </w:rPr>
                  </w:rPrChange>
                </w:rPr>
                <w:t xml:space="preserve">; </w:t>
              </w:r>
              <w:proofErr w:type="spellStart"/>
              <w:r w:rsidRPr="00375563">
                <w:rPr>
                  <w:rFonts w:ascii="Courier New" w:hAnsi="Courier New" w:cs="Courier New"/>
                  <w:color w:val="A9B7C6"/>
                  <w:sz w:val="22"/>
                  <w:szCs w:val="22"/>
                  <w:lang w:val="en-US"/>
                  <w:rPrChange w:id="903" w:author="Пользователь" w:date="2022-12-22T01:57:00Z">
                    <w:rPr>
                      <w:rFonts w:ascii="Courier New" w:hAnsi="Courier New" w:cs="Courier New"/>
                      <w:color w:val="A9B7C6"/>
                      <w:sz w:val="22"/>
                      <w:szCs w:val="22"/>
                    </w:rPr>
                  </w:rPrChange>
                </w:rPr>
                <w:t>i</w:t>
              </w:r>
              <w:proofErr w:type="spellEnd"/>
              <w:r w:rsidRPr="00375563">
                <w:rPr>
                  <w:rFonts w:ascii="Courier New" w:hAnsi="Courier New" w:cs="Courier New"/>
                  <w:color w:val="A9B7C6"/>
                  <w:sz w:val="22"/>
                  <w:szCs w:val="22"/>
                  <w:lang w:val="en-US"/>
                  <w:rPrChange w:id="904" w:author="Пользователь" w:date="2022-12-22T01:57:00Z">
                    <w:rPr>
                      <w:rFonts w:ascii="Courier New" w:hAnsi="Courier New" w:cs="Courier New"/>
                      <w:color w:val="A9B7C6"/>
                      <w:sz w:val="22"/>
                      <w:szCs w:val="22"/>
                    </w:rPr>
                  </w:rPrChange>
                </w:rPr>
                <w:t xml:space="preserve"> &lt;= </w:t>
              </w:r>
              <w:proofErr w:type="spellStart"/>
              <w:r w:rsidRPr="00375563">
                <w:rPr>
                  <w:rFonts w:ascii="Courier New" w:hAnsi="Courier New" w:cs="Courier New"/>
                  <w:color w:val="A9B7C6"/>
                  <w:sz w:val="22"/>
                  <w:szCs w:val="22"/>
                  <w:lang w:val="en-US"/>
                  <w:rPrChange w:id="905" w:author="Пользователь" w:date="2022-12-22T01:57:00Z">
                    <w:rPr>
                      <w:rFonts w:ascii="Courier New" w:hAnsi="Courier New" w:cs="Courier New"/>
                      <w:color w:val="A9B7C6"/>
                      <w:sz w:val="22"/>
                      <w:szCs w:val="22"/>
                    </w:rPr>
                  </w:rPrChange>
                </w:rPr>
                <w:t>nRows</w:t>
              </w:r>
              <w:proofErr w:type="spellEnd"/>
              <w:r w:rsidRPr="00375563">
                <w:rPr>
                  <w:rFonts w:ascii="Courier New" w:hAnsi="Courier New" w:cs="Courier New"/>
                  <w:color w:val="CC7832"/>
                  <w:sz w:val="22"/>
                  <w:szCs w:val="22"/>
                  <w:lang w:val="en-US"/>
                  <w:rPrChange w:id="906" w:author="Пользователь" w:date="2022-12-22T01:57:00Z">
                    <w:rPr>
                      <w:rFonts w:ascii="Courier New" w:hAnsi="Courier New" w:cs="Courier New"/>
                      <w:color w:val="CC7832"/>
                      <w:sz w:val="22"/>
                      <w:szCs w:val="22"/>
                    </w:rPr>
                  </w:rPrChange>
                </w:rPr>
                <w:t xml:space="preserve">; </w:t>
              </w:r>
              <w:proofErr w:type="spellStart"/>
              <w:r w:rsidRPr="00375563">
                <w:rPr>
                  <w:rFonts w:ascii="Courier New" w:hAnsi="Courier New" w:cs="Courier New"/>
                  <w:color w:val="A9B7C6"/>
                  <w:sz w:val="22"/>
                  <w:szCs w:val="22"/>
                  <w:lang w:val="en-US"/>
                  <w:rPrChange w:id="907" w:author="Пользователь" w:date="2022-12-22T01:57:00Z">
                    <w:rPr>
                      <w:rFonts w:ascii="Courier New" w:hAnsi="Courier New" w:cs="Courier New"/>
                      <w:color w:val="A9B7C6"/>
                      <w:sz w:val="22"/>
                      <w:szCs w:val="22"/>
                    </w:rPr>
                  </w:rPrChange>
                </w:rPr>
                <w:t>i</w:t>
              </w:r>
              <w:proofErr w:type="spellEnd"/>
              <w:r w:rsidRPr="00375563">
                <w:rPr>
                  <w:rFonts w:ascii="Courier New" w:hAnsi="Courier New" w:cs="Courier New"/>
                  <w:color w:val="A9B7C6"/>
                  <w:sz w:val="22"/>
                  <w:szCs w:val="22"/>
                  <w:lang w:val="en-US"/>
                  <w:rPrChange w:id="908" w:author="Пользователь" w:date="2022-12-22T01:57:00Z">
                    <w:rPr>
                      <w:rFonts w:ascii="Courier New" w:hAnsi="Courier New" w:cs="Courier New"/>
                      <w:color w:val="A9B7C6"/>
                      <w:sz w:val="22"/>
                      <w:szCs w:val="22"/>
                    </w:rPr>
                  </w:rPrChange>
                </w:rPr>
                <w:t>++) {</w:t>
              </w:r>
            </w:ins>
          </w:p>
          <w:p w14:paraId="742A367F" w14:textId="77777777" w:rsidR="00375563" w:rsidRDefault="00375563" w:rsidP="00375563">
            <w:pPr>
              <w:pStyle w:val="afffc"/>
              <w:spacing w:before="0" w:beforeAutospacing="0" w:after="0" w:afterAutospacing="0"/>
              <w:rPr>
                <w:ins w:id="909" w:author="Пользователь" w:date="2022-12-22T01:57:00Z"/>
              </w:rPr>
            </w:pPr>
            <w:ins w:id="910" w:author="Пользователь" w:date="2022-12-22T01:57:00Z">
              <w:r w:rsidRPr="00375563">
                <w:rPr>
                  <w:rFonts w:ascii="Courier New" w:hAnsi="Courier New" w:cs="Courier New"/>
                  <w:color w:val="A9B7C6"/>
                  <w:sz w:val="22"/>
                  <w:szCs w:val="22"/>
                  <w:lang w:val="en-US"/>
                  <w:rPrChange w:id="911" w:author="Пользователь" w:date="2022-12-22T01:57:00Z">
                    <w:rPr>
                      <w:rFonts w:ascii="Courier New" w:hAnsi="Courier New" w:cs="Courier New"/>
                      <w:color w:val="A9B7C6"/>
                      <w:sz w:val="22"/>
                      <w:szCs w:val="22"/>
                    </w:rPr>
                  </w:rPrChange>
                </w:rPr>
                <w:t>       </w:t>
              </w:r>
              <w:proofErr w:type="spellStart"/>
              <w:r>
                <w:rPr>
                  <w:rFonts w:ascii="Courier New" w:hAnsi="Courier New" w:cs="Courier New"/>
                  <w:color w:val="A9B7C6"/>
                  <w:sz w:val="22"/>
                  <w:szCs w:val="22"/>
                </w:rPr>
                <w:t>row</w:t>
              </w:r>
              <w:proofErr w:type="spellEnd"/>
              <w:r>
                <w:rPr>
                  <w:rFonts w:ascii="Courier New" w:hAnsi="Courier New" w:cs="Courier New"/>
                  <w:color w:val="A9B7C6"/>
                  <w:sz w:val="22"/>
                  <w:szCs w:val="22"/>
                </w:rPr>
                <w:t xml:space="preserve"> = </w:t>
              </w:r>
              <w:proofErr w:type="spellStart"/>
              <w:proofErr w:type="gramStart"/>
              <w:r>
                <w:rPr>
                  <w:rFonts w:ascii="Courier New" w:hAnsi="Courier New" w:cs="Courier New"/>
                  <w:color w:val="A9B7C6"/>
                  <w:sz w:val="22"/>
                  <w:szCs w:val="22"/>
                </w:rPr>
                <w:t>sheet.getRow</w:t>
              </w:r>
              <w:proofErr w:type="spellEnd"/>
              <w:proofErr w:type="gramEnd"/>
              <w:r>
                <w:rPr>
                  <w:rFonts w:ascii="Courier New" w:hAnsi="Courier New" w:cs="Courier New"/>
                  <w:color w:val="A9B7C6"/>
                  <w:sz w:val="22"/>
                  <w:szCs w:val="22"/>
                </w:rPr>
                <w:t>(i)</w:t>
              </w:r>
              <w:r>
                <w:rPr>
                  <w:rFonts w:ascii="Courier New" w:hAnsi="Courier New" w:cs="Courier New"/>
                  <w:color w:val="CC7832"/>
                  <w:sz w:val="22"/>
                  <w:szCs w:val="22"/>
                </w:rPr>
                <w:t>;</w:t>
              </w:r>
            </w:ins>
          </w:p>
          <w:p w14:paraId="1279AE82" w14:textId="77777777" w:rsidR="00375563" w:rsidRDefault="00375563" w:rsidP="00375563">
            <w:pPr>
              <w:pStyle w:val="afffc"/>
              <w:spacing w:before="0" w:beforeAutospacing="0" w:after="0" w:afterAutospacing="0"/>
              <w:rPr>
                <w:ins w:id="912" w:author="Пользователь" w:date="2022-12-22T01:57:00Z"/>
              </w:rPr>
            </w:pPr>
            <w:ins w:id="913" w:author="Пользователь" w:date="2022-12-22T01:57:00Z">
              <w:r>
                <w:rPr>
                  <w:rFonts w:ascii="Courier New" w:hAnsi="Courier New" w:cs="Courier New"/>
                  <w:color w:val="CC7832"/>
                  <w:sz w:val="22"/>
                  <w:szCs w:val="22"/>
                </w:rPr>
                <w:t>       </w:t>
              </w:r>
              <w:r>
                <w:rPr>
                  <w:rFonts w:ascii="Courier New" w:hAnsi="Courier New" w:cs="Courier New"/>
                  <w:color w:val="808080"/>
                  <w:sz w:val="22"/>
                  <w:szCs w:val="22"/>
                </w:rPr>
                <w:t>// Просматривается есть ли данные в ряду.</w:t>
              </w:r>
            </w:ins>
          </w:p>
          <w:p w14:paraId="61287B2E" w14:textId="77777777" w:rsidR="00375563" w:rsidRDefault="00375563" w:rsidP="00375563">
            <w:pPr>
              <w:pStyle w:val="afffc"/>
              <w:spacing w:before="0" w:beforeAutospacing="0" w:after="0" w:afterAutospacing="0"/>
              <w:rPr>
                <w:ins w:id="914" w:author="Пользователь" w:date="2022-12-22T01:57:00Z"/>
              </w:rPr>
            </w:pPr>
            <w:ins w:id="915" w:author="Пользователь" w:date="2022-12-22T01:57:00Z">
              <w:r>
                <w:rPr>
                  <w:rFonts w:ascii="Courier New" w:hAnsi="Courier New" w:cs="Courier New"/>
                  <w:color w:val="808080"/>
                  <w:sz w:val="22"/>
                  <w:szCs w:val="22"/>
                </w:rPr>
                <w:t>       </w:t>
              </w:r>
              <w:proofErr w:type="spellStart"/>
              <w:r>
                <w:rPr>
                  <w:rFonts w:ascii="Courier New" w:hAnsi="Courier New" w:cs="Courier New"/>
                  <w:color w:val="CC7832"/>
                  <w:sz w:val="22"/>
                  <w:szCs w:val="22"/>
                </w:rPr>
                <w:t>if</w:t>
              </w:r>
              <w:proofErr w:type="spellEnd"/>
              <w:r>
                <w:rPr>
                  <w:rFonts w:ascii="Courier New" w:hAnsi="Courier New" w:cs="Courier New"/>
                  <w:color w:val="CC7832"/>
                  <w:sz w:val="22"/>
                  <w:szCs w:val="22"/>
                </w:rPr>
                <w:t xml:space="preserve"> </w:t>
              </w:r>
              <w:r>
                <w:rPr>
                  <w:rFonts w:ascii="Courier New" w:hAnsi="Courier New" w:cs="Courier New"/>
                  <w:color w:val="A9B7C6"/>
                  <w:sz w:val="22"/>
                  <w:szCs w:val="22"/>
                </w:rPr>
                <w:t>(</w:t>
              </w:r>
              <w:proofErr w:type="spellStart"/>
              <w:r>
                <w:rPr>
                  <w:rFonts w:ascii="Courier New" w:hAnsi="Courier New" w:cs="Courier New"/>
                  <w:color w:val="A9B7C6"/>
                  <w:sz w:val="22"/>
                  <w:szCs w:val="22"/>
                </w:rPr>
                <w:t>row</w:t>
              </w:r>
              <w:proofErr w:type="spellEnd"/>
              <w:r>
                <w:rPr>
                  <w:rFonts w:ascii="Courier New" w:hAnsi="Courier New" w:cs="Courier New"/>
                  <w:color w:val="A9B7C6"/>
                  <w:sz w:val="22"/>
                  <w:szCs w:val="22"/>
                </w:rPr>
                <w:t xml:space="preserve"> == </w:t>
              </w:r>
              <w:proofErr w:type="spellStart"/>
              <w:r>
                <w:rPr>
                  <w:rFonts w:ascii="Courier New" w:hAnsi="Courier New" w:cs="Courier New"/>
                  <w:color w:val="CC7832"/>
                  <w:sz w:val="22"/>
                  <w:szCs w:val="22"/>
                </w:rPr>
                <w:t>null</w:t>
              </w:r>
              <w:proofErr w:type="spellEnd"/>
              <w:r>
                <w:rPr>
                  <w:rFonts w:ascii="Courier New" w:hAnsi="Courier New" w:cs="Courier New"/>
                  <w:color w:val="A9B7C6"/>
                  <w:sz w:val="22"/>
                  <w:szCs w:val="22"/>
                </w:rPr>
                <w:t>)</w:t>
              </w:r>
            </w:ins>
          </w:p>
          <w:p w14:paraId="690A7843" w14:textId="77777777" w:rsidR="00375563" w:rsidRDefault="00375563" w:rsidP="00375563">
            <w:pPr>
              <w:pStyle w:val="afffc"/>
              <w:spacing w:before="0" w:beforeAutospacing="0" w:after="0" w:afterAutospacing="0"/>
              <w:rPr>
                <w:ins w:id="916" w:author="Пользователь" w:date="2022-12-22T01:57:00Z"/>
              </w:rPr>
            </w:pPr>
            <w:ins w:id="917" w:author="Пользователь" w:date="2022-12-22T01:57:00Z">
              <w:r>
                <w:rPr>
                  <w:rFonts w:ascii="Courier New" w:hAnsi="Courier New" w:cs="Courier New"/>
                  <w:color w:val="A9B7C6"/>
                  <w:sz w:val="22"/>
                  <w:szCs w:val="22"/>
                </w:rPr>
                <w:t>           </w:t>
              </w:r>
              <w:proofErr w:type="spellStart"/>
              <w:r>
                <w:rPr>
                  <w:rFonts w:ascii="Courier New" w:hAnsi="Courier New" w:cs="Courier New"/>
                  <w:color w:val="CC7832"/>
                  <w:sz w:val="22"/>
                  <w:szCs w:val="22"/>
                </w:rPr>
                <w:t>continue</w:t>
              </w:r>
              <w:proofErr w:type="spellEnd"/>
              <w:r>
                <w:rPr>
                  <w:rFonts w:ascii="Courier New" w:hAnsi="Courier New" w:cs="Courier New"/>
                  <w:color w:val="CC7832"/>
                  <w:sz w:val="22"/>
                  <w:szCs w:val="22"/>
                </w:rPr>
                <w:t>;</w:t>
              </w:r>
            </w:ins>
          </w:p>
          <w:p w14:paraId="51B49966" w14:textId="77777777" w:rsidR="00375563" w:rsidRDefault="00375563" w:rsidP="00375563">
            <w:pPr>
              <w:pStyle w:val="afffc"/>
              <w:spacing w:before="0" w:beforeAutospacing="0" w:after="0" w:afterAutospacing="0"/>
              <w:rPr>
                <w:ins w:id="918" w:author="Пользователь" w:date="2022-12-22T01:57:00Z"/>
              </w:rPr>
            </w:pPr>
            <w:ins w:id="919" w:author="Пользователь" w:date="2022-12-22T01:57:00Z">
              <w:r>
                <w:rPr>
                  <w:rFonts w:ascii="Courier New" w:hAnsi="Courier New" w:cs="Courier New"/>
                  <w:color w:val="CC7832"/>
                  <w:sz w:val="22"/>
                  <w:szCs w:val="22"/>
                </w:rPr>
                <w:t>       </w:t>
              </w:r>
              <w:r>
                <w:rPr>
                  <w:rFonts w:ascii="Courier New" w:hAnsi="Courier New" w:cs="Courier New"/>
                  <w:color w:val="808080"/>
                  <w:sz w:val="22"/>
                  <w:szCs w:val="22"/>
                </w:rPr>
                <w:t>// Просматривается все ли заполнены ячейки в ряду.</w:t>
              </w:r>
            </w:ins>
          </w:p>
          <w:p w14:paraId="186DCFF3" w14:textId="77777777" w:rsidR="00375563" w:rsidRDefault="00375563" w:rsidP="00375563">
            <w:pPr>
              <w:pStyle w:val="afffc"/>
              <w:spacing w:before="0" w:beforeAutospacing="0" w:after="0" w:afterAutospacing="0"/>
              <w:rPr>
                <w:ins w:id="920" w:author="Пользователь" w:date="2022-12-22T01:57:00Z"/>
              </w:rPr>
            </w:pPr>
            <w:ins w:id="921" w:author="Пользователь" w:date="2022-12-22T01:57:00Z">
              <w:r>
                <w:rPr>
                  <w:rFonts w:ascii="Courier New" w:hAnsi="Courier New" w:cs="Courier New"/>
                  <w:color w:val="808080"/>
                  <w:sz w:val="22"/>
                  <w:szCs w:val="22"/>
                </w:rPr>
                <w:t>       </w:t>
              </w:r>
              <w:proofErr w:type="spellStart"/>
              <w:r>
                <w:rPr>
                  <w:rFonts w:ascii="Courier New" w:hAnsi="Courier New" w:cs="Courier New"/>
                  <w:color w:val="CC7832"/>
                  <w:sz w:val="22"/>
                  <w:szCs w:val="22"/>
                </w:rPr>
                <w:t>if</w:t>
              </w:r>
              <w:proofErr w:type="spellEnd"/>
              <w:r>
                <w:rPr>
                  <w:rFonts w:ascii="Courier New" w:hAnsi="Courier New" w:cs="Courier New"/>
                  <w:color w:val="CC7832"/>
                  <w:sz w:val="22"/>
                  <w:szCs w:val="22"/>
                </w:rPr>
                <w:t xml:space="preserve"> </w:t>
              </w:r>
              <w:r>
                <w:rPr>
                  <w:rFonts w:ascii="Courier New" w:hAnsi="Courier New" w:cs="Courier New"/>
                  <w:color w:val="A9B7C6"/>
                  <w:sz w:val="22"/>
                  <w:szCs w:val="22"/>
                </w:rPr>
                <w:t>(</w:t>
              </w:r>
              <w:proofErr w:type="spellStart"/>
              <w:proofErr w:type="gramStart"/>
              <w:r>
                <w:rPr>
                  <w:rFonts w:ascii="Courier New" w:hAnsi="Courier New" w:cs="Courier New"/>
                  <w:color w:val="A9B7C6"/>
                  <w:sz w:val="22"/>
                  <w:szCs w:val="22"/>
                </w:rPr>
                <w:t>row.getLastCellNum</w:t>
              </w:r>
              <w:proofErr w:type="spellEnd"/>
              <w:proofErr w:type="gramEnd"/>
              <w:r>
                <w:rPr>
                  <w:rFonts w:ascii="Courier New" w:hAnsi="Courier New" w:cs="Courier New"/>
                  <w:color w:val="A9B7C6"/>
                  <w:sz w:val="22"/>
                  <w:szCs w:val="22"/>
                </w:rPr>
                <w:t xml:space="preserve">() &lt; </w:t>
              </w:r>
              <w:r>
                <w:rPr>
                  <w:rFonts w:ascii="Courier New" w:hAnsi="Courier New" w:cs="Courier New"/>
                  <w:color w:val="6897BB"/>
                  <w:sz w:val="22"/>
                  <w:szCs w:val="22"/>
                </w:rPr>
                <w:t>2</w:t>
              </w:r>
              <w:r>
                <w:rPr>
                  <w:rFonts w:ascii="Courier New" w:hAnsi="Courier New" w:cs="Courier New"/>
                  <w:color w:val="A9B7C6"/>
                  <w:sz w:val="22"/>
                  <w:szCs w:val="22"/>
                </w:rPr>
                <w:t>)</w:t>
              </w:r>
            </w:ins>
          </w:p>
          <w:p w14:paraId="47CF5459" w14:textId="77777777" w:rsidR="00375563" w:rsidRDefault="00375563" w:rsidP="00375563">
            <w:pPr>
              <w:pStyle w:val="afffc"/>
              <w:spacing w:before="0" w:beforeAutospacing="0" w:after="0" w:afterAutospacing="0"/>
              <w:rPr>
                <w:ins w:id="922" w:author="Пользователь" w:date="2022-12-22T01:57:00Z"/>
              </w:rPr>
            </w:pPr>
            <w:ins w:id="923" w:author="Пользователь" w:date="2022-12-22T01:57:00Z">
              <w:r>
                <w:rPr>
                  <w:rFonts w:ascii="Courier New" w:hAnsi="Courier New" w:cs="Courier New"/>
                  <w:color w:val="A9B7C6"/>
                  <w:sz w:val="22"/>
                  <w:szCs w:val="22"/>
                </w:rPr>
                <w:t>           </w:t>
              </w:r>
              <w:proofErr w:type="spellStart"/>
              <w:r>
                <w:rPr>
                  <w:rFonts w:ascii="Courier New" w:hAnsi="Courier New" w:cs="Courier New"/>
                  <w:color w:val="CC7832"/>
                  <w:sz w:val="22"/>
                  <w:szCs w:val="22"/>
                </w:rPr>
                <w:t>continue</w:t>
              </w:r>
              <w:proofErr w:type="spellEnd"/>
              <w:r>
                <w:rPr>
                  <w:rFonts w:ascii="Courier New" w:hAnsi="Courier New" w:cs="Courier New"/>
                  <w:color w:val="CC7832"/>
                  <w:sz w:val="22"/>
                  <w:szCs w:val="22"/>
                </w:rPr>
                <w:t>;</w:t>
              </w:r>
            </w:ins>
          </w:p>
          <w:p w14:paraId="77E3C793" w14:textId="77777777" w:rsidR="00375563" w:rsidRDefault="00375563" w:rsidP="00375563">
            <w:pPr>
              <w:pStyle w:val="afffc"/>
              <w:spacing w:before="0" w:beforeAutospacing="0" w:after="0" w:afterAutospacing="0"/>
              <w:rPr>
                <w:ins w:id="924" w:author="Пользователь" w:date="2022-12-22T01:57:00Z"/>
              </w:rPr>
            </w:pPr>
            <w:ins w:id="925" w:author="Пользователь" w:date="2022-12-22T01:57:00Z">
              <w:r>
                <w:rPr>
                  <w:rFonts w:ascii="Courier New" w:hAnsi="Courier New" w:cs="Courier New"/>
                  <w:color w:val="CC7832"/>
                  <w:sz w:val="22"/>
                  <w:szCs w:val="22"/>
                </w:rPr>
                <w:t>       </w:t>
              </w:r>
              <w:r>
                <w:rPr>
                  <w:rFonts w:ascii="Courier New" w:hAnsi="Courier New" w:cs="Courier New"/>
                  <w:color w:val="808080"/>
                  <w:sz w:val="22"/>
                  <w:szCs w:val="22"/>
                </w:rPr>
                <w:t>// Достаётся UUID из 1 ячейки.</w:t>
              </w:r>
            </w:ins>
          </w:p>
          <w:p w14:paraId="786C4C28" w14:textId="77777777" w:rsidR="00375563" w:rsidRPr="00375563" w:rsidRDefault="00375563" w:rsidP="00375563">
            <w:pPr>
              <w:pStyle w:val="afffc"/>
              <w:spacing w:before="0" w:beforeAutospacing="0" w:after="0" w:afterAutospacing="0"/>
              <w:rPr>
                <w:ins w:id="926" w:author="Пользователь" w:date="2022-12-22T01:57:00Z"/>
                <w:lang w:val="en-US"/>
                <w:rPrChange w:id="927" w:author="Пользователь" w:date="2022-12-22T01:57:00Z">
                  <w:rPr>
                    <w:ins w:id="928" w:author="Пользователь" w:date="2022-12-22T01:57:00Z"/>
                  </w:rPr>
                </w:rPrChange>
              </w:rPr>
            </w:pPr>
            <w:ins w:id="929" w:author="Пользователь" w:date="2022-12-22T01:57:00Z">
              <w:r>
                <w:rPr>
                  <w:rFonts w:ascii="Courier New" w:hAnsi="Courier New" w:cs="Courier New"/>
                  <w:color w:val="808080"/>
                  <w:sz w:val="22"/>
                  <w:szCs w:val="22"/>
                </w:rPr>
                <w:t>       </w:t>
              </w:r>
              <w:r w:rsidRPr="00375563">
                <w:rPr>
                  <w:rFonts w:ascii="Courier New" w:hAnsi="Courier New" w:cs="Courier New"/>
                  <w:color w:val="A9B7C6"/>
                  <w:sz w:val="22"/>
                  <w:szCs w:val="22"/>
                  <w:lang w:val="en-US"/>
                  <w:rPrChange w:id="930" w:author="Пользователь" w:date="2022-12-22T01:57:00Z">
                    <w:rPr>
                      <w:rFonts w:ascii="Courier New" w:hAnsi="Courier New" w:cs="Courier New"/>
                      <w:color w:val="A9B7C6"/>
                      <w:sz w:val="22"/>
                      <w:szCs w:val="22"/>
                    </w:rPr>
                  </w:rPrChange>
                </w:rPr>
                <w:t xml:space="preserve">cell = </w:t>
              </w:r>
              <w:proofErr w:type="spellStart"/>
              <w:proofErr w:type="gramStart"/>
              <w:r w:rsidRPr="00375563">
                <w:rPr>
                  <w:rFonts w:ascii="Courier New" w:hAnsi="Courier New" w:cs="Courier New"/>
                  <w:color w:val="A9B7C6"/>
                  <w:sz w:val="22"/>
                  <w:szCs w:val="22"/>
                  <w:lang w:val="en-US"/>
                  <w:rPrChange w:id="931" w:author="Пользователь" w:date="2022-12-22T01:57:00Z">
                    <w:rPr>
                      <w:rFonts w:ascii="Courier New" w:hAnsi="Courier New" w:cs="Courier New"/>
                      <w:color w:val="A9B7C6"/>
                      <w:sz w:val="22"/>
                      <w:szCs w:val="22"/>
                    </w:rPr>
                  </w:rPrChange>
                </w:rPr>
                <w:t>row.getCell</w:t>
              </w:r>
              <w:proofErr w:type="spellEnd"/>
              <w:proofErr w:type="gramEnd"/>
              <w:r w:rsidRPr="00375563">
                <w:rPr>
                  <w:rFonts w:ascii="Courier New" w:hAnsi="Courier New" w:cs="Courier New"/>
                  <w:color w:val="A9B7C6"/>
                  <w:sz w:val="22"/>
                  <w:szCs w:val="22"/>
                  <w:lang w:val="en-US"/>
                  <w:rPrChange w:id="932" w:author="Пользователь" w:date="2022-12-22T01:57:00Z">
                    <w:rPr>
                      <w:rFonts w:ascii="Courier New" w:hAnsi="Courier New" w:cs="Courier New"/>
                      <w:color w:val="A9B7C6"/>
                      <w:sz w:val="22"/>
                      <w:szCs w:val="22"/>
                    </w:rPr>
                  </w:rPrChange>
                </w:rPr>
                <w:t>(</w:t>
              </w:r>
              <w:r w:rsidRPr="00375563">
                <w:rPr>
                  <w:rFonts w:ascii="Courier New" w:hAnsi="Courier New" w:cs="Courier New"/>
                  <w:color w:val="6897BB"/>
                  <w:sz w:val="22"/>
                  <w:szCs w:val="22"/>
                  <w:lang w:val="en-US"/>
                  <w:rPrChange w:id="933" w:author="Пользователь" w:date="2022-12-22T01:57:00Z">
                    <w:rPr>
                      <w:rFonts w:ascii="Courier New" w:hAnsi="Courier New" w:cs="Courier New"/>
                      <w:color w:val="6897BB"/>
                      <w:sz w:val="22"/>
                      <w:szCs w:val="22"/>
                    </w:rPr>
                  </w:rPrChange>
                </w:rPr>
                <w:t>0</w:t>
              </w:r>
              <w:r w:rsidRPr="00375563">
                <w:rPr>
                  <w:rFonts w:ascii="Courier New" w:hAnsi="Courier New" w:cs="Courier New"/>
                  <w:color w:val="A9B7C6"/>
                  <w:sz w:val="22"/>
                  <w:szCs w:val="22"/>
                  <w:lang w:val="en-US"/>
                  <w:rPrChange w:id="934" w:author="Пользователь" w:date="2022-12-22T01:57:00Z">
                    <w:rPr>
                      <w:rFonts w:ascii="Courier New" w:hAnsi="Courier New" w:cs="Courier New"/>
                      <w:color w:val="A9B7C6"/>
                      <w:sz w:val="22"/>
                      <w:szCs w:val="22"/>
                    </w:rPr>
                  </w:rPrChange>
                </w:rPr>
                <w:t>)</w:t>
              </w:r>
              <w:r w:rsidRPr="00375563">
                <w:rPr>
                  <w:rFonts w:ascii="Courier New" w:hAnsi="Courier New" w:cs="Courier New"/>
                  <w:color w:val="CC7832"/>
                  <w:sz w:val="22"/>
                  <w:szCs w:val="22"/>
                  <w:lang w:val="en-US"/>
                  <w:rPrChange w:id="935" w:author="Пользователь" w:date="2022-12-22T01:57:00Z">
                    <w:rPr>
                      <w:rFonts w:ascii="Courier New" w:hAnsi="Courier New" w:cs="Courier New"/>
                      <w:color w:val="CC7832"/>
                      <w:sz w:val="22"/>
                      <w:szCs w:val="22"/>
                    </w:rPr>
                  </w:rPrChange>
                </w:rPr>
                <w:t>;</w:t>
              </w:r>
            </w:ins>
          </w:p>
          <w:p w14:paraId="6DB2A12D" w14:textId="77777777" w:rsidR="00375563" w:rsidRPr="00375563" w:rsidRDefault="00375563" w:rsidP="00375563">
            <w:pPr>
              <w:pStyle w:val="afffc"/>
              <w:spacing w:before="0" w:beforeAutospacing="0" w:after="0" w:afterAutospacing="0"/>
              <w:rPr>
                <w:ins w:id="936" w:author="Пользователь" w:date="2022-12-22T01:57:00Z"/>
                <w:lang w:val="en-US"/>
                <w:rPrChange w:id="937" w:author="Пользователь" w:date="2022-12-22T01:57:00Z">
                  <w:rPr>
                    <w:ins w:id="938" w:author="Пользователь" w:date="2022-12-22T01:57:00Z"/>
                  </w:rPr>
                </w:rPrChange>
              </w:rPr>
            </w:pPr>
            <w:ins w:id="939" w:author="Пользователь" w:date="2022-12-22T01:57:00Z">
              <w:r w:rsidRPr="00375563">
                <w:rPr>
                  <w:rFonts w:ascii="Courier New" w:hAnsi="Courier New" w:cs="Courier New"/>
                  <w:color w:val="CC7832"/>
                  <w:sz w:val="22"/>
                  <w:szCs w:val="22"/>
                  <w:lang w:val="en-US"/>
                  <w:rPrChange w:id="940" w:author="Пользователь" w:date="2022-12-22T01:57:00Z">
                    <w:rPr>
                      <w:rFonts w:ascii="Courier New" w:hAnsi="Courier New" w:cs="Courier New"/>
                      <w:color w:val="CC7832"/>
                      <w:sz w:val="22"/>
                      <w:szCs w:val="22"/>
                    </w:rPr>
                  </w:rPrChange>
                </w:rPr>
                <w:t>       </w:t>
              </w:r>
              <w:proofErr w:type="spellStart"/>
              <w:r w:rsidRPr="00375563">
                <w:rPr>
                  <w:rFonts w:ascii="Courier New" w:hAnsi="Courier New" w:cs="Courier New"/>
                  <w:color w:val="A9B7C6"/>
                  <w:sz w:val="22"/>
                  <w:szCs w:val="22"/>
                  <w:lang w:val="en-US"/>
                  <w:rPrChange w:id="941" w:author="Пользователь" w:date="2022-12-22T01:57:00Z">
                    <w:rPr>
                      <w:rFonts w:ascii="Courier New" w:hAnsi="Courier New" w:cs="Courier New"/>
                      <w:color w:val="A9B7C6"/>
                      <w:sz w:val="22"/>
                      <w:szCs w:val="22"/>
                    </w:rPr>
                  </w:rPrChange>
                </w:rPr>
                <w:t>tUUID</w:t>
              </w:r>
              <w:proofErr w:type="spellEnd"/>
              <w:r w:rsidRPr="00375563">
                <w:rPr>
                  <w:rFonts w:ascii="Courier New" w:hAnsi="Courier New" w:cs="Courier New"/>
                  <w:color w:val="A9B7C6"/>
                  <w:sz w:val="22"/>
                  <w:szCs w:val="22"/>
                  <w:lang w:val="en-US"/>
                  <w:rPrChange w:id="942" w:author="Пользователь" w:date="2022-12-22T01:57:00Z">
                    <w:rPr>
                      <w:rFonts w:ascii="Courier New" w:hAnsi="Courier New" w:cs="Courier New"/>
                      <w:color w:val="A9B7C6"/>
                      <w:sz w:val="22"/>
                      <w:szCs w:val="22"/>
                    </w:rPr>
                  </w:rPrChange>
                </w:rPr>
                <w:t xml:space="preserve"> = </w:t>
              </w:r>
              <w:proofErr w:type="spellStart"/>
              <w:proofErr w:type="gramStart"/>
              <w:r w:rsidRPr="00375563">
                <w:rPr>
                  <w:rFonts w:ascii="Courier New" w:hAnsi="Courier New" w:cs="Courier New"/>
                  <w:color w:val="A9B7C6"/>
                  <w:sz w:val="22"/>
                  <w:szCs w:val="22"/>
                  <w:lang w:val="en-US"/>
                  <w:rPrChange w:id="943" w:author="Пользователь" w:date="2022-12-22T01:57:00Z">
                    <w:rPr>
                      <w:rFonts w:ascii="Courier New" w:hAnsi="Courier New" w:cs="Courier New"/>
                      <w:color w:val="A9B7C6"/>
                      <w:sz w:val="22"/>
                      <w:szCs w:val="22"/>
                    </w:rPr>
                  </w:rPrChange>
                </w:rPr>
                <w:t>cell.getStringCellValue</w:t>
              </w:r>
              <w:proofErr w:type="spellEnd"/>
              <w:proofErr w:type="gramEnd"/>
              <w:r w:rsidRPr="00375563">
                <w:rPr>
                  <w:rFonts w:ascii="Courier New" w:hAnsi="Courier New" w:cs="Courier New"/>
                  <w:color w:val="A9B7C6"/>
                  <w:sz w:val="22"/>
                  <w:szCs w:val="22"/>
                  <w:lang w:val="en-US"/>
                  <w:rPrChange w:id="944" w:author="Пользователь" w:date="2022-12-22T01:57:00Z">
                    <w:rPr>
                      <w:rFonts w:ascii="Courier New" w:hAnsi="Courier New" w:cs="Courier New"/>
                      <w:color w:val="A9B7C6"/>
                      <w:sz w:val="22"/>
                      <w:szCs w:val="22"/>
                    </w:rPr>
                  </w:rPrChange>
                </w:rPr>
                <w:t>()</w:t>
              </w:r>
              <w:r w:rsidRPr="00375563">
                <w:rPr>
                  <w:rFonts w:ascii="Courier New" w:hAnsi="Courier New" w:cs="Courier New"/>
                  <w:color w:val="CC7832"/>
                  <w:sz w:val="22"/>
                  <w:szCs w:val="22"/>
                  <w:lang w:val="en-US"/>
                  <w:rPrChange w:id="945" w:author="Пользователь" w:date="2022-12-22T01:57:00Z">
                    <w:rPr>
                      <w:rFonts w:ascii="Courier New" w:hAnsi="Courier New" w:cs="Courier New"/>
                      <w:color w:val="CC7832"/>
                      <w:sz w:val="22"/>
                      <w:szCs w:val="22"/>
                    </w:rPr>
                  </w:rPrChange>
                </w:rPr>
                <w:t>;</w:t>
              </w:r>
            </w:ins>
          </w:p>
          <w:p w14:paraId="78DE24EB" w14:textId="77777777" w:rsidR="00375563" w:rsidRDefault="00375563" w:rsidP="00375563">
            <w:pPr>
              <w:pStyle w:val="afffc"/>
              <w:spacing w:before="0" w:beforeAutospacing="0" w:after="0" w:afterAutospacing="0"/>
              <w:rPr>
                <w:ins w:id="946" w:author="Пользователь" w:date="2022-12-22T01:57:00Z"/>
              </w:rPr>
            </w:pPr>
            <w:ins w:id="947" w:author="Пользователь" w:date="2022-12-22T01:57:00Z">
              <w:r w:rsidRPr="00375563">
                <w:rPr>
                  <w:rFonts w:ascii="Courier New" w:hAnsi="Courier New" w:cs="Courier New"/>
                  <w:color w:val="CC7832"/>
                  <w:sz w:val="22"/>
                  <w:szCs w:val="22"/>
                  <w:lang w:val="en-US"/>
                  <w:rPrChange w:id="948" w:author="Пользователь" w:date="2022-12-22T01:57:00Z">
                    <w:rPr>
                      <w:rFonts w:ascii="Courier New" w:hAnsi="Courier New" w:cs="Courier New"/>
                      <w:color w:val="CC7832"/>
                      <w:sz w:val="22"/>
                      <w:szCs w:val="22"/>
                    </w:rPr>
                  </w:rPrChange>
                </w:rPr>
                <w:t>       </w:t>
              </w:r>
              <w:proofErr w:type="spellStart"/>
              <w:r>
                <w:rPr>
                  <w:rFonts w:ascii="Courier New" w:hAnsi="Courier New" w:cs="Courier New"/>
                  <w:color w:val="CC7832"/>
                  <w:sz w:val="22"/>
                  <w:szCs w:val="22"/>
                </w:rPr>
                <w:t>if</w:t>
              </w:r>
              <w:proofErr w:type="spellEnd"/>
              <w:r>
                <w:rPr>
                  <w:rFonts w:ascii="Courier New" w:hAnsi="Courier New" w:cs="Courier New"/>
                  <w:color w:val="CC7832"/>
                  <w:sz w:val="22"/>
                  <w:szCs w:val="22"/>
                </w:rPr>
                <w:t xml:space="preserve"> </w:t>
              </w:r>
              <w:r>
                <w:rPr>
                  <w:rFonts w:ascii="Courier New" w:hAnsi="Courier New" w:cs="Courier New"/>
                  <w:color w:val="A9B7C6"/>
                  <w:sz w:val="22"/>
                  <w:szCs w:val="22"/>
                </w:rPr>
                <w:t>(</w:t>
              </w:r>
              <w:proofErr w:type="spellStart"/>
              <w:r>
                <w:rPr>
                  <w:rFonts w:ascii="Courier New" w:hAnsi="Courier New" w:cs="Courier New"/>
                  <w:color w:val="A9B7C6"/>
                  <w:sz w:val="22"/>
                  <w:szCs w:val="22"/>
                </w:rPr>
                <w:t>tUUID.length</w:t>
              </w:r>
              <w:proofErr w:type="spellEnd"/>
              <w:r>
                <w:rPr>
                  <w:rFonts w:ascii="Courier New" w:hAnsi="Courier New" w:cs="Courier New"/>
                  <w:color w:val="A9B7C6"/>
                  <w:sz w:val="22"/>
                  <w:szCs w:val="22"/>
                </w:rPr>
                <w:t xml:space="preserve">() == </w:t>
              </w:r>
              <w:r>
                <w:rPr>
                  <w:rFonts w:ascii="Courier New" w:hAnsi="Courier New" w:cs="Courier New"/>
                  <w:color w:val="6897BB"/>
                  <w:sz w:val="22"/>
                  <w:szCs w:val="22"/>
                </w:rPr>
                <w:t>0</w:t>
              </w:r>
              <w:r>
                <w:rPr>
                  <w:rFonts w:ascii="Courier New" w:hAnsi="Courier New" w:cs="Courier New"/>
                  <w:color w:val="A9B7C6"/>
                  <w:sz w:val="22"/>
                  <w:szCs w:val="22"/>
                </w:rPr>
                <w:t>)</w:t>
              </w:r>
            </w:ins>
          </w:p>
          <w:p w14:paraId="7D3B4906" w14:textId="77777777" w:rsidR="00375563" w:rsidRDefault="00375563" w:rsidP="00375563">
            <w:pPr>
              <w:pStyle w:val="afffc"/>
              <w:spacing w:before="0" w:beforeAutospacing="0" w:after="0" w:afterAutospacing="0"/>
              <w:rPr>
                <w:ins w:id="949" w:author="Пользователь" w:date="2022-12-22T01:57:00Z"/>
              </w:rPr>
            </w:pPr>
            <w:ins w:id="950" w:author="Пользователь" w:date="2022-12-22T01:57:00Z">
              <w:r>
                <w:rPr>
                  <w:rFonts w:ascii="Courier New" w:hAnsi="Courier New" w:cs="Courier New"/>
                  <w:color w:val="A9B7C6"/>
                  <w:sz w:val="22"/>
                  <w:szCs w:val="22"/>
                </w:rPr>
                <w:t>           </w:t>
              </w:r>
              <w:proofErr w:type="spellStart"/>
              <w:r>
                <w:rPr>
                  <w:rFonts w:ascii="Courier New" w:hAnsi="Courier New" w:cs="Courier New"/>
                  <w:color w:val="CC7832"/>
                  <w:sz w:val="22"/>
                  <w:szCs w:val="22"/>
                </w:rPr>
                <w:t>continue</w:t>
              </w:r>
              <w:proofErr w:type="spellEnd"/>
              <w:r>
                <w:rPr>
                  <w:rFonts w:ascii="Courier New" w:hAnsi="Courier New" w:cs="Courier New"/>
                  <w:color w:val="CC7832"/>
                  <w:sz w:val="22"/>
                  <w:szCs w:val="22"/>
                </w:rPr>
                <w:t>;</w:t>
              </w:r>
            </w:ins>
          </w:p>
          <w:p w14:paraId="666D5C8B" w14:textId="77777777" w:rsidR="00375563" w:rsidRDefault="00375563" w:rsidP="00375563">
            <w:pPr>
              <w:rPr>
                <w:ins w:id="951" w:author="Пользователь" w:date="2022-12-22T01:57:00Z"/>
              </w:rPr>
            </w:pPr>
          </w:p>
          <w:p w14:paraId="0C8439F5" w14:textId="77777777" w:rsidR="00375563" w:rsidRDefault="00375563" w:rsidP="00375563">
            <w:pPr>
              <w:pStyle w:val="afffc"/>
              <w:spacing w:before="0" w:beforeAutospacing="0" w:after="0" w:afterAutospacing="0"/>
              <w:rPr>
                <w:ins w:id="952" w:author="Пользователь" w:date="2022-12-22T01:57:00Z"/>
              </w:rPr>
            </w:pPr>
            <w:ins w:id="953" w:author="Пользователь" w:date="2022-12-22T01:57:00Z">
              <w:r>
                <w:rPr>
                  <w:rFonts w:ascii="Courier New" w:hAnsi="Courier New" w:cs="Courier New"/>
                  <w:color w:val="CC7832"/>
                  <w:sz w:val="22"/>
                  <w:szCs w:val="22"/>
                </w:rPr>
                <w:t>       </w:t>
              </w:r>
              <w:r>
                <w:rPr>
                  <w:rFonts w:ascii="Courier New" w:hAnsi="Courier New" w:cs="Courier New"/>
                  <w:color w:val="808080"/>
                  <w:sz w:val="22"/>
                  <w:szCs w:val="22"/>
                </w:rPr>
                <w:t>// Создаётся новый объект класса.</w:t>
              </w:r>
            </w:ins>
          </w:p>
          <w:p w14:paraId="47B03057" w14:textId="77777777" w:rsidR="00375563" w:rsidRPr="00375563" w:rsidRDefault="00375563" w:rsidP="00375563">
            <w:pPr>
              <w:pStyle w:val="afffc"/>
              <w:spacing w:before="0" w:beforeAutospacing="0" w:after="0" w:afterAutospacing="0"/>
              <w:rPr>
                <w:ins w:id="954" w:author="Пользователь" w:date="2022-12-22T01:57:00Z"/>
                <w:lang w:val="en-US"/>
                <w:rPrChange w:id="955" w:author="Пользователь" w:date="2022-12-22T01:57:00Z">
                  <w:rPr>
                    <w:ins w:id="956" w:author="Пользователь" w:date="2022-12-22T01:57:00Z"/>
                  </w:rPr>
                </w:rPrChange>
              </w:rPr>
            </w:pPr>
            <w:ins w:id="957" w:author="Пользователь" w:date="2022-12-22T01:57:00Z">
              <w:r>
                <w:rPr>
                  <w:rFonts w:ascii="Courier New" w:hAnsi="Courier New" w:cs="Courier New"/>
                  <w:color w:val="808080"/>
                  <w:sz w:val="22"/>
                  <w:szCs w:val="22"/>
                </w:rPr>
                <w:t>       </w:t>
              </w:r>
              <w:r w:rsidRPr="00375563">
                <w:rPr>
                  <w:rFonts w:ascii="Courier New" w:hAnsi="Courier New" w:cs="Courier New"/>
                  <w:color w:val="A9B7C6"/>
                  <w:sz w:val="22"/>
                  <w:szCs w:val="22"/>
                  <w:lang w:val="en-US"/>
                  <w:rPrChange w:id="958" w:author="Пользователь" w:date="2022-12-22T01:57:00Z">
                    <w:rPr>
                      <w:rFonts w:ascii="Courier New" w:hAnsi="Courier New" w:cs="Courier New"/>
                      <w:color w:val="A9B7C6"/>
                      <w:sz w:val="22"/>
                      <w:szCs w:val="22"/>
                    </w:rPr>
                  </w:rPrChange>
                </w:rPr>
                <w:t xml:space="preserve">time = </w:t>
              </w:r>
              <w:r w:rsidRPr="00375563">
                <w:rPr>
                  <w:rFonts w:ascii="Courier New" w:hAnsi="Courier New" w:cs="Courier New"/>
                  <w:color w:val="CC7832"/>
                  <w:sz w:val="22"/>
                  <w:szCs w:val="22"/>
                  <w:lang w:val="en-US"/>
                  <w:rPrChange w:id="959" w:author="Пользователь" w:date="2022-12-22T01:57:00Z">
                    <w:rPr>
                      <w:rFonts w:ascii="Courier New" w:hAnsi="Courier New" w:cs="Courier New"/>
                      <w:color w:val="CC7832"/>
                      <w:sz w:val="22"/>
                      <w:szCs w:val="22"/>
                    </w:rPr>
                  </w:rPrChange>
                </w:rPr>
                <w:t xml:space="preserve">new </w:t>
              </w:r>
              <w:proofErr w:type="spellStart"/>
              <w:proofErr w:type="gramStart"/>
              <w:r w:rsidRPr="00375563">
                <w:rPr>
                  <w:rFonts w:ascii="Courier New" w:hAnsi="Courier New" w:cs="Courier New"/>
                  <w:color w:val="A9B7C6"/>
                  <w:sz w:val="22"/>
                  <w:szCs w:val="22"/>
                  <w:lang w:val="en-US"/>
                  <w:rPrChange w:id="960" w:author="Пользователь" w:date="2022-12-22T01:57:00Z">
                    <w:rPr>
                      <w:rFonts w:ascii="Courier New" w:hAnsi="Courier New" w:cs="Courier New"/>
                      <w:color w:val="A9B7C6"/>
                      <w:sz w:val="22"/>
                      <w:szCs w:val="22"/>
                    </w:rPr>
                  </w:rPrChange>
                </w:rPr>
                <w:t>CTime</w:t>
              </w:r>
              <w:proofErr w:type="spellEnd"/>
              <w:r w:rsidRPr="00375563">
                <w:rPr>
                  <w:rFonts w:ascii="Courier New" w:hAnsi="Courier New" w:cs="Courier New"/>
                  <w:color w:val="A9B7C6"/>
                  <w:sz w:val="22"/>
                  <w:szCs w:val="22"/>
                  <w:lang w:val="en-US"/>
                  <w:rPrChange w:id="961" w:author="Пользователь" w:date="2022-12-22T01:57:00Z">
                    <w:rPr>
                      <w:rFonts w:ascii="Courier New" w:hAnsi="Courier New" w:cs="Courier New"/>
                      <w:color w:val="A9B7C6"/>
                      <w:sz w:val="22"/>
                      <w:szCs w:val="22"/>
                    </w:rPr>
                  </w:rPrChange>
                </w:rPr>
                <w:t>(</w:t>
              </w:r>
              <w:proofErr w:type="gramEnd"/>
              <w:r w:rsidRPr="00375563">
                <w:rPr>
                  <w:rFonts w:ascii="Courier New" w:hAnsi="Courier New" w:cs="Courier New"/>
                  <w:color w:val="A9B7C6"/>
                  <w:sz w:val="22"/>
                  <w:szCs w:val="22"/>
                  <w:lang w:val="en-US"/>
                  <w:rPrChange w:id="962" w:author="Пользователь" w:date="2022-12-22T01:57:00Z">
                    <w:rPr>
                      <w:rFonts w:ascii="Courier New" w:hAnsi="Courier New" w:cs="Courier New"/>
                      <w:color w:val="A9B7C6"/>
                      <w:sz w:val="22"/>
                      <w:szCs w:val="22"/>
                    </w:rPr>
                  </w:rPrChange>
                </w:rPr>
                <w:t>)</w:t>
              </w:r>
              <w:r w:rsidRPr="00375563">
                <w:rPr>
                  <w:rFonts w:ascii="Courier New" w:hAnsi="Courier New" w:cs="Courier New"/>
                  <w:color w:val="CC7832"/>
                  <w:sz w:val="22"/>
                  <w:szCs w:val="22"/>
                  <w:lang w:val="en-US"/>
                  <w:rPrChange w:id="963" w:author="Пользователь" w:date="2022-12-22T01:57:00Z">
                    <w:rPr>
                      <w:rFonts w:ascii="Courier New" w:hAnsi="Courier New" w:cs="Courier New"/>
                      <w:color w:val="CC7832"/>
                      <w:sz w:val="22"/>
                      <w:szCs w:val="22"/>
                    </w:rPr>
                  </w:rPrChange>
                </w:rPr>
                <w:t>;</w:t>
              </w:r>
            </w:ins>
          </w:p>
          <w:p w14:paraId="4D3B4642" w14:textId="77777777" w:rsidR="00375563" w:rsidRPr="00375563" w:rsidRDefault="00375563" w:rsidP="00375563">
            <w:pPr>
              <w:pStyle w:val="afffc"/>
              <w:spacing w:before="0" w:beforeAutospacing="0" w:after="0" w:afterAutospacing="0"/>
              <w:rPr>
                <w:ins w:id="964" w:author="Пользователь" w:date="2022-12-22T01:57:00Z"/>
                <w:lang w:val="en-US"/>
                <w:rPrChange w:id="965" w:author="Пользователь" w:date="2022-12-22T01:57:00Z">
                  <w:rPr>
                    <w:ins w:id="966" w:author="Пользователь" w:date="2022-12-22T01:57:00Z"/>
                  </w:rPr>
                </w:rPrChange>
              </w:rPr>
            </w:pPr>
            <w:ins w:id="967" w:author="Пользователь" w:date="2022-12-22T01:57:00Z">
              <w:r w:rsidRPr="00375563">
                <w:rPr>
                  <w:rFonts w:ascii="Courier New" w:hAnsi="Courier New" w:cs="Courier New"/>
                  <w:color w:val="CC7832"/>
                  <w:sz w:val="22"/>
                  <w:szCs w:val="22"/>
                  <w:lang w:val="en-US"/>
                  <w:rPrChange w:id="968" w:author="Пользователь" w:date="2022-12-22T01:57:00Z">
                    <w:rPr>
                      <w:rFonts w:ascii="Courier New" w:hAnsi="Courier New" w:cs="Courier New"/>
                      <w:color w:val="CC7832"/>
                      <w:sz w:val="22"/>
                      <w:szCs w:val="22"/>
                    </w:rPr>
                  </w:rPrChange>
                </w:rPr>
                <w:t>       </w:t>
              </w:r>
              <w:r w:rsidRPr="00375563">
                <w:rPr>
                  <w:rFonts w:ascii="Courier New" w:hAnsi="Courier New" w:cs="Courier New"/>
                  <w:color w:val="A9B7C6"/>
                  <w:sz w:val="22"/>
                  <w:szCs w:val="22"/>
                  <w:lang w:val="en-US"/>
                  <w:rPrChange w:id="969" w:author="Пользователь" w:date="2022-12-22T01:57:00Z">
                    <w:rPr>
                      <w:rFonts w:ascii="Courier New" w:hAnsi="Courier New" w:cs="Courier New"/>
                      <w:color w:val="A9B7C6"/>
                      <w:sz w:val="22"/>
                      <w:szCs w:val="22"/>
                    </w:rPr>
                  </w:rPrChange>
                </w:rPr>
                <w:t xml:space="preserve">id = </w:t>
              </w:r>
              <w:proofErr w:type="spellStart"/>
              <w:r w:rsidRPr="00375563">
                <w:rPr>
                  <w:rFonts w:ascii="Courier New" w:hAnsi="Courier New" w:cs="Courier New"/>
                  <w:color w:val="A9B7C6"/>
                  <w:sz w:val="22"/>
                  <w:szCs w:val="22"/>
                  <w:lang w:val="en-US"/>
                  <w:rPrChange w:id="970" w:author="Пользователь" w:date="2022-12-22T01:57:00Z">
                    <w:rPr>
                      <w:rFonts w:ascii="Courier New" w:hAnsi="Courier New" w:cs="Courier New"/>
                      <w:color w:val="A9B7C6"/>
                      <w:sz w:val="22"/>
                      <w:szCs w:val="22"/>
                    </w:rPr>
                  </w:rPrChange>
                </w:rPr>
                <w:t>UUID.</w:t>
              </w:r>
              <w:r w:rsidRPr="00375563">
                <w:rPr>
                  <w:rFonts w:ascii="Courier New" w:hAnsi="Courier New" w:cs="Courier New"/>
                  <w:i/>
                  <w:iCs/>
                  <w:color w:val="A9B7C6"/>
                  <w:sz w:val="22"/>
                  <w:szCs w:val="22"/>
                  <w:lang w:val="en-US"/>
                  <w:rPrChange w:id="971" w:author="Пользователь" w:date="2022-12-22T01:57:00Z">
                    <w:rPr>
                      <w:rFonts w:ascii="Courier New" w:hAnsi="Courier New" w:cs="Courier New"/>
                      <w:i/>
                      <w:iCs/>
                      <w:color w:val="A9B7C6"/>
                      <w:sz w:val="22"/>
                      <w:szCs w:val="22"/>
                    </w:rPr>
                  </w:rPrChange>
                </w:rPr>
                <w:t>fromString</w:t>
              </w:r>
              <w:proofErr w:type="spellEnd"/>
              <w:r w:rsidRPr="00375563">
                <w:rPr>
                  <w:rFonts w:ascii="Courier New" w:hAnsi="Courier New" w:cs="Courier New"/>
                  <w:color w:val="A9B7C6"/>
                  <w:sz w:val="22"/>
                  <w:szCs w:val="22"/>
                  <w:lang w:val="en-US"/>
                  <w:rPrChange w:id="972" w:author="Пользователь" w:date="2022-12-22T01:57:00Z">
                    <w:rPr>
                      <w:rFonts w:ascii="Courier New" w:hAnsi="Courier New" w:cs="Courier New"/>
                      <w:color w:val="A9B7C6"/>
                      <w:sz w:val="22"/>
                      <w:szCs w:val="22"/>
                    </w:rPr>
                  </w:rPrChange>
                </w:rPr>
                <w:t>(</w:t>
              </w:r>
              <w:proofErr w:type="spellStart"/>
              <w:r w:rsidRPr="00375563">
                <w:rPr>
                  <w:rFonts w:ascii="Courier New" w:hAnsi="Courier New" w:cs="Courier New"/>
                  <w:color w:val="A9B7C6"/>
                  <w:sz w:val="22"/>
                  <w:szCs w:val="22"/>
                  <w:lang w:val="en-US"/>
                  <w:rPrChange w:id="973" w:author="Пользователь" w:date="2022-12-22T01:57:00Z">
                    <w:rPr>
                      <w:rFonts w:ascii="Courier New" w:hAnsi="Courier New" w:cs="Courier New"/>
                      <w:color w:val="A9B7C6"/>
                      <w:sz w:val="22"/>
                      <w:szCs w:val="22"/>
                    </w:rPr>
                  </w:rPrChange>
                </w:rPr>
                <w:t>tUUID</w:t>
              </w:r>
              <w:proofErr w:type="spellEnd"/>
              <w:r w:rsidRPr="00375563">
                <w:rPr>
                  <w:rFonts w:ascii="Courier New" w:hAnsi="Courier New" w:cs="Courier New"/>
                  <w:color w:val="A9B7C6"/>
                  <w:sz w:val="22"/>
                  <w:szCs w:val="22"/>
                  <w:lang w:val="en-US"/>
                  <w:rPrChange w:id="974" w:author="Пользователь" w:date="2022-12-22T01:57:00Z">
                    <w:rPr>
                      <w:rFonts w:ascii="Courier New" w:hAnsi="Courier New" w:cs="Courier New"/>
                      <w:color w:val="A9B7C6"/>
                      <w:sz w:val="22"/>
                      <w:szCs w:val="22"/>
                    </w:rPr>
                  </w:rPrChange>
                </w:rPr>
                <w:t>)</w:t>
              </w:r>
              <w:r w:rsidRPr="00375563">
                <w:rPr>
                  <w:rFonts w:ascii="Courier New" w:hAnsi="Courier New" w:cs="Courier New"/>
                  <w:color w:val="CC7832"/>
                  <w:sz w:val="22"/>
                  <w:szCs w:val="22"/>
                  <w:lang w:val="en-US"/>
                  <w:rPrChange w:id="975" w:author="Пользователь" w:date="2022-12-22T01:57:00Z">
                    <w:rPr>
                      <w:rFonts w:ascii="Courier New" w:hAnsi="Courier New" w:cs="Courier New"/>
                      <w:color w:val="CC7832"/>
                      <w:sz w:val="22"/>
                      <w:szCs w:val="22"/>
                    </w:rPr>
                  </w:rPrChange>
                </w:rPr>
                <w:t>;</w:t>
              </w:r>
            </w:ins>
          </w:p>
          <w:p w14:paraId="760324D8" w14:textId="77777777" w:rsidR="00375563" w:rsidRDefault="00375563" w:rsidP="00375563">
            <w:pPr>
              <w:pStyle w:val="afffc"/>
              <w:spacing w:before="0" w:beforeAutospacing="0" w:after="0" w:afterAutospacing="0"/>
              <w:rPr>
                <w:ins w:id="976" w:author="Пользователь" w:date="2022-12-22T01:57:00Z"/>
              </w:rPr>
            </w:pPr>
            <w:ins w:id="977" w:author="Пользователь" w:date="2022-12-22T01:57:00Z">
              <w:r w:rsidRPr="00375563">
                <w:rPr>
                  <w:rFonts w:ascii="Courier New" w:hAnsi="Courier New" w:cs="Courier New"/>
                  <w:color w:val="CC7832"/>
                  <w:sz w:val="22"/>
                  <w:szCs w:val="22"/>
                  <w:lang w:val="en-US"/>
                  <w:rPrChange w:id="978" w:author="Пользователь" w:date="2022-12-22T01:57:00Z">
                    <w:rPr>
                      <w:rFonts w:ascii="Courier New" w:hAnsi="Courier New" w:cs="Courier New"/>
                      <w:color w:val="CC7832"/>
                      <w:sz w:val="22"/>
                      <w:szCs w:val="22"/>
                    </w:rPr>
                  </w:rPrChange>
                </w:rPr>
                <w:t>       </w:t>
              </w:r>
              <w:r>
                <w:rPr>
                  <w:rFonts w:ascii="Courier New" w:hAnsi="Courier New" w:cs="Courier New"/>
                  <w:color w:val="808080"/>
                  <w:sz w:val="22"/>
                  <w:szCs w:val="22"/>
                </w:rPr>
                <w:t xml:space="preserve">// Заполняется в объекте UUID из 1 ячейки в </w:t>
              </w:r>
              <w:proofErr w:type="spellStart"/>
              <w:r>
                <w:rPr>
                  <w:rFonts w:ascii="Courier New" w:hAnsi="Courier New" w:cs="Courier New"/>
                  <w:color w:val="808080"/>
                  <w:sz w:val="22"/>
                  <w:szCs w:val="22"/>
                </w:rPr>
                <w:t>сторе</w:t>
              </w:r>
              <w:proofErr w:type="spellEnd"/>
              <w:r>
                <w:rPr>
                  <w:rFonts w:ascii="Courier New" w:hAnsi="Courier New" w:cs="Courier New"/>
                  <w:color w:val="808080"/>
                  <w:sz w:val="22"/>
                  <w:szCs w:val="22"/>
                </w:rPr>
                <w:t>.</w:t>
              </w:r>
            </w:ins>
          </w:p>
          <w:p w14:paraId="71A96E9F" w14:textId="77777777" w:rsidR="00375563" w:rsidRPr="00375563" w:rsidRDefault="00375563" w:rsidP="00375563">
            <w:pPr>
              <w:pStyle w:val="afffc"/>
              <w:spacing w:before="0" w:beforeAutospacing="0" w:after="0" w:afterAutospacing="0"/>
              <w:rPr>
                <w:ins w:id="979" w:author="Пользователь" w:date="2022-12-22T01:57:00Z"/>
                <w:lang w:val="en-US"/>
                <w:rPrChange w:id="980" w:author="Пользователь" w:date="2022-12-22T01:57:00Z">
                  <w:rPr>
                    <w:ins w:id="981" w:author="Пользователь" w:date="2022-12-22T01:57:00Z"/>
                  </w:rPr>
                </w:rPrChange>
              </w:rPr>
            </w:pPr>
            <w:ins w:id="982" w:author="Пользователь" w:date="2022-12-22T01:57:00Z">
              <w:r>
                <w:rPr>
                  <w:rFonts w:ascii="Courier New" w:hAnsi="Courier New" w:cs="Courier New"/>
                  <w:color w:val="808080"/>
                  <w:sz w:val="22"/>
                  <w:szCs w:val="22"/>
                </w:rPr>
                <w:t>       </w:t>
              </w:r>
              <w:proofErr w:type="spellStart"/>
              <w:proofErr w:type="gramStart"/>
              <w:r w:rsidRPr="00375563">
                <w:rPr>
                  <w:rFonts w:ascii="Courier New" w:hAnsi="Courier New" w:cs="Courier New"/>
                  <w:color w:val="A9B7C6"/>
                  <w:sz w:val="22"/>
                  <w:szCs w:val="22"/>
                  <w:lang w:val="en-US"/>
                  <w:rPrChange w:id="983" w:author="Пользователь" w:date="2022-12-22T01:57:00Z">
                    <w:rPr>
                      <w:rFonts w:ascii="Courier New" w:hAnsi="Courier New" w:cs="Courier New"/>
                      <w:color w:val="A9B7C6"/>
                      <w:sz w:val="22"/>
                      <w:szCs w:val="22"/>
                    </w:rPr>
                  </w:rPrChange>
                </w:rPr>
                <w:t>time.setId</w:t>
              </w:r>
              <w:proofErr w:type="spellEnd"/>
              <w:proofErr w:type="gramEnd"/>
              <w:r w:rsidRPr="00375563">
                <w:rPr>
                  <w:rFonts w:ascii="Courier New" w:hAnsi="Courier New" w:cs="Courier New"/>
                  <w:color w:val="A9B7C6"/>
                  <w:sz w:val="22"/>
                  <w:szCs w:val="22"/>
                  <w:lang w:val="en-US"/>
                  <w:rPrChange w:id="984" w:author="Пользователь" w:date="2022-12-22T01:57:00Z">
                    <w:rPr>
                      <w:rFonts w:ascii="Courier New" w:hAnsi="Courier New" w:cs="Courier New"/>
                      <w:color w:val="A9B7C6"/>
                      <w:sz w:val="22"/>
                      <w:szCs w:val="22"/>
                    </w:rPr>
                  </w:rPrChange>
                </w:rPr>
                <w:t>(id)</w:t>
              </w:r>
              <w:r w:rsidRPr="00375563">
                <w:rPr>
                  <w:rFonts w:ascii="Courier New" w:hAnsi="Courier New" w:cs="Courier New"/>
                  <w:color w:val="CC7832"/>
                  <w:sz w:val="22"/>
                  <w:szCs w:val="22"/>
                  <w:lang w:val="en-US"/>
                  <w:rPrChange w:id="985" w:author="Пользователь" w:date="2022-12-22T01:57:00Z">
                    <w:rPr>
                      <w:rFonts w:ascii="Courier New" w:hAnsi="Courier New" w:cs="Courier New"/>
                      <w:color w:val="CC7832"/>
                      <w:sz w:val="22"/>
                      <w:szCs w:val="22"/>
                    </w:rPr>
                  </w:rPrChange>
                </w:rPr>
                <w:t>;</w:t>
              </w:r>
            </w:ins>
          </w:p>
          <w:p w14:paraId="0C05C938" w14:textId="77777777" w:rsidR="00375563" w:rsidRPr="00375563" w:rsidRDefault="00375563" w:rsidP="00375563">
            <w:pPr>
              <w:pStyle w:val="afffc"/>
              <w:spacing w:before="0" w:beforeAutospacing="0" w:after="0" w:afterAutospacing="0"/>
              <w:rPr>
                <w:ins w:id="986" w:author="Пользователь" w:date="2022-12-22T01:57:00Z"/>
                <w:lang w:val="en-US"/>
                <w:rPrChange w:id="987" w:author="Пользователь" w:date="2022-12-22T01:57:00Z">
                  <w:rPr>
                    <w:ins w:id="988" w:author="Пользователь" w:date="2022-12-22T01:57:00Z"/>
                  </w:rPr>
                </w:rPrChange>
              </w:rPr>
            </w:pPr>
            <w:ins w:id="989" w:author="Пользователь" w:date="2022-12-22T01:57:00Z">
              <w:r w:rsidRPr="00375563">
                <w:rPr>
                  <w:rFonts w:ascii="Courier New" w:hAnsi="Courier New" w:cs="Courier New"/>
                  <w:color w:val="CC7832"/>
                  <w:sz w:val="22"/>
                  <w:szCs w:val="22"/>
                  <w:lang w:val="en-US"/>
                  <w:rPrChange w:id="990" w:author="Пользователь" w:date="2022-12-22T01:57:00Z">
                    <w:rPr>
                      <w:rFonts w:ascii="Courier New" w:hAnsi="Courier New" w:cs="Courier New"/>
                      <w:color w:val="CC7832"/>
                      <w:sz w:val="22"/>
                      <w:szCs w:val="22"/>
                    </w:rPr>
                  </w:rPrChange>
                </w:rPr>
                <w:t>       </w:t>
              </w:r>
              <w:r w:rsidRPr="00375563">
                <w:rPr>
                  <w:rFonts w:ascii="Courier New" w:hAnsi="Courier New" w:cs="Courier New"/>
                  <w:color w:val="A9B7C6"/>
                  <w:sz w:val="22"/>
                  <w:szCs w:val="22"/>
                  <w:lang w:val="en-US"/>
                  <w:rPrChange w:id="991" w:author="Пользователь" w:date="2022-12-22T01:57:00Z">
                    <w:rPr>
                      <w:rFonts w:ascii="Courier New" w:hAnsi="Courier New" w:cs="Courier New"/>
                      <w:color w:val="A9B7C6"/>
                      <w:sz w:val="22"/>
                      <w:szCs w:val="22"/>
                    </w:rPr>
                  </w:rPrChange>
                </w:rPr>
                <w:t xml:space="preserve">cell = </w:t>
              </w:r>
              <w:proofErr w:type="spellStart"/>
              <w:proofErr w:type="gramStart"/>
              <w:r w:rsidRPr="00375563">
                <w:rPr>
                  <w:rFonts w:ascii="Courier New" w:hAnsi="Courier New" w:cs="Courier New"/>
                  <w:color w:val="A9B7C6"/>
                  <w:sz w:val="22"/>
                  <w:szCs w:val="22"/>
                  <w:lang w:val="en-US"/>
                  <w:rPrChange w:id="992" w:author="Пользователь" w:date="2022-12-22T01:57:00Z">
                    <w:rPr>
                      <w:rFonts w:ascii="Courier New" w:hAnsi="Courier New" w:cs="Courier New"/>
                      <w:color w:val="A9B7C6"/>
                      <w:sz w:val="22"/>
                      <w:szCs w:val="22"/>
                    </w:rPr>
                  </w:rPrChange>
                </w:rPr>
                <w:t>row.getCell</w:t>
              </w:r>
              <w:proofErr w:type="spellEnd"/>
              <w:proofErr w:type="gramEnd"/>
              <w:r w:rsidRPr="00375563">
                <w:rPr>
                  <w:rFonts w:ascii="Courier New" w:hAnsi="Courier New" w:cs="Courier New"/>
                  <w:color w:val="A9B7C6"/>
                  <w:sz w:val="22"/>
                  <w:szCs w:val="22"/>
                  <w:lang w:val="en-US"/>
                  <w:rPrChange w:id="993" w:author="Пользователь" w:date="2022-12-22T01:57:00Z">
                    <w:rPr>
                      <w:rFonts w:ascii="Courier New" w:hAnsi="Courier New" w:cs="Courier New"/>
                      <w:color w:val="A9B7C6"/>
                      <w:sz w:val="22"/>
                      <w:szCs w:val="22"/>
                    </w:rPr>
                  </w:rPrChange>
                </w:rPr>
                <w:t>(</w:t>
              </w:r>
              <w:r w:rsidRPr="00375563">
                <w:rPr>
                  <w:rFonts w:ascii="Courier New" w:hAnsi="Courier New" w:cs="Courier New"/>
                  <w:color w:val="6897BB"/>
                  <w:sz w:val="22"/>
                  <w:szCs w:val="22"/>
                  <w:lang w:val="en-US"/>
                  <w:rPrChange w:id="994" w:author="Пользователь" w:date="2022-12-22T01:57:00Z">
                    <w:rPr>
                      <w:rFonts w:ascii="Courier New" w:hAnsi="Courier New" w:cs="Courier New"/>
                      <w:color w:val="6897BB"/>
                      <w:sz w:val="22"/>
                      <w:szCs w:val="22"/>
                    </w:rPr>
                  </w:rPrChange>
                </w:rPr>
                <w:t>1</w:t>
              </w:r>
              <w:r w:rsidRPr="00375563">
                <w:rPr>
                  <w:rFonts w:ascii="Courier New" w:hAnsi="Courier New" w:cs="Courier New"/>
                  <w:color w:val="A9B7C6"/>
                  <w:sz w:val="22"/>
                  <w:szCs w:val="22"/>
                  <w:lang w:val="en-US"/>
                  <w:rPrChange w:id="995" w:author="Пользователь" w:date="2022-12-22T01:57:00Z">
                    <w:rPr>
                      <w:rFonts w:ascii="Courier New" w:hAnsi="Courier New" w:cs="Courier New"/>
                      <w:color w:val="A9B7C6"/>
                      <w:sz w:val="22"/>
                      <w:szCs w:val="22"/>
                    </w:rPr>
                  </w:rPrChange>
                </w:rPr>
                <w:t>)</w:t>
              </w:r>
              <w:r w:rsidRPr="00375563">
                <w:rPr>
                  <w:rFonts w:ascii="Courier New" w:hAnsi="Courier New" w:cs="Courier New"/>
                  <w:color w:val="CC7832"/>
                  <w:sz w:val="22"/>
                  <w:szCs w:val="22"/>
                  <w:lang w:val="en-US"/>
                  <w:rPrChange w:id="996" w:author="Пользователь" w:date="2022-12-22T01:57:00Z">
                    <w:rPr>
                      <w:rFonts w:ascii="Courier New" w:hAnsi="Courier New" w:cs="Courier New"/>
                      <w:color w:val="CC7832"/>
                      <w:sz w:val="22"/>
                      <w:szCs w:val="22"/>
                    </w:rPr>
                  </w:rPrChange>
                </w:rPr>
                <w:t>;</w:t>
              </w:r>
            </w:ins>
          </w:p>
          <w:p w14:paraId="55051BC5" w14:textId="77777777" w:rsidR="00375563" w:rsidRPr="00375563" w:rsidRDefault="00375563" w:rsidP="00375563">
            <w:pPr>
              <w:pStyle w:val="afffc"/>
              <w:spacing w:before="0" w:beforeAutospacing="0" w:after="0" w:afterAutospacing="0"/>
              <w:rPr>
                <w:ins w:id="997" w:author="Пользователь" w:date="2022-12-22T01:57:00Z"/>
                <w:lang w:val="en-US"/>
                <w:rPrChange w:id="998" w:author="Пользователь" w:date="2022-12-22T01:57:00Z">
                  <w:rPr>
                    <w:ins w:id="999" w:author="Пользователь" w:date="2022-12-22T01:57:00Z"/>
                  </w:rPr>
                </w:rPrChange>
              </w:rPr>
            </w:pPr>
            <w:ins w:id="1000" w:author="Пользователь" w:date="2022-12-22T01:57:00Z">
              <w:r w:rsidRPr="00375563">
                <w:rPr>
                  <w:rFonts w:ascii="Courier New" w:hAnsi="Courier New" w:cs="Courier New"/>
                  <w:color w:val="CC7832"/>
                  <w:sz w:val="22"/>
                  <w:szCs w:val="22"/>
                  <w:lang w:val="en-US"/>
                  <w:rPrChange w:id="1001" w:author="Пользователь" w:date="2022-12-22T01:57:00Z">
                    <w:rPr>
                      <w:rFonts w:ascii="Courier New" w:hAnsi="Courier New" w:cs="Courier New"/>
                      <w:color w:val="CC7832"/>
                      <w:sz w:val="22"/>
                      <w:szCs w:val="22"/>
                    </w:rPr>
                  </w:rPrChange>
                </w:rPr>
                <w:t>       </w:t>
              </w:r>
              <w:r w:rsidRPr="00375563">
                <w:rPr>
                  <w:rFonts w:ascii="Courier New" w:hAnsi="Courier New" w:cs="Courier New"/>
                  <w:color w:val="A9B7C6"/>
                  <w:sz w:val="22"/>
                  <w:szCs w:val="22"/>
                  <w:lang w:val="en-US"/>
                  <w:rPrChange w:id="1002" w:author="Пользователь" w:date="2022-12-22T01:57:00Z">
                    <w:rPr>
                      <w:rFonts w:ascii="Courier New" w:hAnsi="Courier New" w:cs="Courier New"/>
                      <w:color w:val="A9B7C6"/>
                      <w:sz w:val="22"/>
                      <w:szCs w:val="22"/>
                    </w:rPr>
                  </w:rPrChange>
                </w:rPr>
                <w:t xml:space="preserve">date = </w:t>
              </w:r>
              <w:proofErr w:type="spellStart"/>
              <w:proofErr w:type="gramStart"/>
              <w:r w:rsidRPr="00375563">
                <w:rPr>
                  <w:rFonts w:ascii="Courier New" w:hAnsi="Courier New" w:cs="Courier New"/>
                  <w:color w:val="A9B7C6"/>
                  <w:sz w:val="22"/>
                  <w:szCs w:val="22"/>
                  <w:lang w:val="en-US"/>
                  <w:rPrChange w:id="1003" w:author="Пользователь" w:date="2022-12-22T01:57:00Z">
                    <w:rPr>
                      <w:rFonts w:ascii="Courier New" w:hAnsi="Courier New" w:cs="Courier New"/>
                      <w:color w:val="A9B7C6"/>
                      <w:sz w:val="22"/>
                      <w:szCs w:val="22"/>
                    </w:rPr>
                  </w:rPrChange>
                </w:rPr>
                <w:t>cell.getLocalDateTimeCellValue</w:t>
              </w:r>
              <w:proofErr w:type="spellEnd"/>
              <w:proofErr w:type="gramEnd"/>
              <w:r w:rsidRPr="00375563">
                <w:rPr>
                  <w:rFonts w:ascii="Courier New" w:hAnsi="Courier New" w:cs="Courier New"/>
                  <w:color w:val="A9B7C6"/>
                  <w:sz w:val="22"/>
                  <w:szCs w:val="22"/>
                  <w:lang w:val="en-US"/>
                  <w:rPrChange w:id="1004" w:author="Пользователь" w:date="2022-12-22T01:57:00Z">
                    <w:rPr>
                      <w:rFonts w:ascii="Courier New" w:hAnsi="Courier New" w:cs="Courier New"/>
                      <w:color w:val="A9B7C6"/>
                      <w:sz w:val="22"/>
                      <w:szCs w:val="22"/>
                    </w:rPr>
                  </w:rPrChange>
                </w:rPr>
                <w:t>().</w:t>
              </w:r>
              <w:proofErr w:type="spellStart"/>
              <w:r w:rsidRPr="00375563">
                <w:rPr>
                  <w:rFonts w:ascii="Courier New" w:hAnsi="Courier New" w:cs="Courier New"/>
                  <w:color w:val="A9B7C6"/>
                  <w:sz w:val="22"/>
                  <w:szCs w:val="22"/>
                  <w:lang w:val="en-US"/>
                  <w:rPrChange w:id="1005" w:author="Пользователь" w:date="2022-12-22T01:57:00Z">
                    <w:rPr>
                      <w:rFonts w:ascii="Courier New" w:hAnsi="Courier New" w:cs="Courier New"/>
                      <w:color w:val="A9B7C6"/>
                      <w:sz w:val="22"/>
                      <w:szCs w:val="22"/>
                    </w:rPr>
                  </w:rPrChange>
                </w:rPr>
                <w:t>toLocalDate</w:t>
              </w:r>
              <w:proofErr w:type="spellEnd"/>
              <w:r w:rsidRPr="00375563">
                <w:rPr>
                  <w:rFonts w:ascii="Courier New" w:hAnsi="Courier New" w:cs="Courier New"/>
                  <w:color w:val="A9B7C6"/>
                  <w:sz w:val="22"/>
                  <w:szCs w:val="22"/>
                  <w:lang w:val="en-US"/>
                  <w:rPrChange w:id="1006" w:author="Пользователь" w:date="2022-12-22T01:57:00Z">
                    <w:rPr>
                      <w:rFonts w:ascii="Courier New" w:hAnsi="Courier New" w:cs="Courier New"/>
                      <w:color w:val="A9B7C6"/>
                      <w:sz w:val="22"/>
                      <w:szCs w:val="22"/>
                    </w:rPr>
                  </w:rPrChange>
                </w:rPr>
                <w:t>()</w:t>
              </w:r>
              <w:r w:rsidRPr="00375563">
                <w:rPr>
                  <w:rFonts w:ascii="Courier New" w:hAnsi="Courier New" w:cs="Courier New"/>
                  <w:color w:val="CC7832"/>
                  <w:sz w:val="22"/>
                  <w:szCs w:val="22"/>
                  <w:lang w:val="en-US"/>
                  <w:rPrChange w:id="1007" w:author="Пользователь" w:date="2022-12-22T01:57:00Z">
                    <w:rPr>
                      <w:rFonts w:ascii="Courier New" w:hAnsi="Courier New" w:cs="Courier New"/>
                      <w:color w:val="CC7832"/>
                      <w:sz w:val="22"/>
                      <w:szCs w:val="22"/>
                    </w:rPr>
                  </w:rPrChange>
                </w:rPr>
                <w:t>;</w:t>
              </w:r>
            </w:ins>
          </w:p>
          <w:p w14:paraId="400737C6" w14:textId="77777777" w:rsidR="00375563" w:rsidRPr="00375563" w:rsidRDefault="00375563" w:rsidP="00375563">
            <w:pPr>
              <w:pStyle w:val="afffc"/>
              <w:spacing w:before="0" w:beforeAutospacing="0" w:after="0" w:afterAutospacing="0"/>
              <w:rPr>
                <w:ins w:id="1008" w:author="Пользователь" w:date="2022-12-22T01:57:00Z"/>
                <w:lang w:val="en-US"/>
                <w:rPrChange w:id="1009" w:author="Пользователь" w:date="2022-12-22T01:57:00Z">
                  <w:rPr>
                    <w:ins w:id="1010" w:author="Пользователь" w:date="2022-12-22T01:57:00Z"/>
                  </w:rPr>
                </w:rPrChange>
              </w:rPr>
            </w:pPr>
            <w:ins w:id="1011" w:author="Пользователь" w:date="2022-12-22T01:57:00Z">
              <w:r w:rsidRPr="00375563">
                <w:rPr>
                  <w:rFonts w:ascii="Courier New" w:hAnsi="Courier New" w:cs="Courier New"/>
                  <w:color w:val="CC7832"/>
                  <w:sz w:val="22"/>
                  <w:szCs w:val="22"/>
                  <w:lang w:val="en-US"/>
                  <w:rPrChange w:id="1012" w:author="Пользователь" w:date="2022-12-22T01:57:00Z">
                    <w:rPr>
                      <w:rFonts w:ascii="Courier New" w:hAnsi="Courier New" w:cs="Courier New"/>
                      <w:color w:val="CC7832"/>
                      <w:sz w:val="22"/>
                      <w:szCs w:val="22"/>
                    </w:rPr>
                  </w:rPrChange>
                </w:rPr>
                <w:t>       </w:t>
              </w:r>
              <w:proofErr w:type="spellStart"/>
              <w:proofErr w:type="gramStart"/>
              <w:r w:rsidRPr="00375563">
                <w:rPr>
                  <w:rFonts w:ascii="Courier New" w:hAnsi="Courier New" w:cs="Courier New"/>
                  <w:color w:val="A9B7C6"/>
                  <w:sz w:val="22"/>
                  <w:szCs w:val="22"/>
                  <w:lang w:val="en-US"/>
                  <w:rPrChange w:id="1013" w:author="Пользователь" w:date="2022-12-22T01:57:00Z">
                    <w:rPr>
                      <w:rFonts w:ascii="Courier New" w:hAnsi="Courier New" w:cs="Courier New"/>
                      <w:color w:val="A9B7C6"/>
                      <w:sz w:val="22"/>
                      <w:szCs w:val="22"/>
                    </w:rPr>
                  </w:rPrChange>
                </w:rPr>
                <w:t>time.setDate</w:t>
              </w:r>
              <w:proofErr w:type="spellEnd"/>
              <w:proofErr w:type="gramEnd"/>
              <w:r w:rsidRPr="00375563">
                <w:rPr>
                  <w:rFonts w:ascii="Courier New" w:hAnsi="Courier New" w:cs="Courier New"/>
                  <w:color w:val="A9B7C6"/>
                  <w:sz w:val="22"/>
                  <w:szCs w:val="22"/>
                  <w:lang w:val="en-US"/>
                  <w:rPrChange w:id="1014" w:author="Пользователь" w:date="2022-12-22T01:57:00Z">
                    <w:rPr>
                      <w:rFonts w:ascii="Courier New" w:hAnsi="Courier New" w:cs="Courier New"/>
                      <w:color w:val="A9B7C6"/>
                      <w:sz w:val="22"/>
                      <w:szCs w:val="22"/>
                    </w:rPr>
                  </w:rPrChange>
                </w:rPr>
                <w:t>(date)</w:t>
              </w:r>
              <w:r w:rsidRPr="00375563">
                <w:rPr>
                  <w:rFonts w:ascii="Courier New" w:hAnsi="Courier New" w:cs="Courier New"/>
                  <w:color w:val="CC7832"/>
                  <w:sz w:val="22"/>
                  <w:szCs w:val="22"/>
                  <w:lang w:val="en-US"/>
                  <w:rPrChange w:id="1015" w:author="Пользователь" w:date="2022-12-22T01:57:00Z">
                    <w:rPr>
                      <w:rFonts w:ascii="Courier New" w:hAnsi="Courier New" w:cs="Courier New"/>
                      <w:color w:val="CC7832"/>
                      <w:sz w:val="22"/>
                      <w:szCs w:val="22"/>
                    </w:rPr>
                  </w:rPrChange>
                </w:rPr>
                <w:t>;</w:t>
              </w:r>
            </w:ins>
          </w:p>
          <w:p w14:paraId="6FF36D49" w14:textId="77777777" w:rsidR="00375563" w:rsidRDefault="00375563" w:rsidP="00375563">
            <w:pPr>
              <w:pStyle w:val="afffc"/>
              <w:spacing w:before="0" w:beforeAutospacing="0" w:after="0" w:afterAutospacing="0"/>
              <w:rPr>
                <w:ins w:id="1016" w:author="Пользователь" w:date="2022-12-22T01:57:00Z"/>
              </w:rPr>
            </w:pPr>
            <w:ins w:id="1017" w:author="Пользователь" w:date="2022-12-22T01:57:00Z">
              <w:r w:rsidRPr="00375563">
                <w:rPr>
                  <w:rFonts w:ascii="Courier New" w:hAnsi="Courier New" w:cs="Courier New"/>
                  <w:color w:val="CC7832"/>
                  <w:sz w:val="22"/>
                  <w:szCs w:val="22"/>
                  <w:lang w:val="en-US"/>
                  <w:rPrChange w:id="1018" w:author="Пользователь" w:date="2022-12-22T01:57:00Z">
                    <w:rPr>
                      <w:rFonts w:ascii="Courier New" w:hAnsi="Courier New" w:cs="Courier New"/>
                      <w:color w:val="CC7832"/>
                      <w:sz w:val="22"/>
                      <w:szCs w:val="22"/>
                    </w:rPr>
                  </w:rPrChange>
                </w:rPr>
                <w:t>       </w:t>
              </w:r>
              <w:r>
                <w:rPr>
                  <w:rFonts w:ascii="Courier New" w:hAnsi="Courier New" w:cs="Courier New"/>
                  <w:color w:val="808080"/>
                  <w:sz w:val="22"/>
                  <w:szCs w:val="22"/>
                </w:rPr>
                <w:t xml:space="preserve">// Объект помещается в карточку </w:t>
              </w:r>
              <w:proofErr w:type="spellStart"/>
              <w:r>
                <w:rPr>
                  <w:rFonts w:ascii="Courier New" w:hAnsi="Courier New" w:cs="Courier New"/>
                  <w:color w:val="808080"/>
                  <w:sz w:val="22"/>
                  <w:szCs w:val="22"/>
                </w:rPr>
                <w:t>times</w:t>
              </w:r>
              <w:proofErr w:type="spellEnd"/>
              <w:r>
                <w:rPr>
                  <w:rFonts w:ascii="Courier New" w:hAnsi="Courier New" w:cs="Courier New"/>
                  <w:color w:val="808080"/>
                  <w:sz w:val="22"/>
                  <w:szCs w:val="22"/>
                </w:rPr>
                <w:t>.</w:t>
              </w:r>
            </w:ins>
          </w:p>
          <w:p w14:paraId="68B478DC" w14:textId="77777777" w:rsidR="00375563" w:rsidRDefault="00375563" w:rsidP="00375563">
            <w:pPr>
              <w:pStyle w:val="afffc"/>
              <w:spacing w:before="0" w:beforeAutospacing="0" w:after="0" w:afterAutospacing="0"/>
              <w:rPr>
                <w:ins w:id="1019" w:author="Пользователь" w:date="2022-12-22T01:57:00Z"/>
              </w:rPr>
            </w:pPr>
            <w:ins w:id="1020" w:author="Пользователь" w:date="2022-12-22T01:57:00Z">
              <w:r>
                <w:rPr>
                  <w:rFonts w:ascii="Courier New" w:hAnsi="Courier New" w:cs="Courier New"/>
                  <w:color w:val="808080"/>
                  <w:sz w:val="22"/>
                  <w:szCs w:val="22"/>
                </w:rPr>
                <w:t>       </w:t>
              </w:r>
              <w:proofErr w:type="spellStart"/>
              <w:proofErr w:type="gramStart"/>
              <w:r>
                <w:rPr>
                  <w:rFonts w:ascii="Courier New" w:hAnsi="Courier New" w:cs="Courier New"/>
                  <w:i/>
                  <w:iCs/>
                  <w:color w:val="9876AA"/>
                  <w:sz w:val="22"/>
                  <w:szCs w:val="22"/>
                </w:rPr>
                <w:t>times</w:t>
              </w:r>
              <w:r>
                <w:rPr>
                  <w:rFonts w:ascii="Courier New" w:hAnsi="Courier New" w:cs="Courier New"/>
                  <w:color w:val="A9B7C6"/>
                  <w:sz w:val="22"/>
                  <w:szCs w:val="22"/>
                </w:rPr>
                <w:t>.put</w:t>
              </w:r>
              <w:proofErr w:type="spellEnd"/>
              <w:r>
                <w:rPr>
                  <w:rFonts w:ascii="Courier New" w:hAnsi="Courier New" w:cs="Courier New"/>
                  <w:color w:val="A9B7C6"/>
                  <w:sz w:val="22"/>
                  <w:szCs w:val="22"/>
                </w:rPr>
                <w:t>(</w:t>
              </w:r>
              <w:proofErr w:type="spellStart"/>
              <w:proofErr w:type="gramEnd"/>
              <w:r>
                <w:rPr>
                  <w:rFonts w:ascii="Courier New" w:hAnsi="Courier New" w:cs="Courier New"/>
                  <w:color w:val="A9B7C6"/>
                  <w:sz w:val="22"/>
                  <w:szCs w:val="22"/>
                </w:rPr>
                <w:t>id</w:t>
              </w:r>
              <w:proofErr w:type="spellEnd"/>
              <w:r>
                <w:rPr>
                  <w:rFonts w:ascii="Courier New" w:hAnsi="Courier New" w:cs="Courier New"/>
                  <w:color w:val="CC7832"/>
                  <w:sz w:val="22"/>
                  <w:szCs w:val="22"/>
                </w:rPr>
                <w:t xml:space="preserve">, </w:t>
              </w:r>
              <w:proofErr w:type="spellStart"/>
              <w:r>
                <w:rPr>
                  <w:rFonts w:ascii="Courier New" w:hAnsi="Courier New" w:cs="Courier New"/>
                  <w:color w:val="A9B7C6"/>
                  <w:sz w:val="22"/>
                  <w:szCs w:val="22"/>
                </w:rPr>
                <w:t>time</w:t>
              </w:r>
              <w:proofErr w:type="spellEnd"/>
              <w:r>
                <w:rPr>
                  <w:rFonts w:ascii="Courier New" w:hAnsi="Courier New" w:cs="Courier New"/>
                  <w:color w:val="A9B7C6"/>
                  <w:sz w:val="22"/>
                  <w:szCs w:val="22"/>
                </w:rPr>
                <w:t>)</w:t>
              </w:r>
              <w:r>
                <w:rPr>
                  <w:rFonts w:ascii="Courier New" w:hAnsi="Courier New" w:cs="Courier New"/>
                  <w:color w:val="CC7832"/>
                  <w:sz w:val="22"/>
                  <w:szCs w:val="22"/>
                </w:rPr>
                <w:t>;</w:t>
              </w:r>
            </w:ins>
          </w:p>
          <w:p w14:paraId="6E8D8D20" w14:textId="77777777" w:rsidR="00375563" w:rsidRDefault="00375563" w:rsidP="00375563">
            <w:pPr>
              <w:pStyle w:val="afffc"/>
              <w:spacing w:before="0" w:beforeAutospacing="0" w:after="0" w:afterAutospacing="0"/>
              <w:rPr>
                <w:ins w:id="1021" w:author="Пользователь" w:date="2022-12-22T01:57:00Z"/>
              </w:rPr>
            </w:pPr>
            <w:ins w:id="1022" w:author="Пользователь" w:date="2022-12-22T01:57:00Z">
              <w:r>
                <w:rPr>
                  <w:rFonts w:ascii="Courier New" w:hAnsi="Courier New" w:cs="Courier New"/>
                  <w:color w:val="CC7832"/>
                  <w:sz w:val="22"/>
                  <w:szCs w:val="22"/>
                </w:rPr>
                <w:t>   </w:t>
              </w:r>
              <w:r>
                <w:rPr>
                  <w:rFonts w:ascii="Courier New" w:hAnsi="Courier New" w:cs="Courier New"/>
                  <w:color w:val="A9B7C6"/>
                  <w:sz w:val="22"/>
                  <w:szCs w:val="22"/>
                </w:rPr>
                <w:t>}</w:t>
              </w:r>
            </w:ins>
          </w:p>
          <w:p w14:paraId="67A9E5C5" w14:textId="62FAC21D" w:rsidR="00C26039" w:rsidRPr="00375563" w:rsidDel="00375563" w:rsidRDefault="00375563">
            <w:pPr>
              <w:pStyle w:val="afffc"/>
              <w:spacing w:before="0" w:beforeAutospacing="0" w:after="0" w:afterAutospacing="0"/>
              <w:rPr>
                <w:del w:id="1023" w:author="Пользователь" w:date="2022-12-22T01:57:00Z"/>
                <w:rPrChange w:id="1024" w:author="Пользователь" w:date="2022-12-22T01:57:00Z">
                  <w:rPr>
                    <w:del w:id="1025" w:author="Пользователь" w:date="2022-12-22T01:57:00Z"/>
                    <w:color w:val="A9B7C6"/>
                    <w:lang w:val="en-US"/>
                  </w:rPr>
                </w:rPrChange>
              </w:rPr>
              <w:pPrChange w:id="1026" w:author="Пользователь" w:date="2022-12-22T01:57:00Z">
                <w:pPr>
                  <w:pStyle w:val="HTML0"/>
                  <w:shd w:val="clear" w:color="auto" w:fill="2B2B2B"/>
                  <w:spacing w:line="360" w:lineRule="auto"/>
                </w:pPr>
              </w:pPrChange>
            </w:pPr>
            <w:ins w:id="1027" w:author="Пользователь" w:date="2022-12-22T01:57:00Z">
              <w:r>
                <w:rPr>
                  <w:rFonts w:ascii="Courier New" w:hAnsi="Courier New" w:cs="Courier New"/>
                  <w:color w:val="A9B7C6"/>
                  <w:sz w:val="22"/>
                  <w:szCs w:val="22"/>
                </w:rPr>
                <w:t>}</w:t>
              </w:r>
            </w:ins>
            <w:del w:id="1028" w:author="Пользователь" w:date="2022-12-22T01:57:00Z">
              <w:r w:rsidR="00C26039" w:rsidRPr="00C26039" w:rsidDel="00375563">
                <w:rPr>
                  <w:color w:val="CC7832"/>
                  <w:lang w:val="en-US"/>
                </w:rPr>
                <w:delText xml:space="preserve">private static void </w:delText>
              </w:r>
              <w:r w:rsidR="00C26039" w:rsidRPr="00C26039" w:rsidDel="00375563">
                <w:rPr>
                  <w:color w:val="FFC66D"/>
                  <w:lang w:val="en-US"/>
                </w:rPr>
                <w:delText>loadTime</w:delText>
              </w:r>
              <w:r w:rsidR="00C26039" w:rsidRPr="00C26039" w:rsidDel="00375563">
                <w:rPr>
                  <w:color w:val="A9B7C6"/>
                  <w:lang w:val="en-US"/>
                </w:rPr>
                <w:delText>(XSSFWorkbook wb) {</w:delText>
              </w:r>
              <w:r w:rsidR="00C26039" w:rsidRPr="00C26039" w:rsidDel="00375563">
                <w:rPr>
                  <w:color w:val="A9B7C6"/>
                  <w:lang w:val="en-US"/>
                </w:rPr>
                <w:br/>
                <w:delText xml:space="preserve">    Sheet sheet = wb.getSheetAt(</w:delText>
              </w:r>
              <w:r w:rsidR="00C26039" w:rsidRPr="00C26039" w:rsidDel="00375563">
                <w:rPr>
                  <w:color w:val="6897BB"/>
                  <w:lang w:val="en-US"/>
                </w:rPr>
                <w:delText>2</w:delText>
              </w:r>
              <w:r w:rsidR="00C26039" w:rsidRPr="00C26039" w:rsidDel="00375563">
                <w:rPr>
                  <w:color w:val="A9B7C6"/>
                  <w:lang w:val="en-US"/>
                </w:rPr>
                <w:delText>)</w:delText>
              </w:r>
              <w:r w:rsidR="00C26039" w:rsidRPr="00C26039" w:rsidDel="00375563">
                <w:rPr>
                  <w:color w:val="CC7832"/>
                  <w:lang w:val="en-US"/>
                </w:rPr>
                <w:delText>;</w:delText>
              </w:r>
              <w:r w:rsidR="00C26039" w:rsidRPr="00C26039" w:rsidDel="00375563">
                <w:rPr>
                  <w:color w:val="CC7832"/>
                  <w:lang w:val="en-US"/>
                </w:rPr>
                <w:br/>
              </w:r>
              <w:r w:rsidR="00C26039" w:rsidRPr="00C26039" w:rsidDel="00375563">
                <w:rPr>
                  <w:color w:val="CC7832"/>
                  <w:lang w:val="en-US"/>
                </w:rPr>
                <w:br/>
                <w:delText xml:space="preserve">    </w:delText>
              </w:r>
              <w:r w:rsidR="00C26039" w:rsidRPr="00C26039" w:rsidDel="00375563">
                <w:rPr>
                  <w:color w:val="A9B7C6"/>
                  <w:lang w:val="en-US"/>
                </w:rPr>
                <w:delText>Row row</w:delText>
              </w:r>
              <w:r w:rsidR="00C26039" w:rsidRPr="00C26039" w:rsidDel="00375563">
                <w:rPr>
                  <w:color w:val="CC7832"/>
                  <w:lang w:val="en-US"/>
                </w:rPr>
                <w:delText>;</w:delText>
              </w:r>
              <w:r w:rsidR="00C26039" w:rsidRPr="00C26039" w:rsidDel="00375563">
                <w:rPr>
                  <w:color w:val="CC7832"/>
                  <w:lang w:val="en-US"/>
                </w:rPr>
                <w:br/>
                <w:delText xml:space="preserve">    </w:delText>
              </w:r>
              <w:r w:rsidR="00C26039" w:rsidRPr="00C26039" w:rsidDel="00375563">
                <w:rPr>
                  <w:color w:val="A9B7C6"/>
                  <w:lang w:val="en-US"/>
                </w:rPr>
                <w:delText>Cell cell</w:delText>
              </w:r>
              <w:r w:rsidR="00C26039" w:rsidRPr="00C26039" w:rsidDel="00375563">
                <w:rPr>
                  <w:color w:val="CC7832"/>
                  <w:lang w:val="en-US"/>
                </w:rPr>
                <w:delText>;</w:delText>
              </w:r>
              <w:r w:rsidR="00C26039" w:rsidRPr="00C26039" w:rsidDel="00375563">
                <w:rPr>
                  <w:color w:val="CC7832"/>
                  <w:lang w:val="en-US"/>
                </w:rPr>
                <w:br/>
                <w:delText xml:space="preserve">    int </w:delText>
              </w:r>
              <w:r w:rsidR="00C26039" w:rsidRPr="00C26039" w:rsidDel="00375563">
                <w:rPr>
                  <w:color w:val="A9B7C6"/>
                  <w:lang w:val="en-US"/>
                </w:rPr>
                <w:delText>i</w:delText>
              </w:r>
              <w:r w:rsidR="00C26039" w:rsidRPr="00C26039" w:rsidDel="00375563">
                <w:rPr>
                  <w:color w:val="CC7832"/>
                  <w:lang w:val="en-US"/>
                </w:rPr>
                <w:delText>;</w:delText>
              </w:r>
              <w:r w:rsidR="00C26039" w:rsidRPr="00C26039" w:rsidDel="00375563">
                <w:rPr>
                  <w:color w:val="CC7832"/>
                  <w:lang w:val="en-US"/>
                </w:rPr>
                <w:br/>
                <w:delText xml:space="preserve">    int </w:delText>
              </w:r>
              <w:r w:rsidR="00C26039" w:rsidRPr="00C26039" w:rsidDel="00375563">
                <w:rPr>
                  <w:color w:val="A9B7C6"/>
                  <w:lang w:val="en-US"/>
                </w:rPr>
                <w:delText>nRows = sheet.getLastRowNum()</w:delText>
              </w:r>
              <w:r w:rsidR="00C26039" w:rsidRPr="00C26039" w:rsidDel="00375563">
                <w:rPr>
                  <w:color w:val="CC7832"/>
                  <w:lang w:val="en-US"/>
                </w:rPr>
                <w:delText>;</w:delText>
              </w:r>
              <w:r w:rsidR="00C26039" w:rsidRPr="00C26039" w:rsidDel="00375563">
                <w:rPr>
                  <w:color w:val="CC7832"/>
                  <w:lang w:val="en-US"/>
                </w:rPr>
                <w:br/>
                <w:delText xml:space="preserve">    </w:delText>
              </w:r>
              <w:r w:rsidR="00C26039" w:rsidRPr="00C26039" w:rsidDel="00375563">
                <w:rPr>
                  <w:color w:val="A9B7C6"/>
                  <w:lang w:val="en-US"/>
                </w:rPr>
                <w:delText>String tUUID</w:delText>
              </w:r>
              <w:r w:rsidR="00C26039" w:rsidRPr="00C26039" w:rsidDel="00375563">
                <w:rPr>
                  <w:color w:val="CC7832"/>
                  <w:lang w:val="en-US"/>
                </w:rPr>
                <w:delText xml:space="preserve">, </w:delText>
              </w:r>
              <w:r w:rsidR="00C26039" w:rsidRPr="00C26039" w:rsidDel="00375563">
                <w:rPr>
                  <w:color w:val="A9B7C6"/>
                  <w:lang w:val="en-US"/>
                </w:rPr>
                <w:delText>day</w:delText>
              </w:r>
              <w:r w:rsidR="00C26039" w:rsidRPr="00C26039" w:rsidDel="00375563">
                <w:rPr>
                  <w:color w:val="CC7832"/>
                  <w:lang w:val="en-US"/>
                </w:rPr>
                <w:delText xml:space="preserve">; </w:delText>
              </w:r>
              <w:r w:rsidR="00C26039" w:rsidRPr="00C26039" w:rsidDel="00375563">
                <w:rPr>
                  <w:color w:val="808080"/>
                  <w:lang w:val="en-US"/>
                </w:rPr>
                <w:delText>// date;</w:delText>
              </w:r>
              <w:r w:rsidR="00C26039" w:rsidRPr="00C26039" w:rsidDel="00375563">
                <w:rPr>
                  <w:color w:val="808080"/>
                  <w:lang w:val="en-US"/>
                </w:rPr>
                <w:br/>
                <w:delText xml:space="preserve">    </w:delText>
              </w:r>
              <w:r w:rsidR="00C26039" w:rsidRPr="00C26039" w:rsidDel="00375563">
                <w:rPr>
                  <w:color w:val="A9B7C6"/>
                  <w:lang w:val="en-US"/>
                </w:rPr>
                <w:delText>UUID id</w:delText>
              </w:r>
              <w:r w:rsidR="00C26039" w:rsidRPr="00C26039" w:rsidDel="00375563">
                <w:rPr>
                  <w:color w:val="CC7832"/>
                  <w:lang w:val="en-US"/>
                </w:rPr>
                <w:delText>;</w:delText>
              </w:r>
              <w:r w:rsidR="00C26039" w:rsidRPr="00C26039" w:rsidDel="00375563">
                <w:rPr>
                  <w:color w:val="CC7832"/>
                  <w:lang w:val="en-US"/>
                </w:rPr>
                <w:br/>
                <w:delText xml:space="preserve">    </w:delText>
              </w:r>
              <w:r w:rsidR="00C26039" w:rsidRPr="00C26039" w:rsidDel="00375563">
                <w:rPr>
                  <w:color w:val="A9B7C6"/>
                  <w:lang w:val="en-US"/>
                </w:rPr>
                <w:delText>CTime time</w:delText>
              </w:r>
              <w:r w:rsidR="00C26039" w:rsidRPr="00C26039" w:rsidDel="00375563">
                <w:rPr>
                  <w:color w:val="CC7832"/>
                  <w:lang w:val="en-US"/>
                </w:rPr>
                <w:delText>;</w:delText>
              </w:r>
              <w:r w:rsidR="00C26039" w:rsidRPr="00C26039" w:rsidDel="00375563">
                <w:rPr>
                  <w:color w:val="CC7832"/>
                  <w:lang w:val="en-US"/>
                </w:rPr>
                <w:br/>
                <w:delText xml:space="preserve">    </w:delText>
              </w:r>
              <w:r w:rsidR="00C26039" w:rsidRPr="00C26039" w:rsidDel="00375563">
                <w:rPr>
                  <w:color w:val="A9B7C6"/>
                  <w:lang w:val="en-US"/>
                </w:rPr>
                <w:delText>LocalDate date</w:delText>
              </w:r>
              <w:r w:rsidR="00C26039" w:rsidRPr="00C26039" w:rsidDel="00375563">
                <w:rPr>
                  <w:color w:val="CC7832"/>
                  <w:lang w:val="en-US"/>
                </w:rPr>
                <w:delText>;</w:delText>
              </w:r>
              <w:r w:rsidR="00C26039" w:rsidRPr="00C26039" w:rsidDel="00375563">
                <w:rPr>
                  <w:color w:val="CC7832"/>
                  <w:lang w:val="en-US"/>
                </w:rPr>
                <w:br/>
                <w:delText xml:space="preserve">    for </w:delText>
              </w:r>
              <w:r w:rsidR="00C26039" w:rsidRPr="00C26039" w:rsidDel="00375563">
                <w:rPr>
                  <w:color w:val="A9B7C6"/>
                  <w:lang w:val="en-US"/>
                </w:rPr>
                <w:delText xml:space="preserve">(i = </w:delText>
              </w:r>
              <w:r w:rsidR="00C26039" w:rsidRPr="00C26039" w:rsidDel="00375563">
                <w:rPr>
                  <w:color w:val="6897BB"/>
                  <w:lang w:val="en-US"/>
                </w:rPr>
                <w:delText>0</w:delText>
              </w:r>
              <w:r w:rsidR="00C26039" w:rsidRPr="00C26039" w:rsidDel="00375563">
                <w:rPr>
                  <w:color w:val="CC7832"/>
                  <w:lang w:val="en-US"/>
                </w:rPr>
                <w:delText xml:space="preserve">; </w:delText>
              </w:r>
              <w:r w:rsidR="00C26039" w:rsidRPr="00C26039" w:rsidDel="00375563">
                <w:rPr>
                  <w:color w:val="A9B7C6"/>
                  <w:lang w:val="en-US"/>
                </w:rPr>
                <w:delText>i &lt; nRows</w:delText>
              </w:r>
              <w:r w:rsidR="00C26039" w:rsidRPr="00C26039" w:rsidDel="00375563">
                <w:rPr>
                  <w:color w:val="CC7832"/>
                  <w:lang w:val="en-US"/>
                </w:rPr>
                <w:delText xml:space="preserve">; </w:delText>
              </w:r>
              <w:r w:rsidR="00C26039" w:rsidRPr="00C26039" w:rsidDel="00375563">
                <w:rPr>
                  <w:color w:val="A9B7C6"/>
                  <w:lang w:val="en-US"/>
                </w:rPr>
                <w:delText>i++) {</w:delText>
              </w:r>
              <w:r w:rsidR="00C26039" w:rsidRPr="00C26039" w:rsidDel="00375563">
                <w:rPr>
                  <w:color w:val="A9B7C6"/>
                  <w:lang w:val="en-US"/>
                </w:rPr>
                <w:br/>
                <w:delText xml:space="preserve">        row = sheet.getRow(i)</w:delText>
              </w:r>
              <w:r w:rsidR="00C26039" w:rsidRPr="00C26039" w:rsidDel="00375563">
                <w:rPr>
                  <w:color w:val="CC7832"/>
                  <w:lang w:val="en-US"/>
                </w:rPr>
                <w:delText>;</w:delText>
              </w:r>
              <w:r w:rsidR="00C26039" w:rsidRPr="00C26039" w:rsidDel="00375563">
                <w:rPr>
                  <w:color w:val="CC7832"/>
                  <w:lang w:val="en-US"/>
                </w:rPr>
                <w:br/>
                <w:delText xml:space="preserve">        if </w:delText>
              </w:r>
              <w:r w:rsidR="00C26039" w:rsidRPr="00C26039" w:rsidDel="00375563">
                <w:rPr>
                  <w:color w:val="A9B7C6"/>
                  <w:lang w:val="en-US"/>
                </w:rPr>
                <w:delText xml:space="preserve">(row == </w:delText>
              </w:r>
              <w:r w:rsidR="00C26039" w:rsidRPr="00C26039" w:rsidDel="00375563">
                <w:rPr>
                  <w:color w:val="CC7832"/>
                  <w:lang w:val="en-US"/>
                </w:rPr>
                <w:delText>null</w:delText>
              </w:r>
              <w:r w:rsidR="00C26039" w:rsidRPr="00C26039" w:rsidDel="00375563">
                <w:rPr>
                  <w:color w:val="A9B7C6"/>
                  <w:lang w:val="en-US"/>
                </w:rPr>
                <w:delText>)</w:delText>
              </w:r>
              <w:r w:rsidR="00C26039" w:rsidRPr="00C26039" w:rsidDel="00375563">
                <w:rPr>
                  <w:color w:val="A9B7C6"/>
                  <w:lang w:val="en-US"/>
                </w:rPr>
                <w:br/>
                <w:delText xml:space="preserve">            </w:delText>
              </w:r>
              <w:r w:rsidR="00C26039" w:rsidRPr="00C26039" w:rsidDel="00375563">
                <w:rPr>
                  <w:color w:val="CC7832"/>
                  <w:lang w:val="en-US"/>
                </w:rPr>
                <w:delText>continue;</w:delText>
              </w:r>
              <w:r w:rsidR="00C26039" w:rsidRPr="00C26039" w:rsidDel="00375563">
                <w:rPr>
                  <w:color w:val="CC7832"/>
                  <w:lang w:val="en-US"/>
                </w:rPr>
                <w:br/>
                <w:delText xml:space="preserve">        if </w:delText>
              </w:r>
              <w:r w:rsidR="00C26039" w:rsidRPr="00C26039" w:rsidDel="00375563">
                <w:rPr>
                  <w:color w:val="A9B7C6"/>
                  <w:lang w:val="en-US"/>
                </w:rPr>
                <w:delText xml:space="preserve">(row.getLastCellNum() &lt; </w:delText>
              </w:r>
              <w:r w:rsidR="00C26039" w:rsidRPr="00C26039" w:rsidDel="00375563">
                <w:rPr>
                  <w:color w:val="6897BB"/>
                  <w:lang w:val="en-US"/>
                </w:rPr>
                <w:delText>3</w:delText>
              </w:r>
              <w:r w:rsidR="00C26039" w:rsidRPr="00C26039" w:rsidDel="00375563">
                <w:rPr>
                  <w:color w:val="A9B7C6"/>
                  <w:lang w:val="en-US"/>
                </w:rPr>
                <w:delText>)</w:delText>
              </w:r>
              <w:r w:rsidR="00C26039" w:rsidRPr="00C26039" w:rsidDel="00375563">
                <w:rPr>
                  <w:color w:val="A9B7C6"/>
                  <w:lang w:val="en-US"/>
                </w:rPr>
                <w:br/>
                <w:delText xml:space="preserve">            </w:delText>
              </w:r>
              <w:r w:rsidR="00C26039" w:rsidRPr="00C26039" w:rsidDel="00375563">
                <w:rPr>
                  <w:color w:val="CC7832"/>
                  <w:lang w:val="en-US"/>
                </w:rPr>
                <w:delText>continue;</w:delText>
              </w:r>
              <w:r w:rsidR="00C26039" w:rsidRPr="00C26039" w:rsidDel="00375563">
                <w:rPr>
                  <w:color w:val="CC7832"/>
                  <w:lang w:val="en-US"/>
                </w:rPr>
                <w:br/>
                <w:delText xml:space="preserve">        </w:delText>
              </w:r>
              <w:r w:rsidR="00C26039" w:rsidRPr="00C26039" w:rsidDel="00375563">
                <w:rPr>
                  <w:color w:val="A9B7C6"/>
                  <w:lang w:val="en-US"/>
                </w:rPr>
                <w:delText>cell = row.getCell(</w:delText>
              </w:r>
              <w:r w:rsidR="00C26039" w:rsidRPr="00C26039" w:rsidDel="00375563">
                <w:rPr>
                  <w:color w:val="6897BB"/>
                  <w:lang w:val="en-US"/>
                </w:rPr>
                <w:delText>0</w:delText>
              </w:r>
              <w:r w:rsidR="00C26039" w:rsidRPr="00C26039" w:rsidDel="00375563">
                <w:rPr>
                  <w:color w:val="A9B7C6"/>
                  <w:lang w:val="en-US"/>
                </w:rPr>
                <w:delText>)</w:delText>
              </w:r>
              <w:r w:rsidR="00C26039" w:rsidRPr="00C26039" w:rsidDel="00375563">
                <w:rPr>
                  <w:color w:val="CC7832"/>
                  <w:lang w:val="en-US"/>
                </w:rPr>
                <w:delText>;</w:delText>
              </w:r>
              <w:r w:rsidR="00C26039" w:rsidRPr="00C26039" w:rsidDel="00375563">
                <w:rPr>
                  <w:color w:val="CC7832"/>
                  <w:lang w:val="en-US"/>
                </w:rPr>
                <w:br/>
                <w:delText xml:space="preserve">        </w:delText>
              </w:r>
              <w:r w:rsidR="00C26039" w:rsidRPr="00C26039" w:rsidDel="00375563">
                <w:rPr>
                  <w:color w:val="A9B7C6"/>
                  <w:lang w:val="en-US"/>
                </w:rPr>
                <w:delText>tUUID = cell.getStringCellValue()</w:delText>
              </w:r>
              <w:r w:rsidR="00C26039" w:rsidRPr="00C26039" w:rsidDel="00375563">
                <w:rPr>
                  <w:color w:val="CC7832"/>
                  <w:lang w:val="en-US"/>
                </w:rPr>
                <w:delText>;</w:delText>
              </w:r>
              <w:r w:rsidR="00C26039" w:rsidRPr="00C26039" w:rsidDel="00375563">
                <w:rPr>
                  <w:color w:val="CC7832"/>
                  <w:lang w:val="en-US"/>
                </w:rPr>
                <w:br/>
                <w:delText xml:space="preserve">        if </w:delText>
              </w:r>
              <w:r w:rsidR="00C26039" w:rsidRPr="00C26039" w:rsidDel="00375563">
                <w:rPr>
                  <w:color w:val="A9B7C6"/>
                  <w:lang w:val="en-US"/>
                </w:rPr>
                <w:delText xml:space="preserve">(tUUID.length() == </w:delText>
              </w:r>
              <w:r w:rsidR="00C26039" w:rsidRPr="00C26039" w:rsidDel="00375563">
                <w:rPr>
                  <w:color w:val="6897BB"/>
                  <w:lang w:val="en-US"/>
                </w:rPr>
                <w:delText>0</w:delText>
              </w:r>
              <w:r w:rsidR="00C26039" w:rsidRPr="00C26039" w:rsidDel="00375563">
                <w:rPr>
                  <w:color w:val="A9B7C6"/>
                  <w:lang w:val="en-US"/>
                </w:rPr>
                <w:delText>)</w:delText>
              </w:r>
              <w:r w:rsidR="00C26039" w:rsidRPr="00C26039" w:rsidDel="00375563">
                <w:rPr>
                  <w:color w:val="A9B7C6"/>
                  <w:lang w:val="en-US"/>
                </w:rPr>
                <w:br/>
                <w:delText xml:space="preserve">            </w:delText>
              </w:r>
              <w:r w:rsidR="00C26039" w:rsidRPr="00C26039" w:rsidDel="00375563">
                <w:rPr>
                  <w:color w:val="CC7832"/>
                  <w:lang w:val="en-US"/>
                </w:rPr>
                <w:delText>continue;</w:delText>
              </w:r>
              <w:r w:rsidR="00C26039" w:rsidRPr="00C26039" w:rsidDel="00375563">
                <w:rPr>
                  <w:color w:val="CC7832"/>
                  <w:lang w:val="en-US"/>
                </w:rPr>
                <w:br/>
              </w:r>
              <w:r w:rsidR="00C26039" w:rsidRPr="00C26039" w:rsidDel="00375563">
                <w:rPr>
                  <w:color w:val="CC7832"/>
                  <w:lang w:val="en-US"/>
                </w:rPr>
                <w:br/>
                <w:delText xml:space="preserve">        </w:delText>
              </w:r>
              <w:r w:rsidR="00C26039" w:rsidRPr="00C26039" w:rsidDel="00375563">
                <w:rPr>
                  <w:color w:val="A9B7C6"/>
                  <w:lang w:val="en-US"/>
                </w:rPr>
                <w:delText xml:space="preserve">time = </w:delText>
              </w:r>
              <w:r w:rsidR="00C26039" w:rsidRPr="00C26039" w:rsidDel="00375563">
                <w:rPr>
                  <w:color w:val="CC7832"/>
                  <w:lang w:val="en-US"/>
                </w:rPr>
                <w:delText xml:space="preserve">new </w:delText>
              </w:r>
              <w:r w:rsidR="00C26039" w:rsidRPr="00C26039" w:rsidDel="00375563">
                <w:rPr>
                  <w:color w:val="A9B7C6"/>
                  <w:lang w:val="en-US"/>
                </w:rPr>
                <w:delText>CTime()</w:delText>
              </w:r>
              <w:r w:rsidR="00C26039" w:rsidRPr="00C26039" w:rsidDel="00375563">
                <w:rPr>
                  <w:color w:val="CC7832"/>
                  <w:lang w:val="en-US"/>
                </w:rPr>
                <w:delText>;</w:delText>
              </w:r>
              <w:r w:rsidR="00C26039" w:rsidRPr="00C26039" w:rsidDel="00375563">
                <w:rPr>
                  <w:color w:val="CC7832"/>
                  <w:lang w:val="en-US"/>
                </w:rPr>
                <w:br/>
                <w:delText xml:space="preserve">        </w:delText>
              </w:r>
              <w:r w:rsidR="00C26039" w:rsidRPr="00C26039" w:rsidDel="00375563">
                <w:rPr>
                  <w:color w:val="A9B7C6"/>
                  <w:lang w:val="en-US"/>
                </w:rPr>
                <w:delText>id = UUID.</w:delText>
              </w:r>
              <w:r w:rsidR="00C26039" w:rsidRPr="00C26039" w:rsidDel="00375563">
                <w:rPr>
                  <w:i/>
                  <w:iCs/>
                  <w:color w:val="A9B7C6"/>
                  <w:lang w:val="en-US"/>
                </w:rPr>
                <w:delText>fromString</w:delText>
              </w:r>
              <w:r w:rsidR="00C26039" w:rsidRPr="00C26039" w:rsidDel="00375563">
                <w:rPr>
                  <w:color w:val="A9B7C6"/>
                  <w:lang w:val="en-US"/>
                </w:rPr>
                <w:delText>(tUUID)</w:delText>
              </w:r>
              <w:r w:rsidR="00C26039" w:rsidRPr="00C26039" w:rsidDel="00375563">
                <w:rPr>
                  <w:color w:val="CC7832"/>
                  <w:lang w:val="en-US"/>
                </w:rPr>
                <w:delText>;</w:delText>
              </w:r>
              <w:r w:rsidR="00C26039" w:rsidRPr="00C26039" w:rsidDel="00375563">
                <w:rPr>
                  <w:color w:val="CC7832"/>
                  <w:lang w:val="en-US"/>
                </w:rPr>
                <w:br/>
                <w:delText xml:space="preserve">        </w:delText>
              </w:r>
              <w:r w:rsidR="00C26039" w:rsidRPr="00C26039" w:rsidDel="00375563">
                <w:rPr>
                  <w:color w:val="A9B7C6"/>
                  <w:lang w:val="en-US"/>
                </w:rPr>
                <w:delText>time.setId(id)</w:delText>
              </w:r>
              <w:r w:rsidR="00C26039" w:rsidRPr="00C26039" w:rsidDel="00375563">
                <w:rPr>
                  <w:color w:val="CC7832"/>
                  <w:lang w:val="en-US"/>
                </w:rPr>
                <w:delText>;</w:delText>
              </w:r>
              <w:r w:rsidR="00C26039" w:rsidRPr="00C26039" w:rsidDel="00375563">
                <w:rPr>
                  <w:color w:val="CC7832"/>
                  <w:lang w:val="en-US"/>
                </w:rPr>
                <w:br/>
                <w:delText xml:space="preserve">        </w:delText>
              </w:r>
              <w:r w:rsidR="00C26039" w:rsidRPr="00C26039" w:rsidDel="00375563">
                <w:rPr>
                  <w:color w:val="A9B7C6"/>
                  <w:lang w:val="en-US"/>
                </w:rPr>
                <w:delText>cell = row.getCell(</w:delText>
              </w:r>
              <w:r w:rsidR="00C26039" w:rsidRPr="00C26039" w:rsidDel="00375563">
                <w:rPr>
                  <w:color w:val="6897BB"/>
                  <w:lang w:val="en-US"/>
                </w:rPr>
                <w:delText>1</w:delText>
              </w:r>
              <w:r w:rsidR="00C26039" w:rsidRPr="00C26039" w:rsidDel="00375563">
                <w:rPr>
                  <w:color w:val="A9B7C6"/>
                  <w:lang w:val="en-US"/>
                </w:rPr>
                <w:delText>)</w:delText>
              </w:r>
              <w:r w:rsidR="00C26039" w:rsidRPr="00C26039" w:rsidDel="00375563">
                <w:rPr>
                  <w:color w:val="CC7832"/>
                  <w:lang w:val="en-US"/>
                </w:rPr>
                <w:delText>;</w:delText>
              </w:r>
              <w:r w:rsidR="00C26039" w:rsidRPr="00C26039" w:rsidDel="00375563">
                <w:rPr>
                  <w:color w:val="CC7832"/>
                  <w:lang w:val="en-US"/>
                </w:rPr>
                <w:br/>
                <w:delText xml:space="preserve">        </w:delText>
              </w:r>
              <w:r w:rsidR="00C26039" w:rsidRPr="00C26039" w:rsidDel="00375563">
                <w:rPr>
                  <w:color w:val="A9B7C6"/>
                  <w:lang w:val="en-US"/>
                </w:rPr>
                <w:delText>date = cell.getLocalDateTimeCellValue().toLocalDate()</w:delText>
              </w:r>
              <w:r w:rsidR="00C26039" w:rsidRPr="00C26039" w:rsidDel="00375563">
                <w:rPr>
                  <w:color w:val="CC7832"/>
                  <w:lang w:val="en-US"/>
                </w:rPr>
                <w:delText>;</w:delText>
              </w:r>
              <w:r w:rsidR="00C26039" w:rsidRPr="00C26039" w:rsidDel="00375563">
                <w:rPr>
                  <w:color w:val="CC7832"/>
                  <w:lang w:val="en-US"/>
                </w:rPr>
                <w:br/>
                <w:delText xml:space="preserve">        </w:delText>
              </w:r>
              <w:r w:rsidR="00C26039" w:rsidRPr="00C26039" w:rsidDel="00375563">
                <w:rPr>
                  <w:color w:val="A9B7C6"/>
                  <w:lang w:val="en-US"/>
                </w:rPr>
                <w:delText>time.setDate(date)</w:delText>
              </w:r>
              <w:r w:rsidR="00C26039" w:rsidRPr="00C26039" w:rsidDel="00375563">
                <w:rPr>
                  <w:color w:val="CC7832"/>
                  <w:lang w:val="en-US"/>
                </w:rPr>
                <w:delText>;</w:delText>
              </w:r>
              <w:r w:rsidR="00C26039" w:rsidRPr="00C26039" w:rsidDel="00375563">
                <w:rPr>
                  <w:color w:val="CC7832"/>
                  <w:lang w:val="en-US"/>
                </w:rPr>
                <w:br/>
                <w:delText xml:space="preserve">        </w:delText>
              </w:r>
              <w:r w:rsidR="00C26039" w:rsidRPr="00C26039" w:rsidDel="00375563">
                <w:rPr>
                  <w:color w:val="A9B7C6"/>
                  <w:lang w:val="en-US"/>
                </w:rPr>
                <w:delText>cell = row.getCell(</w:delText>
              </w:r>
              <w:r w:rsidR="00C26039" w:rsidRPr="00C26039" w:rsidDel="00375563">
                <w:rPr>
                  <w:color w:val="6897BB"/>
                  <w:lang w:val="en-US"/>
                </w:rPr>
                <w:delText>2</w:delText>
              </w:r>
              <w:r w:rsidR="00C26039" w:rsidRPr="00C26039" w:rsidDel="00375563">
                <w:rPr>
                  <w:color w:val="A9B7C6"/>
                  <w:lang w:val="en-US"/>
                </w:rPr>
                <w:delText>)</w:delText>
              </w:r>
              <w:r w:rsidR="00C26039" w:rsidRPr="00C26039" w:rsidDel="00375563">
                <w:rPr>
                  <w:color w:val="CC7832"/>
                  <w:lang w:val="en-US"/>
                </w:rPr>
                <w:delText>;</w:delText>
              </w:r>
              <w:r w:rsidR="00C26039" w:rsidRPr="00C26039" w:rsidDel="00375563">
                <w:rPr>
                  <w:color w:val="CC7832"/>
                  <w:lang w:val="en-US"/>
                </w:rPr>
                <w:br/>
                <w:delText xml:space="preserve">        </w:delText>
              </w:r>
              <w:r w:rsidR="00C26039" w:rsidRPr="00C26039" w:rsidDel="00375563">
                <w:rPr>
                  <w:color w:val="A9B7C6"/>
                  <w:lang w:val="en-US"/>
                </w:rPr>
                <w:delText>day = cell.getStringCellValue()</w:delText>
              </w:r>
              <w:r w:rsidR="00C26039" w:rsidRPr="00C26039" w:rsidDel="00375563">
                <w:rPr>
                  <w:color w:val="CC7832"/>
                  <w:lang w:val="en-US"/>
                </w:rPr>
                <w:delText>;</w:delText>
              </w:r>
              <w:r w:rsidR="00C26039" w:rsidRPr="00C26039" w:rsidDel="00375563">
                <w:rPr>
                  <w:color w:val="CC7832"/>
                  <w:lang w:val="en-US"/>
                </w:rPr>
                <w:br/>
                <w:delText xml:space="preserve">        </w:delText>
              </w:r>
              <w:r w:rsidR="00C26039" w:rsidRPr="00C26039" w:rsidDel="00375563">
                <w:rPr>
                  <w:color w:val="A9B7C6"/>
                  <w:lang w:val="en-US"/>
                </w:rPr>
                <w:delText>time.setDay(day)</w:delText>
              </w:r>
              <w:r w:rsidR="00C26039" w:rsidRPr="00C26039" w:rsidDel="00375563">
                <w:rPr>
                  <w:color w:val="CC7832"/>
                  <w:lang w:val="en-US"/>
                </w:rPr>
                <w:delText>;</w:delText>
              </w:r>
              <w:r w:rsidR="00C26039" w:rsidRPr="00C26039" w:rsidDel="00375563">
                <w:rPr>
                  <w:color w:val="CC7832"/>
                  <w:lang w:val="en-US"/>
                </w:rPr>
                <w:br/>
                <w:delText xml:space="preserve">        </w:delText>
              </w:r>
              <w:r w:rsidR="00C26039" w:rsidRPr="00C26039" w:rsidDel="00375563">
                <w:rPr>
                  <w:i/>
                  <w:iCs/>
                  <w:color w:val="9876AA"/>
                  <w:lang w:val="en-US"/>
                </w:rPr>
                <w:delText>times</w:delText>
              </w:r>
              <w:r w:rsidR="00C26039" w:rsidRPr="00C26039" w:rsidDel="00375563">
                <w:rPr>
                  <w:color w:val="A9B7C6"/>
                  <w:lang w:val="en-US"/>
                </w:rPr>
                <w:delText>.put(id</w:delText>
              </w:r>
              <w:r w:rsidR="00C26039" w:rsidRPr="00C26039" w:rsidDel="00375563">
                <w:rPr>
                  <w:color w:val="CC7832"/>
                  <w:lang w:val="en-US"/>
                </w:rPr>
                <w:delText xml:space="preserve">, </w:delText>
              </w:r>
              <w:r w:rsidR="00C26039" w:rsidRPr="00C26039" w:rsidDel="00375563">
                <w:rPr>
                  <w:color w:val="A9B7C6"/>
                  <w:lang w:val="en-US"/>
                </w:rPr>
                <w:delText>time)</w:delText>
              </w:r>
              <w:r w:rsidR="00C26039" w:rsidRPr="00C26039" w:rsidDel="00375563">
                <w:rPr>
                  <w:color w:val="CC7832"/>
                  <w:lang w:val="en-US"/>
                </w:rPr>
                <w:delText>;</w:delText>
              </w:r>
              <w:r w:rsidR="00C26039" w:rsidRPr="00C26039" w:rsidDel="00375563">
                <w:rPr>
                  <w:color w:val="CC7832"/>
                  <w:lang w:val="en-US"/>
                </w:rPr>
                <w:br/>
                <w:delText xml:space="preserve">    </w:delText>
              </w:r>
              <w:r w:rsidR="00C26039" w:rsidRPr="00C26039" w:rsidDel="00375563">
                <w:rPr>
                  <w:color w:val="A9B7C6"/>
                  <w:lang w:val="en-US"/>
                </w:rPr>
                <w:delText>}</w:delText>
              </w:r>
              <w:r w:rsidR="00C26039" w:rsidRPr="00C26039" w:rsidDel="00375563">
                <w:rPr>
                  <w:color w:val="A9B7C6"/>
                  <w:lang w:val="en-US"/>
                </w:rPr>
                <w:br/>
                <w:delText>}</w:delText>
              </w:r>
            </w:del>
          </w:p>
          <w:p w14:paraId="1D08A1B8" w14:textId="73BAFDDC" w:rsidR="00C26039" w:rsidRPr="00951C99" w:rsidRDefault="00C26039">
            <w:pPr>
              <w:pStyle w:val="afffc"/>
              <w:pPrChange w:id="1029" w:author="Пользователь" w:date="2022-12-22T01:57:00Z">
                <w:pPr>
                  <w:pStyle w:val="afff9"/>
                  <w:spacing w:line="360" w:lineRule="auto"/>
                </w:pPr>
              </w:pPrChange>
            </w:pPr>
          </w:p>
        </w:tc>
      </w:tr>
    </w:tbl>
    <w:p w14:paraId="3F59F496" w14:textId="77777777" w:rsidR="00C26039" w:rsidRPr="00C26039" w:rsidRDefault="00C26039" w:rsidP="009269B7">
      <w:pPr>
        <w:rPr>
          <w:lang w:val="en-US"/>
        </w:rPr>
      </w:pPr>
    </w:p>
    <w:tbl>
      <w:tblPr>
        <w:tblStyle w:val="aa"/>
        <w:tblW w:w="0" w:type="auto"/>
        <w:tblInd w:w="0" w:type="dxa"/>
        <w:tblLook w:val="04A0" w:firstRow="1" w:lastRow="0" w:firstColumn="1" w:lastColumn="0" w:noHBand="0" w:noVBand="1"/>
      </w:tblPr>
      <w:tblGrid>
        <w:gridCol w:w="9962"/>
      </w:tblGrid>
      <w:tr w:rsidR="00C26039" w14:paraId="03BCD0A5" w14:textId="77777777" w:rsidTr="000C0CFA">
        <w:tc>
          <w:tcPr>
            <w:tcW w:w="9962" w:type="dxa"/>
          </w:tcPr>
          <w:p w14:paraId="130A0DB7" w14:textId="5C360CA3" w:rsidR="00C26039" w:rsidRDefault="00C26039" w:rsidP="009269B7">
            <w:pPr>
              <w:pStyle w:val="aff6"/>
              <w:keepNext/>
              <w:spacing w:line="360" w:lineRule="auto"/>
            </w:pPr>
            <w:r>
              <w:t xml:space="preserve">Листинг </w:t>
            </w:r>
            <w:r w:rsidRPr="00C26039">
              <w:t>3</w:t>
            </w:r>
            <w:r>
              <w:t xml:space="preserve"> – Метод для загрузки данных </w:t>
            </w:r>
            <w:r>
              <w:rPr>
                <w:lang w:val="en-US"/>
              </w:rPr>
              <w:t>Food</w:t>
            </w:r>
            <w:r>
              <w:t xml:space="preserve"> из электронной таблицы</w:t>
            </w:r>
          </w:p>
        </w:tc>
      </w:tr>
      <w:tr w:rsidR="00C26039" w:rsidRPr="007668A7" w14:paraId="3E3FE2CC" w14:textId="77777777" w:rsidTr="000C0CFA">
        <w:tc>
          <w:tcPr>
            <w:tcW w:w="9962" w:type="dxa"/>
          </w:tcPr>
          <w:p w14:paraId="6DEE5D4C" w14:textId="77777777" w:rsidR="00375563" w:rsidRDefault="00375563" w:rsidP="00375563">
            <w:pPr>
              <w:pStyle w:val="afffc"/>
              <w:spacing w:before="0" w:beforeAutospacing="0" w:after="0" w:afterAutospacing="0"/>
              <w:rPr>
                <w:ins w:id="1030" w:author="Пользователь" w:date="2022-12-22T02:00:00Z"/>
              </w:rPr>
            </w:pPr>
            <w:ins w:id="1031" w:author="Пользователь" w:date="2022-12-22T02:00:00Z">
              <w:r>
                <w:rPr>
                  <w:rFonts w:ascii="Courier New" w:hAnsi="Courier New" w:cs="Courier New"/>
                  <w:i/>
                  <w:iCs/>
                  <w:color w:val="629755"/>
                  <w:sz w:val="22"/>
                  <w:szCs w:val="22"/>
                </w:rPr>
                <w:t>/*******************************************************</w:t>
              </w:r>
            </w:ins>
          </w:p>
          <w:p w14:paraId="6C7E19C7" w14:textId="77777777" w:rsidR="00375563" w:rsidRDefault="00375563" w:rsidP="00375563">
            <w:pPr>
              <w:pStyle w:val="afffc"/>
              <w:spacing w:before="0" w:beforeAutospacing="0" w:after="0" w:afterAutospacing="0"/>
              <w:rPr>
                <w:ins w:id="1032" w:author="Пользователь" w:date="2022-12-22T02:00:00Z"/>
              </w:rPr>
            </w:pPr>
            <w:ins w:id="1033" w:author="Пользователь" w:date="2022-12-22T02:00:00Z">
              <w:r>
                <w:rPr>
                  <w:rFonts w:ascii="Courier New" w:hAnsi="Courier New" w:cs="Courier New"/>
                  <w:i/>
                  <w:iCs/>
                  <w:color w:val="629755"/>
                  <w:sz w:val="22"/>
                  <w:szCs w:val="22"/>
                </w:rPr>
                <w:t>* Загрузка информации об еде из электронной таблицы.  *</w:t>
              </w:r>
            </w:ins>
          </w:p>
          <w:p w14:paraId="3CAFDA29" w14:textId="77777777" w:rsidR="00375563" w:rsidRDefault="00375563" w:rsidP="00375563">
            <w:pPr>
              <w:pStyle w:val="afffc"/>
              <w:spacing w:before="0" w:beforeAutospacing="0" w:after="0" w:afterAutospacing="0"/>
              <w:rPr>
                <w:ins w:id="1034" w:author="Пользователь" w:date="2022-12-22T02:00:00Z"/>
              </w:rPr>
            </w:pPr>
            <w:ins w:id="1035" w:author="Пользователь" w:date="2022-12-22T02:00:00Z">
              <w:r>
                <w:rPr>
                  <w:rFonts w:ascii="Courier New" w:hAnsi="Courier New" w:cs="Courier New"/>
                  <w:i/>
                  <w:iCs/>
                  <w:color w:val="629755"/>
                  <w:sz w:val="22"/>
                  <w:szCs w:val="22"/>
                </w:rPr>
                <w:t xml:space="preserve">* Результат в карте </w:t>
              </w:r>
              <w:proofErr w:type="spellStart"/>
              <w:r>
                <w:rPr>
                  <w:rFonts w:ascii="Courier New" w:hAnsi="Courier New" w:cs="Courier New"/>
                  <w:i/>
                  <w:iCs/>
                  <w:color w:val="629755"/>
                  <w:sz w:val="22"/>
                  <w:szCs w:val="22"/>
                </w:rPr>
                <w:t>foods</w:t>
              </w:r>
              <w:proofErr w:type="spellEnd"/>
              <w:r>
                <w:rPr>
                  <w:rFonts w:ascii="Courier New" w:hAnsi="Courier New" w:cs="Courier New"/>
                  <w:i/>
                  <w:iCs/>
                  <w:color w:val="629755"/>
                  <w:sz w:val="22"/>
                  <w:szCs w:val="22"/>
                </w:rPr>
                <w:t>.                            *</w:t>
              </w:r>
            </w:ins>
          </w:p>
          <w:p w14:paraId="41511BE7" w14:textId="77777777" w:rsidR="00375563" w:rsidRPr="00375563" w:rsidRDefault="00375563" w:rsidP="00375563">
            <w:pPr>
              <w:pStyle w:val="afffc"/>
              <w:spacing w:before="0" w:beforeAutospacing="0" w:after="0" w:afterAutospacing="0"/>
              <w:rPr>
                <w:ins w:id="1036" w:author="Пользователь" w:date="2022-12-22T02:00:00Z"/>
                <w:lang w:val="en-US"/>
                <w:rPrChange w:id="1037" w:author="Пользователь" w:date="2022-12-22T02:00:00Z">
                  <w:rPr>
                    <w:ins w:id="1038" w:author="Пользователь" w:date="2022-12-22T02:00:00Z"/>
                  </w:rPr>
                </w:rPrChange>
              </w:rPr>
            </w:pPr>
            <w:ins w:id="1039" w:author="Пользователь" w:date="2022-12-22T02:00:00Z">
              <w:r>
                <w:rPr>
                  <w:rFonts w:ascii="Courier New" w:hAnsi="Courier New" w:cs="Courier New"/>
                  <w:i/>
                  <w:iCs/>
                  <w:color w:val="629755"/>
                  <w:sz w:val="22"/>
                  <w:szCs w:val="22"/>
                </w:rPr>
                <w:t xml:space="preserve">* </w:t>
              </w:r>
              <w:r>
                <w:rPr>
                  <w:rFonts w:ascii="Courier New" w:hAnsi="Courier New" w:cs="Courier New"/>
                  <w:b/>
                  <w:bCs/>
                  <w:i/>
                  <w:iCs/>
                  <w:color w:val="629755"/>
                  <w:sz w:val="22"/>
                  <w:szCs w:val="22"/>
                </w:rPr>
                <w:t>@</w:t>
              </w:r>
              <w:proofErr w:type="spellStart"/>
              <w:r>
                <w:rPr>
                  <w:rFonts w:ascii="Courier New" w:hAnsi="Courier New" w:cs="Courier New"/>
                  <w:b/>
                  <w:bCs/>
                  <w:i/>
                  <w:iCs/>
                  <w:color w:val="629755"/>
                  <w:sz w:val="22"/>
                  <w:szCs w:val="22"/>
                </w:rPr>
                <w:t>param</w:t>
              </w:r>
              <w:proofErr w:type="spellEnd"/>
              <w:r>
                <w:rPr>
                  <w:rFonts w:ascii="Courier New" w:hAnsi="Courier New" w:cs="Courier New"/>
                  <w:b/>
                  <w:bCs/>
                  <w:i/>
                  <w:iCs/>
                  <w:color w:val="629755"/>
                  <w:sz w:val="22"/>
                  <w:szCs w:val="22"/>
                </w:rPr>
                <w:t xml:space="preserve"> </w:t>
              </w:r>
              <w:proofErr w:type="spellStart"/>
              <w:r>
                <w:rPr>
                  <w:rFonts w:ascii="Courier New" w:hAnsi="Courier New" w:cs="Courier New"/>
                  <w:i/>
                  <w:iCs/>
                  <w:color w:val="8A653B"/>
                  <w:sz w:val="22"/>
                  <w:szCs w:val="22"/>
                </w:rPr>
                <w:t>wb</w:t>
              </w:r>
              <w:proofErr w:type="spellEnd"/>
              <w:r>
                <w:rPr>
                  <w:rFonts w:ascii="Courier New" w:hAnsi="Courier New" w:cs="Courier New"/>
                  <w:i/>
                  <w:iCs/>
                  <w:color w:val="8A653B"/>
                  <w:sz w:val="22"/>
                  <w:szCs w:val="22"/>
                </w:rPr>
                <w:t xml:space="preserve"> </w:t>
              </w:r>
              <w:r>
                <w:rPr>
                  <w:rFonts w:ascii="Courier New" w:hAnsi="Courier New" w:cs="Courier New"/>
                  <w:i/>
                  <w:iCs/>
                  <w:color w:val="629755"/>
                  <w:sz w:val="22"/>
                  <w:szCs w:val="22"/>
                </w:rPr>
                <w:t xml:space="preserve">- рабочая книга с данными.                </w:t>
              </w:r>
              <w:r w:rsidRPr="00375563">
                <w:rPr>
                  <w:rFonts w:ascii="Courier New" w:hAnsi="Courier New" w:cs="Courier New"/>
                  <w:i/>
                  <w:iCs/>
                  <w:color w:val="629755"/>
                  <w:sz w:val="22"/>
                  <w:szCs w:val="22"/>
                  <w:lang w:val="en-US"/>
                  <w:rPrChange w:id="1040" w:author="Пользователь" w:date="2022-12-22T02:00:00Z">
                    <w:rPr>
                      <w:rFonts w:ascii="Courier New" w:hAnsi="Courier New" w:cs="Courier New"/>
                      <w:i/>
                      <w:iCs/>
                      <w:color w:val="629755"/>
                      <w:sz w:val="22"/>
                      <w:szCs w:val="22"/>
                    </w:rPr>
                  </w:rPrChange>
                </w:rPr>
                <w:t>*</w:t>
              </w:r>
            </w:ins>
          </w:p>
          <w:p w14:paraId="5FA851EB" w14:textId="77777777" w:rsidR="00375563" w:rsidRPr="00375563" w:rsidRDefault="00375563" w:rsidP="00375563">
            <w:pPr>
              <w:pStyle w:val="afffc"/>
              <w:spacing w:before="0" w:beforeAutospacing="0" w:after="0" w:afterAutospacing="0"/>
              <w:rPr>
                <w:ins w:id="1041" w:author="Пользователь" w:date="2022-12-22T02:00:00Z"/>
                <w:lang w:val="en-US"/>
                <w:rPrChange w:id="1042" w:author="Пользователь" w:date="2022-12-22T02:00:00Z">
                  <w:rPr>
                    <w:ins w:id="1043" w:author="Пользователь" w:date="2022-12-22T02:00:00Z"/>
                  </w:rPr>
                </w:rPrChange>
              </w:rPr>
            </w:pPr>
            <w:ins w:id="1044" w:author="Пользователь" w:date="2022-12-22T02:00:00Z">
              <w:r w:rsidRPr="00375563">
                <w:rPr>
                  <w:rFonts w:ascii="Courier New" w:hAnsi="Courier New" w:cs="Courier New"/>
                  <w:i/>
                  <w:iCs/>
                  <w:color w:val="629755"/>
                  <w:sz w:val="22"/>
                  <w:szCs w:val="22"/>
                  <w:lang w:val="en-US"/>
                  <w:rPrChange w:id="1045" w:author="Пользователь" w:date="2022-12-22T02:00:00Z">
                    <w:rPr>
                      <w:rFonts w:ascii="Courier New" w:hAnsi="Courier New" w:cs="Courier New"/>
                      <w:i/>
                      <w:iCs/>
                      <w:color w:val="629755"/>
                      <w:sz w:val="22"/>
                      <w:szCs w:val="22"/>
                    </w:rPr>
                  </w:rPrChange>
                </w:rPr>
                <w:t>*******************************************************/</w:t>
              </w:r>
            </w:ins>
          </w:p>
          <w:p w14:paraId="575B9EE1" w14:textId="77777777" w:rsidR="00375563" w:rsidRPr="00375563" w:rsidRDefault="00375563" w:rsidP="00375563">
            <w:pPr>
              <w:pStyle w:val="afffc"/>
              <w:spacing w:before="0" w:beforeAutospacing="0" w:after="0" w:afterAutospacing="0"/>
              <w:rPr>
                <w:ins w:id="1046" w:author="Пользователь" w:date="2022-12-22T02:00:00Z"/>
                <w:lang w:val="en-US"/>
                <w:rPrChange w:id="1047" w:author="Пользователь" w:date="2022-12-22T02:00:00Z">
                  <w:rPr>
                    <w:ins w:id="1048" w:author="Пользователь" w:date="2022-12-22T02:00:00Z"/>
                  </w:rPr>
                </w:rPrChange>
              </w:rPr>
            </w:pPr>
            <w:ins w:id="1049" w:author="Пользователь" w:date="2022-12-22T02:00:00Z">
              <w:r w:rsidRPr="00375563">
                <w:rPr>
                  <w:rFonts w:ascii="Courier New" w:hAnsi="Courier New" w:cs="Courier New"/>
                  <w:i/>
                  <w:iCs/>
                  <w:color w:val="CC7832"/>
                  <w:sz w:val="22"/>
                  <w:szCs w:val="22"/>
                  <w:lang w:val="en-US"/>
                  <w:rPrChange w:id="1050" w:author="Пользователь" w:date="2022-12-22T02:00:00Z">
                    <w:rPr>
                      <w:rFonts w:ascii="Courier New" w:hAnsi="Courier New" w:cs="Courier New"/>
                      <w:i/>
                      <w:iCs/>
                      <w:color w:val="CC7832"/>
                      <w:sz w:val="22"/>
                      <w:szCs w:val="22"/>
                    </w:rPr>
                  </w:rPrChange>
                </w:rPr>
                <w:t xml:space="preserve">private static void </w:t>
              </w:r>
              <w:proofErr w:type="spellStart"/>
              <w:proofErr w:type="gramStart"/>
              <w:r w:rsidRPr="00375563">
                <w:rPr>
                  <w:rFonts w:ascii="Courier New" w:hAnsi="Courier New" w:cs="Courier New"/>
                  <w:i/>
                  <w:iCs/>
                  <w:color w:val="FFC66D"/>
                  <w:sz w:val="22"/>
                  <w:szCs w:val="22"/>
                  <w:lang w:val="en-US"/>
                  <w:rPrChange w:id="1051" w:author="Пользователь" w:date="2022-12-22T02:00:00Z">
                    <w:rPr>
                      <w:rFonts w:ascii="Courier New" w:hAnsi="Courier New" w:cs="Courier New"/>
                      <w:i/>
                      <w:iCs/>
                      <w:color w:val="FFC66D"/>
                      <w:sz w:val="22"/>
                      <w:szCs w:val="22"/>
                    </w:rPr>
                  </w:rPrChange>
                </w:rPr>
                <w:t>loadFood</w:t>
              </w:r>
              <w:proofErr w:type="spellEnd"/>
              <w:r w:rsidRPr="00375563">
                <w:rPr>
                  <w:rFonts w:ascii="Courier New" w:hAnsi="Courier New" w:cs="Courier New"/>
                  <w:i/>
                  <w:iCs/>
                  <w:color w:val="A9B7C6"/>
                  <w:sz w:val="22"/>
                  <w:szCs w:val="22"/>
                  <w:lang w:val="en-US"/>
                  <w:rPrChange w:id="1052" w:author="Пользователь" w:date="2022-12-22T02:00:00Z">
                    <w:rPr>
                      <w:rFonts w:ascii="Courier New" w:hAnsi="Courier New" w:cs="Courier New"/>
                      <w:i/>
                      <w:iCs/>
                      <w:color w:val="A9B7C6"/>
                      <w:sz w:val="22"/>
                      <w:szCs w:val="22"/>
                    </w:rPr>
                  </w:rPrChange>
                </w:rPr>
                <w:t>(</w:t>
              </w:r>
              <w:proofErr w:type="spellStart"/>
              <w:proofErr w:type="gramEnd"/>
              <w:r w:rsidRPr="00375563">
                <w:rPr>
                  <w:rFonts w:ascii="Courier New" w:hAnsi="Courier New" w:cs="Courier New"/>
                  <w:i/>
                  <w:iCs/>
                  <w:color w:val="A9B7C6"/>
                  <w:sz w:val="22"/>
                  <w:szCs w:val="22"/>
                  <w:lang w:val="en-US"/>
                  <w:rPrChange w:id="1053" w:author="Пользователь" w:date="2022-12-22T02:00:00Z">
                    <w:rPr>
                      <w:rFonts w:ascii="Courier New" w:hAnsi="Courier New" w:cs="Courier New"/>
                      <w:i/>
                      <w:iCs/>
                      <w:color w:val="A9B7C6"/>
                      <w:sz w:val="22"/>
                      <w:szCs w:val="22"/>
                    </w:rPr>
                  </w:rPrChange>
                </w:rPr>
                <w:t>XSSFWorkbook</w:t>
              </w:r>
              <w:proofErr w:type="spellEnd"/>
              <w:r w:rsidRPr="00375563">
                <w:rPr>
                  <w:rFonts w:ascii="Courier New" w:hAnsi="Courier New" w:cs="Courier New"/>
                  <w:i/>
                  <w:iCs/>
                  <w:color w:val="A9B7C6"/>
                  <w:sz w:val="22"/>
                  <w:szCs w:val="22"/>
                  <w:lang w:val="en-US"/>
                  <w:rPrChange w:id="1054" w:author="Пользователь" w:date="2022-12-22T02:00:00Z">
                    <w:rPr>
                      <w:rFonts w:ascii="Courier New" w:hAnsi="Courier New" w:cs="Courier New"/>
                      <w:i/>
                      <w:iCs/>
                      <w:color w:val="A9B7C6"/>
                      <w:sz w:val="22"/>
                      <w:szCs w:val="22"/>
                    </w:rPr>
                  </w:rPrChange>
                </w:rPr>
                <w:t xml:space="preserve"> </w:t>
              </w:r>
              <w:proofErr w:type="spellStart"/>
              <w:r w:rsidRPr="00375563">
                <w:rPr>
                  <w:rFonts w:ascii="Courier New" w:hAnsi="Courier New" w:cs="Courier New"/>
                  <w:i/>
                  <w:iCs/>
                  <w:color w:val="A9B7C6"/>
                  <w:sz w:val="22"/>
                  <w:szCs w:val="22"/>
                  <w:lang w:val="en-US"/>
                  <w:rPrChange w:id="1055" w:author="Пользователь" w:date="2022-12-22T02:00:00Z">
                    <w:rPr>
                      <w:rFonts w:ascii="Courier New" w:hAnsi="Courier New" w:cs="Courier New"/>
                      <w:i/>
                      <w:iCs/>
                      <w:color w:val="A9B7C6"/>
                      <w:sz w:val="22"/>
                      <w:szCs w:val="22"/>
                    </w:rPr>
                  </w:rPrChange>
                </w:rPr>
                <w:t>wb</w:t>
              </w:r>
              <w:proofErr w:type="spellEnd"/>
              <w:r w:rsidRPr="00375563">
                <w:rPr>
                  <w:rFonts w:ascii="Courier New" w:hAnsi="Courier New" w:cs="Courier New"/>
                  <w:i/>
                  <w:iCs/>
                  <w:color w:val="A9B7C6"/>
                  <w:sz w:val="22"/>
                  <w:szCs w:val="22"/>
                  <w:lang w:val="en-US"/>
                  <w:rPrChange w:id="1056" w:author="Пользователь" w:date="2022-12-22T02:00:00Z">
                    <w:rPr>
                      <w:rFonts w:ascii="Courier New" w:hAnsi="Courier New" w:cs="Courier New"/>
                      <w:i/>
                      <w:iCs/>
                      <w:color w:val="A9B7C6"/>
                      <w:sz w:val="22"/>
                      <w:szCs w:val="22"/>
                    </w:rPr>
                  </w:rPrChange>
                </w:rPr>
                <w:t>) {</w:t>
              </w:r>
            </w:ins>
          </w:p>
          <w:p w14:paraId="70EAF6E6" w14:textId="77777777" w:rsidR="00375563" w:rsidRDefault="00375563" w:rsidP="00375563">
            <w:pPr>
              <w:pStyle w:val="afffc"/>
              <w:spacing w:before="0" w:beforeAutospacing="0" w:after="0" w:afterAutospacing="0"/>
              <w:rPr>
                <w:ins w:id="1057" w:author="Пользователь" w:date="2022-12-22T02:00:00Z"/>
              </w:rPr>
            </w:pPr>
            <w:ins w:id="1058" w:author="Пользователь" w:date="2022-12-22T02:00:00Z">
              <w:r w:rsidRPr="00375563">
                <w:rPr>
                  <w:rFonts w:ascii="Courier New" w:hAnsi="Courier New" w:cs="Courier New"/>
                  <w:i/>
                  <w:iCs/>
                  <w:color w:val="A9B7C6"/>
                  <w:sz w:val="22"/>
                  <w:szCs w:val="22"/>
                  <w:lang w:val="en-US"/>
                  <w:rPrChange w:id="1059" w:author="Пользователь" w:date="2022-12-22T02:00:00Z">
                    <w:rPr>
                      <w:rFonts w:ascii="Courier New" w:hAnsi="Courier New" w:cs="Courier New"/>
                      <w:i/>
                      <w:iCs/>
                      <w:color w:val="A9B7C6"/>
                      <w:sz w:val="22"/>
                      <w:szCs w:val="22"/>
                    </w:rPr>
                  </w:rPrChange>
                </w:rPr>
                <w:t>   </w:t>
              </w:r>
              <w:r>
                <w:rPr>
                  <w:rFonts w:ascii="Courier New" w:hAnsi="Courier New" w:cs="Courier New"/>
                  <w:i/>
                  <w:iCs/>
                  <w:color w:val="808080"/>
                  <w:sz w:val="22"/>
                  <w:szCs w:val="22"/>
                </w:rPr>
                <w:t>// Берётся 3(считая их от 0) лист(таблица) из файла .</w:t>
              </w:r>
              <w:proofErr w:type="spellStart"/>
              <w:r>
                <w:rPr>
                  <w:rFonts w:ascii="Courier New" w:hAnsi="Courier New" w:cs="Courier New"/>
                  <w:i/>
                  <w:iCs/>
                  <w:color w:val="808080"/>
                  <w:sz w:val="22"/>
                  <w:szCs w:val="22"/>
                </w:rPr>
                <w:t>xlsx</w:t>
              </w:r>
              <w:proofErr w:type="spellEnd"/>
              <w:r>
                <w:rPr>
                  <w:rFonts w:ascii="Courier New" w:hAnsi="Courier New" w:cs="Courier New"/>
                  <w:i/>
                  <w:iCs/>
                  <w:color w:val="808080"/>
                  <w:sz w:val="22"/>
                  <w:szCs w:val="22"/>
                </w:rPr>
                <w:t>.</w:t>
              </w:r>
            </w:ins>
          </w:p>
          <w:p w14:paraId="010EDB9B" w14:textId="77777777" w:rsidR="00375563" w:rsidRPr="005A0097" w:rsidRDefault="00375563" w:rsidP="00375563">
            <w:pPr>
              <w:pStyle w:val="afffc"/>
              <w:spacing w:before="0" w:beforeAutospacing="0" w:after="0" w:afterAutospacing="0"/>
              <w:rPr>
                <w:ins w:id="1060" w:author="Пользователь" w:date="2022-12-22T02:00:00Z"/>
                <w:lang w:val="en-US"/>
                <w:rPrChange w:id="1061" w:author="Пользователь" w:date="2022-12-22T02:43:00Z">
                  <w:rPr>
                    <w:ins w:id="1062" w:author="Пользователь" w:date="2022-12-22T02:00:00Z"/>
                  </w:rPr>
                </w:rPrChange>
              </w:rPr>
            </w:pPr>
            <w:ins w:id="1063" w:author="Пользователь" w:date="2022-12-22T02:00:00Z">
              <w:r>
                <w:rPr>
                  <w:rFonts w:ascii="Courier New" w:hAnsi="Courier New" w:cs="Courier New"/>
                  <w:i/>
                  <w:iCs/>
                  <w:color w:val="808080"/>
                  <w:sz w:val="22"/>
                  <w:szCs w:val="22"/>
                </w:rPr>
                <w:t>   </w:t>
              </w:r>
              <w:r w:rsidRPr="005A0097">
                <w:rPr>
                  <w:rFonts w:ascii="Courier New" w:hAnsi="Courier New" w:cs="Courier New"/>
                  <w:i/>
                  <w:iCs/>
                  <w:color w:val="A9B7C6"/>
                  <w:sz w:val="22"/>
                  <w:szCs w:val="22"/>
                  <w:lang w:val="en-US"/>
                  <w:rPrChange w:id="1064" w:author="Пользователь" w:date="2022-12-22T02:43:00Z">
                    <w:rPr>
                      <w:rFonts w:ascii="Courier New" w:hAnsi="Courier New" w:cs="Courier New"/>
                      <w:i/>
                      <w:iCs/>
                      <w:color w:val="A9B7C6"/>
                      <w:sz w:val="22"/>
                      <w:szCs w:val="22"/>
                    </w:rPr>
                  </w:rPrChange>
                </w:rPr>
                <w:t xml:space="preserve">Sheet </w:t>
              </w:r>
              <w:proofErr w:type="spellStart"/>
              <w:r w:rsidRPr="005A0097">
                <w:rPr>
                  <w:rFonts w:ascii="Courier New" w:hAnsi="Courier New" w:cs="Courier New"/>
                  <w:i/>
                  <w:iCs/>
                  <w:color w:val="A9B7C6"/>
                  <w:sz w:val="22"/>
                  <w:szCs w:val="22"/>
                  <w:lang w:val="en-US"/>
                  <w:rPrChange w:id="1065" w:author="Пользователь" w:date="2022-12-22T02:43:00Z">
                    <w:rPr>
                      <w:rFonts w:ascii="Courier New" w:hAnsi="Courier New" w:cs="Courier New"/>
                      <w:i/>
                      <w:iCs/>
                      <w:color w:val="A9B7C6"/>
                      <w:sz w:val="22"/>
                      <w:szCs w:val="22"/>
                    </w:rPr>
                  </w:rPrChange>
                </w:rPr>
                <w:t>sheet</w:t>
              </w:r>
              <w:proofErr w:type="spellEnd"/>
              <w:r w:rsidRPr="005A0097">
                <w:rPr>
                  <w:rFonts w:ascii="Courier New" w:hAnsi="Courier New" w:cs="Courier New"/>
                  <w:i/>
                  <w:iCs/>
                  <w:color w:val="A9B7C6"/>
                  <w:sz w:val="22"/>
                  <w:szCs w:val="22"/>
                  <w:lang w:val="en-US"/>
                  <w:rPrChange w:id="1066" w:author="Пользователь" w:date="2022-12-22T02:43:00Z">
                    <w:rPr>
                      <w:rFonts w:ascii="Courier New" w:hAnsi="Courier New" w:cs="Courier New"/>
                      <w:i/>
                      <w:iCs/>
                      <w:color w:val="A9B7C6"/>
                      <w:sz w:val="22"/>
                      <w:szCs w:val="22"/>
                    </w:rPr>
                  </w:rPrChange>
                </w:rPr>
                <w:t xml:space="preserve"> = </w:t>
              </w:r>
              <w:proofErr w:type="spellStart"/>
              <w:proofErr w:type="gramStart"/>
              <w:r w:rsidRPr="005A0097">
                <w:rPr>
                  <w:rFonts w:ascii="Courier New" w:hAnsi="Courier New" w:cs="Courier New"/>
                  <w:i/>
                  <w:iCs/>
                  <w:color w:val="A9B7C6"/>
                  <w:sz w:val="22"/>
                  <w:szCs w:val="22"/>
                  <w:lang w:val="en-US"/>
                  <w:rPrChange w:id="1067" w:author="Пользователь" w:date="2022-12-22T02:43:00Z">
                    <w:rPr>
                      <w:rFonts w:ascii="Courier New" w:hAnsi="Courier New" w:cs="Courier New"/>
                      <w:i/>
                      <w:iCs/>
                      <w:color w:val="A9B7C6"/>
                      <w:sz w:val="22"/>
                      <w:szCs w:val="22"/>
                    </w:rPr>
                  </w:rPrChange>
                </w:rPr>
                <w:t>wb.getSheetAt</w:t>
              </w:r>
              <w:proofErr w:type="spellEnd"/>
              <w:proofErr w:type="gramEnd"/>
              <w:r w:rsidRPr="005A0097">
                <w:rPr>
                  <w:rFonts w:ascii="Courier New" w:hAnsi="Courier New" w:cs="Courier New"/>
                  <w:i/>
                  <w:iCs/>
                  <w:color w:val="A9B7C6"/>
                  <w:sz w:val="22"/>
                  <w:szCs w:val="22"/>
                  <w:lang w:val="en-US"/>
                  <w:rPrChange w:id="1068" w:author="Пользователь" w:date="2022-12-22T02:43:00Z">
                    <w:rPr>
                      <w:rFonts w:ascii="Courier New" w:hAnsi="Courier New" w:cs="Courier New"/>
                      <w:i/>
                      <w:iCs/>
                      <w:color w:val="A9B7C6"/>
                      <w:sz w:val="22"/>
                      <w:szCs w:val="22"/>
                    </w:rPr>
                  </w:rPrChange>
                </w:rPr>
                <w:t>(</w:t>
              </w:r>
              <w:r w:rsidRPr="005A0097">
                <w:rPr>
                  <w:rFonts w:ascii="Courier New" w:hAnsi="Courier New" w:cs="Courier New"/>
                  <w:i/>
                  <w:iCs/>
                  <w:color w:val="6897BB"/>
                  <w:sz w:val="22"/>
                  <w:szCs w:val="22"/>
                  <w:lang w:val="en-US"/>
                  <w:rPrChange w:id="1069" w:author="Пользователь" w:date="2022-12-22T02:43:00Z">
                    <w:rPr>
                      <w:rFonts w:ascii="Courier New" w:hAnsi="Courier New" w:cs="Courier New"/>
                      <w:i/>
                      <w:iCs/>
                      <w:color w:val="6897BB"/>
                      <w:sz w:val="22"/>
                      <w:szCs w:val="22"/>
                    </w:rPr>
                  </w:rPrChange>
                </w:rPr>
                <w:t>3</w:t>
              </w:r>
              <w:r w:rsidRPr="005A0097">
                <w:rPr>
                  <w:rFonts w:ascii="Courier New" w:hAnsi="Courier New" w:cs="Courier New"/>
                  <w:i/>
                  <w:iCs/>
                  <w:color w:val="A9B7C6"/>
                  <w:sz w:val="22"/>
                  <w:szCs w:val="22"/>
                  <w:lang w:val="en-US"/>
                  <w:rPrChange w:id="1070" w:author="Пользователь" w:date="2022-12-22T02:43:00Z">
                    <w:rPr>
                      <w:rFonts w:ascii="Courier New" w:hAnsi="Courier New" w:cs="Courier New"/>
                      <w:i/>
                      <w:iCs/>
                      <w:color w:val="A9B7C6"/>
                      <w:sz w:val="22"/>
                      <w:szCs w:val="22"/>
                    </w:rPr>
                  </w:rPrChange>
                </w:rPr>
                <w:t>)</w:t>
              </w:r>
              <w:r w:rsidRPr="005A0097">
                <w:rPr>
                  <w:rFonts w:ascii="Courier New" w:hAnsi="Courier New" w:cs="Courier New"/>
                  <w:i/>
                  <w:iCs/>
                  <w:color w:val="CC7832"/>
                  <w:sz w:val="22"/>
                  <w:szCs w:val="22"/>
                  <w:lang w:val="en-US"/>
                  <w:rPrChange w:id="1071" w:author="Пользователь" w:date="2022-12-22T02:43:00Z">
                    <w:rPr>
                      <w:rFonts w:ascii="Courier New" w:hAnsi="Courier New" w:cs="Courier New"/>
                      <w:i/>
                      <w:iCs/>
                      <w:color w:val="CC7832"/>
                      <w:sz w:val="22"/>
                      <w:szCs w:val="22"/>
                    </w:rPr>
                  </w:rPrChange>
                </w:rPr>
                <w:t>;</w:t>
              </w:r>
            </w:ins>
          </w:p>
          <w:p w14:paraId="320B7B23" w14:textId="77777777" w:rsidR="00375563" w:rsidRPr="005A0097" w:rsidRDefault="00375563" w:rsidP="00375563">
            <w:pPr>
              <w:rPr>
                <w:ins w:id="1072" w:author="Пользователь" w:date="2022-12-22T02:00:00Z"/>
                <w:lang w:val="en-US"/>
                <w:rPrChange w:id="1073" w:author="Пользователь" w:date="2022-12-22T02:43:00Z">
                  <w:rPr>
                    <w:ins w:id="1074" w:author="Пользователь" w:date="2022-12-22T02:00:00Z"/>
                  </w:rPr>
                </w:rPrChange>
              </w:rPr>
            </w:pPr>
          </w:p>
          <w:p w14:paraId="7D7FBF89" w14:textId="77777777" w:rsidR="00375563" w:rsidRPr="00375563" w:rsidRDefault="00375563" w:rsidP="00375563">
            <w:pPr>
              <w:pStyle w:val="afffc"/>
              <w:spacing w:before="0" w:beforeAutospacing="0" w:after="0" w:afterAutospacing="0"/>
              <w:rPr>
                <w:ins w:id="1075" w:author="Пользователь" w:date="2022-12-22T02:00:00Z"/>
                <w:lang w:val="en-US"/>
                <w:rPrChange w:id="1076" w:author="Пользователь" w:date="2022-12-22T02:00:00Z">
                  <w:rPr>
                    <w:ins w:id="1077" w:author="Пользователь" w:date="2022-12-22T02:00:00Z"/>
                  </w:rPr>
                </w:rPrChange>
              </w:rPr>
            </w:pPr>
            <w:ins w:id="1078" w:author="Пользователь" w:date="2022-12-22T02:00:00Z">
              <w:r w:rsidRPr="00375563">
                <w:rPr>
                  <w:rFonts w:ascii="Courier New" w:hAnsi="Courier New" w:cs="Courier New"/>
                  <w:i/>
                  <w:iCs/>
                  <w:color w:val="CC7832"/>
                  <w:sz w:val="22"/>
                  <w:szCs w:val="22"/>
                  <w:lang w:val="en-US"/>
                  <w:rPrChange w:id="1079" w:author="Пользователь" w:date="2022-12-22T02:00:00Z">
                    <w:rPr>
                      <w:rFonts w:ascii="Courier New" w:hAnsi="Courier New" w:cs="Courier New"/>
                      <w:i/>
                      <w:iCs/>
                      <w:color w:val="CC7832"/>
                      <w:sz w:val="22"/>
                      <w:szCs w:val="22"/>
                    </w:rPr>
                  </w:rPrChange>
                </w:rPr>
                <w:lastRenderedPageBreak/>
                <w:t>   </w:t>
              </w:r>
              <w:r w:rsidRPr="00375563">
                <w:rPr>
                  <w:rFonts w:ascii="Courier New" w:hAnsi="Courier New" w:cs="Courier New"/>
                  <w:i/>
                  <w:iCs/>
                  <w:color w:val="A9B7C6"/>
                  <w:sz w:val="22"/>
                  <w:szCs w:val="22"/>
                  <w:lang w:val="en-US"/>
                  <w:rPrChange w:id="1080" w:author="Пользователь" w:date="2022-12-22T02:00:00Z">
                    <w:rPr>
                      <w:rFonts w:ascii="Courier New" w:hAnsi="Courier New" w:cs="Courier New"/>
                      <w:i/>
                      <w:iCs/>
                      <w:color w:val="A9B7C6"/>
                      <w:sz w:val="22"/>
                      <w:szCs w:val="22"/>
                    </w:rPr>
                  </w:rPrChange>
                </w:rPr>
                <w:t xml:space="preserve">Row </w:t>
              </w:r>
              <w:proofErr w:type="spellStart"/>
              <w:r w:rsidRPr="00375563">
                <w:rPr>
                  <w:rFonts w:ascii="Courier New" w:hAnsi="Courier New" w:cs="Courier New"/>
                  <w:i/>
                  <w:iCs/>
                  <w:color w:val="A9B7C6"/>
                  <w:sz w:val="22"/>
                  <w:szCs w:val="22"/>
                  <w:lang w:val="en-US"/>
                  <w:rPrChange w:id="1081" w:author="Пользователь" w:date="2022-12-22T02:00:00Z">
                    <w:rPr>
                      <w:rFonts w:ascii="Courier New" w:hAnsi="Courier New" w:cs="Courier New"/>
                      <w:i/>
                      <w:iCs/>
                      <w:color w:val="A9B7C6"/>
                      <w:sz w:val="22"/>
                      <w:szCs w:val="22"/>
                    </w:rPr>
                  </w:rPrChange>
                </w:rPr>
                <w:t>row</w:t>
              </w:r>
              <w:proofErr w:type="spellEnd"/>
              <w:r w:rsidRPr="00375563">
                <w:rPr>
                  <w:rFonts w:ascii="Courier New" w:hAnsi="Courier New" w:cs="Courier New"/>
                  <w:i/>
                  <w:iCs/>
                  <w:color w:val="CC7832"/>
                  <w:sz w:val="22"/>
                  <w:szCs w:val="22"/>
                  <w:lang w:val="en-US"/>
                  <w:rPrChange w:id="1082" w:author="Пользователь" w:date="2022-12-22T02:00:00Z">
                    <w:rPr>
                      <w:rFonts w:ascii="Courier New" w:hAnsi="Courier New" w:cs="Courier New"/>
                      <w:i/>
                      <w:iCs/>
                      <w:color w:val="CC7832"/>
                      <w:sz w:val="22"/>
                      <w:szCs w:val="22"/>
                    </w:rPr>
                  </w:rPrChange>
                </w:rPr>
                <w:t>;</w:t>
              </w:r>
            </w:ins>
          </w:p>
          <w:p w14:paraId="28E3DD99" w14:textId="77777777" w:rsidR="00375563" w:rsidRPr="00375563" w:rsidRDefault="00375563" w:rsidP="00375563">
            <w:pPr>
              <w:pStyle w:val="afffc"/>
              <w:spacing w:before="0" w:beforeAutospacing="0" w:after="0" w:afterAutospacing="0"/>
              <w:rPr>
                <w:ins w:id="1083" w:author="Пользователь" w:date="2022-12-22T02:00:00Z"/>
                <w:lang w:val="en-US"/>
                <w:rPrChange w:id="1084" w:author="Пользователь" w:date="2022-12-22T02:00:00Z">
                  <w:rPr>
                    <w:ins w:id="1085" w:author="Пользователь" w:date="2022-12-22T02:00:00Z"/>
                  </w:rPr>
                </w:rPrChange>
              </w:rPr>
            </w:pPr>
            <w:ins w:id="1086" w:author="Пользователь" w:date="2022-12-22T02:00:00Z">
              <w:r w:rsidRPr="00375563">
                <w:rPr>
                  <w:rFonts w:ascii="Courier New" w:hAnsi="Courier New" w:cs="Courier New"/>
                  <w:i/>
                  <w:iCs/>
                  <w:color w:val="CC7832"/>
                  <w:sz w:val="22"/>
                  <w:szCs w:val="22"/>
                  <w:lang w:val="en-US"/>
                  <w:rPrChange w:id="1087" w:author="Пользователь" w:date="2022-12-22T02:00:00Z">
                    <w:rPr>
                      <w:rFonts w:ascii="Courier New" w:hAnsi="Courier New" w:cs="Courier New"/>
                      <w:i/>
                      <w:iCs/>
                      <w:color w:val="CC7832"/>
                      <w:sz w:val="22"/>
                      <w:szCs w:val="22"/>
                    </w:rPr>
                  </w:rPrChange>
                </w:rPr>
                <w:t>   </w:t>
              </w:r>
              <w:r w:rsidRPr="00375563">
                <w:rPr>
                  <w:rFonts w:ascii="Courier New" w:hAnsi="Courier New" w:cs="Courier New"/>
                  <w:i/>
                  <w:iCs/>
                  <w:color w:val="A9B7C6"/>
                  <w:sz w:val="22"/>
                  <w:szCs w:val="22"/>
                  <w:lang w:val="en-US"/>
                  <w:rPrChange w:id="1088" w:author="Пользователь" w:date="2022-12-22T02:00:00Z">
                    <w:rPr>
                      <w:rFonts w:ascii="Courier New" w:hAnsi="Courier New" w:cs="Courier New"/>
                      <w:i/>
                      <w:iCs/>
                      <w:color w:val="A9B7C6"/>
                      <w:sz w:val="22"/>
                      <w:szCs w:val="22"/>
                    </w:rPr>
                  </w:rPrChange>
                </w:rPr>
                <w:t xml:space="preserve">Cell </w:t>
              </w:r>
              <w:proofErr w:type="spellStart"/>
              <w:r w:rsidRPr="00375563">
                <w:rPr>
                  <w:rFonts w:ascii="Courier New" w:hAnsi="Courier New" w:cs="Courier New"/>
                  <w:i/>
                  <w:iCs/>
                  <w:color w:val="A9B7C6"/>
                  <w:sz w:val="22"/>
                  <w:szCs w:val="22"/>
                  <w:lang w:val="en-US"/>
                  <w:rPrChange w:id="1089" w:author="Пользователь" w:date="2022-12-22T02:00:00Z">
                    <w:rPr>
                      <w:rFonts w:ascii="Courier New" w:hAnsi="Courier New" w:cs="Courier New"/>
                      <w:i/>
                      <w:iCs/>
                      <w:color w:val="A9B7C6"/>
                      <w:sz w:val="22"/>
                      <w:szCs w:val="22"/>
                    </w:rPr>
                  </w:rPrChange>
                </w:rPr>
                <w:t>cell</w:t>
              </w:r>
              <w:proofErr w:type="spellEnd"/>
              <w:r w:rsidRPr="00375563">
                <w:rPr>
                  <w:rFonts w:ascii="Courier New" w:hAnsi="Courier New" w:cs="Courier New"/>
                  <w:i/>
                  <w:iCs/>
                  <w:color w:val="CC7832"/>
                  <w:sz w:val="22"/>
                  <w:szCs w:val="22"/>
                  <w:lang w:val="en-US"/>
                  <w:rPrChange w:id="1090" w:author="Пользователь" w:date="2022-12-22T02:00:00Z">
                    <w:rPr>
                      <w:rFonts w:ascii="Courier New" w:hAnsi="Courier New" w:cs="Courier New"/>
                      <w:i/>
                      <w:iCs/>
                      <w:color w:val="CC7832"/>
                      <w:sz w:val="22"/>
                      <w:szCs w:val="22"/>
                    </w:rPr>
                  </w:rPrChange>
                </w:rPr>
                <w:t>;</w:t>
              </w:r>
            </w:ins>
          </w:p>
          <w:p w14:paraId="48B90B53" w14:textId="77777777" w:rsidR="00375563" w:rsidRPr="00375563" w:rsidRDefault="00375563" w:rsidP="00375563">
            <w:pPr>
              <w:pStyle w:val="afffc"/>
              <w:spacing w:before="0" w:beforeAutospacing="0" w:after="0" w:afterAutospacing="0"/>
              <w:rPr>
                <w:ins w:id="1091" w:author="Пользователь" w:date="2022-12-22T02:00:00Z"/>
                <w:lang w:val="en-US"/>
                <w:rPrChange w:id="1092" w:author="Пользователь" w:date="2022-12-22T02:00:00Z">
                  <w:rPr>
                    <w:ins w:id="1093" w:author="Пользователь" w:date="2022-12-22T02:00:00Z"/>
                  </w:rPr>
                </w:rPrChange>
              </w:rPr>
            </w:pPr>
            <w:ins w:id="1094" w:author="Пользователь" w:date="2022-12-22T02:00:00Z">
              <w:r w:rsidRPr="00375563">
                <w:rPr>
                  <w:rFonts w:ascii="Courier New" w:hAnsi="Courier New" w:cs="Courier New"/>
                  <w:i/>
                  <w:iCs/>
                  <w:color w:val="CC7832"/>
                  <w:sz w:val="22"/>
                  <w:szCs w:val="22"/>
                  <w:lang w:val="en-US"/>
                  <w:rPrChange w:id="1095" w:author="Пользователь" w:date="2022-12-22T02:00:00Z">
                    <w:rPr>
                      <w:rFonts w:ascii="Courier New" w:hAnsi="Courier New" w:cs="Courier New"/>
                      <w:i/>
                      <w:iCs/>
                      <w:color w:val="CC7832"/>
                      <w:sz w:val="22"/>
                      <w:szCs w:val="22"/>
                    </w:rPr>
                  </w:rPrChange>
                </w:rPr>
                <w:t>   </w:t>
              </w:r>
              <w:proofErr w:type="spellStart"/>
              <w:r w:rsidRPr="00375563">
                <w:rPr>
                  <w:rFonts w:ascii="Courier New" w:hAnsi="Courier New" w:cs="Courier New"/>
                  <w:i/>
                  <w:iCs/>
                  <w:color w:val="CC7832"/>
                  <w:sz w:val="22"/>
                  <w:szCs w:val="22"/>
                  <w:lang w:val="en-US"/>
                  <w:rPrChange w:id="1096" w:author="Пользователь" w:date="2022-12-22T02:00:00Z">
                    <w:rPr>
                      <w:rFonts w:ascii="Courier New" w:hAnsi="Courier New" w:cs="Courier New"/>
                      <w:i/>
                      <w:iCs/>
                      <w:color w:val="CC7832"/>
                      <w:sz w:val="22"/>
                      <w:szCs w:val="22"/>
                    </w:rPr>
                  </w:rPrChange>
                </w:rPr>
                <w:t>int</w:t>
              </w:r>
              <w:proofErr w:type="spellEnd"/>
              <w:r w:rsidRPr="00375563">
                <w:rPr>
                  <w:rFonts w:ascii="Courier New" w:hAnsi="Courier New" w:cs="Courier New"/>
                  <w:i/>
                  <w:iCs/>
                  <w:color w:val="CC7832"/>
                  <w:sz w:val="22"/>
                  <w:szCs w:val="22"/>
                  <w:lang w:val="en-US"/>
                  <w:rPrChange w:id="1097" w:author="Пользователь" w:date="2022-12-22T02:00:00Z">
                    <w:rPr>
                      <w:rFonts w:ascii="Courier New" w:hAnsi="Courier New" w:cs="Courier New"/>
                      <w:i/>
                      <w:iCs/>
                      <w:color w:val="CC7832"/>
                      <w:sz w:val="22"/>
                      <w:szCs w:val="22"/>
                    </w:rPr>
                  </w:rPrChange>
                </w:rPr>
                <w:t xml:space="preserve"> </w:t>
              </w:r>
              <w:proofErr w:type="spellStart"/>
              <w:r w:rsidRPr="00375563">
                <w:rPr>
                  <w:rFonts w:ascii="Courier New" w:hAnsi="Courier New" w:cs="Courier New"/>
                  <w:i/>
                  <w:iCs/>
                  <w:color w:val="A9B7C6"/>
                  <w:sz w:val="22"/>
                  <w:szCs w:val="22"/>
                  <w:lang w:val="en-US"/>
                  <w:rPrChange w:id="1098" w:author="Пользователь" w:date="2022-12-22T02:00:00Z">
                    <w:rPr>
                      <w:rFonts w:ascii="Courier New" w:hAnsi="Courier New" w:cs="Courier New"/>
                      <w:i/>
                      <w:iCs/>
                      <w:color w:val="A9B7C6"/>
                      <w:sz w:val="22"/>
                      <w:szCs w:val="22"/>
                    </w:rPr>
                  </w:rPrChange>
                </w:rPr>
                <w:t>i</w:t>
              </w:r>
              <w:proofErr w:type="spellEnd"/>
              <w:r w:rsidRPr="00375563">
                <w:rPr>
                  <w:rFonts w:ascii="Courier New" w:hAnsi="Courier New" w:cs="Courier New"/>
                  <w:i/>
                  <w:iCs/>
                  <w:color w:val="CC7832"/>
                  <w:sz w:val="22"/>
                  <w:szCs w:val="22"/>
                  <w:lang w:val="en-US"/>
                  <w:rPrChange w:id="1099" w:author="Пользователь" w:date="2022-12-22T02:00:00Z">
                    <w:rPr>
                      <w:rFonts w:ascii="Courier New" w:hAnsi="Courier New" w:cs="Courier New"/>
                      <w:i/>
                      <w:iCs/>
                      <w:color w:val="CC7832"/>
                      <w:sz w:val="22"/>
                      <w:szCs w:val="22"/>
                    </w:rPr>
                  </w:rPrChange>
                </w:rPr>
                <w:t>;</w:t>
              </w:r>
            </w:ins>
          </w:p>
          <w:p w14:paraId="7DF459B2" w14:textId="77777777" w:rsidR="00375563" w:rsidRPr="00375563" w:rsidRDefault="00375563" w:rsidP="00375563">
            <w:pPr>
              <w:pStyle w:val="afffc"/>
              <w:spacing w:before="0" w:beforeAutospacing="0" w:after="0" w:afterAutospacing="0"/>
              <w:rPr>
                <w:ins w:id="1100" w:author="Пользователь" w:date="2022-12-22T02:00:00Z"/>
                <w:lang w:val="en-US"/>
                <w:rPrChange w:id="1101" w:author="Пользователь" w:date="2022-12-22T02:00:00Z">
                  <w:rPr>
                    <w:ins w:id="1102" w:author="Пользователь" w:date="2022-12-22T02:00:00Z"/>
                  </w:rPr>
                </w:rPrChange>
              </w:rPr>
            </w:pPr>
            <w:ins w:id="1103" w:author="Пользователь" w:date="2022-12-22T02:00:00Z">
              <w:r w:rsidRPr="00375563">
                <w:rPr>
                  <w:rFonts w:ascii="Courier New" w:hAnsi="Courier New" w:cs="Courier New"/>
                  <w:i/>
                  <w:iCs/>
                  <w:color w:val="CC7832"/>
                  <w:sz w:val="22"/>
                  <w:szCs w:val="22"/>
                  <w:lang w:val="en-US"/>
                  <w:rPrChange w:id="1104" w:author="Пользователь" w:date="2022-12-22T02:00:00Z">
                    <w:rPr>
                      <w:rFonts w:ascii="Courier New" w:hAnsi="Courier New" w:cs="Courier New"/>
                      <w:i/>
                      <w:iCs/>
                      <w:color w:val="CC7832"/>
                      <w:sz w:val="22"/>
                      <w:szCs w:val="22"/>
                    </w:rPr>
                  </w:rPrChange>
                </w:rPr>
                <w:t>   </w:t>
              </w:r>
              <w:proofErr w:type="spellStart"/>
              <w:r w:rsidRPr="00375563">
                <w:rPr>
                  <w:rFonts w:ascii="Courier New" w:hAnsi="Courier New" w:cs="Courier New"/>
                  <w:i/>
                  <w:iCs/>
                  <w:color w:val="CC7832"/>
                  <w:sz w:val="22"/>
                  <w:szCs w:val="22"/>
                  <w:lang w:val="en-US"/>
                  <w:rPrChange w:id="1105" w:author="Пользователь" w:date="2022-12-22T02:00:00Z">
                    <w:rPr>
                      <w:rFonts w:ascii="Courier New" w:hAnsi="Courier New" w:cs="Courier New"/>
                      <w:i/>
                      <w:iCs/>
                      <w:color w:val="CC7832"/>
                      <w:sz w:val="22"/>
                      <w:szCs w:val="22"/>
                    </w:rPr>
                  </w:rPrChange>
                </w:rPr>
                <w:t>int</w:t>
              </w:r>
              <w:proofErr w:type="spellEnd"/>
              <w:r w:rsidRPr="00375563">
                <w:rPr>
                  <w:rFonts w:ascii="Courier New" w:hAnsi="Courier New" w:cs="Courier New"/>
                  <w:i/>
                  <w:iCs/>
                  <w:color w:val="CC7832"/>
                  <w:sz w:val="22"/>
                  <w:szCs w:val="22"/>
                  <w:lang w:val="en-US"/>
                  <w:rPrChange w:id="1106" w:author="Пользователь" w:date="2022-12-22T02:00:00Z">
                    <w:rPr>
                      <w:rFonts w:ascii="Courier New" w:hAnsi="Courier New" w:cs="Courier New"/>
                      <w:i/>
                      <w:iCs/>
                      <w:color w:val="CC7832"/>
                      <w:sz w:val="22"/>
                      <w:szCs w:val="22"/>
                    </w:rPr>
                  </w:rPrChange>
                </w:rPr>
                <w:t xml:space="preserve"> </w:t>
              </w:r>
              <w:proofErr w:type="spellStart"/>
              <w:r w:rsidRPr="00375563">
                <w:rPr>
                  <w:rFonts w:ascii="Courier New" w:hAnsi="Courier New" w:cs="Courier New"/>
                  <w:i/>
                  <w:iCs/>
                  <w:color w:val="A9B7C6"/>
                  <w:sz w:val="22"/>
                  <w:szCs w:val="22"/>
                  <w:lang w:val="en-US"/>
                  <w:rPrChange w:id="1107" w:author="Пользователь" w:date="2022-12-22T02:00:00Z">
                    <w:rPr>
                      <w:rFonts w:ascii="Courier New" w:hAnsi="Courier New" w:cs="Courier New"/>
                      <w:i/>
                      <w:iCs/>
                      <w:color w:val="A9B7C6"/>
                      <w:sz w:val="22"/>
                      <w:szCs w:val="22"/>
                    </w:rPr>
                  </w:rPrChange>
                </w:rPr>
                <w:t>nRows</w:t>
              </w:r>
              <w:proofErr w:type="spellEnd"/>
              <w:r w:rsidRPr="00375563">
                <w:rPr>
                  <w:rFonts w:ascii="Courier New" w:hAnsi="Courier New" w:cs="Courier New"/>
                  <w:i/>
                  <w:iCs/>
                  <w:color w:val="A9B7C6"/>
                  <w:sz w:val="22"/>
                  <w:szCs w:val="22"/>
                  <w:lang w:val="en-US"/>
                  <w:rPrChange w:id="1108" w:author="Пользователь" w:date="2022-12-22T02:00:00Z">
                    <w:rPr>
                      <w:rFonts w:ascii="Courier New" w:hAnsi="Courier New" w:cs="Courier New"/>
                      <w:i/>
                      <w:iCs/>
                      <w:color w:val="A9B7C6"/>
                      <w:sz w:val="22"/>
                      <w:szCs w:val="22"/>
                    </w:rPr>
                  </w:rPrChange>
                </w:rPr>
                <w:t xml:space="preserve"> = </w:t>
              </w:r>
              <w:proofErr w:type="spellStart"/>
              <w:proofErr w:type="gramStart"/>
              <w:r w:rsidRPr="00375563">
                <w:rPr>
                  <w:rFonts w:ascii="Courier New" w:hAnsi="Courier New" w:cs="Courier New"/>
                  <w:i/>
                  <w:iCs/>
                  <w:color w:val="A9B7C6"/>
                  <w:sz w:val="22"/>
                  <w:szCs w:val="22"/>
                  <w:lang w:val="en-US"/>
                  <w:rPrChange w:id="1109" w:author="Пользователь" w:date="2022-12-22T02:00:00Z">
                    <w:rPr>
                      <w:rFonts w:ascii="Courier New" w:hAnsi="Courier New" w:cs="Courier New"/>
                      <w:i/>
                      <w:iCs/>
                      <w:color w:val="A9B7C6"/>
                      <w:sz w:val="22"/>
                      <w:szCs w:val="22"/>
                    </w:rPr>
                  </w:rPrChange>
                </w:rPr>
                <w:t>sheet.getLastRowNum</w:t>
              </w:r>
              <w:proofErr w:type="spellEnd"/>
              <w:proofErr w:type="gramEnd"/>
              <w:r w:rsidRPr="00375563">
                <w:rPr>
                  <w:rFonts w:ascii="Courier New" w:hAnsi="Courier New" w:cs="Courier New"/>
                  <w:i/>
                  <w:iCs/>
                  <w:color w:val="A9B7C6"/>
                  <w:sz w:val="22"/>
                  <w:szCs w:val="22"/>
                  <w:lang w:val="en-US"/>
                  <w:rPrChange w:id="1110" w:author="Пользователь" w:date="2022-12-22T02:00:00Z">
                    <w:rPr>
                      <w:rFonts w:ascii="Courier New" w:hAnsi="Courier New" w:cs="Courier New"/>
                      <w:i/>
                      <w:iCs/>
                      <w:color w:val="A9B7C6"/>
                      <w:sz w:val="22"/>
                      <w:szCs w:val="22"/>
                    </w:rPr>
                  </w:rPrChange>
                </w:rPr>
                <w:t>()</w:t>
              </w:r>
              <w:r w:rsidRPr="00375563">
                <w:rPr>
                  <w:rFonts w:ascii="Courier New" w:hAnsi="Courier New" w:cs="Courier New"/>
                  <w:i/>
                  <w:iCs/>
                  <w:color w:val="CC7832"/>
                  <w:sz w:val="22"/>
                  <w:szCs w:val="22"/>
                  <w:lang w:val="en-US"/>
                  <w:rPrChange w:id="1111" w:author="Пользователь" w:date="2022-12-22T02:00:00Z">
                    <w:rPr>
                      <w:rFonts w:ascii="Courier New" w:hAnsi="Courier New" w:cs="Courier New"/>
                      <w:i/>
                      <w:iCs/>
                      <w:color w:val="CC7832"/>
                      <w:sz w:val="22"/>
                      <w:szCs w:val="22"/>
                    </w:rPr>
                  </w:rPrChange>
                </w:rPr>
                <w:t>;</w:t>
              </w:r>
            </w:ins>
          </w:p>
          <w:p w14:paraId="22220D1C" w14:textId="77777777" w:rsidR="00375563" w:rsidRPr="00375563" w:rsidRDefault="00375563" w:rsidP="00375563">
            <w:pPr>
              <w:pStyle w:val="afffc"/>
              <w:spacing w:before="0" w:beforeAutospacing="0" w:after="0" w:afterAutospacing="0"/>
              <w:rPr>
                <w:ins w:id="1112" w:author="Пользователь" w:date="2022-12-22T02:00:00Z"/>
                <w:lang w:val="en-US"/>
                <w:rPrChange w:id="1113" w:author="Пользователь" w:date="2022-12-22T02:00:00Z">
                  <w:rPr>
                    <w:ins w:id="1114" w:author="Пользователь" w:date="2022-12-22T02:00:00Z"/>
                  </w:rPr>
                </w:rPrChange>
              </w:rPr>
            </w:pPr>
            <w:ins w:id="1115" w:author="Пользователь" w:date="2022-12-22T02:00:00Z">
              <w:r w:rsidRPr="00375563">
                <w:rPr>
                  <w:rFonts w:ascii="Courier New" w:hAnsi="Courier New" w:cs="Courier New"/>
                  <w:i/>
                  <w:iCs/>
                  <w:color w:val="CC7832"/>
                  <w:sz w:val="22"/>
                  <w:szCs w:val="22"/>
                  <w:lang w:val="en-US"/>
                  <w:rPrChange w:id="1116" w:author="Пользователь" w:date="2022-12-22T02:00:00Z">
                    <w:rPr>
                      <w:rFonts w:ascii="Courier New" w:hAnsi="Courier New" w:cs="Courier New"/>
                      <w:i/>
                      <w:iCs/>
                      <w:color w:val="CC7832"/>
                      <w:sz w:val="22"/>
                      <w:szCs w:val="22"/>
                    </w:rPr>
                  </w:rPrChange>
                </w:rPr>
                <w:t>   </w:t>
              </w:r>
              <w:r w:rsidRPr="00375563">
                <w:rPr>
                  <w:rFonts w:ascii="Courier New" w:hAnsi="Courier New" w:cs="Courier New"/>
                  <w:i/>
                  <w:iCs/>
                  <w:color w:val="A9B7C6"/>
                  <w:sz w:val="22"/>
                  <w:szCs w:val="22"/>
                  <w:lang w:val="en-US"/>
                  <w:rPrChange w:id="1117" w:author="Пользователь" w:date="2022-12-22T02:00:00Z">
                    <w:rPr>
                      <w:rFonts w:ascii="Courier New" w:hAnsi="Courier New" w:cs="Courier New"/>
                      <w:i/>
                      <w:iCs/>
                      <w:color w:val="A9B7C6"/>
                      <w:sz w:val="22"/>
                      <w:szCs w:val="22"/>
                    </w:rPr>
                  </w:rPrChange>
                </w:rPr>
                <w:t xml:space="preserve">String </w:t>
              </w:r>
              <w:proofErr w:type="spellStart"/>
              <w:r w:rsidRPr="00375563">
                <w:rPr>
                  <w:rFonts w:ascii="Courier New" w:hAnsi="Courier New" w:cs="Courier New"/>
                  <w:i/>
                  <w:iCs/>
                  <w:color w:val="A9B7C6"/>
                  <w:sz w:val="22"/>
                  <w:szCs w:val="22"/>
                  <w:lang w:val="en-US"/>
                  <w:rPrChange w:id="1118" w:author="Пользователь" w:date="2022-12-22T02:00:00Z">
                    <w:rPr>
                      <w:rFonts w:ascii="Courier New" w:hAnsi="Courier New" w:cs="Courier New"/>
                      <w:i/>
                      <w:iCs/>
                      <w:color w:val="A9B7C6"/>
                      <w:sz w:val="22"/>
                      <w:szCs w:val="22"/>
                    </w:rPr>
                  </w:rPrChange>
                </w:rPr>
                <w:t>fUUID</w:t>
              </w:r>
              <w:proofErr w:type="spellEnd"/>
              <w:r w:rsidRPr="00375563">
                <w:rPr>
                  <w:rFonts w:ascii="Courier New" w:hAnsi="Courier New" w:cs="Courier New"/>
                  <w:i/>
                  <w:iCs/>
                  <w:color w:val="CC7832"/>
                  <w:sz w:val="22"/>
                  <w:szCs w:val="22"/>
                  <w:lang w:val="en-US"/>
                  <w:rPrChange w:id="1119" w:author="Пользователь" w:date="2022-12-22T02:00:00Z">
                    <w:rPr>
                      <w:rFonts w:ascii="Courier New" w:hAnsi="Courier New" w:cs="Courier New"/>
                      <w:i/>
                      <w:iCs/>
                      <w:color w:val="CC7832"/>
                      <w:sz w:val="22"/>
                      <w:szCs w:val="22"/>
                    </w:rPr>
                  </w:rPrChange>
                </w:rPr>
                <w:t xml:space="preserve">, </w:t>
              </w:r>
              <w:r w:rsidRPr="00375563">
                <w:rPr>
                  <w:rFonts w:ascii="Courier New" w:hAnsi="Courier New" w:cs="Courier New"/>
                  <w:i/>
                  <w:iCs/>
                  <w:color w:val="A9B7C6"/>
                  <w:sz w:val="22"/>
                  <w:szCs w:val="22"/>
                  <w:lang w:val="en-US"/>
                  <w:rPrChange w:id="1120" w:author="Пользователь" w:date="2022-12-22T02:00:00Z">
                    <w:rPr>
                      <w:rFonts w:ascii="Courier New" w:hAnsi="Courier New" w:cs="Courier New"/>
                      <w:i/>
                      <w:iCs/>
                      <w:color w:val="A9B7C6"/>
                      <w:sz w:val="22"/>
                      <w:szCs w:val="22"/>
                    </w:rPr>
                  </w:rPrChange>
                </w:rPr>
                <w:t>name</w:t>
              </w:r>
              <w:r w:rsidRPr="00375563">
                <w:rPr>
                  <w:rFonts w:ascii="Courier New" w:hAnsi="Courier New" w:cs="Courier New"/>
                  <w:i/>
                  <w:iCs/>
                  <w:color w:val="CC7832"/>
                  <w:sz w:val="22"/>
                  <w:szCs w:val="22"/>
                  <w:lang w:val="en-US"/>
                  <w:rPrChange w:id="1121" w:author="Пользователь" w:date="2022-12-22T02:00:00Z">
                    <w:rPr>
                      <w:rFonts w:ascii="Courier New" w:hAnsi="Courier New" w:cs="Courier New"/>
                      <w:i/>
                      <w:iCs/>
                      <w:color w:val="CC7832"/>
                      <w:sz w:val="22"/>
                      <w:szCs w:val="22"/>
                    </w:rPr>
                  </w:rPrChange>
                </w:rPr>
                <w:t>;</w:t>
              </w:r>
            </w:ins>
          </w:p>
          <w:p w14:paraId="0F5DA000" w14:textId="77777777" w:rsidR="00375563" w:rsidRPr="00375563" w:rsidRDefault="00375563" w:rsidP="00375563">
            <w:pPr>
              <w:pStyle w:val="afffc"/>
              <w:spacing w:before="0" w:beforeAutospacing="0" w:after="0" w:afterAutospacing="0"/>
              <w:rPr>
                <w:ins w:id="1122" w:author="Пользователь" w:date="2022-12-22T02:00:00Z"/>
                <w:lang w:val="en-US"/>
                <w:rPrChange w:id="1123" w:author="Пользователь" w:date="2022-12-22T02:00:00Z">
                  <w:rPr>
                    <w:ins w:id="1124" w:author="Пользователь" w:date="2022-12-22T02:00:00Z"/>
                  </w:rPr>
                </w:rPrChange>
              </w:rPr>
            </w:pPr>
            <w:ins w:id="1125" w:author="Пользователь" w:date="2022-12-22T02:00:00Z">
              <w:r w:rsidRPr="00375563">
                <w:rPr>
                  <w:rFonts w:ascii="Courier New" w:hAnsi="Courier New" w:cs="Courier New"/>
                  <w:i/>
                  <w:iCs/>
                  <w:color w:val="CC7832"/>
                  <w:sz w:val="22"/>
                  <w:szCs w:val="22"/>
                  <w:lang w:val="en-US"/>
                  <w:rPrChange w:id="1126" w:author="Пользователь" w:date="2022-12-22T02:00:00Z">
                    <w:rPr>
                      <w:rFonts w:ascii="Courier New" w:hAnsi="Courier New" w:cs="Courier New"/>
                      <w:i/>
                      <w:iCs/>
                      <w:color w:val="CC7832"/>
                      <w:sz w:val="22"/>
                      <w:szCs w:val="22"/>
                    </w:rPr>
                  </w:rPrChange>
                </w:rPr>
                <w:t xml:space="preserve">   double </w:t>
              </w:r>
              <w:proofErr w:type="spellStart"/>
              <w:r w:rsidRPr="00375563">
                <w:rPr>
                  <w:rFonts w:ascii="Courier New" w:hAnsi="Courier New" w:cs="Courier New"/>
                  <w:i/>
                  <w:iCs/>
                  <w:color w:val="A9B7C6"/>
                  <w:sz w:val="22"/>
                  <w:szCs w:val="22"/>
                  <w:lang w:val="en-US"/>
                  <w:rPrChange w:id="1127" w:author="Пользователь" w:date="2022-12-22T02:00:00Z">
                    <w:rPr>
                      <w:rFonts w:ascii="Courier New" w:hAnsi="Courier New" w:cs="Courier New"/>
                      <w:i/>
                      <w:iCs/>
                      <w:color w:val="A9B7C6"/>
                      <w:sz w:val="22"/>
                      <w:szCs w:val="22"/>
                    </w:rPr>
                  </w:rPrChange>
                </w:rPr>
                <w:t>kalors</w:t>
              </w:r>
              <w:proofErr w:type="spellEnd"/>
              <w:r w:rsidRPr="00375563">
                <w:rPr>
                  <w:rFonts w:ascii="Courier New" w:hAnsi="Courier New" w:cs="Courier New"/>
                  <w:i/>
                  <w:iCs/>
                  <w:color w:val="CC7832"/>
                  <w:sz w:val="22"/>
                  <w:szCs w:val="22"/>
                  <w:lang w:val="en-US"/>
                  <w:rPrChange w:id="1128" w:author="Пользователь" w:date="2022-12-22T02:00:00Z">
                    <w:rPr>
                      <w:rFonts w:ascii="Courier New" w:hAnsi="Courier New" w:cs="Courier New"/>
                      <w:i/>
                      <w:iCs/>
                      <w:color w:val="CC7832"/>
                      <w:sz w:val="22"/>
                      <w:szCs w:val="22"/>
                    </w:rPr>
                  </w:rPrChange>
                </w:rPr>
                <w:t>;</w:t>
              </w:r>
            </w:ins>
          </w:p>
          <w:p w14:paraId="15CFD5A7" w14:textId="77777777" w:rsidR="00375563" w:rsidRPr="005A0097" w:rsidRDefault="00375563" w:rsidP="00375563">
            <w:pPr>
              <w:pStyle w:val="afffc"/>
              <w:spacing w:before="0" w:beforeAutospacing="0" w:after="0" w:afterAutospacing="0"/>
              <w:rPr>
                <w:ins w:id="1129" w:author="Пользователь" w:date="2022-12-22T02:00:00Z"/>
                <w:rPrChange w:id="1130" w:author="Пользователь" w:date="2022-12-22T02:43:00Z">
                  <w:rPr>
                    <w:ins w:id="1131" w:author="Пользователь" w:date="2022-12-22T02:00:00Z"/>
                  </w:rPr>
                </w:rPrChange>
              </w:rPr>
            </w:pPr>
            <w:ins w:id="1132" w:author="Пользователь" w:date="2022-12-22T02:00:00Z">
              <w:r w:rsidRPr="00375563">
                <w:rPr>
                  <w:rFonts w:ascii="Courier New" w:hAnsi="Courier New" w:cs="Courier New"/>
                  <w:i/>
                  <w:iCs/>
                  <w:color w:val="CC7832"/>
                  <w:sz w:val="22"/>
                  <w:szCs w:val="22"/>
                  <w:lang w:val="en-US"/>
                  <w:rPrChange w:id="1133" w:author="Пользователь" w:date="2022-12-22T02:00:00Z">
                    <w:rPr>
                      <w:rFonts w:ascii="Courier New" w:hAnsi="Courier New" w:cs="Courier New"/>
                      <w:i/>
                      <w:iCs/>
                      <w:color w:val="CC7832"/>
                      <w:sz w:val="22"/>
                      <w:szCs w:val="22"/>
                    </w:rPr>
                  </w:rPrChange>
                </w:rPr>
                <w:t>   </w:t>
              </w:r>
              <w:r w:rsidRPr="00375563">
                <w:rPr>
                  <w:rFonts w:ascii="Courier New" w:hAnsi="Courier New" w:cs="Courier New"/>
                  <w:i/>
                  <w:iCs/>
                  <w:color w:val="A9B7C6"/>
                  <w:sz w:val="22"/>
                  <w:szCs w:val="22"/>
                  <w:lang w:val="en-US"/>
                  <w:rPrChange w:id="1134" w:author="Пользователь" w:date="2022-12-22T02:00:00Z">
                    <w:rPr>
                      <w:rFonts w:ascii="Courier New" w:hAnsi="Courier New" w:cs="Courier New"/>
                      <w:i/>
                      <w:iCs/>
                      <w:color w:val="A9B7C6"/>
                      <w:sz w:val="22"/>
                      <w:szCs w:val="22"/>
                    </w:rPr>
                  </w:rPrChange>
                </w:rPr>
                <w:t>UUID</w:t>
              </w:r>
              <w:r w:rsidRPr="005A0097">
                <w:rPr>
                  <w:rFonts w:ascii="Courier New" w:hAnsi="Courier New" w:cs="Courier New"/>
                  <w:i/>
                  <w:iCs/>
                  <w:color w:val="A9B7C6"/>
                  <w:sz w:val="22"/>
                  <w:szCs w:val="22"/>
                  <w:rPrChange w:id="1135" w:author="Пользователь" w:date="2022-12-22T02:43:00Z">
                    <w:rPr>
                      <w:rFonts w:ascii="Courier New" w:hAnsi="Courier New" w:cs="Courier New"/>
                      <w:i/>
                      <w:iCs/>
                      <w:color w:val="A9B7C6"/>
                      <w:sz w:val="22"/>
                      <w:szCs w:val="22"/>
                    </w:rPr>
                  </w:rPrChange>
                </w:rPr>
                <w:t xml:space="preserve"> </w:t>
              </w:r>
              <w:r w:rsidRPr="00375563">
                <w:rPr>
                  <w:rFonts w:ascii="Courier New" w:hAnsi="Courier New" w:cs="Courier New"/>
                  <w:i/>
                  <w:iCs/>
                  <w:color w:val="A9B7C6"/>
                  <w:sz w:val="22"/>
                  <w:szCs w:val="22"/>
                  <w:lang w:val="en-US"/>
                  <w:rPrChange w:id="1136" w:author="Пользователь" w:date="2022-12-22T02:00:00Z">
                    <w:rPr>
                      <w:rFonts w:ascii="Courier New" w:hAnsi="Courier New" w:cs="Courier New"/>
                      <w:i/>
                      <w:iCs/>
                      <w:color w:val="A9B7C6"/>
                      <w:sz w:val="22"/>
                      <w:szCs w:val="22"/>
                    </w:rPr>
                  </w:rPrChange>
                </w:rPr>
                <w:t>id</w:t>
              </w:r>
              <w:r w:rsidRPr="005A0097">
                <w:rPr>
                  <w:rFonts w:ascii="Courier New" w:hAnsi="Courier New" w:cs="Courier New"/>
                  <w:i/>
                  <w:iCs/>
                  <w:color w:val="CC7832"/>
                  <w:sz w:val="22"/>
                  <w:szCs w:val="22"/>
                  <w:rPrChange w:id="1137" w:author="Пользователь" w:date="2022-12-22T02:43:00Z">
                    <w:rPr>
                      <w:rFonts w:ascii="Courier New" w:hAnsi="Courier New" w:cs="Courier New"/>
                      <w:i/>
                      <w:iCs/>
                      <w:color w:val="CC7832"/>
                      <w:sz w:val="22"/>
                      <w:szCs w:val="22"/>
                    </w:rPr>
                  </w:rPrChange>
                </w:rPr>
                <w:t>;</w:t>
              </w:r>
            </w:ins>
          </w:p>
          <w:p w14:paraId="61441D3D" w14:textId="77777777" w:rsidR="00375563" w:rsidRPr="005A0097" w:rsidRDefault="00375563" w:rsidP="00375563">
            <w:pPr>
              <w:pStyle w:val="afffc"/>
              <w:spacing w:before="0" w:beforeAutospacing="0" w:after="0" w:afterAutospacing="0"/>
              <w:rPr>
                <w:ins w:id="1138" w:author="Пользователь" w:date="2022-12-22T02:00:00Z"/>
                <w:rPrChange w:id="1139" w:author="Пользователь" w:date="2022-12-22T02:43:00Z">
                  <w:rPr>
                    <w:ins w:id="1140" w:author="Пользователь" w:date="2022-12-22T02:00:00Z"/>
                  </w:rPr>
                </w:rPrChange>
              </w:rPr>
            </w:pPr>
            <w:ins w:id="1141" w:author="Пользователь" w:date="2022-12-22T02:00:00Z">
              <w:r w:rsidRPr="00375563">
                <w:rPr>
                  <w:rFonts w:ascii="Courier New" w:hAnsi="Courier New" w:cs="Courier New"/>
                  <w:i/>
                  <w:iCs/>
                  <w:color w:val="CC7832"/>
                  <w:sz w:val="22"/>
                  <w:szCs w:val="22"/>
                  <w:lang w:val="en-US"/>
                  <w:rPrChange w:id="1142" w:author="Пользователь" w:date="2022-12-22T02:00:00Z">
                    <w:rPr>
                      <w:rFonts w:ascii="Courier New" w:hAnsi="Courier New" w:cs="Courier New"/>
                      <w:i/>
                      <w:iCs/>
                      <w:color w:val="CC7832"/>
                      <w:sz w:val="22"/>
                      <w:szCs w:val="22"/>
                    </w:rPr>
                  </w:rPrChange>
                </w:rPr>
                <w:t>   </w:t>
              </w:r>
              <w:proofErr w:type="spellStart"/>
              <w:r w:rsidRPr="00375563">
                <w:rPr>
                  <w:rFonts w:ascii="Courier New" w:hAnsi="Courier New" w:cs="Courier New"/>
                  <w:i/>
                  <w:iCs/>
                  <w:color w:val="A9B7C6"/>
                  <w:sz w:val="22"/>
                  <w:szCs w:val="22"/>
                  <w:lang w:val="en-US"/>
                  <w:rPrChange w:id="1143" w:author="Пользователь" w:date="2022-12-22T02:00:00Z">
                    <w:rPr>
                      <w:rFonts w:ascii="Courier New" w:hAnsi="Courier New" w:cs="Courier New"/>
                      <w:i/>
                      <w:iCs/>
                      <w:color w:val="A9B7C6"/>
                      <w:sz w:val="22"/>
                      <w:szCs w:val="22"/>
                    </w:rPr>
                  </w:rPrChange>
                </w:rPr>
                <w:t>CFood</w:t>
              </w:r>
              <w:proofErr w:type="spellEnd"/>
              <w:r w:rsidRPr="005A0097">
                <w:rPr>
                  <w:rFonts w:ascii="Courier New" w:hAnsi="Courier New" w:cs="Courier New"/>
                  <w:i/>
                  <w:iCs/>
                  <w:color w:val="A9B7C6"/>
                  <w:sz w:val="22"/>
                  <w:szCs w:val="22"/>
                  <w:rPrChange w:id="1144" w:author="Пользователь" w:date="2022-12-22T02:43:00Z">
                    <w:rPr>
                      <w:rFonts w:ascii="Courier New" w:hAnsi="Courier New" w:cs="Courier New"/>
                      <w:i/>
                      <w:iCs/>
                      <w:color w:val="A9B7C6"/>
                      <w:sz w:val="22"/>
                      <w:szCs w:val="22"/>
                    </w:rPr>
                  </w:rPrChange>
                </w:rPr>
                <w:t xml:space="preserve"> </w:t>
              </w:r>
              <w:r w:rsidRPr="00375563">
                <w:rPr>
                  <w:rFonts w:ascii="Courier New" w:hAnsi="Courier New" w:cs="Courier New"/>
                  <w:i/>
                  <w:iCs/>
                  <w:color w:val="A9B7C6"/>
                  <w:sz w:val="22"/>
                  <w:szCs w:val="22"/>
                  <w:lang w:val="en-US"/>
                  <w:rPrChange w:id="1145" w:author="Пользователь" w:date="2022-12-22T02:00:00Z">
                    <w:rPr>
                      <w:rFonts w:ascii="Courier New" w:hAnsi="Courier New" w:cs="Courier New"/>
                      <w:i/>
                      <w:iCs/>
                      <w:color w:val="A9B7C6"/>
                      <w:sz w:val="22"/>
                      <w:szCs w:val="22"/>
                    </w:rPr>
                  </w:rPrChange>
                </w:rPr>
                <w:t>food</w:t>
              </w:r>
              <w:r w:rsidRPr="005A0097">
                <w:rPr>
                  <w:rFonts w:ascii="Courier New" w:hAnsi="Courier New" w:cs="Courier New"/>
                  <w:i/>
                  <w:iCs/>
                  <w:color w:val="CC7832"/>
                  <w:sz w:val="22"/>
                  <w:szCs w:val="22"/>
                  <w:rPrChange w:id="1146" w:author="Пользователь" w:date="2022-12-22T02:43:00Z">
                    <w:rPr>
                      <w:rFonts w:ascii="Courier New" w:hAnsi="Courier New" w:cs="Courier New"/>
                      <w:i/>
                      <w:iCs/>
                      <w:color w:val="CC7832"/>
                      <w:sz w:val="22"/>
                      <w:szCs w:val="22"/>
                    </w:rPr>
                  </w:rPrChange>
                </w:rPr>
                <w:t>;</w:t>
              </w:r>
            </w:ins>
          </w:p>
          <w:p w14:paraId="0D22A87F" w14:textId="77777777" w:rsidR="00375563" w:rsidRDefault="00375563" w:rsidP="00375563">
            <w:pPr>
              <w:pStyle w:val="afffc"/>
              <w:spacing w:before="0" w:beforeAutospacing="0" w:after="0" w:afterAutospacing="0"/>
              <w:rPr>
                <w:ins w:id="1147" w:author="Пользователь" w:date="2022-12-22T02:00:00Z"/>
              </w:rPr>
            </w:pPr>
            <w:ins w:id="1148" w:author="Пользователь" w:date="2022-12-22T02:00:00Z">
              <w:r w:rsidRPr="00375563">
                <w:rPr>
                  <w:rFonts w:ascii="Courier New" w:hAnsi="Courier New" w:cs="Courier New"/>
                  <w:i/>
                  <w:iCs/>
                  <w:color w:val="CC7832"/>
                  <w:sz w:val="22"/>
                  <w:szCs w:val="22"/>
                  <w:lang w:val="en-US"/>
                  <w:rPrChange w:id="1149" w:author="Пользователь" w:date="2022-12-22T02:00:00Z">
                    <w:rPr>
                      <w:rFonts w:ascii="Courier New" w:hAnsi="Courier New" w:cs="Courier New"/>
                      <w:i/>
                      <w:iCs/>
                      <w:color w:val="CC7832"/>
                      <w:sz w:val="22"/>
                      <w:szCs w:val="22"/>
                    </w:rPr>
                  </w:rPrChange>
                </w:rPr>
                <w:t>   </w:t>
              </w:r>
              <w:r>
                <w:rPr>
                  <w:rFonts w:ascii="Courier New" w:hAnsi="Courier New" w:cs="Courier New"/>
                  <w:i/>
                  <w:iCs/>
                  <w:color w:val="808080"/>
                  <w:sz w:val="22"/>
                  <w:szCs w:val="22"/>
                </w:rPr>
                <w:t>// Перебираются строки 3 таблицы в файле .</w:t>
              </w:r>
              <w:proofErr w:type="spellStart"/>
              <w:r>
                <w:rPr>
                  <w:rFonts w:ascii="Courier New" w:hAnsi="Courier New" w:cs="Courier New"/>
                  <w:i/>
                  <w:iCs/>
                  <w:color w:val="808080"/>
                  <w:sz w:val="22"/>
                  <w:szCs w:val="22"/>
                </w:rPr>
                <w:t>xlsx</w:t>
              </w:r>
              <w:proofErr w:type="spellEnd"/>
              <w:r>
                <w:rPr>
                  <w:rFonts w:ascii="Courier New" w:hAnsi="Courier New" w:cs="Courier New"/>
                  <w:i/>
                  <w:iCs/>
                  <w:color w:val="808080"/>
                  <w:sz w:val="22"/>
                  <w:szCs w:val="22"/>
                </w:rPr>
                <w:t>.</w:t>
              </w:r>
            </w:ins>
          </w:p>
          <w:p w14:paraId="05A6C2DE" w14:textId="77777777" w:rsidR="00375563" w:rsidRPr="00375563" w:rsidRDefault="00375563" w:rsidP="00375563">
            <w:pPr>
              <w:pStyle w:val="afffc"/>
              <w:spacing w:before="0" w:beforeAutospacing="0" w:after="0" w:afterAutospacing="0"/>
              <w:rPr>
                <w:ins w:id="1150" w:author="Пользователь" w:date="2022-12-22T02:00:00Z"/>
                <w:lang w:val="en-US"/>
                <w:rPrChange w:id="1151" w:author="Пользователь" w:date="2022-12-22T02:00:00Z">
                  <w:rPr>
                    <w:ins w:id="1152" w:author="Пользователь" w:date="2022-12-22T02:00:00Z"/>
                  </w:rPr>
                </w:rPrChange>
              </w:rPr>
            </w:pPr>
            <w:ins w:id="1153" w:author="Пользователь" w:date="2022-12-22T02:00:00Z">
              <w:r>
                <w:rPr>
                  <w:rFonts w:ascii="Courier New" w:hAnsi="Courier New" w:cs="Courier New"/>
                  <w:i/>
                  <w:iCs/>
                  <w:color w:val="808080"/>
                  <w:sz w:val="22"/>
                  <w:szCs w:val="22"/>
                </w:rPr>
                <w:t>   </w:t>
              </w:r>
              <w:r w:rsidRPr="00375563">
                <w:rPr>
                  <w:rFonts w:ascii="Courier New" w:hAnsi="Courier New" w:cs="Courier New"/>
                  <w:i/>
                  <w:iCs/>
                  <w:color w:val="CC7832"/>
                  <w:sz w:val="22"/>
                  <w:szCs w:val="22"/>
                  <w:lang w:val="en-US"/>
                  <w:rPrChange w:id="1154" w:author="Пользователь" w:date="2022-12-22T02:00:00Z">
                    <w:rPr>
                      <w:rFonts w:ascii="Courier New" w:hAnsi="Courier New" w:cs="Courier New"/>
                      <w:i/>
                      <w:iCs/>
                      <w:color w:val="CC7832"/>
                      <w:sz w:val="22"/>
                      <w:szCs w:val="22"/>
                    </w:rPr>
                  </w:rPrChange>
                </w:rPr>
                <w:t xml:space="preserve">for </w:t>
              </w:r>
              <w:r w:rsidRPr="00375563">
                <w:rPr>
                  <w:rFonts w:ascii="Courier New" w:hAnsi="Courier New" w:cs="Courier New"/>
                  <w:i/>
                  <w:iCs/>
                  <w:color w:val="A9B7C6"/>
                  <w:sz w:val="22"/>
                  <w:szCs w:val="22"/>
                  <w:lang w:val="en-US"/>
                  <w:rPrChange w:id="1155" w:author="Пользователь" w:date="2022-12-22T02:00:00Z">
                    <w:rPr>
                      <w:rFonts w:ascii="Courier New" w:hAnsi="Courier New" w:cs="Courier New"/>
                      <w:i/>
                      <w:iCs/>
                      <w:color w:val="A9B7C6"/>
                      <w:sz w:val="22"/>
                      <w:szCs w:val="22"/>
                    </w:rPr>
                  </w:rPrChange>
                </w:rPr>
                <w:t>(</w:t>
              </w:r>
              <w:proofErr w:type="spellStart"/>
              <w:r w:rsidRPr="00375563">
                <w:rPr>
                  <w:rFonts w:ascii="Courier New" w:hAnsi="Courier New" w:cs="Courier New"/>
                  <w:i/>
                  <w:iCs/>
                  <w:color w:val="A9B7C6"/>
                  <w:sz w:val="22"/>
                  <w:szCs w:val="22"/>
                  <w:lang w:val="en-US"/>
                  <w:rPrChange w:id="1156" w:author="Пользователь" w:date="2022-12-22T02:00:00Z">
                    <w:rPr>
                      <w:rFonts w:ascii="Courier New" w:hAnsi="Courier New" w:cs="Courier New"/>
                      <w:i/>
                      <w:iCs/>
                      <w:color w:val="A9B7C6"/>
                      <w:sz w:val="22"/>
                      <w:szCs w:val="22"/>
                    </w:rPr>
                  </w:rPrChange>
                </w:rPr>
                <w:t>i</w:t>
              </w:r>
              <w:proofErr w:type="spellEnd"/>
              <w:r w:rsidRPr="00375563">
                <w:rPr>
                  <w:rFonts w:ascii="Courier New" w:hAnsi="Courier New" w:cs="Courier New"/>
                  <w:i/>
                  <w:iCs/>
                  <w:color w:val="A9B7C6"/>
                  <w:sz w:val="22"/>
                  <w:szCs w:val="22"/>
                  <w:lang w:val="en-US"/>
                  <w:rPrChange w:id="1157" w:author="Пользователь" w:date="2022-12-22T02:00:00Z">
                    <w:rPr>
                      <w:rFonts w:ascii="Courier New" w:hAnsi="Courier New" w:cs="Courier New"/>
                      <w:i/>
                      <w:iCs/>
                      <w:color w:val="A9B7C6"/>
                      <w:sz w:val="22"/>
                      <w:szCs w:val="22"/>
                    </w:rPr>
                  </w:rPrChange>
                </w:rPr>
                <w:t xml:space="preserve"> = </w:t>
              </w:r>
              <w:r w:rsidRPr="00375563">
                <w:rPr>
                  <w:rFonts w:ascii="Courier New" w:hAnsi="Courier New" w:cs="Courier New"/>
                  <w:i/>
                  <w:iCs/>
                  <w:color w:val="6897BB"/>
                  <w:sz w:val="22"/>
                  <w:szCs w:val="22"/>
                  <w:lang w:val="en-US"/>
                  <w:rPrChange w:id="1158" w:author="Пользователь" w:date="2022-12-22T02:00:00Z">
                    <w:rPr>
                      <w:rFonts w:ascii="Courier New" w:hAnsi="Courier New" w:cs="Courier New"/>
                      <w:i/>
                      <w:iCs/>
                      <w:color w:val="6897BB"/>
                      <w:sz w:val="22"/>
                      <w:szCs w:val="22"/>
                    </w:rPr>
                  </w:rPrChange>
                </w:rPr>
                <w:t>0</w:t>
              </w:r>
              <w:r w:rsidRPr="00375563">
                <w:rPr>
                  <w:rFonts w:ascii="Courier New" w:hAnsi="Courier New" w:cs="Courier New"/>
                  <w:i/>
                  <w:iCs/>
                  <w:color w:val="CC7832"/>
                  <w:sz w:val="22"/>
                  <w:szCs w:val="22"/>
                  <w:lang w:val="en-US"/>
                  <w:rPrChange w:id="1159" w:author="Пользователь" w:date="2022-12-22T02:00:00Z">
                    <w:rPr>
                      <w:rFonts w:ascii="Courier New" w:hAnsi="Courier New" w:cs="Courier New"/>
                      <w:i/>
                      <w:iCs/>
                      <w:color w:val="CC7832"/>
                      <w:sz w:val="22"/>
                      <w:szCs w:val="22"/>
                    </w:rPr>
                  </w:rPrChange>
                </w:rPr>
                <w:t xml:space="preserve">; </w:t>
              </w:r>
              <w:proofErr w:type="spellStart"/>
              <w:r w:rsidRPr="00375563">
                <w:rPr>
                  <w:rFonts w:ascii="Courier New" w:hAnsi="Courier New" w:cs="Courier New"/>
                  <w:i/>
                  <w:iCs/>
                  <w:color w:val="A9B7C6"/>
                  <w:sz w:val="22"/>
                  <w:szCs w:val="22"/>
                  <w:lang w:val="en-US"/>
                  <w:rPrChange w:id="1160" w:author="Пользователь" w:date="2022-12-22T02:00:00Z">
                    <w:rPr>
                      <w:rFonts w:ascii="Courier New" w:hAnsi="Courier New" w:cs="Courier New"/>
                      <w:i/>
                      <w:iCs/>
                      <w:color w:val="A9B7C6"/>
                      <w:sz w:val="22"/>
                      <w:szCs w:val="22"/>
                    </w:rPr>
                  </w:rPrChange>
                </w:rPr>
                <w:t>i</w:t>
              </w:r>
              <w:proofErr w:type="spellEnd"/>
              <w:r w:rsidRPr="00375563">
                <w:rPr>
                  <w:rFonts w:ascii="Courier New" w:hAnsi="Courier New" w:cs="Courier New"/>
                  <w:i/>
                  <w:iCs/>
                  <w:color w:val="A9B7C6"/>
                  <w:sz w:val="22"/>
                  <w:szCs w:val="22"/>
                  <w:lang w:val="en-US"/>
                  <w:rPrChange w:id="1161" w:author="Пользователь" w:date="2022-12-22T02:00:00Z">
                    <w:rPr>
                      <w:rFonts w:ascii="Courier New" w:hAnsi="Courier New" w:cs="Courier New"/>
                      <w:i/>
                      <w:iCs/>
                      <w:color w:val="A9B7C6"/>
                      <w:sz w:val="22"/>
                      <w:szCs w:val="22"/>
                    </w:rPr>
                  </w:rPrChange>
                </w:rPr>
                <w:t xml:space="preserve"> &lt; </w:t>
              </w:r>
              <w:proofErr w:type="spellStart"/>
              <w:r w:rsidRPr="00375563">
                <w:rPr>
                  <w:rFonts w:ascii="Courier New" w:hAnsi="Courier New" w:cs="Courier New"/>
                  <w:i/>
                  <w:iCs/>
                  <w:color w:val="A9B7C6"/>
                  <w:sz w:val="22"/>
                  <w:szCs w:val="22"/>
                  <w:lang w:val="en-US"/>
                  <w:rPrChange w:id="1162" w:author="Пользователь" w:date="2022-12-22T02:00:00Z">
                    <w:rPr>
                      <w:rFonts w:ascii="Courier New" w:hAnsi="Courier New" w:cs="Courier New"/>
                      <w:i/>
                      <w:iCs/>
                      <w:color w:val="A9B7C6"/>
                      <w:sz w:val="22"/>
                      <w:szCs w:val="22"/>
                    </w:rPr>
                  </w:rPrChange>
                </w:rPr>
                <w:t>nRows</w:t>
              </w:r>
              <w:proofErr w:type="spellEnd"/>
              <w:r w:rsidRPr="00375563">
                <w:rPr>
                  <w:rFonts w:ascii="Courier New" w:hAnsi="Courier New" w:cs="Courier New"/>
                  <w:i/>
                  <w:iCs/>
                  <w:color w:val="CC7832"/>
                  <w:sz w:val="22"/>
                  <w:szCs w:val="22"/>
                  <w:lang w:val="en-US"/>
                  <w:rPrChange w:id="1163" w:author="Пользователь" w:date="2022-12-22T02:00:00Z">
                    <w:rPr>
                      <w:rFonts w:ascii="Courier New" w:hAnsi="Courier New" w:cs="Courier New"/>
                      <w:i/>
                      <w:iCs/>
                      <w:color w:val="CC7832"/>
                      <w:sz w:val="22"/>
                      <w:szCs w:val="22"/>
                    </w:rPr>
                  </w:rPrChange>
                </w:rPr>
                <w:t xml:space="preserve">; </w:t>
              </w:r>
              <w:proofErr w:type="spellStart"/>
              <w:r w:rsidRPr="00375563">
                <w:rPr>
                  <w:rFonts w:ascii="Courier New" w:hAnsi="Courier New" w:cs="Courier New"/>
                  <w:i/>
                  <w:iCs/>
                  <w:color w:val="A9B7C6"/>
                  <w:sz w:val="22"/>
                  <w:szCs w:val="22"/>
                  <w:lang w:val="en-US"/>
                  <w:rPrChange w:id="1164" w:author="Пользователь" w:date="2022-12-22T02:00:00Z">
                    <w:rPr>
                      <w:rFonts w:ascii="Courier New" w:hAnsi="Courier New" w:cs="Courier New"/>
                      <w:i/>
                      <w:iCs/>
                      <w:color w:val="A9B7C6"/>
                      <w:sz w:val="22"/>
                      <w:szCs w:val="22"/>
                    </w:rPr>
                  </w:rPrChange>
                </w:rPr>
                <w:t>i</w:t>
              </w:r>
              <w:proofErr w:type="spellEnd"/>
              <w:r w:rsidRPr="00375563">
                <w:rPr>
                  <w:rFonts w:ascii="Courier New" w:hAnsi="Courier New" w:cs="Courier New"/>
                  <w:i/>
                  <w:iCs/>
                  <w:color w:val="A9B7C6"/>
                  <w:sz w:val="22"/>
                  <w:szCs w:val="22"/>
                  <w:lang w:val="en-US"/>
                  <w:rPrChange w:id="1165" w:author="Пользователь" w:date="2022-12-22T02:00:00Z">
                    <w:rPr>
                      <w:rFonts w:ascii="Courier New" w:hAnsi="Courier New" w:cs="Courier New"/>
                      <w:i/>
                      <w:iCs/>
                      <w:color w:val="A9B7C6"/>
                      <w:sz w:val="22"/>
                      <w:szCs w:val="22"/>
                    </w:rPr>
                  </w:rPrChange>
                </w:rPr>
                <w:t>++) {</w:t>
              </w:r>
            </w:ins>
          </w:p>
          <w:p w14:paraId="698E70FF" w14:textId="77777777" w:rsidR="00375563" w:rsidRDefault="00375563" w:rsidP="00375563">
            <w:pPr>
              <w:pStyle w:val="afffc"/>
              <w:spacing w:before="0" w:beforeAutospacing="0" w:after="0" w:afterAutospacing="0"/>
              <w:rPr>
                <w:ins w:id="1166" w:author="Пользователь" w:date="2022-12-22T02:00:00Z"/>
              </w:rPr>
            </w:pPr>
            <w:ins w:id="1167" w:author="Пользователь" w:date="2022-12-22T02:00:00Z">
              <w:r w:rsidRPr="00375563">
                <w:rPr>
                  <w:rFonts w:ascii="Courier New" w:hAnsi="Courier New" w:cs="Courier New"/>
                  <w:i/>
                  <w:iCs/>
                  <w:color w:val="A9B7C6"/>
                  <w:sz w:val="22"/>
                  <w:szCs w:val="22"/>
                  <w:lang w:val="en-US"/>
                  <w:rPrChange w:id="1168" w:author="Пользователь" w:date="2022-12-22T02:00:00Z">
                    <w:rPr>
                      <w:rFonts w:ascii="Courier New" w:hAnsi="Courier New" w:cs="Courier New"/>
                      <w:i/>
                      <w:iCs/>
                      <w:color w:val="A9B7C6"/>
                      <w:sz w:val="22"/>
                      <w:szCs w:val="22"/>
                    </w:rPr>
                  </w:rPrChange>
                </w:rPr>
                <w:t>       </w:t>
              </w:r>
              <w:proofErr w:type="spellStart"/>
              <w:r>
                <w:rPr>
                  <w:rFonts w:ascii="Courier New" w:hAnsi="Courier New" w:cs="Courier New"/>
                  <w:i/>
                  <w:iCs/>
                  <w:color w:val="A9B7C6"/>
                  <w:sz w:val="22"/>
                  <w:szCs w:val="22"/>
                </w:rPr>
                <w:t>row</w:t>
              </w:r>
              <w:proofErr w:type="spellEnd"/>
              <w:r>
                <w:rPr>
                  <w:rFonts w:ascii="Courier New" w:hAnsi="Courier New" w:cs="Courier New"/>
                  <w:i/>
                  <w:iCs/>
                  <w:color w:val="A9B7C6"/>
                  <w:sz w:val="22"/>
                  <w:szCs w:val="22"/>
                </w:rPr>
                <w:t xml:space="preserve"> = </w:t>
              </w:r>
              <w:proofErr w:type="spellStart"/>
              <w:proofErr w:type="gramStart"/>
              <w:r>
                <w:rPr>
                  <w:rFonts w:ascii="Courier New" w:hAnsi="Courier New" w:cs="Courier New"/>
                  <w:i/>
                  <w:iCs/>
                  <w:color w:val="A9B7C6"/>
                  <w:sz w:val="22"/>
                  <w:szCs w:val="22"/>
                </w:rPr>
                <w:t>sheet.getRow</w:t>
              </w:r>
              <w:proofErr w:type="spellEnd"/>
              <w:proofErr w:type="gramEnd"/>
              <w:r>
                <w:rPr>
                  <w:rFonts w:ascii="Courier New" w:hAnsi="Courier New" w:cs="Courier New"/>
                  <w:i/>
                  <w:iCs/>
                  <w:color w:val="A9B7C6"/>
                  <w:sz w:val="22"/>
                  <w:szCs w:val="22"/>
                </w:rPr>
                <w:t>(i)</w:t>
              </w:r>
              <w:r>
                <w:rPr>
                  <w:rFonts w:ascii="Courier New" w:hAnsi="Courier New" w:cs="Courier New"/>
                  <w:i/>
                  <w:iCs/>
                  <w:color w:val="CC7832"/>
                  <w:sz w:val="22"/>
                  <w:szCs w:val="22"/>
                </w:rPr>
                <w:t>;</w:t>
              </w:r>
            </w:ins>
          </w:p>
          <w:p w14:paraId="1891E93D" w14:textId="77777777" w:rsidR="00375563" w:rsidRDefault="00375563" w:rsidP="00375563">
            <w:pPr>
              <w:pStyle w:val="afffc"/>
              <w:spacing w:before="0" w:beforeAutospacing="0" w:after="0" w:afterAutospacing="0"/>
              <w:rPr>
                <w:ins w:id="1169" w:author="Пользователь" w:date="2022-12-22T02:00:00Z"/>
              </w:rPr>
            </w:pPr>
            <w:ins w:id="1170" w:author="Пользователь" w:date="2022-12-22T02:00:00Z">
              <w:r>
                <w:rPr>
                  <w:rFonts w:ascii="Courier New" w:hAnsi="Courier New" w:cs="Courier New"/>
                  <w:i/>
                  <w:iCs/>
                  <w:color w:val="CC7832"/>
                  <w:sz w:val="22"/>
                  <w:szCs w:val="22"/>
                </w:rPr>
                <w:t>       </w:t>
              </w:r>
              <w:r>
                <w:rPr>
                  <w:rFonts w:ascii="Courier New" w:hAnsi="Courier New" w:cs="Courier New"/>
                  <w:i/>
                  <w:iCs/>
                  <w:color w:val="808080"/>
                  <w:sz w:val="22"/>
                  <w:szCs w:val="22"/>
                </w:rPr>
                <w:t>// Просматривается есть ли данные в ряду.</w:t>
              </w:r>
            </w:ins>
          </w:p>
          <w:p w14:paraId="30AD93A4" w14:textId="77777777" w:rsidR="00375563" w:rsidRDefault="00375563" w:rsidP="00375563">
            <w:pPr>
              <w:pStyle w:val="afffc"/>
              <w:spacing w:before="0" w:beforeAutospacing="0" w:after="0" w:afterAutospacing="0"/>
              <w:rPr>
                <w:ins w:id="1171" w:author="Пользователь" w:date="2022-12-22T02:00:00Z"/>
              </w:rPr>
            </w:pPr>
            <w:ins w:id="1172" w:author="Пользователь" w:date="2022-12-22T02:00:00Z">
              <w:r>
                <w:rPr>
                  <w:rFonts w:ascii="Courier New" w:hAnsi="Courier New" w:cs="Courier New"/>
                  <w:i/>
                  <w:iCs/>
                  <w:color w:val="808080"/>
                  <w:sz w:val="22"/>
                  <w:szCs w:val="22"/>
                </w:rPr>
                <w:t>       </w:t>
              </w:r>
              <w:proofErr w:type="spellStart"/>
              <w:r>
                <w:rPr>
                  <w:rFonts w:ascii="Courier New" w:hAnsi="Courier New" w:cs="Courier New"/>
                  <w:i/>
                  <w:iCs/>
                  <w:color w:val="CC7832"/>
                  <w:sz w:val="22"/>
                  <w:szCs w:val="22"/>
                </w:rPr>
                <w:t>if</w:t>
              </w:r>
              <w:proofErr w:type="spellEnd"/>
              <w:r>
                <w:rPr>
                  <w:rFonts w:ascii="Courier New" w:hAnsi="Courier New" w:cs="Courier New"/>
                  <w:i/>
                  <w:iCs/>
                  <w:color w:val="CC7832"/>
                  <w:sz w:val="22"/>
                  <w:szCs w:val="22"/>
                </w:rPr>
                <w:t xml:space="preserve"> </w:t>
              </w:r>
              <w:r>
                <w:rPr>
                  <w:rFonts w:ascii="Courier New" w:hAnsi="Courier New" w:cs="Courier New"/>
                  <w:i/>
                  <w:iCs/>
                  <w:color w:val="A9B7C6"/>
                  <w:sz w:val="22"/>
                  <w:szCs w:val="22"/>
                </w:rPr>
                <w:t>(</w:t>
              </w:r>
              <w:proofErr w:type="spellStart"/>
              <w:r>
                <w:rPr>
                  <w:rFonts w:ascii="Courier New" w:hAnsi="Courier New" w:cs="Courier New"/>
                  <w:i/>
                  <w:iCs/>
                  <w:color w:val="A9B7C6"/>
                  <w:sz w:val="22"/>
                  <w:szCs w:val="22"/>
                </w:rPr>
                <w:t>row</w:t>
              </w:r>
              <w:proofErr w:type="spellEnd"/>
              <w:r>
                <w:rPr>
                  <w:rFonts w:ascii="Courier New" w:hAnsi="Courier New" w:cs="Courier New"/>
                  <w:i/>
                  <w:iCs/>
                  <w:color w:val="A9B7C6"/>
                  <w:sz w:val="22"/>
                  <w:szCs w:val="22"/>
                </w:rPr>
                <w:t xml:space="preserve"> == </w:t>
              </w:r>
              <w:proofErr w:type="spellStart"/>
              <w:r>
                <w:rPr>
                  <w:rFonts w:ascii="Courier New" w:hAnsi="Courier New" w:cs="Courier New"/>
                  <w:i/>
                  <w:iCs/>
                  <w:color w:val="CC7832"/>
                  <w:sz w:val="22"/>
                  <w:szCs w:val="22"/>
                </w:rPr>
                <w:t>null</w:t>
              </w:r>
              <w:proofErr w:type="spellEnd"/>
              <w:r>
                <w:rPr>
                  <w:rFonts w:ascii="Courier New" w:hAnsi="Courier New" w:cs="Courier New"/>
                  <w:i/>
                  <w:iCs/>
                  <w:color w:val="A9B7C6"/>
                  <w:sz w:val="22"/>
                  <w:szCs w:val="22"/>
                </w:rPr>
                <w:t>)</w:t>
              </w:r>
            </w:ins>
          </w:p>
          <w:p w14:paraId="0E05C330" w14:textId="77777777" w:rsidR="00375563" w:rsidRDefault="00375563" w:rsidP="00375563">
            <w:pPr>
              <w:pStyle w:val="afffc"/>
              <w:spacing w:before="0" w:beforeAutospacing="0" w:after="0" w:afterAutospacing="0"/>
              <w:rPr>
                <w:ins w:id="1173" w:author="Пользователь" w:date="2022-12-22T02:00:00Z"/>
              </w:rPr>
            </w:pPr>
            <w:ins w:id="1174" w:author="Пользователь" w:date="2022-12-22T02:00:00Z">
              <w:r>
                <w:rPr>
                  <w:rFonts w:ascii="Courier New" w:hAnsi="Courier New" w:cs="Courier New"/>
                  <w:i/>
                  <w:iCs/>
                  <w:color w:val="A9B7C6"/>
                  <w:sz w:val="22"/>
                  <w:szCs w:val="22"/>
                </w:rPr>
                <w:t>           </w:t>
              </w:r>
              <w:proofErr w:type="spellStart"/>
              <w:r>
                <w:rPr>
                  <w:rFonts w:ascii="Courier New" w:hAnsi="Courier New" w:cs="Courier New"/>
                  <w:i/>
                  <w:iCs/>
                  <w:color w:val="CC7832"/>
                  <w:sz w:val="22"/>
                  <w:szCs w:val="22"/>
                </w:rPr>
                <w:t>continue</w:t>
              </w:r>
              <w:proofErr w:type="spellEnd"/>
              <w:r>
                <w:rPr>
                  <w:rFonts w:ascii="Courier New" w:hAnsi="Courier New" w:cs="Courier New"/>
                  <w:i/>
                  <w:iCs/>
                  <w:color w:val="CC7832"/>
                  <w:sz w:val="22"/>
                  <w:szCs w:val="22"/>
                </w:rPr>
                <w:t>;</w:t>
              </w:r>
            </w:ins>
          </w:p>
          <w:p w14:paraId="0E1DBC4B" w14:textId="77777777" w:rsidR="00375563" w:rsidRDefault="00375563" w:rsidP="00375563">
            <w:pPr>
              <w:pStyle w:val="afffc"/>
              <w:spacing w:before="0" w:beforeAutospacing="0" w:after="0" w:afterAutospacing="0"/>
              <w:rPr>
                <w:ins w:id="1175" w:author="Пользователь" w:date="2022-12-22T02:00:00Z"/>
              </w:rPr>
            </w:pPr>
            <w:ins w:id="1176" w:author="Пользователь" w:date="2022-12-22T02:00:00Z">
              <w:r>
                <w:rPr>
                  <w:rFonts w:ascii="Courier New" w:hAnsi="Courier New" w:cs="Courier New"/>
                  <w:i/>
                  <w:iCs/>
                  <w:color w:val="CC7832"/>
                  <w:sz w:val="22"/>
                  <w:szCs w:val="22"/>
                </w:rPr>
                <w:t>       </w:t>
              </w:r>
              <w:r>
                <w:rPr>
                  <w:rFonts w:ascii="Courier New" w:hAnsi="Courier New" w:cs="Courier New"/>
                  <w:i/>
                  <w:iCs/>
                  <w:color w:val="808080"/>
                  <w:sz w:val="22"/>
                  <w:szCs w:val="22"/>
                </w:rPr>
                <w:t>// Просматривается все ли заполнены ячейки в ряду.</w:t>
              </w:r>
            </w:ins>
          </w:p>
          <w:p w14:paraId="25CD3109" w14:textId="77777777" w:rsidR="00375563" w:rsidRDefault="00375563" w:rsidP="00375563">
            <w:pPr>
              <w:pStyle w:val="afffc"/>
              <w:spacing w:before="0" w:beforeAutospacing="0" w:after="0" w:afterAutospacing="0"/>
              <w:rPr>
                <w:ins w:id="1177" w:author="Пользователь" w:date="2022-12-22T02:00:00Z"/>
              </w:rPr>
            </w:pPr>
            <w:ins w:id="1178" w:author="Пользователь" w:date="2022-12-22T02:00:00Z">
              <w:r>
                <w:rPr>
                  <w:rFonts w:ascii="Courier New" w:hAnsi="Courier New" w:cs="Courier New"/>
                  <w:i/>
                  <w:iCs/>
                  <w:color w:val="808080"/>
                  <w:sz w:val="22"/>
                  <w:szCs w:val="22"/>
                </w:rPr>
                <w:t>       </w:t>
              </w:r>
              <w:proofErr w:type="spellStart"/>
              <w:r>
                <w:rPr>
                  <w:rFonts w:ascii="Courier New" w:hAnsi="Courier New" w:cs="Courier New"/>
                  <w:i/>
                  <w:iCs/>
                  <w:color w:val="CC7832"/>
                  <w:sz w:val="22"/>
                  <w:szCs w:val="22"/>
                </w:rPr>
                <w:t>if</w:t>
              </w:r>
              <w:proofErr w:type="spellEnd"/>
              <w:r>
                <w:rPr>
                  <w:rFonts w:ascii="Courier New" w:hAnsi="Courier New" w:cs="Courier New"/>
                  <w:i/>
                  <w:iCs/>
                  <w:color w:val="CC7832"/>
                  <w:sz w:val="22"/>
                  <w:szCs w:val="22"/>
                </w:rPr>
                <w:t xml:space="preserve"> </w:t>
              </w:r>
              <w:r>
                <w:rPr>
                  <w:rFonts w:ascii="Courier New" w:hAnsi="Courier New" w:cs="Courier New"/>
                  <w:i/>
                  <w:iCs/>
                  <w:color w:val="A9B7C6"/>
                  <w:sz w:val="22"/>
                  <w:szCs w:val="22"/>
                </w:rPr>
                <w:t>(</w:t>
              </w:r>
              <w:proofErr w:type="spellStart"/>
              <w:proofErr w:type="gramStart"/>
              <w:r>
                <w:rPr>
                  <w:rFonts w:ascii="Courier New" w:hAnsi="Courier New" w:cs="Courier New"/>
                  <w:i/>
                  <w:iCs/>
                  <w:color w:val="A9B7C6"/>
                  <w:sz w:val="22"/>
                  <w:szCs w:val="22"/>
                </w:rPr>
                <w:t>row.getLastCellNum</w:t>
              </w:r>
              <w:proofErr w:type="spellEnd"/>
              <w:proofErr w:type="gramEnd"/>
              <w:r>
                <w:rPr>
                  <w:rFonts w:ascii="Courier New" w:hAnsi="Courier New" w:cs="Courier New"/>
                  <w:i/>
                  <w:iCs/>
                  <w:color w:val="A9B7C6"/>
                  <w:sz w:val="22"/>
                  <w:szCs w:val="22"/>
                </w:rPr>
                <w:t xml:space="preserve">() &lt; </w:t>
              </w:r>
              <w:r>
                <w:rPr>
                  <w:rFonts w:ascii="Courier New" w:hAnsi="Courier New" w:cs="Courier New"/>
                  <w:i/>
                  <w:iCs/>
                  <w:color w:val="6897BB"/>
                  <w:sz w:val="22"/>
                  <w:szCs w:val="22"/>
                </w:rPr>
                <w:t>5</w:t>
              </w:r>
              <w:r>
                <w:rPr>
                  <w:rFonts w:ascii="Courier New" w:hAnsi="Courier New" w:cs="Courier New"/>
                  <w:i/>
                  <w:iCs/>
                  <w:color w:val="A9B7C6"/>
                  <w:sz w:val="22"/>
                  <w:szCs w:val="22"/>
                </w:rPr>
                <w:t>)</w:t>
              </w:r>
            </w:ins>
          </w:p>
          <w:p w14:paraId="4BDEEB0E" w14:textId="77777777" w:rsidR="00375563" w:rsidRDefault="00375563" w:rsidP="00375563">
            <w:pPr>
              <w:pStyle w:val="afffc"/>
              <w:spacing w:before="0" w:beforeAutospacing="0" w:after="0" w:afterAutospacing="0"/>
              <w:rPr>
                <w:ins w:id="1179" w:author="Пользователь" w:date="2022-12-22T02:00:00Z"/>
              </w:rPr>
            </w:pPr>
            <w:ins w:id="1180" w:author="Пользователь" w:date="2022-12-22T02:00:00Z">
              <w:r>
                <w:rPr>
                  <w:rFonts w:ascii="Courier New" w:hAnsi="Courier New" w:cs="Courier New"/>
                  <w:i/>
                  <w:iCs/>
                  <w:color w:val="A9B7C6"/>
                  <w:sz w:val="22"/>
                  <w:szCs w:val="22"/>
                </w:rPr>
                <w:t>           </w:t>
              </w:r>
              <w:proofErr w:type="spellStart"/>
              <w:r>
                <w:rPr>
                  <w:rFonts w:ascii="Courier New" w:hAnsi="Courier New" w:cs="Courier New"/>
                  <w:i/>
                  <w:iCs/>
                  <w:color w:val="CC7832"/>
                  <w:sz w:val="22"/>
                  <w:szCs w:val="22"/>
                </w:rPr>
                <w:t>continue</w:t>
              </w:r>
              <w:proofErr w:type="spellEnd"/>
              <w:r>
                <w:rPr>
                  <w:rFonts w:ascii="Courier New" w:hAnsi="Courier New" w:cs="Courier New"/>
                  <w:i/>
                  <w:iCs/>
                  <w:color w:val="CC7832"/>
                  <w:sz w:val="22"/>
                  <w:szCs w:val="22"/>
                </w:rPr>
                <w:t>;</w:t>
              </w:r>
            </w:ins>
          </w:p>
          <w:p w14:paraId="41EC482F" w14:textId="77777777" w:rsidR="00375563" w:rsidRDefault="00375563" w:rsidP="00375563">
            <w:pPr>
              <w:pStyle w:val="afffc"/>
              <w:spacing w:before="0" w:beforeAutospacing="0" w:after="0" w:afterAutospacing="0"/>
              <w:rPr>
                <w:ins w:id="1181" w:author="Пользователь" w:date="2022-12-22T02:00:00Z"/>
              </w:rPr>
            </w:pPr>
            <w:ins w:id="1182" w:author="Пользователь" w:date="2022-12-22T02:00:00Z">
              <w:r>
                <w:rPr>
                  <w:rFonts w:ascii="Courier New" w:hAnsi="Courier New" w:cs="Courier New"/>
                  <w:i/>
                  <w:iCs/>
                  <w:color w:val="CC7832"/>
                  <w:sz w:val="22"/>
                  <w:szCs w:val="22"/>
                </w:rPr>
                <w:t>       </w:t>
              </w:r>
              <w:r>
                <w:rPr>
                  <w:rFonts w:ascii="Courier New" w:hAnsi="Courier New" w:cs="Courier New"/>
                  <w:i/>
                  <w:iCs/>
                  <w:color w:val="808080"/>
                  <w:sz w:val="22"/>
                  <w:szCs w:val="22"/>
                </w:rPr>
                <w:t>// Достаётся UUID из 1 ячейки.</w:t>
              </w:r>
            </w:ins>
          </w:p>
          <w:p w14:paraId="209A1396" w14:textId="77777777" w:rsidR="00375563" w:rsidRPr="00375563" w:rsidRDefault="00375563" w:rsidP="00375563">
            <w:pPr>
              <w:pStyle w:val="afffc"/>
              <w:spacing w:before="0" w:beforeAutospacing="0" w:after="0" w:afterAutospacing="0"/>
              <w:rPr>
                <w:ins w:id="1183" w:author="Пользователь" w:date="2022-12-22T02:00:00Z"/>
                <w:lang w:val="en-US"/>
                <w:rPrChange w:id="1184" w:author="Пользователь" w:date="2022-12-22T02:00:00Z">
                  <w:rPr>
                    <w:ins w:id="1185" w:author="Пользователь" w:date="2022-12-22T02:00:00Z"/>
                  </w:rPr>
                </w:rPrChange>
              </w:rPr>
            </w:pPr>
            <w:ins w:id="1186" w:author="Пользователь" w:date="2022-12-22T02:00:00Z">
              <w:r>
                <w:rPr>
                  <w:rFonts w:ascii="Courier New" w:hAnsi="Courier New" w:cs="Courier New"/>
                  <w:i/>
                  <w:iCs/>
                  <w:color w:val="808080"/>
                  <w:sz w:val="22"/>
                  <w:szCs w:val="22"/>
                </w:rPr>
                <w:t>       </w:t>
              </w:r>
              <w:r w:rsidRPr="00375563">
                <w:rPr>
                  <w:rFonts w:ascii="Courier New" w:hAnsi="Courier New" w:cs="Courier New"/>
                  <w:i/>
                  <w:iCs/>
                  <w:color w:val="A9B7C6"/>
                  <w:sz w:val="22"/>
                  <w:szCs w:val="22"/>
                  <w:lang w:val="en-US"/>
                  <w:rPrChange w:id="1187" w:author="Пользователь" w:date="2022-12-22T02:00:00Z">
                    <w:rPr>
                      <w:rFonts w:ascii="Courier New" w:hAnsi="Courier New" w:cs="Courier New"/>
                      <w:i/>
                      <w:iCs/>
                      <w:color w:val="A9B7C6"/>
                      <w:sz w:val="22"/>
                      <w:szCs w:val="22"/>
                    </w:rPr>
                  </w:rPrChange>
                </w:rPr>
                <w:t xml:space="preserve">cell = </w:t>
              </w:r>
              <w:proofErr w:type="spellStart"/>
              <w:proofErr w:type="gramStart"/>
              <w:r w:rsidRPr="00375563">
                <w:rPr>
                  <w:rFonts w:ascii="Courier New" w:hAnsi="Courier New" w:cs="Courier New"/>
                  <w:i/>
                  <w:iCs/>
                  <w:color w:val="A9B7C6"/>
                  <w:sz w:val="22"/>
                  <w:szCs w:val="22"/>
                  <w:lang w:val="en-US"/>
                  <w:rPrChange w:id="1188" w:author="Пользователь" w:date="2022-12-22T02:00:00Z">
                    <w:rPr>
                      <w:rFonts w:ascii="Courier New" w:hAnsi="Courier New" w:cs="Courier New"/>
                      <w:i/>
                      <w:iCs/>
                      <w:color w:val="A9B7C6"/>
                      <w:sz w:val="22"/>
                      <w:szCs w:val="22"/>
                    </w:rPr>
                  </w:rPrChange>
                </w:rPr>
                <w:t>row.getCell</w:t>
              </w:r>
              <w:proofErr w:type="spellEnd"/>
              <w:proofErr w:type="gramEnd"/>
              <w:r w:rsidRPr="00375563">
                <w:rPr>
                  <w:rFonts w:ascii="Courier New" w:hAnsi="Courier New" w:cs="Courier New"/>
                  <w:i/>
                  <w:iCs/>
                  <w:color w:val="A9B7C6"/>
                  <w:sz w:val="22"/>
                  <w:szCs w:val="22"/>
                  <w:lang w:val="en-US"/>
                  <w:rPrChange w:id="1189" w:author="Пользователь" w:date="2022-12-22T02:00:00Z">
                    <w:rPr>
                      <w:rFonts w:ascii="Courier New" w:hAnsi="Courier New" w:cs="Courier New"/>
                      <w:i/>
                      <w:iCs/>
                      <w:color w:val="A9B7C6"/>
                      <w:sz w:val="22"/>
                      <w:szCs w:val="22"/>
                    </w:rPr>
                  </w:rPrChange>
                </w:rPr>
                <w:t>(</w:t>
              </w:r>
              <w:r w:rsidRPr="00375563">
                <w:rPr>
                  <w:rFonts w:ascii="Courier New" w:hAnsi="Courier New" w:cs="Courier New"/>
                  <w:i/>
                  <w:iCs/>
                  <w:color w:val="6897BB"/>
                  <w:sz w:val="22"/>
                  <w:szCs w:val="22"/>
                  <w:lang w:val="en-US"/>
                  <w:rPrChange w:id="1190" w:author="Пользователь" w:date="2022-12-22T02:00:00Z">
                    <w:rPr>
                      <w:rFonts w:ascii="Courier New" w:hAnsi="Courier New" w:cs="Courier New"/>
                      <w:i/>
                      <w:iCs/>
                      <w:color w:val="6897BB"/>
                      <w:sz w:val="22"/>
                      <w:szCs w:val="22"/>
                    </w:rPr>
                  </w:rPrChange>
                </w:rPr>
                <w:t>0</w:t>
              </w:r>
              <w:r w:rsidRPr="00375563">
                <w:rPr>
                  <w:rFonts w:ascii="Courier New" w:hAnsi="Courier New" w:cs="Courier New"/>
                  <w:i/>
                  <w:iCs/>
                  <w:color w:val="A9B7C6"/>
                  <w:sz w:val="22"/>
                  <w:szCs w:val="22"/>
                  <w:lang w:val="en-US"/>
                  <w:rPrChange w:id="1191" w:author="Пользователь" w:date="2022-12-22T02:00:00Z">
                    <w:rPr>
                      <w:rFonts w:ascii="Courier New" w:hAnsi="Courier New" w:cs="Courier New"/>
                      <w:i/>
                      <w:iCs/>
                      <w:color w:val="A9B7C6"/>
                      <w:sz w:val="22"/>
                      <w:szCs w:val="22"/>
                    </w:rPr>
                  </w:rPrChange>
                </w:rPr>
                <w:t>)</w:t>
              </w:r>
              <w:r w:rsidRPr="00375563">
                <w:rPr>
                  <w:rFonts w:ascii="Courier New" w:hAnsi="Courier New" w:cs="Courier New"/>
                  <w:i/>
                  <w:iCs/>
                  <w:color w:val="CC7832"/>
                  <w:sz w:val="22"/>
                  <w:szCs w:val="22"/>
                  <w:lang w:val="en-US"/>
                  <w:rPrChange w:id="1192" w:author="Пользователь" w:date="2022-12-22T02:00:00Z">
                    <w:rPr>
                      <w:rFonts w:ascii="Courier New" w:hAnsi="Courier New" w:cs="Courier New"/>
                      <w:i/>
                      <w:iCs/>
                      <w:color w:val="CC7832"/>
                      <w:sz w:val="22"/>
                      <w:szCs w:val="22"/>
                    </w:rPr>
                  </w:rPrChange>
                </w:rPr>
                <w:t>;</w:t>
              </w:r>
            </w:ins>
          </w:p>
          <w:p w14:paraId="51EE132B" w14:textId="77777777" w:rsidR="00375563" w:rsidRPr="00375563" w:rsidRDefault="00375563" w:rsidP="00375563">
            <w:pPr>
              <w:pStyle w:val="afffc"/>
              <w:spacing w:before="0" w:beforeAutospacing="0" w:after="0" w:afterAutospacing="0"/>
              <w:rPr>
                <w:ins w:id="1193" w:author="Пользователь" w:date="2022-12-22T02:00:00Z"/>
                <w:lang w:val="en-US"/>
                <w:rPrChange w:id="1194" w:author="Пользователь" w:date="2022-12-22T02:00:00Z">
                  <w:rPr>
                    <w:ins w:id="1195" w:author="Пользователь" w:date="2022-12-22T02:00:00Z"/>
                  </w:rPr>
                </w:rPrChange>
              </w:rPr>
            </w:pPr>
            <w:ins w:id="1196" w:author="Пользователь" w:date="2022-12-22T02:00:00Z">
              <w:r w:rsidRPr="00375563">
                <w:rPr>
                  <w:rFonts w:ascii="Courier New" w:hAnsi="Courier New" w:cs="Courier New"/>
                  <w:i/>
                  <w:iCs/>
                  <w:color w:val="CC7832"/>
                  <w:sz w:val="22"/>
                  <w:szCs w:val="22"/>
                  <w:lang w:val="en-US"/>
                  <w:rPrChange w:id="1197" w:author="Пользователь" w:date="2022-12-22T02:00:00Z">
                    <w:rPr>
                      <w:rFonts w:ascii="Courier New" w:hAnsi="Courier New" w:cs="Courier New"/>
                      <w:i/>
                      <w:iCs/>
                      <w:color w:val="CC7832"/>
                      <w:sz w:val="22"/>
                      <w:szCs w:val="22"/>
                    </w:rPr>
                  </w:rPrChange>
                </w:rPr>
                <w:t>       </w:t>
              </w:r>
              <w:proofErr w:type="spellStart"/>
              <w:r w:rsidRPr="00375563">
                <w:rPr>
                  <w:rFonts w:ascii="Courier New" w:hAnsi="Courier New" w:cs="Courier New"/>
                  <w:i/>
                  <w:iCs/>
                  <w:color w:val="A9B7C6"/>
                  <w:sz w:val="22"/>
                  <w:szCs w:val="22"/>
                  <w:lang w:val="en-US"/>
                  <w:rPrChange w:id="1198" w:author="Пользователь" w:date="2022-12-22T02:00:00Z">
                    <w:rPr>
                      <w:rFonts w:ascii="Courier New" w:hAnsi="Courier New" w:cs="Courier New"/>
                      <w:i/>
                      <w:iCs/>
                      <w:color w:val="A9B7C6"/>
                      <w:sz w:val="22"/>
                      <w:szCs w:val="22"/>
                    </w:rPr>
                  </w:rPrChange>
                </w:rPr>
                <w:t>fUUID</w:t>
              </w:r>
              <w:proofErr w:type="spellEnd"/>
              <w:r w:rsidRPr="00375563">
                <w:rPr>
                  <w:rFonts w:ascii="Courier New" w:hAnsi="Courier New" w:cs="Courier New"/>
                  <w:i/>
                  <w:iCs/>
                  <w:color w:val="A9B7C6"/>
                  <w:sz w:val="22"/>
                  <w:szCs w:val="22"/>
                  <w:lang w:val="en-US"/>
                  <w:rPrChange w:id="1199" w:author="Пользователь" w:date="2022-12-22T02:00:00Z">
                    <w:rPr>
                      <w:rFonts w:ascii="Courier New" w:hAnsi="Courier New" w:cs="Courier New"/>
                      <w:i/>
                      <w:iCs/>
                      <w:color w:val="A9B7C6"/>
                      <w:sz w:val="22"/>
                      <w:szCs w:val="22"/>
                    </w:rPr>
                  </w:rPrChange>
                </w:rPr>
                <w:t xml:space="preserve"> = </w:t>
              </w:r>
              <w:proofErr w:type="spellStart"/>
              <w:proofErr w:type="gramStart"/>
              <w:r w:rsidRPr="00375563">
                <w:rPr>
                  <w:rFonts w:ascii="Courier New" w:hAnsi="Courier New" w:cs="Courier New"/>
                  <w:i/>
                  <w:iCs/>
                  <w:color w:val="A9B7C6"/>
                  <w:sz w:val="22"/>
                  <w:szCs w:val="22"/>
                  <w:lang w:val="en-US"/>
                  <w:rPrChange w:id="1200" w:author="Пользователь" w:date="2022-12-22T02:00:00Z">
                    <w:rPr>
                      <w:rFonts w:ascii="Courier New" w:hAnsi="Courier New" w:cs="Courier New"/>
                      <w:i/>
                      <w:iCs/>
                      <w:color w:val="A9B7C6"/>
                      <w:sz w:val="22"/>
                      <w:szCs w:val="22"/>
                    </w:rPr>
                  </w:rPrChange>
                </w:rPr>
                <w:t>cell.getStringCellValue</w:t>
              </w:r>
              <w:proofErr w:type="spellEnd"/>
              <w:proofErr w:type="gramEnd"/>
              <w:r w:rsidRPr="00375563">
                <w:rPr>
                  <w:rFonts w:ascii="Courier New" w:hAnsi="Courier New" w:cs="Courier New"/>
                  <w:i/>
                  <w:iCs/>
                  <w:color w:val="A9B7C6"/>
                  <w:sz w:val="22"/>
                  <w:szCs w:val="22"/>
                  <w:lang w:val="en-US"/>
                  <w:rPrChange w:id="1201" w:author="Пользователь" w:date="2022-12-22T02:00:00Z">
                    <w:rPr>
                      <w:rFonts w:ascii="Courier New" w:hAnsi="Courier New" w:cs="Courier New"/>
                      <w:i/>
                      <w:iCs/>
                      <w:color w:val="A9B7C6"/>
                      <w:sz w:val="22"/>
                      <w:szCs w:val="22"/>
                    </w:rPr>
                  </w:rPrChange>
                </w:rPr>
                <w:t>()</w:t>
              </w:r>
              <w:r w:rsidRPr="00375563">
                <w:rPr>
                  <w:rFonts w:ascii="Courier New" w:hAnsi="Courier New" w:cs="Courier New"/>
                  <w:i/>
                  <w:iCs/>
                  <w:color w:val="CC7832"/>
                  <w:sz w:val="22"/>
                  <w:szCs w:val="22"/>
                  <w:lang w:val="en-US"/>
                  <w:rPrChange w:id="1202" w:author="Пользователь" w:date="2022-12-22T02:00:00Z">
                    <w:rPr>
                      <w:rFonts w:ascii="Courier New" w:hAnsi="Courier New" w:cs="Courier New"/>
                      <w:i/>
                      <w:iCs/>
                      <w:color w:val="CC7832"/>
                      <w:sz w:val="22"/>
                      <w:szCs w:val="22"/>
                    </w:rPr>
                  </w:rPrChange>
                </w:rPr>
                <w:t>;</w:t>
              </w:r>
            </w:ins>
          </w:p>
          <w:p w14:paraId="356242DF" w14:textId="77777777" w:rsidR="00375563" w:rsidRDefault="00375563" w:rsidP="00375563">
            <w:pPr>
              <w:pStyle w:val="afffc"/>
              <w:spacing w:before="0" w:beforeAutospacing="0" w:after="0" w:afterAutospacing="0"/>
              <w:rPr>
                <w:ins w:id="1203" w:author="Пользователь" w:date="2022-12-22T02:00:00Z"/>
              </w:rPr>
            </w:pPr>
            <w:ins w:id="1204" w:author="Пользователь" w:date="2022-12-22T02:00:00Z">
              <w:r w:rsidRPr="00375563">
                <w:rPr>
                  <w:rFonts w:ascii="Courier New" w:hAnsi="Courier New" w:cs="Courier New"/>
                  <w:i/>
                  <w:iCs/>
                  <w:color w:val="CC7832"/>
                  <w:sz w:val="22"/>
                  <w:szCs w:val="22"/>
                  <w:lang w:val="en-US"/>
                  <w:rPrChange w:id="1205" w:author="Пользователь" w:date="2022-12-22T02:00:00Z">
                    <w:rPr>
                      <w:rFonts w:ascii="Courier New" w:hAnsi="Courier New" w:cs="Courier New"/>
                      <w:i/>
                      <w:iCs/>
                      <w:color w:val="CC7832"/>
                      <w:sz w:val="22"/>
                      <w:szCs w:val="22"/>
                    </w:rPr>
                  </w:rPrChange>
                </w:rPr>
                <w:t>       </w:t>
              </w:r>
              <w:proofErr w:type="spellStart"/>
              <w:r>
                <w:rPr>
                  <w:rFonts w:ascii="Courier New" w:hAnsi="Courier New" w:cs="Courier New"/>
                  <w:i/>
                  <w:iCs/>
                  <w:color w:val="CC7832"/>
                  <w:sz w:val="22"/>
                  <w:szCs w:val="22"/>
                </w:rPr>
                <w:t>if</w:t>
              </w:r>
              <w:proofErr w:type="spellEnd"/>
              <w:r>
                <w:rPr>
                  <w:rFonts w:ascii="Courier New" w:hAnsi="Courier New" w:cs="Courier New"/>
                  <w:i/>
                  <w:iCs/>
                  <w:color w:val="CC7832"/>
                  <w:sz w:val="22"/>
                  <w:szCs w:val="22"/>
                </w:rPr>
                <w:t xml:space="preserve"> </w:t>
              </w:r>
              <w:r>
                <w:rPr>
                  <w:rFonts w:ascii="Courier New" w:hAnsi="Courier New" w:cs="Courier New"/>
                  <w:i/>
                  <w:iCs/>
                  <w:color w:val="A9B7C6"/>
                  <w:sz w:val="22"/>
                  <w:szCs w:val="22"/>
                </w:rPr>
                <w:t>(</w:t>
              </w:r>
              <w:proofErr w:type="spellStart"/>
              <w:r>
                <w:rPr>
                  <w:rFonts w:ascii="Courier New" w:hAnsi="Courier New" w:cs="Courier New"/>
                  <w:i/>
                  <w:iCs/>
                  <w:color w:val="A9B7C6"/>
                  <w:sz w:val="22"/>
                  <w:szCs w:val="22"/>
                </w:rPr>
                <w:t>fUUID.length</w:t>
              </w:r>
              <w:proofErr w:type="spellEnd"/>
              <w:r>
                <w:rPr>
                  <w:rFonts w:ascii="Courier New" w:hAnsi="Courier New" w:cs="Courier New"/>
                  <w:i/>
                  <w:iCs/>
                  <w:color w:val="A9B7C6"/>
                  <w:sz w:val="22"/>
                  <w:szCs w:val="22"/>
                </w:rPr>
                <w:t xml:space="preserve">() == </w:t>
              </w:r>
              <w:r>
                <w:rPr>
                  <w:rFonts w:ascii="Courier New" w:hAnsi="Courier New" w:cs="Courier New"/>
                  <w:i/>
                  <w:iCs/>
                  <w:color w:val="6897BB"/>
                  <w:sz w:val="22"/>
                  <w:szCs w:val="22"/>
                </w:rPr>
                <w:t>0</w:t>
              </w:r>
              <w:r>
                <w:rPr>
                  <w:rFonts w:ascii="Courier New" w:hAnsi="Courier New" w:cs="Courier New"/>
                  <w:i/>
                  <w:iCs/>
                  <w:color w:val="A9B7C6"/>
                  <w:sz w:val="22"/>
                  <w:szCs w:val="22"/>
                </w:rPr>
                <w:t>)</w:t>
              </w:r>
            </w:ins>
          </w:p>
          <w:p w14:paraId="15AC2E38" w14:textId="77777777" w:rsidR="00375563" w:rsidRDefault="00375563" w:rsidP="00375563">
            <w:pPr>
              <w:pStyle w:val="afffc"/>
              <w:spacing w:before="0" w:beforeAutospacing="0" w:after="0" w:afterAutospacing="0"/>
              <w:rPr>
                <w:ins w:id="1206" w:author="Пользователь" w:date="2022-12-22T02:00:00Z"/>
              </w:rPr>
            </w:pPr>
            <w:ins w:id="1207" w:author="Пользователь" w:date="2022-12-22T02:00:00Z">
              <w:r>
                <w:rPr>
                  <w:rFonts w:ascii="Courier New" w:hAnsi="Courier New" w:cs="Courier New"/>
                  <w:i/>
                  <w:iCs/>
                  <w:color w:val="A9B7C6"/>
                  <w:sz w:val="22"/>
                  <w:szCs w:val="22"/>
                </w:rPr>
                <w:t>           </w:t>
              </w:r>
              <w:proofErr w:type="spellStart"/>
              <w:r>
                <w:rPr>
                  <w:rFonts w:ascii="Courier New" w:hAnsi="Courier New" w:cs="Courier New"/>
                  <w:i/>
                  <w:iCs/>
                  <w:color w:val="CC7832"/>
                  <w:sz w:val="22"/>
                  <w:szCs w:val="22"/>
                </w:rPr>
                <w:t>continue</w:t>
              </w:r>
              <w:proofErr w:type="spellEnd"/>
              <w:r>
                <w:rPr>
                  <w:rFonts w:ascii="Courier New" w:hAnsi="Courier New" w:cs="Courier New"/>
                  <w:i/>
                  <w:iCs/>
                  <w:color w:val="CC7832"/>
                  <w:sz w:val="22"/>
                  <w:szCs w:val="22"/>
                </w:rPr>
                <w:t>;</w:t>
              </w:r>
            </w:ins>
          </w:p>
          <w:p w14:paraId="0975DF95" w14:textId="77777777" w:rsidR="00375563" w:rsidRDefault="00375563" w:rsidP="00375563">
            <w:pPr>
              <w:rPr>
                <w:ins w:id="1208" w:author="Пользователь" w:date="2022-12-22T02:00:00Z"/>
              </w:rPr>
            </w:pPr>
          </w:p>
          <w:p w14:paraId="0A0F0450" w14:textId="77777777" w:rsidR="00375563" w:rsidRDefault="00375563" w:rsidP="00375563">
            <w:pPr>
              <w:pStyle w:val="afffc"/>
              <w:spacing w:before="0" w:beforeAutospacing="0" w:after="0" w:afterAutospacing="0"/>
              <w:rPr>
                <w:ins w:id="1209" w:author="Пользователь" w:date="2022-12-22T02:00:00Z"/>
              </w:rPr>
            </w:pPr>
            <w:ins w:id="1210" w:author="Пользователь" w:date="2022-12-22T02:00:00Z">
              <w:r>
                <w:rPr>
                  <w:rFonts w:ascii="Courier New" w:hAnsi="Courier New" w:cs="Courier New"/>
                  <w:i/>
                  <w:iCs/>
                  <w:color w:val="CC7832"/>
                  <w:sz w:val="22"/>
                  <w:szCs w:val="22"/>
                </w:rPr>
                <w:t>       </w:t>
              </w:r>
              <w:r>
                <w:rPr>
                  <w:rFonts w:ascii="Courier New" w:hAnsi="Courier New" w:cs="Courier New"/>
                  <w:i/>
                  <w:iCs/>
                  <w:color w:val="808080"/>
                  <w:sz w:val="22"/>
                  <w:szCs w:val="22"/>
                </w:rPr>
                <w:t>// Создаётся новый объект класса.</w:t>
              </w:r>
            </w:ins>
          </w:p>
          <w:p w14:paraId="7D2538D7" w14:textId="77777777" w:rsidR="00375563" w:rsidRPr="00375563" w:rsidRDefault="00375563" w:rsidP="00375563">
            <w:pPr>
              <w:pStyle w:val="afffc"/>
              <w:spacing w:before="0" w:beforeAutospacing="0" w:after="0" w:afterAutospacing="0"/>
              <w:rPr>
                <w:ins w:id="1211" w:author="Пользователь" w:date="2022-12-22T02:00:00Z"/>
                <w:lang w:val="en-US"/>
                <w:rPrChange w:id="1212" w:author="Пользователь" w:date="2022-12-22T02:00:00Z">
                  <w:rPr>
                    <w:ins w:id="1213" w:author="Пользователь" w:date="2022-12-22T02:00:00Z"/>
                  </w:rPr>
                </w:rPrChange>
              </w:rPr>
            </w:pPr>
            <w:ins w:id="1214" w:author="Пользователь" w:date="2022-12-22T02:00:00Z">
              <w:r>
                <w:rPr>
                  <w:rFonts w:ascii="Courier New" w:hAnsi="Courier New" w:cs="Courier New"/>
                  <w:i/>
                  <w:iCs/>
                  <w:color w:val="808080"/>
                  <w:sz w:val="22"/>
                  <w:szCs w:val="22"/>
                </w:rPr>
                <w:t>       </w:t>
              </w:r>
              <w:r w:rsidRPr="00375563">
                <w:rPr>
                  <w:rFonts w:ascii="Courier New" w:hAnsi="Courier New" w:cs="Courier New"/>
                  <w:i/>
                  <w:iCs/>
                  <w:color w:val="A9B7C6"/>
                  <w:sz w:val="22"/>
                  <w:szCs w:val="22"/>
                  <w:lang w:val="en-US"/>
                  <w:rPrChange w:id="1215" w:author="Пользователь" w:date="2022-12-22T02:00:00Z">
                    <w:rPr>
                      <w:rFonts w:ascii="Courier New" w:hAnsi="Courier New" w:cs="Courier New"/>
                      <w:i/>
                      <w:iCs/>
                      <w:color w:val="A9B7C6"/>
                      <w:sz w:val="22"/>
                      <w:szCs w:val="22"/>
                    </w:rPr>
                  </w:rPrChange>
                </w:rPr>
                <w:t xml:space="preserve">food = </w:t>
              </w:r>
              <w:r w:rsidRPr="00375563">
                <w:rPr>
                  <w:rFonts w:ascii="Courier New" w:hAnsi="Courier New" w:cs="Courier New"/>
                  <w:i/>
                  <w:iCs/>
                  <w:color w:val="CC7832"/>
                  <w:sz w:val="22"/>
                  <w:szCs w:val="22"/>
                  <w:lang w:val="en-US"/>
                  <w:rPrChange w:id="1216" w:author="Пользователь" w:date="2022-12-22T02:00:00Z">
                    <w:rPr>
                      <w:rFonts w:ascii="Courier New" w:hAnsi="Courier New" w:cs="Courier New"/>
                      <w:i/>
                      <w:iCs/>
                      <w:color w:val="CC7832"/>
                      <w:sz w:val="22"/>
                      <w:szCs w:val="22"/>
                    </w:rPr>
                  </w:rPrChange>
                </w:rPr>
                <w:t xml:space="preserve">new </w:t>
              </w:r>
              <w:proofErr w:type="spellStart"/>
              <w:proofErr w:type="gramStart"/>
              <w:r w:rsidRPr="00375563">
                <w:rPr>
                  <w:rFonts w:ascii="Courier New" w:hAnsi="Courier New" w:cs="Courier New"/>
                  <w:i/>
                  <w:iCs/>
                  <w:color w:val="A9B7C6"/>
                  <w:sz w:val="22"/>
                  <w:szCs w:val="22"/>
                  <w:lang w:val="en-US"/>
                  <w:rPrChange w:id="1217" w:author="Пользователь" w:date="2022-12-22T02:00:00Z">
                    <w:rPr>
                      <w:rFonts w:ascii="Courier New" w:hAnsi="Courier New" w:cs="Courier New"/>
                      <w:i/>
                      <w:iCs/>
                      <w:color w:val="A9B7C6"/>
                      <w:sz w:val="22"/>
                      <w:szCs w:val="22"/>
                    </w:rPr>
                  </w:rPrChange>
                </w:rPr>
                <w:t>CFood</w:t>
              </w:r>
              <w:proofErr w:type="spellEnd"/>
              <w:r w:rsidRPr="00375563">
                <w:rPr>
                  <w:rFonts w:ascii="Courier New" w:hAnsi="Courier New" w:cs="Courier New"/>
                  <w:i/>
                  <w:iCs/>
                  <w:color w:val="A9B7C6"/>
                  <w:sz w:val="22"/>
                  <w:szCs w:val="22"/>
                  <w:lang w:val="en-US"/>
                  <w:rPrChange w:id="1218" w:author="Пользователь" w:date="2022-12-22T02:00:00Z">
                    <w:rPr>
                      <w:rFonts w:ascii="Courier New" w:hAnsi="Courier New" w:cs="Courier New"/>
                      <w:i/>
                      <w:iCs/>
                      <w:color w:val="A9B7C6"/>
                      <w:sz w:val="22"/>
                      <w:szCs w:val="22"/>
                    </w:rPr>
                  </w:rPrChange>
                </w:rPr>
                <w:t>(</w:t>
              </w:r>
              <w:proofErr w:type="gramEnd"/>
              <w:r w:rsidRPr="00375563">
                <w:rPr>
                  <w:rFonts w:ascii="Courier New" w:hAnsi="Courier New" w:cs="Courier New"/>
                  <w:i/>
                  <w:iCs/>
                  <w:color w:val="A9B7C6"/>
                  <w:sz w:val="22"/>
                  <w:szCs w:val="22"/>
                  <w:lang w:val="en-US"/>
                  <w:rPrChange w:id="1219" w:author="Пользователь" w:date="2022-12-22T02:00:00Z">
                    <w:rPr>
                      <w:rFonts w:ascii="Courier New" w:hAnsi="Courier New" w:cs="Courier New"/>
                      <w:i/>
                      <w:iCs/>
                      <w:color w:val="A9B7C6"/>
                      <w:sz w:val="22"/>
                      <w:szCs w:val="22"/>
                    </w:rPr>
                  </w:rPrChange>
                </w:rPr>
                <w:t>)</w:t>
              </w:r>
              <w:r w:rsidRPr="00375563">
                <w:rPr>
                  <w:rFonts w:ascii="Courier New" w:hAnsi="Courier New" w:cs="Courier New"/>
                  <w:i/>
                  <w:iCs/>
                  <w:color w:val="CC7832"/>
                  <w:sz w:val="22"/>
                  <w:szCs w:val="22"/>
                  <w:lang w:val="en-US"/>
                  <w:rPrChange w:id="1220" w:author="Пользователь" w:date="2022-12-22T02:00:00Z">
                    <w:rPr>
                      <w:rFonts w:ascii="Courier New" w:hAnsi="Courier New" w:cs="Courier New"/>
                      <w:i/>
                      <w:iCs/>
                      <w:color w:val="CC7832"/>
                      <w:sz w:val="22"/>
                      <w:szCs w:val="22"/>
                    </w:rPr>
                  </w:rPrChange>
                </w:rPr>
                <w:t>;</w:t>
              </w:r>
            </w:ins>
          </w:p>
          <w:p w14:paraId="180290C3" w14:textId="77777777" w:rsidR="00375563" w:rsidRPr="00375563" w:rsidRDefault="00375563" w:rsidP="00375563">
            <w:pPr>
              <w:pStyle w:val="afffc"/>
              <w:spacing w:before="0" w:beforeAutospacing="0" w:after="0" w:afterAutospacing="0"/>
              <w:rPr>
                <w:ins w:id="1221" w:author="Пользователь" w:date="2022-12-22T02:00:00Z"/>
                <w:lang w:val="en-US"/>
                <w:rPrChange w:id="1222" w:author="Пользователь" w:date="2022-12-22T02:00:00Z">
                  <w:rPr>
                    <w:ins w:id="1223" w:author="Пользователь" w:date="2022-12-22T02:00:00Z"/>
                  </w:rPr>
                </w:rPrChange>
              </w:rPr>
            </w:pPr>
            <w:ins w:id="1224" w:author="Пользователь" w:date="2022-12-22T02:00:00Z">
              <w:r w:rsidRPr="00375563">
                <w:rPr>
                  <w:rFonts w:ascii="Courier New" w:hAnsi="Courier New" w:cs="Courier New"/>
                  <w:i/>
                  <w:iCs/>
                  <w:color w:val="CC7832"/>
                  <w:sz w:val="22"/>
                  <w:szCs w:val="22"/>
                  <w:lang w:val="en-US"/>
                  <w:rPrChange w:id="1225" w:author="Пользователь" w:date="2022-12-22T02:00:00Z">
                    <w:rPr>
                      <w:rFonts w:ascii="Courier New" w:hAnsi="Courier New" w:cs="Courier New"/>
                      <w:i/>
                      <w:iCs/>
                      <w:color w:val="CC7832"/>
                      <w:sz w:val="22"/>
                      <w:szCs w:val="22"/>
                    </w:rPr>
                  </w:rPrChange>
                </w:rPr>
                <w:t>       </w:t>
              </w:r>
              <w:r w:rsidRPr="00375563">
                <w:rPr>
                  <w:rFonts w:ascii="Courier New" w:hAnsi="Courier New" w:cs="Courier New"/>
                  <w:i/>
                  <w:iCs/>
                  <w:color w:val="A9B7C6"/>
                  <w:sz w:val="22"/>
                  <w:szCs w:val="22"/>
                  <w:lang w:val="en-US"/>
                  <w:rPrChange w:id="1226" w:author="Пользователь" w:date="2022-12-22T02:00:00Z">
                    <w:rPr>
                      <w:rFonts w:ascii="Courier New" w:hAnsi="Courier New" w:cs="Courier New"/>
                      <w:i/>
                      <w:iCs/>
                      <w:color w:val="A9B7C6"/>
                      <w:sz w:val="22"/>
                      <w:szCs w:val="22"/>
                    </w:rPr>
                  </w:rPrChange>
                </w:rPr>
                <w:t xml:space="preserve">id = </w:t>
              </w:r>
              <w:proofErr w:type="spellStart"/>
              <w:r w:rsidRPr="00375563">
                <w:rPr>
                  <w:rFonts w:ascii="Courier New" w:hAnsi="Courier New" w:cs="Courier New"/>
                  <w:i/>
                  <w:iCs/>
                  <w:color w:val="A9B7C6"/>
                  <w:sz w:val="22"/>
                  <w:szCs w:val="22"/>
                  <w:lang w:val="en-US"/>
                  <w:rPrChange w:id="1227" w:author="Пользователь" w:date="2022-12-22T02:00:00Z">
                    <w:rPr>
                      <w:rFonts w:ascii="Courier New" w:hAnsi="Courier New" w:cs="Courier New"/>
                      <w:i/>
                      <w:iCs/>
                      <w:color w:val="A9B7C6"/>
                      <w:sz w:val="22"/>
                      <w:szCs w:val="22"/>
                    </w:rPr>
                  </w:rPrChange>
                </w:rPr>
                <w:t>UUID.fromString</w:t>
              </w:r>
              <w:proofErr w:type="spellEnd"/>
              <w:r w:rsidRPr="00375563">
                <w:rPr>
                  <w:rFonts w:ascii="Courier New" w:hAnsi="Courier New" w:cs="Courier New"/>
                  <w:i/>
                  <w:iCs/>
                  <w:color w:val="A9B7C6"/>
                  <w:sz w:val="22"/>
                  <w:szCs w:val="22"/>
                  <w:lang w:val="en-US"/>
                  <w:rPrChange w:id="1228" w:author="Пользователь" w:date="2022-12-22T02:00:00Z">
                    <w:rPr>
                      <w:rFonts w:ascii="Courier New" w:hAnsi="Courier New" w:cs="Courier New"/>
                      <w:i/>
                      <w:iCs/>
                      <w:color w:val="A9B7C6"/>
                      <w:sz w:val="22"/>
                      <w:szCs w:val="22"/>
                    </w:rPr>
                  </w:rPrChange>
                </w:rPr>
                <w:t>(</w:t>
              </w:r>
              <w:proofErr w:type="spellStart"/>
              <w:r w:rsidRPr="00375563">
                <w:rPr>
                  <w:rFonts w:ascii="Courier New" w:hAnsi="Courier New" w:cs="Courier New"/>
                  <w:i/>
                  <w:iCs/>
                  <w:color w:val="A9B7C6"/>
                  <w:sz w:val="22"/>
                  <w:szCs w:val="22"/>
                  <w:lang w:val="en-US"/>
                  <w:rPrChange w:id="1229" w:author="Пользователь" w:date="2022-12-22T02:00:00Z">
                    <w:rPr>
                      <w:rFonts w:ascii="Courier New" w:hAnsi="Courier New" w:cs="Courier New"/>
                      <w:i/>
                      <w:iCs/>
                      <w:color w:val="A9B7C6"/>
                      <w:sz w:val="22"/>
                      <w:szCs w:val="22"/>
                    </w:rPr>
                  </w:rPrChange>
                </w:rPr>
                <w:t>fUUID</w:t>
              </w:r>
              <w:proofErr w:type="spellEnd"/>
              <w:r w:rsidRPr="00375563">
                <w:rPr>
                  <w:rFonts w:ascii="Courier New" w:hAnsi="Courier New" w:cs="Courier New"/>
                  <w:i/>
                  <w:iCs/>
                  <w:color w:val="A9B7C6"/>
                  <w:sz w:val="22"/>
                  <w:szCs w:val="22"/>
                  <w:lang w:val="en-US"/>
                  <w:rPrChange w:id="1230" w:author="Пользователь" w:date="2022-12-22T02:00:00Z">
                    <w:rPr>
                      <w:rFonts w:ascii="Courier New" w:hAnsi="Courier New" w:cs="Courier New"/>
                      <w:i/>
                      <w:iCs/>
                      <w:color w:val="A9B7C6"/>
                      <w:sz w:val="22"/>
                      <w:szCs w:val="22"/>
                    </w:rPr>
                  </w:rPrChange>
                </w:rPr>
                <w:t>)</w:t>
              </w:r>
              <w:r w:rsidRPr="00375563">
                <w:rPr>
                  <w:rFonts w:ascii="Courier New" w:hAnsi="Courier New" w:cs="Courier New"/>
                  <w:i/>
                  <w:iCs/>
                  <w:color w:val="CC7832"/>
                  <w:sz w:val="22"/>
                  <w:szCs w:val="22"/>
                  <w:lang w:val="en-US"/>
                  <w:rPrChange w:id="1231" w:author="Пользователь" w:date="2022-12-22T02:00:00Z">
                    <w:rPr>
                      <w:rFonts w:ascii="Courier New" w:hAnsi="Courier New" w:cs="Courier New"/>
                      <w:i/>
                      <w:iCs/>
                      <w:color w:val="CC7832"/>
                      <w:sz w:val="22"/>
                      <w:szCs w:val="22"/>
                    </w:rPr>
                  </w:rPrChange>
                </w:rPr>
                <w:t>;</w:t>
              </w:r>
            </w:ins>
          </w:p>
          <w:p w14:paraId="357837AC" w14:textId="77777777" w:rsidR="00375563" w:rsidRDefault="00375563" w:rsidP="00375563">
            <w:pPr>
              <w:pStyle w:val="afffc"/>
              <w:spacing w:before="0" w:beforeAutospacing="0" w:after="0" w:afterAutospacing="0"/>
              <w:rPr>
                <w:ins w:id="1232" w:author="Пользователь" w:date="2022-12-22T02:00:00Z"/>
              </w:rPr>
            </w:pPr>
            <w:ins w:id="1233" w:author="Пользователь" w:date="2022-12-22T02:00:00Z">
              <w:r w:rsidRPr="00375563">
                <w:rPr>
                  <w:rFonts w:ascii="Courier New" w:hAnsi="Courier New" w:cs="Courier New"/>
                  <w:i/>
                  <w:iCs/>
                  <w:color w:val="CC7832"/>
                  <w:sz w:val="22"/>
                  <w:szCs w:val="22"/>
                  <w:lang w:val="en-US"/>
                  <w:rPrChange w:id="1234" w:author="Пользователь" w:date="2022-12-22T02:00:00Z">
                    <w:rPr>
                      <w:rFonts w:ascii="Courier New" w:hAnsi="Courier New" w:cs="Courier New"/>
                      <w:i/>
                      <w:iCs/>
                      <w:color w:val="CC7832"/>
                      <w:sz w:val="22"/>
                      <w:szCs w:val="22"/>
                    </w:rPr>
                  </w:rPrChange>
                </w:rPr>
                <w:t>       </w:t>
              </w:r>
              <w:r>
                <w:rPr>
                  <w:rFonts w:ascii="Courier New" w:hAnsi="Courier New" w:cs="Courier New"/>
                  <w:i/>
                  <w:iCs/>
                  <w:color w:val="808080"/>
                  <w:sz w:val="22"/>
                  <w:szCs w:val="22"/>
                </w:rPr>
                <w:t xml:space="preserve">// Заполняется в объекте UUID из 1 ячейки в </w:t>
              </w:r>
              <w:proofErr w:type="spellStart"/>
              <w:r>
                <w:rPr>
                  <w:rFonts w:ascii="Courier New" w:hAnsi="Courier New" w:cs="Courier New"/>
                  <w:i/>
                  <w:iCs/>
                  <w:color w:val="808080"/>
                  <w:sz w:val="22"/>
                  <w:szCs w:val="22"/>
                </w:rPr>
                <w:t>сторе</w:t>
              </w:r>
              <w:proofErr w:type="spellEnd"/>
              <w:r>
                <w:rPr>
                  <w:rFonts w:ascii="Courier New" w:hAnsi="Courier New" w:cs="Courier New"/>
                  <w:i/>
                  <w:iCs/>
                  <w:color w:val="808080"/>
                  <w:sz w:val="22"/>
                  <w:szCs w:val="22"/>
                </w:rPr>
                <w:t>.</w:t>
              </w:r>
            </w:ins>
          </w:p>
          <w:p w14:paraId="5FFC891D" w14:textId="77777777" w:rsidR="00375563" w:rsidRDefault="00375563" w:rsidP="00375563">
            <w:pPr>
              <w:pStyle w:val="afffc"/>
              <w:spacing w:before="0" w:beforeAutospacing="0" w:after="0" w:afterAutospacing="0"/>
              <w:rPr>
                <w:ins w:id="1235" w:author="Пользователь" w:date="2022-12-22T02:00:00Z"/>
              </w:rPr>
            </w:pPr>
            <w:ins w:id="1236" w:author="Пользователь" w:date="2022-12-22T02:00:00Z">
              <w:r>
                <w:rPr>
                  <w:rFonts w:ascii="Courier New" w:hAnsi="Courier New" w:cs="Courier New"/>
                  <w:i/>
                  <w:iCs/>
                  <w:color w:val="808080"/>
                  <w:sz w:val="22"/>
                  <w:szCs w:val="22"/>
                </w:rPr>
                <w:t>       </w:t>
              </w:r>
              <w:proofErr w:type="spellStart"/>
              <w:proofErr w:type="gramStart"/>
              <w:r>
                <w:rPr>
                  <w:rFonts w:ascii="Courier New" w:hAnsi="Courier New" w:cs="Courier New"/>
                  <w:i/>
                  <w:iCs/>
                  <w:color w:val="A9B7C6"/>
                  <w:sz w:val="22"/>
                  <w:szCs w:val="22"/>
                </w:rPr>
                <w:t>food.setId</w:t>
              </w:r>
              <w:proofErr w:type="spellEnd"/>
              <w:proofErr w:type="gramEnd"/>
              <w:r>
                <w:rPr>
                  <w:rFonts w:ascii="Courier New" w:hAnsi="Courier New" w:cs="Courier New"/>
                  <w:i/>
                  <w:iCs/>
                  <w:color w:val="A9B7C6"/>
                  <w:sz w:val="22"/>
                  <w:szCs w:val="22"/>
                </w:rPr>
                <w:t>(</w:t>
              </w:r>
              <w:proofErr w:type="spellStart"/>
              <w:r>
                <w:rPr>
                  <w:rFonts w:ascii="Courier New" w:hAnsi="Courier New" w:cs="Courier New"/>
                  <w:i/>
                  <w:iCs/>
                  <w:color w:val="A9B7C6"/>
                  <w:sz w:val="22"/>
                  <w:szCs w:val="22"/>
                </w:rPr>
                <w:t>id</w:t>
              </w:r>
              <w:proofErr w:type="spellEnd"/>
              <w:r>
                <w:rPr>
                  <w:rFonts w:ascii="Courier New" w:hAnsi="Courier New" w:cs="Courier New"/>
                  <w:i/>
                  <w:iCs/>
                  <w:color w:val="A9B7C6"/>
                  <w:sz w:val="22"/>
                  <w:szCs w:val="22"/>
                </w:rPr>
                <w:t>)</w:t>
              </w:r>
              <w:r>
                <w:rPr>
                  <w:rFonts w:ascii="Courier New" w:hAnsi="Courier New" w:cs="Courier New"/>
                  <w:i/>
                  <w:iCs/>
                  <w:color w:val="CC7832"/>
                  <w:sz w:val="22"/>
                  <w:szCs w:val="22"/>
                </w:rPr>
                <w:t>;</w:t>
              </w:r>
            </w:ins>
          </w:p>
          <w:p w14:paraId="7625103F" w14:textId="77777777" w:rsidR="00375563" w:rsidRDefault="00375563" w:rsidP="00375563">
            <w:pPr>
              <w:pStyle w:val="afffc"/>
              <w:spacing w:before="0" w:beforeAutospacing="0" w:after="0" w:afterAutospacing="0"/>
              <w:rPr>
                <w:ins w:id="1237" w:author="Пользователь" w:date="2022-12-22T02:00:00Z"/>
              </w:rPr>
            </w:pPr>
            <w:ins w:id="1238" w:author="Пользователь" w:date="2022-12-22T02:00:00Z">
              <w:r>
                <w:rPr>
                  <w:rFonts w:ascii="Courier New" w:hAnsi="Courier New" w:cs="Courier New"/>
                  <w:i/>
                  <w:iCs/>
                  <w:color w:val="CC7832"/>
                  <w:sz w:val="22"/>
                  <w:szCs w:val="22"/>
                </w:rPr>
                <w:t>       </w:t>
              </w:r>
              <w:r>
                <w:rPr>
                  <w:rFonts w:ascii="Courier New" w:hAnsi="Courier New" w:cs="Courier New"/>
                  <w:i/>
                  <w:iCs/>
                  <w:color w:val="808080"/>
                  <w:sz w:val="22"/>
                  <w:szCs w:val="22"/>
                </w:rPr>
                <w:t>// Заполняется в объекте Название из 2 ячейки в строке.</w:t>
              </w:r>
            </w:ins>
          </w:p>
          <w:p w14:paraId="06ED449D" w14:textId="77777777" w:rsidR="00375563" w:rsidRPr="00375563" w:rsidRDefault="00375563" w:rsidP="00375563">
            <w:pPr>
              <w:pStyle w:val="afffc"/>
              <w:spacing w:before="0" w:beforeAutospacing="0" w:after="0" w:afterAutospacing="0"/>
              <w:rPr>
                <w:ins w:id="1239" w:author="Пользователь" w:date="2022-12-22T02:00:00Z"/>
                <w:lang w:val="en-US"/>
                <w:rPrChange w:id="1240" w:author="Пользователь" w:date="2022-12-22T02:00:00Z">
                  <w:rPr>
                    <w:ins w:id="1241" w:author="Пользователь" w:date="2022-12-22T02:00:00Z"/>
                  </w:rPr>
                </w:rPrChange>
              </w:rPr>
            </w:pPr>
            <w:ins w:id="1242" w:author="Пользователь" w:date="2022-12-22T02:00:00Z">
              <w:r>
                <w:rPr>
                  <w:rFonts w:ascii="Courier New" w:hAnsi="Courier New" w:cs="Courier New"/>
                  <w:i/>
                  <w:iCs/>
                  <w:color w:val="808080"/>
                  <w:sz w:val="22"/>
                  <w:szCs w:val="22"/>
                </w:rPr>
                <w:t>       </w:t>
              </w:r>
              <w:r w:rsidRPr="00375563">
                <w:rPr>
                  <w:rFonts w:ascii="Courier New" w:hAnsi="Courier New" w:cs="Courier New"/>
                  <w:i/>
                  <w:iCs/>
                  <w:color w:val="A9B7C6"/>
                  <w:sz w:val="22"/>
                  <w:szCs w:val="22"/>
                  <w:lang w:val="en-US"/>
                  <w:rPrChange w:id="1243" w:author="Пользователь" w:date="2022-12-22T02:00:00Z">
                    <w:rPr>
                      <w:rFonts w:ascii="Courier New" w:hAnsi="Courier New" w:cs="Courier New"/>
                      <w:i/>
                      <w:iCs/>
                      <w:color w:val="A9B7C6"/>
                      <w:sz w:val="22"/>
                      <w:szCs w:val="22"/>
                    </w:rPr>
                  </w:rPrChange>
                </w:rPr>
                <w:t xml:space="preserve">cell = </w:t>
              </w:r>
              <w:proofErr w:type="spellStart"/>
              <w:proofErr w:type="gramStart"/>
              <w:r w:rsidRPr="00375563">
                <w:rPr>
                  <w:rFonts w:ascii="Courier New" w:hAnsi="Courier New" w:cs="Courier New"/>
                  <w:i/>
                  <w:iCs/>
                  <w:color w:val="A9B7C6"/>
                  <w:sz w:val="22"/>
                  <w:szCs w:val="22"/>
                  <w:lang w:val="en-US"/>
                  <w:rPrChange w:id="1244" w:author="Пользователь" w:date="2022-12-22T02:00:00Z">
                    <w:rPr>
                      <w:rFonts w:ascii="Courier New" w:hAnsi="Courier New" w:cs="Courier New"/>
                      <w:i/>
                      <w:iCs/>
                      <w:color w:val="A9B7C6"/>
                      <w:sz w:val="22"/>
                      <w:szCs w:val="22"/>
                    </w:rPr>
                  </w:rPrChange>
                </w:rPr>
                <w:t>row.getCell</w:t>
              </w:r>
              <w:proofErr w:type="spellEnd"/>
              <w:proofErr w:type="gramEnd"/>
              <w:r w:rsidRPr="00375563">
                <w:rPr>
                  <w:rFonts w:ascii="Courier New" w:hAnsi="Courier New" w:cs="Courier New"/>
                  <w:i/>
                  <w:iCs/>
                  <w:color w:val="A9B7C6"/>
                  <w:sz w:val="22"/>
                  <w:szCs w:val="22"/>
                  <w:lang w:val="en-US"/>
                  <w:rPrChange w:id="1245" w:author="Пользователь" w:date="2022-12-22T02:00:00Z">
                    <w:rPr>
                      <w:rFonts w:ascii="Courier New" w:hAnsi="Courier New" w:cs="Courier New"/>
                      <w:i/>
                      <w:iCs/>
                      <w:color w:val="A9B7C6"/>
                      <w:sz w:val="22"/>
                      <w:szCs w:val="22"/>
                    </w:rPr>
                  </w:rPrChange>
                </w:rPr>
                <w:t>(</w:t>
              </w:r>
              <w:r w:rsidRPr="00375563">
                <w:rPr>
                  <w:rFonts w:ascii="Courier New" w:hAnsi="Courier New" w:cs="Courier New"/>
                  <w:i/>
                  <w:iCs/>
                  <w:color w:val="6897BB"/>
                  <w:sz w:val="22"/>
                  <w:szCs w:val="22"/>
                  <w:lang w:val="en-US"/>
                  <w:rPrChange w:id="1246" w:author="Пользователь" w:date="2022-12-22T02:00:00Z">
                    <w:rPr>
                      <w:rFonts w:ascii="Courier New" w:hAnsi="Courier New" w:cs="Courier New"/>
                      <w:i/>
                      <w:iCs/>
                      <w:color w:val="6897BB"/>
                      <w:sz w:val="22"/>
                      <w:szCs w:val="22"/>
                    </w:rPr>
                  </w:rPrChange>
                </w:rPr>
                <w:t>1</w:t>
              </w:r>
              <w:r w:rsidRPr="00375563">
                <w:rPr>
                  <w:rFonts w:ascii="Courier New" w:hAnsi="Courier New" w:cs="Courier New"/>
                  <w:i/>
                  <w:iCs/>
                  <w:color w:val="A9B7C6"/>
                  <w:sz w:val="22"/>
                  <w:szCs w:val="22"/>
                  <w:lang w:val="en-US"/>
                  <w:rPrChange w:id="1247" w:author="Пользователь" w:date="2022-12-22T02:00:00Z">
                    <w:rPr>
                      <w:rFonts w:ascii="Courier New" w:hAnsi="Courier New" w:cs="Courier New"/>
                      <w:i/>
                      <w:iCs/>
                      <w:color w:val="A9B7C6"/>
                      <w:sz w:val="22"/>
                      <w:szCs w:val="22"/>
                    </w:rPr>
                  </w:rPrChange>
                </w:rPr>
                <w:t>)</w:t>
              </w:r>
              <w:r w:rsidRPr="00375563">
                <w:rPr>
                  <w:rFonts w:ascii="Courier New" w:hAnsi="Courier New" w:cs="Courier New"/>
                  <w:i/>
                  <w:iCs/>
                  <w:color w:val="CC7832"/>
                  <w:sz w:val="22"/>
                  <w:szCs w:val="22"/>
                  <w:lang w:val="en-US"/>
                  <w:rPrChange w:id="1248" w:author="Пользователь" w:date="2022-12-22T02:00:00Z">
                    <w:rPr>
                      <w:rFonts w:ascii="Courier New" w:hAnsi="Courier New" w:cs="Courier New"/>
                      <w:i/>
                      <w:iCs/>
                      <w:color w:val="CC7832"/>
                      <w:sz w:val="22"/>
                      <w:szCs w:val="22"/>
                    </w:rPr>
                  </w:rPrChange>
                </w:rPr>
                <w:t>;</w:t>
              </w:r>
            </w:ins>
          </w:p>
          <w:p w14:paraId="576DFB19" w14:textId="77777777" w:rsidR="00375563" w:rsidRPr="00375563" w:rsidRDefault="00375563" w:rsidP="00375563">
            <w:pPr>
              <w:pStyle w:val="afffc"/>
              <w:spacing w:before="0" w:beforeAutospacing="0" w:after="0" w:afterAutospacing="0"/>
              <w:rPr>
                <w:ins w:id="1249" w:author="Пользователь" w:date="2022-12-22T02:00:00Z"/>
                <w:lang w:val="en-US"/>
                <w:rPrChange w:id="1250" w:author="Пользователь" w:date="2022-12-22T02:00:00Z">
                  <w:rPr>
                    <w:ins w:id="1251" w:author="Пользователь" w:date="2022-12-22T02:00:00Z"/>
                  </w:rPr>
                </w:rPrChange>
              </w:rPr>
            </w:pPr>
            <w:ins w:id="1252" w:author="Пользователь" w:date="2022-12-22T02:00:00Z">
              <w:r w:rsidRPr="00375563">
                <w:rPr>
                  <w:rFonts w:ascii="Courier New" w:hAnsi="Courier New" w:cs="Courier New"/>
                  <w:i/>
                  <w:iCs/>
                  <w:color w:val="CC7832"/>
                  <w:sz w:val="22"/>
                  <w:szCs w:val="22"/>
                  <w:lang w:val="en-US"/>
                  <w:rPrChange w:id="1253" w:author="Пользователь" w:date="2022-12-22T02:00:00Z">
                    <w:rPr>
                      <w:rFonts w:ascii="Courier New" w:hAnsi="Courier New" w:cs="Courier New"/>
                      <w:i/>
                      <w:iCs/>
                      <w:color w:val="CC7832"/>
                      <w:sz w:val="22"/>
                      <w:szCs w:val="22"/>
                    </w:rPr>
                  </w:rPrChange>
                </w:rPr>
                <w:t>       </w:t>
              </w:r>
              <w:r w:rsidRPr="00375563">
                <w:rPr>
                  <w:rFonts w:ascii="Courier New" w:hAnsi="Courier New" w:cs="Courier New"/>
                  <w:i/>
                  <w:iCs/>
                  <w:color w:val="A9B7C6"/>
                  <w:sz w:val="22"/>
                  <w:szCs w:val="22"/>
                  <w:lang w:val="en-US"/>
                  <w:rPrChange w:id="1254" w:author="Пользователь" w:date="2022-12-22T02:00:00Z">
                    <w:rPr>
                      <w:rFonts w:ascii="Courier New" w:hAnsi="Courier New" w:cs="Courier New"/>
                      <w:i/>
                      <w:iCs/>
                      <w:color w:val="A9B7C6"/>
                      <w:sz w:val="22"/>
                      <w:szCs w:val="22"/>
                    </w:rPr>
                  </w:rPrChange>
                </w:rPr>
                <w:t xml:space="preserve">name = </w:t>
              </w:r>
              <w:proofErr w:type="spellStart"/>
              <w:proofErr w:type="gramStart"/>
              <w:r w:rsidRPr="00375563">
                <w:rPr>
                  <w:rFonts w:ascii="Courier New" w:hAnsi="Courier New" w:cs="Courier New"/>
                  <w:i/>
                  <w:iCs/>
                  <w:color w:val="A9B7C6"/>
                  <w:sz w:val="22"/>
                  <w:szCs w:val="22"/>
                  <w:lang w:val="en-US"/>
                  <w:rPrChange w:id="1255" w:author="Пользователь" w:date="2022-12-22T02:00:00Z">
                    <w:rPr>
                      <w:rFonts w:ascii="Courier New" w:hAnsi="Courier New" w:cs="Courier New"/>
                      <w:i/>
                      <w:iCs/>
                      <w:color w:val="A9B7C6"/>
                      <w:sz w:val="22"/>
                      <w:szCs w:val="22"/>
                    </w:rPr>
                  </w:rPrChange>
                </w:rPr>
                <w:t>cell.getStringCellValue</w:t>
              </w:r>
              <w:proofErr w:type="spellEnd"/>
              <w:proofErr w:type="gramEnd"/>
              <w:r w:rsidRPr="00375563">
                <w:rPr>
                  <w:rFonts w:ascii="Courier New" w:hAnsi="Courier New" w:cs="Courier New"/>
                  <w:i/>
                  <w:iCs/>
                  <w:color w:val="A9B7C6"/>
                  <w:sz w:val="22"/>
                  <w:szCs w:val="22"/>
                  <w:lang w:val="en-US"/>
                  <w:rPrChange w:id="1256" w:author="Пользователь" w:date="2022-12-22T02:00:00Z">
                    <w:rPr>
                      <w:rFonts w:ascii="Courier New" w:hAnsi="Courier New" w:cs="Courier New"/>
                      <w:i/>
                      <w:iCs/>
                      <w:color w:val="A9B7C6"/>
                      <w:sz w:val="22"/>
                      <w:szCs w:val="22"/>
                    </w:rPr>
                  </w:rPrChange>
                </w:rPr>
                <w:t>()</w:t>
              </w:r>
              <w:r w:rsidRPr="00375563">
                <w:rPr>
                  <w:rFonts w:ascii="Courier New" w:hAnsi="Courier New" w:cs="Courier New"/>
                  <w:i/>
                  <w:iCs/>
                  <w:color w:val="CC7832"/>
                  <w:sz w:val="22"/>
                  <w:szCs w:val="22"/>
                  <w:lang w:val="en-US"/>
                  <w:rPrChange w:id="1257" w:author="Пользователь" w:date="2022-12-22T02:00:00Z">
                    <w:rPr>
                      <w:rFonts w:ascii="Courier New" w:hAnsi="Courier New" w:cs="Courier New"/>
                      <w:i/>
                      <w:iCs/>
                      <w:color w:val="CC7832"/>
                      <w:sz w:val="22"/>
                      <w:szCs w:val="22"/>
                    </w:rPr>
                  </w:rPrChange>
                </w:rPr>
                <w:t>;</w:t>
              </w:r>
            </w:ins>
          </w:p>
          <w:p w14:paraId="3146D389" w14:textId="77777777" w:rsidR="00375563" w:rsidRDefault="00375563" w:rsidP="00375563">
            <w:pPr>
              <w:pStyle w:val="afffc"/>
              <w:spacing w:before="0" w:beforeAutospacing="0" w:after="0" w:afterAutospacing="0"/>
              <w:rPr>
                <w:ins w:id="1258" w:author="Пользователь" w:date="2022-12-22T02:00:00Z"/>
              </w:rPr>
            </w:pPr>
            <w:ins w:id="1259" w:author="Пользователь" w:date="2022-12-22T02:00:00Z">
              <w:r w:rsidRPr="00375563">
                <w:rPr>
                  <w:rFonts w:ascii="Courier New" w:hAnsi="Courier New" w:cs="Courier New"/>
                  <w:i/>
                  <w:iCs/>
                  <w:color w:val="CC7832"/>
                  <w:sz w:val="22"/>
                  <w:szCs w:val="22"/>
                  <w:lang w:val="en-US"/>
                  <w:rPrChange w:id="1260" w:author="Пользователь" w:date="2022-12-22T02:00:00Z">
                    <w:rPr>
                      <w:rFonts w:ascii="Courier New" w:hAnsi="Courier New" w:cs="Courier New"/>
                      <w:i/>
                      <w:iCs/>
                      <w:color w:val="CC7832"/>
                      <w:sz w:val="22"/>
                      <w:szCs w:val="22"/>
                    </w:rPr>
                  </w:rPrChange>
                </w:rPr>
                <w:t>       </w:t>
              </w:r>
              <w:proofErr w:type="spellStart"/>
              <w:proofErr w:type="gramStart"/>
              <w:r>
                <w:rPr>
                  <w:rFonts w:ascii="Courier New" w:hAnsi="Courier New" w:cs="Courier New"/>
                  <w:i/>
                  <w:iCs/>
                  <w:color w:val="A9B7C6"/>
                  <w:sz w:val="22"/>
                  <w:szCs w:val="22"/>
                </w:rPr>
                <w:t>food.setName</w:t>
              </w:r>
              <w:proofErr w:type="spellEnd"/>
              <w:proofErr w:type="gramEnd"/>
              <w:r>
                <w:rPr>
                  <w:rFonts w:ascii="Courier New" w:hAnsi="Courier New" w:cs="Courier New"/>
                  <w:i/>
                  <w:iCs/>
                  <w:color w:val="A9B7C6"/>
                  <w:sz w:val="22"/>
                  <w:szCs w:val="22"/>
                </w:rPr>
                <w:t>(</w:t>
              </w:r>
              <w:proofErr w:type="spellStart"/>
              <w:r>
                <w:rPr>
                  <w:rFonts w:ascii="Courier New" w:hAnsi="Courier New" w:cs="Courier New"/>
                  <w:i/>
                  <w:iCs/>
                  <w:color w:val="A9B7C6"/>
                  <w:sz w:val="22"/>
                  <w:szCs w:val="22"/>
                </w:rPr>
                <w:t>name</w:t>
              </w:r>
              <w:proofErr w:type="spellEnd"/>
              <w:r>
                <w:rPr>
                  <w:rFonts w:ascii="Courier New" w:hAnsi="Courier New" w:cs="Courier New"/>
                  <w:i/>
                  <w:iCs/>
                  <w:color w:val="A9B7C6"/>
                  <w:sz w:val="22"/>
                  <w:szCs w:val="22"/>
                </w:rPr>
                <w:t>)</w:t>
              </w:r>
              <w:r>
                <w:rPr>
                  <w:rFonts w:ascii="Courier New" w:hAnsi="Courier New" w:cs="Courier New"/>
                  <w:i/>
                  <w:iCs/>
                  <w:color w:val="CC7832"/>
                  <w:sz w:val="22"/>
                  <w:szCs w:val="22"/>
                </w:rPr>
                <w:t>;</w:t>
              </w:r>
            </w:ins>
          </w:p>
          <w:p w14:paraId="052E065D" w14:textId="77777777" w:rsidR="00375563" w:rsidRDefault="00375563" w:rsidP="00375563">
            <w:pPr>
              <w:pStyle w:val="afffc"/>
              <w:spacing w:before="0" w:beforeAutospacing="0" w:after="0" w:afterAutospacing="0"/>
              <w:rPr>
                <w:ins w:id="1261" w:author="Пользователь" w:date="2022-12-22T02:00:00Z"/>
              </w:rPr>
            </w:pPr>
            <w:ins w:id="1262" w:author="Пользователь" w:date="2022-12-22T02:00:00Z">
              <w:r>
                <w:rPr>
                  <w:rFonts w:ascii="Courier New" w:hAnsi="Courier New" w:cs="Courier New"/>
                  <w:i/>
                  <w:iCs/>
                  <w:color w:val="CC7832"/>
                  <w:sz w:val="22"/>
                  <w:szCs w:val="22"/>
                </w:rPr>
                <w:t>       </w:t>
              </w:r>
              <w:r>
                <w:rPr>
                  <w:rFonts w:ascii="Courier New" w:hAnsi="Courier New" w:cs="Courier New"/>
                  <w:i/>
                  <w:iCs/>
                  <w:color w:val="808080"/>
                  <w:sz w:val="22"/>
                  <w:szCs w:val="22"/>
                </w:rPr>
                <w:t>// Заполняется в объекте Калории из 3 ячейки в строке.</w:t>
              </w:r>
            </w:ins>
          </w:p>
          <w:p w14:paraId="51B6DE39" w14:textId="77777777" w:rsidR="00375563" w:rsidRPr="00375563" w:rsidRDefault="00375563" w:rsidP="00375563">
            <w:pPr>
              <w:pStyle w:val="afffc"/>
              <w:spacing w:before="0" w:beforeAutospacing="0" w:after="0" w:afterAutospacing="0"/>
              <w:rPr>
                <w:ins w:id="1263" w:author="Пользователь" w:date="2022-12-22T02:00:00Z"/>
                <w:lang w:val="en-US"/>
                <w:rPrChange w:id="1264" w:author="Пользователь" w:date="2022-12-22T02:00:00Z">
                  <w:rPr>
                    <w:ins w:id="1265" w:author="Пользователь" w:date="2022-12-22T02:00:00Z"/>
                  </w:rPr>
                </w:rPrChange>
              </w:rPr>
            </w:pPr>
            <w:ins w:id="1266" w:author="Пользователь" w:date="2022-12-22T02:00:00Z">
              <w:r>
                <w:rPr>
                  <w:rFonts w:ascii="Courier New" w:hAnsi="Courier New" w:cs="Courier New"/>
                  <w:i/>
                  <w:iCs/>
                  <w:color w:val="808080"/>
                  <w:sz w:val="22"/>
                  <w:szCs w:val="22"/>
                </w:rPr>
                <w:t>       </w:t>
              </w:r>
              <w:r w:rsidRPr="00375563">
                <w:rPr>
                  <w:rFonts w:ascii="Courier New" w:hAnsi="Courier New" w:cs="Courier New"/>
                  <w:i/>
                  <w:iCs/>
                  <w:color w:val="A9B7C6"/>
                  <w:sz w:val="22"/>
                  <w:szCs w:val="22"/>
                  <w:lang w:val="en-US"/>
                  <w:rPrChange w:id="1267" w:author="Пользователь" w:date="2022-12-22T02:00:00Z">
                    <w:rPr>
                      <w:rFonts w:ascii="Courier New" w:hAnsi="Courier New" w:cs="Courier New"/>
                      <w:i/>
                      <w:iCs/>
                      <w:color w:val="A9B7C6"/>
                      <w:sz w:val="22"/>
                      <w:szCs w:val="22"/>
                    </w:rPr>
                  </w:rPrChange>
                </w:rPr>
                <w:t xml:space="preserve">cell = </w:t>
              </w:r>
              <w:proofErr w:type="spellStart"/>
              <w:proofErr w:type="gramStart"/>
              <w:r w:rsidRPr="00375563">
                <w:rPr>
                  <w:rFonts w:ascii="Courier New" w:hAnsi="Courier New" w:cs="Courier New"/>
                  <w:i/>
                  <w:iCs/>
                  <w:color w:val="A9B7C6"/>
                  <w:sz w:val="22"/>
                  <w:szCs w:val="22"/>
                  <w:lang w:val="en-US"/>
                  <w:rPrChange w:id="1268" w:author="Пользователь" w:date="2022-12-22T02:00:00Z">
                    <w:rPr>
                      <w:rFonts w:ascii="Courier New" w:hAnsi="Courier New" w:cs="Courier New"/>
                      <w:i/>
                      <w:iCs/>
                      <w:color w:val="A9B7C6"/>
                      <w:sz w:val="22"/>
                      <w:szCs w:val="22"/>
                    </w:rPr>
                  </w:rPrChange>
                </w:rPr>
                <w:t>row.getCell</w:t>
              </w:r>
              <w:proofErr w:type="spellEnd"/>
              <w:proofErr w:type="gramEnd"/>
              <w:r w:rsidRPr="00375563">
                <w:rPr>
                  <w:rFonts w:ascii="Courier New" w:hAnsi="Courier New" w:cs="Courier New"/>
                  <w:i/>
                  <w:iCs/>
                  <w:color w:val="A9B7C6"/>
                  <w:sz w:val="22"/>
                  <w:szCs w:val="22"/>
                  <w:lang w:val="en-US"/>
                  <w:rPrChange w:id="1269" w:author="Пользователь" w:date="2022-12-22T02:00:00Z">
                    <w:rPr>
                      <w:rFonts w:ascii="Courier New" w:hAnsi="Courier New" w:cs="Courier New"/>
                      <w:i/>
                      <w:iCs/>
                      <w:color w:val="A9B7C6"/>
                      <w:sz w:val="22"/>
                      <w:szCs w:val="22"/>
                    </w:rPr>
                  </w:rPrChange>
                </w:rPr>
                <w:t>(</w:t>
              </w:r>
              <w:r w:rsidRPr="00375563">
                <w:rPr>
                  <w:rFonts w:ascii="Courier New" w:hAnsi="Courier New" w:cs="Courier New"/>
                  <w:i/>
                  <w:iCs/>
                  <w:color w:val="6897BB"/>
                  <w:sz w:val="22"/>
                  <w:szCs w:val="22"/>
                  <w:lang w:val="en-US"/>
                  <w:rPrChange w:id="1270" w:author="Пользователь" w:date="2022-12-22T02:00:00Z">
                    <w:rPr>
                      <w:rFonts w:ascii="Courier New" w:hAnsi="Courier New" w:cs="Courier New"/>
                      <w:i/>
                      <w:iCs/>
                      <w:color w:val="6897BB"/>
                      <w:sz w:val="22"/>
                      <w:szCs w:val="22"/>
                    </w:rPr>
                  </w:rPrChange>
                </w:rPr>
                <w:t>2</w:t>
              </w:r>
              <w:r w:rsidRPr="00375563">
                <w:rPr>
                  <w:rFonts w:ascii="Courier New" w:hAnsi="Courier New" w:cs="Courier New"/>
                  <w:i/>
                  <w:iCs/>
                  <w:color w:val="A9B7C6"/>
                  <w:sz w:val="22"/>
                  <w:szCs w:val="22"/>
                  <w:lang w:val="en-US"/>
                  <w:rPrChange w:id="1271" w:author="Пользователь" w:date="2022-12-22T02:00:00Z">
                    <w:rPr>
                      <w:rFonts w:ascii="Courier New" w:hAnsi="Courier New" w:cs="Courier New"/>
                      <w:i/>
                      <w:iCs/>
                      <w:color w:val="A9B7C6"/>
                      <w:sz w:val="22"/>
                      <w:szCs w:val="22"/>
                    </w:rPr>
                  </w:rPrChange>
                </w:rPr>
                <w:t>)</w:t>
              </w:r>
              <w:r w:rsidRPr="00375563">
                <w:rPr>
                  <w:rFonts w:ascii="Courier New" w:hAnsi="Courier New" w:cs="Courier New"/>
                  <w:i/>
                  <w:iCs/>
                  <w:color w:val="CC7832"/>
                  <w:sz w:val="22"/>
                  <w:szCs w:val="22"/>
                  <w:lang w:val="en-US"/>
                  <w:rPrChange w:id="1272" w:author="Пользователь" w:date="2022-12-22T02:00:00Z">
                    <w:rPr>
                      <w:rFonts w:ascii="Courier New" w:hAnsi="Courier New" w:cs="Courier New"/>
                      <w:i/>
                      <w:iCs/>
                      <w:color w:val="CC7832"/>
                      <w:sz w:val="22"/>
                      <w:szCs w:val="22"/>
                    </w:rPr>
                  </w:rPrChange>
                </w:rPr>
                <w:t>;</w:t>
              </w:r>
            </w:ins>
          </w:p>
          <w:p w14:paraId="6F7812A3" w14:textId="77777777" w:rsidR="00375563" w:rsidRPr="00375563" w:rsidRDefault="00375563" w:rsidP="00375563">
            <w:pPr>
              <w:pStyle w:val="afffc"/>
              <w:spacing w:before="0" w:beforeAutospacing="0" w:after="0" w:afterAutospacing="0"/>
              <w:rPr>
                <w:ins w:id="1273" w:author="Пользователь" w:date="2022-12-22T02:00:00Z"/>
                <w:lang w:val="en-US"/>
                <w:rPrChange w:id="1274" w:author="Пользователь" w:date="2022-12-22T02:00:00Z">
                  <w:rPr>
                    <w:ins w:id="1275" w:author="Пользователь" w:date="2022-12-22T02:00:00Z"/>
                  </w:rPr>
                </w:rPrChange>
              </w:rPr>
            </w:pPr>
            <w:ins w:id="1276" w:author="Пользователь" w:date="2022-12-22T02:00:00Z">
              <w:r w:rsidRPr="00375563">
                <w:rPr>
                  <w:rFonts w:ascii="Courier New" w:hAnsi="Courier New" w:cs="Courier New"/>
                  <w:i/>
                  <w:iCs/>
                  <w:color w:val="CC7832"/>
                  <w:sz w:val="22"/>
                  <w:szCs w:val="22"/>
                  <w:lang w:val="en-US"/>
                  <w:rPrChange w:id="1277" w:author="Пользователь" w:date="2022-12-22T02:00:00Z">
                    <w:rPr>
                      <w:rFonts w:ascii="Courier New" w:hAnsi="Courier New" w:cs="Courier New"/>
                      <w:i/>
                      <w:iCs/>
                      <w:color w:val="CC7832"/>
                      <w:sz w:val="22"/>
                      <w:szCs w:val="22"/>
                    </w:rPr>
                  </w:rPrChange>
                </w:rPr>
                <w:t>       </w:t>
              </w:r>
              <w:proofErr w:type="spellStart"/>
              <w:r w:rsidRPr="00375563">
                <w:rPr>
                  <w:rFonts w:ascii="Courier New" w:hAnsi="Courier New" w:cs="Courier New"/>
                  <w:i/>
                  <w:iCs/>
                  <w:color w:val="A9B7C6"/>
                  <w:sz w:val="22"/>
                  <w:szCs w:val="22"/>
                  <w:lang w:val="en-US"/>
                  <w:rPrChange w:id="1278" w:author="Пользователь" w:date="2022-12-22T02:00:00Z">
                    <w:rPr>
                      <w:rFonts w:ascii="Courier New" w:hAnsi="Courier New" w:cs="Courier New"/>
                      <w:i/>
                      <w:iCs/>
                      <w:color w:val="A9B7C6"/>
                      <w:sz w:val="22"/>
                      <w:szCs w:val="22"/>
                    </w:rPr>
                  </w:rPrChange>
                </w:rPr>
                <w:t>kalors</w:t>
              </w:r>
              <w:proofErr w:type="spellEnd"/>
              <w:r w:rsidRPr="00375563">
                <w:rPr>
                  <w:rFonts w:ascii="Courier New" w:hAnsi="Courier New" w:cs="Courier New"/>
                  <w:i/>
                  <w:iCs/>
                  <w:color w:val="A9B7C6"/>
                  <w:sz w:val="22"/>
                  <w:szCs w:val="22"/>
                  <w:lang w:val="en-US"/>
                  <w:rPrChange w:id="1279" w:author="Пользователь" w:date="2022-12-22T02:00:00Z">
                    <w:rPr>
                      <w:rFonts w:ascii="Courier New" w:hAnsi="Courier New" w:cs="Courier New"/>
                      <w:i/>
                      <w:iCs/>
                      <w:color w:val="A9B7C6"/>
                      <w:sz w:val="22"/>
                      <w:szCs w:val="22"/>
                    </w:rPr>
                  </w:rPrChange>
                </w:rPr>
                <w:t xml:space="preserve"> = </w:t>
              </w:r>
              <w:proofErr w:type="spellStart"/>
              <w:proofErr w:type="gramStart"/>
              <w:r w:rsidRPr="00375563">
                <w:rPr>
                  <w:rFonts w:ascii="Courier New" w:hAnsi="Courier New" w:cs="Courier New"/>
                  <w:i/>
                  <w:iCs/>
                  <w:color w:val="A9B7C6"/>
                  <w:sz w:val="22"/>
                  <w:szCs w:val="22"/>
                  <w:lang w:val="en-US"/>
                  <w:rPrChange w:id="1280" w:author="Пользователь" w:date="2022-12-22T02:00:00Z">
                    <w:rPr>
                      <w:rFonts w:ascii="Courier New" w:hAnsi="Courier New" w:cs="Courier New"/>
                      <w:i/>
                      <w:iCs/>
                      <w:color w:val="A9B7C6"/>
                      <w:sz w:val="22"/>
                      <w:szCs w:val="22"/>
                    </w:rPr>
                  </w:rPrChange>
                </w:rPr>
                <w:t>cell.getNumericCellValue</w:t>
              </w:r>
              <w:proofErr w:type="spellEnd"/>
              <w:proofErr w:type="gramEnd"/>
              <w:r w:rsidRPr="00375563">
                <w:rPr>
                  <w:rFonts w:ascii="Courier New" w:hAnsi="Courier New" w:cs="Courier New"/>
                  <w:i/>
                  <w:iCs/>
                  <w:color w:val="A9B7C6"/>
                  <w:sz w:val="22"/>
                  <w:szCs w:val="22"/>
                  <w:lang w:val="en-US"/>
                  <w:rPrChange w:id="1281" w:author="Пользователь" w:date="2022-12-22T02:00:00Z">
                    <w:rPr>
                      <w:rFonts w:ascii="Courier New" w:hAnsi="Courier New" w:cs="Courier New"/>
                      <w:i/>
                      <w:iCs/>
                      <w:color w:val="A9B7C6"/>
                      <w:sz w:val="22"/>
                      <w:szCs w:val="22"/>
                    </w:rPr>
                  </w:rPrChange>
                </w:rPr>
                <w:t>()</w:t>
              </w:r>
              <w:r w:rsidRPr="00375563">
                <w:rPr>
                  <w:rFonts w:ascii="Courier New" w:hAnsi="Courier New" w:cs="Courier New"/>
                  <w:i/>
                  <w:iCs/>
                  <w:color w:val="CC7832"/>
                  <w:sz w:val="22"/>
                  <w:szCs w:val="22"/>
                  <w:lang w:val="en-US"/>
                  <w:rPrChange w:id="1282" w:author="Пользователь" w:date="2022-12-22T02:00:00Z">
                    <w:rPr>
                      <w:rFonts w:ascii="Courier New" w:hAnsi="Courier New" w:cs="Courier New"/>
                      <w:i/>
                      <w:iCs/>
                      <w:color w:val="CC7832"/>
                      <w:sz w:val="22"/>
                      <w:szCs w:val="22"/>
                    </w:rPr>
                  </w:rPrChange>
                </w:rPr>
                <w:t>;</w:t>
              </w:r>
            </w:ins>
          </w:p>
          <w:p w14:paraId="6C6FE090" w14:textId="77777777" w:rsidR="00375563" w:rsidRDefault="00375563" w:rsidP="00375563">
            <w:pPr>
              <w:pStyle w:val="afffc"/>
              <w:spacing w:before="0" w:beforeAutospacing="0" w:after="0" w:afterAutospacing="0"/>
              <w:rPr>
                <w:ins w:id="1283" w:author="Пользователь" w:date="2022-12-22T02:00:00Z"/>
              </w:rPr>
            </w:pPr>
            <w:ins w:id="1284" w:author="Пользователь" w:date="2022-12-22T02:00:00Z">
              <w:r w:rsidRPr="00375563">
                <w:rPr>
                  <w:rFonts w:ascii="Courier New" w:hAnsi="Courier New" w:cs="Courier New"/>
                  <w:i/>
                  <w:iCs/>
                  <w:color w:val="CC7832"/>
                  <w:sz w:val="22"/>
                  <w:szCs w:val="22"/>
                  <w:lang w:val="en-US"/>
                  <w:rPrChange w:id="1285" w:author="Пользователь" w:date="2022-12-22T02:00:00Z">
                    <w:rPr>
                      <w:rFonts w:ascii="Courier New" w:hAnsi="Courier New" w:cs="Courier New"/>
                      <w:i/>
                      <w:iCs/>
                      <w:color w:val="CC7832"/>
                      <w:sz w:val="22"/>
                      <w:szCs w:val="22"/>
                    </w:rPr>
                  </w:rPrChange>
                </w:rPr>
                <w:t>       </w:t>
              </w:r>
              <w:proofErr w:type="spellStart"/>
              <w:proofErr w:type="gramStart"/>
              <w:r>
                <w:rPr>
                  <w:rFonts w:ascii="Courier New" w:hAnsi="Courier New" w:cs="Courier New"/>
                  <w:i/>
                  <w:iCs/>
                  <w:color w:val="A9B7C6"/>
                  <w:sz w:val="22"/>
                  <w:szCs w:val="22"/>
                </w:rPr>
                <w:t>food.setCal</w:t>
              </w:r>
              <w:proofErr w:type="spellEnd"/>
              <w:proofErr w:type="gramEnd"/>
              <w:r>
                <w:rPr>
                  <w:rFonts w:ascii="Courier New" w:hAnsi="Courier New" w:cs="Courier New"/>
                  <w:i/>
                  <w:iCs/>
                  <w:color w:val="A9B7C6"/>
                  <w:sz w:val="22"/>
                  <w:szCs w:val="22"/>
                </w:rPr>
                <w:t>(</w:t>
              </w:r>
              <w:proofErr w:type="spellStart"/>
              <w:r>
                <w:rPr>
                  <w:rFonts w:ascii="Courier New" w:hAnsi="Courier New" w:cs="Courier New"/>
                  <w:i/>
                  <w:iCs/>
                  <w:color w:val="A9B7C6"/>
                  <w:sz w:val="22"/>
                  <w:szCs w:val="22"/>
                </w:rPr>
                <w:t>kalors</w:t>
              </w:r>
              <w:proofErr w:type="spellEnd"/>
              <w:r>
                <w:rPr>
                  <w:rFonts w:ascii="Courier New" w:hAnsi="Courier New" w:cs="Courier New"/>
                  <w:i/>
                  <w:iCs/>
                  <w:color w:val="A9B7C6"/>
                  <w:sz w:val="22"/>
                  <w:szCs w:val="22"/>
                </w:rPr>
                <w:t>)</w:t>
              </w:r>
              <w:r>
                <w:rPr>
                  <w:rFonts w:ascii="Courier New" w:hAnsi="Courier New" w:cs="Courier New"/>
                  <w:i/>
                  <w:iCs/>
                  <w:color w:val="CC7832"/>
                  <w:sz w:val="22"/>
                  <w:szCs w:val="22"/>
                </w:rPr>
                <w:t>;</w:t>
              </w:r>
            </w:ins>
          </w:p>
          <w:p w14:paraId="1B06DD24" w14:textId="77777777" w:rsidR="00375563" w:rsidRDefault="00375563" w:rsidP="00375563">
            <w:pPr>
              <w:pStyle w:val="afffc"/>
              <w:spacing w:before="0" w:beforeAutospacing="0" w:after="0" w:afterAutospacing="0"/>
              <w:rPr>
                <w:ins w:id="1286" w:author="Пользователь" w:date="2022-12-22T02:00:00Z"/>
              </w:rPr>
            </w:pPr>
            <w:ins w:id="1287" w:author="Пользователь" w:date="2022-12-22T02:00:00Z">
              <w:r>
                <w:rPr>
                  <w:rFonts w:ascii="Courier New" w:hAnsi="Courier New" w:cs="Courier New"/>
                  <w:i/>
                  <w:iCs/>
                  <w:color w:val="CC7832"/>
                  <w:sz w:val="22"/>
                  <w:szCs w:val="22"/>
                </w:rPr>
                <w:t>       </w:t>
              </w:r>
              <w:r>
                <w:rPr>
                  <w:rFonts w:ascii="Courier New" w:hAnsi="Courier New" w:cs="Courier New"/>
                  <w:i/>
                  <w:iCs/>
                  <w:color w:val="808080"/>
                  <w:sz w:val="22"/>
                  <w:szCs w:val="22"/>
                </w:rPr>
                <w:t xml:space="preserve">// Объект помещается в карточку </w:t>
              </w:r>
              <w:proofErr w:type="spellStart"/>
              <w:r>
                <w:rPr>
                  <w:rFonts w:ascii="Courier New" w:hAnsi="Courier New" w:cs="Courier New"/>
                  <w:i/>
                  <w:iCs/>
                  <w:color w:val="808080"/>
                  <w:sz w:val="22"/>
                  <w:szCs w:val="22"/>
                </w:rPr>
                <w:t>foods</w:t>
              </w:r>
              <w:proofErr w:type="spellEnd"/>
              <w:r>
                <w:rPr>
                  <w:rFonts w:ascii="Courier New" w:hAnsi="Courier New" w:cs="Courier New"/>
                  <w:i/>
                  <w:iCs/>
                  <w:color w:val="808080"/>
                  <w:sz w:val="22"/>
                  <w:szCs w:val="22"/>
                </w:rPr>
                <w:t>.</w:t>
              </w:r>
            </w:ins>
          </w:p>
          <w:p w14:paraId="715E660C" w14:textId="77777777" w:rsidR="00375563" w:rsidRDefault="00375563" w:rsidP="00375563">
            <w:pPr>
              <w:pStyle w:val="afffc"/>
              <w:spacing w:before="0" w:beforeAutospacing="0" w:after="0" w:afterAutospacing="0"/>
              <w:rPr>
                <w:ins w:id="1288" w:author="Пользователь" w:date="2022-12-22T02:00:00Z"/>
              </w:rPr>
            </w:pPr>
            <w:ins w:id="1289" w:author="Пользователь" w:date="2022-12-22T02:00:00Z">
              <w:r>
                <w:rPr>
                  <w:rFonts w:ascii="Courier New" w:hAnsi="Courier New" w:cs="Courier New"/>
                  <w:i/>
                  <w:iCs/>
                  <w:color w:val="808080"/>
                  <w:sz w:val="22"/>
                  <w:szCs w:val="22"/>
                </w:rPr>
                <w:t>       </w:t>
              </w:r>
              <w:proofErr w:type="spellStart"/>
              <w:proofErr w:type="gramStart"/>
              <w:r>
                <w:rPr>
                  <w:rFonts w:ascii="Courier New" w:hAnsi="Courier New" w:cs="Courier New"/>
                  <w:i/>
                  <w:iCs/>
                  <w:color w:val="9876AA"/>
                  <w:sz w:val="22"/>
                  <w:szCs w:val="22"/>
                </w:rPr>
                <w:t>foods</w:t>
              </w:r>
              <w:r>
                <w:rPr>
                  <w:rFonts w:ascii="Courier New" w:hAnsi="Courier New" w:cs="Courier New"/>
                  <w:i/>
                  <w:iCs/>
                  <w:color w:val="A9B7C6"/>
                  <w:sz w:val="22"/>
                  <w:szCs w:val="22"/>
                </w:rPr>
                <w:t>.put</w:t>
              </w:r>
              <w:proofErr w:type="spellEnd"/>
              <w:r>
                <w:rPr>
                  <w:rFonts w:ascii="Courier New" w:hAnsi="Courier New" w:cs="Courier New"/>
                  <w:i/>
                  <w:iCs/>
                  <w:color w:val="A9B7C6"/>
                  <w:sz w:val="22"/>
                  <w:szCs w:val="22"/>
                </w:rPr>
                <w:t>(</w:t>
              </w:r>
              <w:proofErr w:type="spellStart"/>
              <w:proofErr w:type="gramEnd"/>
              <w:r>
                <w:rPr>
                  <w:rFonts w:ascii="Courier New" w:hAnsi="Courier New" w:cs="Courier New"/>
                  <w:i/>
                  <w:iCs/>
                  <w:color w:val="A9B7C6"/>
                  <w:sz w:val="22"/>
                  <w:szCs w:val="22"/>
                </w:rPr>
                <w:t>id</w:t>
              </w:r>
              <w:proofErr w:type="spellEnd"/>
              <w:r>
                <w:rPr>
                  <w:rFonts w:ascii="Courier New" w:hAnsi="Courier New" w:cs="Courier New"/>
                  <w:i/>
                  <w:iCs/>
                  <w:color w:val="CC7832"/>
                  <w:sz w:val="22"/>
                  <w:szCs w:val="22"/>
                </w:rPr>
                <w:t xml:space="preserve">, </w:t>
              </w:r>
              <w:proofErr w:type="spellStart"/>
              <w:r>
                <w:rPr>
                  <w:rFonts w:ascii="Courier New" w:hAnsi="Courier New" w:cs="Courier New"/>
                  <w:i/>
                  <w:iCs/>
                  <w:color w:val="A9B7C6"/>
                  <w:sz w:val="22"/>
                  <w:szCs w:val="22"/>
                </w:rPr>
                <w:t>food</w:t>
              </w:r>
              <w:proofErr w:type="spellEnd"/>
              <w:r>
                <w:rPr>
                  <w:rFonts w:ascii="Courier New" w:hAnsi="Courier New" w:cs="Courier New"/>
                  <w:i/>
                  <w:iCs/>
                  <w:color w:val="A9B7C6"/>
                  <w:sz w:val="22"/>
                  <w:szCs w:val="22"/>
                </w:rPr>
                <w:t>)</w:t>
              </w:r>
              <w:r>
                <w:rPr>
                  <w:rFonts w:ascii="Courier New" w:hAnsi="Courier New" w:cs="Courier New"/>
                  <w:i/>
                  <w:iCs/>
                  <w:color w:val="CC7832"/>
                  <w:sz w:val="22"/>
                  <w:szCs w:val="22"/>
                </w:rPr>
                <w:t>;</w:t>
              </w:r>
            </w:ins>
          </w:p>
          <w:p w14:paraId="4D7DCE7F" w14:textId="77777777" w:rsidR="00375563" w:rsidRDefault="00375563" w:rsidP="00375563">
            <w:pPr>
              <w:pStyle w:val="afffc"/>
              <w:spacing w:before="0" w:beforeAutospacing="0" w:after="0" w:afterAutospacing="0"/>
              <w:rPr>
                <w:ins w:id="1290" w:author="Пользователь" w:date="2022-12-22T02:00:00Z"/>
              </w:rPr>
            </w:pPr>
            <w:ins w:id="1291" w:author="Пользователь" w:date="2022-12-22T02:00:00Z">
              <w:r>
                <w:rPr>
                  <w:rFonts w:ascii="Courier New" w:hAnsi="Courier New" w:cs="Courier New"/>
                  <w:i/>
                  <w:iCs/>
                  <w:color w:val="CC7832"/>
                  <w:sz w:val="22"/>
                  <w:szCs w:val="22"/>
                </w:rPr>
                <w:t>   </w:t>
              </w:r>
              <w:r>
                <w:rPr>
                  <w:rFonts w:ascii="Courier New" w:hAnsi="Courier New" w:cs="Courier New"/>
                  <w:i/>
                  <w:iCs/>
                  <w:color w:val="A9B7C6"/>
                  <w:sz w:val="22"/>
                  <w:szCs w:val="22"/>
                </w:rPr>
                <w:t>}</w:t>
              </w:r>
            </w:ins>
          </w:p>
          <w:p w14:paraId="6E67CCF4" w14:textId="77777777" w:rsidR="00375563" w:rsidRDefault="00375563" w:rsidP="00375563">
            <w:pPr>
              <w:pStyle w:val="afffc"/>
              <w:spacing w:before="0" w:beforeAutospacing="0" w:after="0" w:afterAutospacing="0"/>
              <w:rPr>
                <w:ins w:id="1292" w:author="Пользователь" w:date="2022-12-22T02:00:00Z"/>
              </w:rPr>
            </w:pPr>
            <w:ins w:id="1293" w:author="Пользователь" w:date="2022-12-22T02:00:00Z">
              <w:r>
                <w:rPr>
                  <w:rFonts w:ascii="Courier New" w:hAnsi="Courier New" w:cs="Courier New"/>
                  <w:i/>
                  <w:iCs/>
                  <w:color w:val="A9B7C6"/>
                  <w:sz w:val="22"/>
                  <w:szCs w:val="22"/>
                </w:rPr>
                <w:t>}</w:t>
              </w:r>
            </w:ins>
          </w:p>
          <w:p w14:paraId="1AE97F60" w14:textId="1F2E9F49" w:rsidR="00C26039" w:rsidRPr="00C26039" w:rsidDel="00375563" w:rsidRDefault="00375563" w:rsidP="00375563">
            <w:pPr>
              <w:pStyle w:val="HTML0"/>
              <w:shd w:val="clear" w:color="auto" w:fill="2B2B2B"/>
              <w:spacing w:line="360" w:lineRule="auto"/>
              <w:rPr>
                <w:del w:id="1294" w:author="Пользователь" w:date="2022-12-22T02:00:00Z"/>
                <w:color w:val="A9B7C6"/>
                <w:lang w:val="en-US"/>
              </w:rPr>
            </w:pPr>
            <w:ins w:id="1295" w:author="Пользователь" w:date="2022-12-22T02:00:00Z">
              <w:r w:rsidRPr="00C26039" w:rsidDel="00375563">
                <w:rPr>
                  <w:color w:val="CC7832"/>
                </w:rPr>
                <w:t xml:space="preserve"> </w:t>
              </w:r>
            </w:ins>
            <w:del w:id="1296" w:author="Пользователь" w:date="2022-12-22T02:00:00Z">
              <w:r w:rsidR="00C26039" w:rsidRPr="00C26039" w:rsidDel="00375563">
                <w:rPr>
                  <w:color w:val="CC7832"/>
                  <w:lang w:val="en-US"/>
                </w:rPr>
                <w:delText xml:space="preserve">private static void </w:delText>
              </w:r>
              <w:r w:rsidR="00C26039" w:rsidRPr="00C26039" w:rsidDel="00375563">
                <w:rPr>
                  <w:color w:val="FFC66D"/>
                  <w:lang w:val="en-US"/>
                </w:rPr>
                <w:delText>loadFood</w:delText>
              </w:r>
              <w:r w:rsidR="00C26039" w:rsidRPr="00C26039" w:rsidDel="00375563">
                <w:rPr>
                  <w:color w:val="A9B7C6"/>
                  <w:lang w:val="en-US"/>
                </w:rPr>
                <w:delText>(XSSFWorkbook wb) {</w:delText>
              </w:r>
              <w:r w:rsidR="00C26039" w:rsidRPr="00C26039" w:rsidDel="00375563">
                <w:rPr>
                  <w:color w:val="A9B7C6"/>
                  <w:lang w:val="en-US"/>
                </w:rPr>
                <w:br/>
                <w:delText xml:space="preserve">    Sheet sheet = wb.getSheetAt(</w:delText>
              </w:r>
              <w:r w:rsidR="00C26039" w:rsidRPr="00C26039" w:rsidDel="00375563">
                <w:rPr>
                  <w:color w:val="6897BB"/>
                  <w:lang w:val="en-US"/>
                </w:rPr>
                <w:delText>3</w:delText>
              </w:r>
              <w:r w:rsidR="00C26039" w:rsidRPr="00C26039" w:rsidDel="00375563">
                <w:rPr>
                  <w:color w:val="A9B7C6"/>
                  <w:lang w:val="en-US"/>
                </w:rPr>
                <w:delText>)</w:delText>
              </w:r>
              <w:r w:rsidR="00C26039" w:rsidRPr="00C26039" w:rsidDel="00375563">
                <w:rPr>
                  <w:color w:val="CC7832"/>
                  <w:lang w:val="en-US"/>
                </w:rPr>
                <w:delText>;</w:delText>
              </w:r>
              <w:r w:rsidR="00C26039" w:rsidRPr="00C26039" w:rsidDel="00375563">
                <w:rPr>
                  <w:color w:val="CC7832"/>
                  <w:lang w:val="en-US"/>
                </w:rPr>
                <w:br/>
              </w:r>
              <w:r w:rsidR="00C26039" w:rsidRPr="00C26039" w:rsidDel="00375563">
                <w:rPr>
                  <w:color w:val="CC7832"/>
                  <w:lang w:val="en-US"/>
                </w:rPr>
                <w:br/>
                <w:delText xml:space="preserve">    </w:delText>
              </w:r>
              <w:r w:rsidR="00C26039" w:rsidRPr="00C26039" w:rsidDel="00375563">
                <w:rPr>
                  <w:color w:val="A9B7C6"/>
                  <w:lang w:val="en-US"/>
                </w:rPr>
                <w:delText>Row row</w:delText>
              </w:r>
              <w:r w:rsidR="00C26039" w:rsidRPr="00C26039" w:rsidDel="00375563">
                <w:rPr>
                  <w:color w:val="CC7832"/>
                  <w:lang w:val="en-US"/>
                </w:rPr>
                <w:delText>;</w:delText>
              </w:r>
              <w:r w:rsidR="00C26039" w:rsidRPr="00C26039" w:rsidDel="00375563">
                <w:rPr>
                  <w:color w:val="CC7832"/>
                  <w:lang w:val="en-US"/>
                </w:rPr>
                <w:br/>
                <w:delText xml:space="preserve">    </w:delText>
              </w:r>
              <w:r w:rsidR="00C26039" w:rsidRPr="00C26039" w:rsidDel="00375563">
                <w:rPr>
                  <w:color w:val="A9B7C6"/>
                  <w:lang w:val="en-US"/>
                </w:rPr>
                <w:delText>Cell cell</w:delText>
              </w:r>
              <w:r w:rsidR="00C26039" w:rsidRPr="00C26039" w:rsidDel="00375563">
                <w:rPr>
                  <w:color w:val="CC7832"/>
                  <w:lang w:val="en-US"/>
                </w:rPr>
                <w:delText>;</w:delText>
              </w:r>
              <w:r w:rsidR="00C26039" w:rsidRPr="00C26039" w:rsidDel="00375563">
                <w:rPr>
                  <w:color w:val="CC7832"/>
                  <w:lang w:val="en-US"/>
                </w:rPr>
                <w:br/>
                <w:delText xml:space="preserve">    int </w:delText>
              </w:r>
              <w:r w:rsidR="00C26039" w:rsidRPr="00C26039" w:rsidDel="00375563">
                <w:rPr>
                  <w:color w:val="A9B7C6"/>
                  <w:lang w:val="en-US"/>
                </w:rPr>
                <w:delText>i</w:delText>
              </w:r>
              <w:r w:rsidR="00C26039" w:rsidRPr="00C26039" w:rsidDel="00375563">
                <w:rPr>
                  <w:color w:val="CC7832"/>
                  <w:lang w:val="en-US"/>
                </w:rPr>
                <w:delText>;</w:delText>
              </w:r>
              <w:r w:rsidR="00C26039" w:rsidRPr="00C26039" w:rsidDel="00375563">
                <w:rPr>
                  <w:color w:val="CC7832"/>
                  <w:lang w:val="en-US"/>
                </w:rPr>
                <w:br/>
                <w:delText xml:space="preserve">    int </w:delText>
              </w:r>
              <w:r w:rsidR="00C26039" w:rsidRPr="00C26039" w:rsidDel="00375563">
                <w:rPr>
                  <w:color w:val="A9B7C6"/>
                  <w:lang w:val="en-US"/>
                </w:rPr>
                <w:delText>nRows = sheet.getLastRowNum()</w:delText>
              </w:r>
              <w:r w:rsidR="00C26039" w:rsidRPr="00C26039" w:rsidDel="00375563">
                <w:rPr>
                  <w:color w:val="CC7832"/>
                  <w:lang w:val="en-US"/>
                </w:rPr>
                <w:delText>;</w:delText>
              </w:r>
              <w:r w:rsidR="00C26039" w:rsidRPr="00C26039" w:rsidDel="00375563">
                <w:rPr>
                  <w:color w:val="CC7832"/>
                  <w:lang w:val="en-US"/>
                </w:rPr>
                <w:br/>
                <w:delText xml:space="preserve">    </w:delText>
              </w:r>
              <w:r w:rsidR="00C26039" w:rsidRPr="00C26039" w:rsidDel="00375563">
                <w:rPr>
                  <w:color w:val="A9B7C6"/>
                  <w:lang w:val="en-US"/>
                </w:rPr>
                <w:delText>String fUUID</w:delText>
              </w:r>
              <w:r w:rsidR="00C26039" w:rsidRPr="00C26039" w:rsidDel="00375563">
                <w:rPr>
                  <w:color w:val="CC7832"/>
                  <w:lang w:val="en-US"/>
                </w:rPr>
                <w:delText xml:space="preserve">, </w:delText>
              </w:r>
              <w:r w:rsidR="00C26039" w:rsidRPr="00C26039" w:rsidDel="00375563">
                <w:rPr>
                  <w:color w:val="A9B7C6"/>
                  <w:lang w:val="en-US"/>
                </w:rPr>
                <w:delText>name</w:delText>
              </w:r>
              <w:r w:rsidR="00C26039" w:rsidRPr="00C26039" w:rsidDel="00375563">
                <w:rPr>
                  <w:color w:val="CC7832"/>
                  <w:lang w:val="en-US"/>
                </w:rPr>
                <w:delText>;</w:delText>
              </w:r>
              <w:r w:rsidR="00C26039" w:rsidRPr="00C26039" w:rsidDel="00375563">
                <w:rPr>
                  <w:color w:val="CC7832"/>
                  <w:lang w:val="en-US"/>
                </w:rPr>
                <w:br/>
                <w:delText xml:space="preserve">    double </w:delText>
              </w:r>
              <w:r w:rsidR="00C26039" w:rsidRPr="00C26039" w:rsidDel="00375563">
                <w:rPr>
                  <w:color w:val="A9B7C6"/>
                  <w:lang w:val="en-US"/>
                </w:rPr>
                <w:delText>kalors</w:delText>
              </w:r>
              <w:r w:rsidR="00C26039" w:rsidRPr="00C26039" w:rsidDel="00375563">
                <w:rPr>
                  <w:color w:val="CC7832"/>
                  <w:lang w:val="en-US"/>
                </w:rPr>
                <w:delText>;</w:delText>
              </w:r>
              <w:r w:rsidR="00C26039" w:rsidRPr="00C26039" w:rsidDel="00375563">
                <w:rPr>
                  <w:color w:val="CC7832"/>
                  <w:lang w:val="en-US"/>
                </w:rPr>
                <w:br/>
                <w:delText xml:space="preserve">    </w:delText>
              </w:r>
              <w:r w:rsidR="00C26039" w:rsidRPr="00C26039" w:rsidDel="00375563">
                <w:rPr>
                  <w:color w:val="A9B7C6"/>
                  <w:lang w:val="en-US"/>
                </w:rPr>
                <w:delText>UUID id</w:delText>
              </w:r>
              <w:r w:rsidR="00C26039" w:rsidRPr="00C26039" w:rsidDel="00375563">
                <w:rPr>
                  <w:color w:val="CC7832"/>
                  <w:lang w:val="en-US"/>
                </w:rPr>
                <w:delText>;</w:delText>
              </w:r>
              <w:r w:rsidR="00C26039" w:rsidRPr="00C26039" w:rsidDel="00375563">
                <w:rPr>
                  <w:color w:val="CC7832"/>
                  <w:lang w:val="en-US"/>
                </w:rPr>
                <w:br/>
                <w:delText xml:space="preserve">    </w:delText>
              </w:r>
              <w:r w:rsidR="00C26039" w:rsidRPr="00C26039" w:rsidDel="00375563">
                <w:rPr>
                  <w:color w:val="A9B7C6"/>
                  <w:lang w:val="en-US"/>
                </w:rPr>
                <w:delText>CFood food</w:delText>
              </w:r>
              <w:r w:rsidR="00C26039" w:rsidRPr="00C26039" w:rsidDel="00375563">
                <w:rPr>
                  <w:color w:val="CC7832"/>
                  <w:lang w:val="en-US"/>
                </w:rPr>
                <w:delText>;</w:delText>
              </w:r>
              <w:r w:rsidR="00C26039" w:rsidRPr="00C26039" w:rsidDel="00375563">
                <w:rPr>
                  <w:color w:val="CC7832"/>
                  <w:lang w:val="en-US"/>
                </w:rPr>
                <w:br/>
                <w:delText xml:space="preserve">    for </w:delText>
              </w:r>
              <w:r w:rsidR="00C26039" w:rsidRPr="00C26039" w:rsidDel="00375563">
                <w:rPr>
                  <w:color w:val="A9B7C6"/>
                  <w:lang w:val="en-US"/>
                </w:rPr>
                <w:delText xml:space="preserve">(i = </w:delText>
              </w:r>
              <w:r w:rsidR="00C26039" w:rsidRPr="00C26039" w:rsidDel="00375563">
                <w:rPr>
                  <w:color w:val="6897BB"/>
                  <w:lang w:val="en-US"/>
                </w:rPr>
                <w:delText>0</w:delText>
              </w:r>
              <w:r w:rsidR="00C26039" w:rsidRPr="00C26039" w:rsidDel="00375563">
                <w:rPr>
                  <w:color w:val="CC7832"/>
                  <w:lang w:val="en-US"/>
                </w:rPr>
                <w:delText xml:space="preserve">; </w:delText>
              </w:r>
              <w:r w:rsidR="00C26039" w:rsidRPr="00C26039" w:rsidDel="00375563">
                <w:rPr>
                  <w:color w:val="A9B7C6"/>
                  <w:lang w:val="en-US"/>
                </w:rPr>
                <w:delText>i &lt; nRows</w:delText>
              </w:r>
              <w:r w:rsidR="00C26039" w:rsidRPr="00C26039" w:rsidDel="00375563">
                <w:rPr>
                  <w:color w:val="CC7832"/>
                  <w:lang w:val="en-US"/>
                </w:rPr>
                <w:delText xml:space="preserve">; </w:delText>
              </w:r>
              <w:r w:rsidR="00C26039" w:rsidRPr="00C26039" w:rsidDel="00375563">
                <w:rPr>
                  <w:color w:val="A9B7C6"/>
                  <w:lang w:val="en-US"/>
                </w:rPr>
                <w:delText>i++) {</w:delText>
              </w:r>
              <w:r w:rsidR="00C26039" w:rsidRPr="00C26039" w:rsidDel="00375563">
                <w:rPr>
                  <w:color w:val="A9B7C6"/>
                  <w:lang w:val="en-US"/>
                </w:rPr>
                <w:br/>
                <w:delText xml:space="preserve">        row = sheet.getRow(i)</w:delText>
              </w:r>
              <w:r w:rsidR="00C26039" w:rsidRPr="00C26039" w:rsidDel="00375563">
                <w:rPr>
                  <w:color w:val="CC7832"/>
                  <w:lang w:val="en-US"/>
                </w:rPr>
                <w:delText>;</w:delText>
              </w:r>
              <w:r w:rsidR="00C26039" w:rsidRPr="00C26039" w:rsidDel="00375563">
                <w:rPr>
                  <w:color w:val="CC7832"/>
                  <w:lang w:val="en-US"/>
                </w:rPr>
                <w:br/>
                <w:delText xml:space="preserve">        if </w:delText>
              </w:r>
              <w:r w:rsidR="00C26039" w:rsidRPr="00C26039" w:rsidDel="00375563">
                <w:rPr>
                  <w:color w:val="A9B7C6"/>
                  <w:lang w:val="en-US"/>
                </w:rPr>
                <w:delText xml:space="preserve">(row == </w:delText>
              </w:r>
              <w:r w:rsidR="00C26039" w:rsidRPr="00C26039" w:rsidDel="00375563">
                <w:rPr>
                  <w:color w:val="CC7832"/>
                  <w:lang w:val="en-US"/>
                </w:rPr>
                <w:delText>null</w:delText>
              </w:r>
              <w:r w:rsidR="00C26039" w:rsidRPr="00C26039" w:rsidDel="00375563">
                <w:rPr>
                  <w:color w:val="A9B7C6"/>
                  <w:lang w:val="en-US"/>
                </w:rPr>
                <w:delText>)</w:delText>
              </w:r>
              <w:r w:rsidR="00C26039" w:rsidRPr="00C26039" w:rsidDel="00375563">
                <w:rPr>
                  <w:color w:val="A9B7C6"/>
                  <w:lang w:val="en-US"/>
                </w:rPr>
                <w:br/>
                <w:delText xml:space="preserve">            </w:delText>
              </w:r>
              <w:r w:rsidR="00C26039" w:rsidRPr="00C26039" w:rsidDel="00375563">
                <w:rPr>
                  <w:color w:val="CC7832"/>
                  <w:lang w:val="en-US"/>
                </w:rPr>
                <w:delText>continue;</w:delText>
              </w:r>
              <w:r w:rsidR="00C26039" w:rsidRPr="00C26039" w:rsidDel="00375563">
                <w:rPr>
                  <w:color w:val="CC7832"/>
                  <w:lang w:val="en-US"/>
                </w:rPr>
                <w:br/>
                <w:delText xml:space="preserve">        if </w:delText>
              </w:r>
              <w:r w:rsidR="00C26039" w:rsidRPr="00C26039" w:rsidDel="00375563">
                <w:rPr>
                  <w:color w:val="A9B7C6"/>
                  <w:lang w:val="en-US"/>
                </w:rPr>
                <w:delText xml:space="preserve">(row.getLastCellNum() &lt; </w:delText>
              </w:r>
              <w:r w:rsidR="00C26039" w:rsidRPr="00C26039" w:rsidDel="00375563">
                <w:rPr>
                  <w:color w:val="6897BB"/>
                  <w:lang w:val="en-US"/>
                </w:rPr>
                <w:delText>5</w:delText>
              </w:r>
              <w:r w:rsidR="00C26039" w:rsidRPr="00C26039" w:rsidDel="00375563">
                <w:rPr>
                  <w:color w:val="A9B7C6"/>
                  <w:lang w:val="en-US"/>
                </w:rPr>
                <w:delText>)</w:delText>
              </w:r>
              <w:r w:rsidR="00C26039" w:rsidRPr="00C26039" w:rsidDel="00375563">
                <w:rPr>
                  <w:color w:val="A9B7C6"/>
                  <w:lang w:val="en-US"/>
                </w:rPr>
                <w:br/>
                <w:delText xml:space="preserve">            </w:delText>
              </w:r>
              <w:r w:rsidR="00C26039" w:rsidRPr="00C26039" w:rsidDel="00375563">
                <w:rPr>
                  <w:color w:val="CC7832"/>
                  <w:lang w:val="en-US"/>
                </w:rPr>
                <w:delText>continue;</w:delText>
              </w:r>
              <w:r w:rsidR="00C26039" w:rsidRPr="00C26039" w:rsidDel="00375563">
                <w:rPr>
                  <w:color w:val="CC7832"/>
                  <w:lang w:val="en-US"/>
                </w:rPr>
                <w:br/>
                <w:delText xml:space="preserve">        </w:delText>
              </w:r>
              <w:r w:rsidR="00C26039" w:rsidRPr="00C26039" w:rsidDel="00375563">
                <w:rPr>
                  <w:color w:val="A9B7C6"/>
                  <w:lang w:val="en-US"/>
                </w:rPr>
                <w:delText>cell = row.getCell(</w:delText>
              </w:r>
              <w:r w:rsidR="00C26039" w:rsidRPr="00C26039" w:rsidDel="00375563">
                <w:rPr>
                  <w:color w:val="6897BB"/>
                  <w:lang w:val="en-US"/>
                </w:rPr>
                <w:delText>0</w:delText>
              </w:r>
              <w:r w:rsidR="00C26039" w:rsidRPr="00C26039" w:rsidDel="00375563">
                <w:rPr>
                  <w:color w:val="A9B7C6"/>
                  <w:lang w:val="en-US"/>
                </w:rPr>
                <w:delText>)</w:delText>
              </w:r>
              <w:r w:rsidR="00C26039" w:rsidRPr="00C26039" w:rsidDel="00375563">
                <w:rPr>
                  <w:color w:val="CC7832"/>
                  <w:lang w:val="en-US"/>
                </w:rPr>
                <w:delText>;</w:delText>
              </w:r>
              <w:r w:rsidR="00C26039" w:rsidRPr="00C26039" w:rsidDel="00375563">
                <w:rPr>
                  <w:color w:val="CC7832"/>
                  <w:lang w:val="en-US"/>
                </w:rPr>
                <w:br/>
                <w:delText xml:space="preserve">        </w:delText>
              </w:r>
              <w:r w:rsidR="00C26039" w:rsidRPr="00C26039" w:rsidDel="00375563">
                <w:rPr>
                  <w:color w:val="A9B7C6"/>
                  <w:lang w:val="en-US"/>
                </w:rPr>
                <w:delText>fUUID = cell.getStringCellValue()</w:delText>
              </w:r>
              <w:r w:rsidR="00C26039" w:rsidRPr="00C26039" w:rsidDel="00375563">
                <w:rPr>
                  <w:color w:val="CC7832"/>
                  <w:lang w:val="en-US"/>
                </w:rPr>
                <w:delText>;</w:delText>
              </w:r>
              <w:r w:rsidR="00C26039" w:rsidRPr="00C26039" w:rsidDel="00375563">
                <w:rPr>
                  <w:color w:val="CC7832"/>
                  <w:lang w:val="en-US"/>
                </w:rPr>
                <w:br/>
                <w:delText xml:space="preserve">        if </w:delText>
              </w:r>
              <w:r w:rsidR="00C26039" w:rsidRPr="00C26039" w:rsidDel="00375563">
                <w:rPr>
                  <w:color w:val="A9B7C6"/>
                  <w:lang w:val="en-US"/>
                </w:rPr>
                <w:delText xml:space="preserve">(fUUID.length() == </w:delText>
              </w:r>
              <w:r w:rsidR="00C26039" w:rsidRPr="00C26039" w:rsidDel="00375563">
                <w:rPr>
                  <w:color w:val="6897BB"/>
                  <w:lang w:val="en-US"/>
                </w:rPr>
                <w:delText>0</w:delText>
              </w:r>
              <w:r w:rsidR="00C26039" w:rsidRPr="00C26039" w:rsidDel="00375563">
                <w:rPr>
                  <w:color w:val="A9B7C6"/>
                  <w:lang w:val="en-US"/>
                </w:rPr>
                <w:delText>)</w:delText>
              </w:r>
              <w:r w:rsidR="00C26039" w:rsidRPr="00C26039" w:rsidDel="00375563">
                <w:rPr>
                  <w:color w:val="A9B7C6"/>
                  <w:lang w:val="en-US"/>
                </w:rPr>
                <w:br/>
                <w:delText xml:space="preserve">            </w:delText>
              </w:r>
              <w:r w:rsidR="00C26039" w:rsidRPr="00C26039" w:rsidDel="00375563">
                <w:rPr>
                  <w:color w:val="CC7832"/>
                  <w:lang w:val="en-US"/>
                </w:rPr>
                <w:delText>continue;</w:delText>
              </w:r>
              <w:r w:rsidR="00C26039" w:rsidRPr="00C26039" w:rsidDel="00375563">
                <w:rPr>
                  <w:color w:val="CC7832"/>
                  <w:lang w:val="en-US"/>
                </w:rPr>
                <w:br/>
              </w:r>
              <w:r w:rsidR="00C26039" w:rsidRPr="00C26039" w:rsidDel="00375563">
                <w:rPr>
                  <w:color w:val="CC7832"/>
                  <w:lang w:val="en-US"/>
                </w:rPr>
                <w:br/>
                <w:delText xml:space="preserve">        </w:delText>
              </w:r>
              <w:r w:rsidR="00C26039" w:rsidRPr="00C26039" w:rsidDel="00375563">
                <w:rPr>
                  <w:color w:val="A9B7C6"/>
                  <w:lang w:val="en-US"/>
                </w:rPr>
                <w:delText xml:space="preserve">food = </w:delText>
              </w:r>
              <w:r w:rsidR="00C26039" w:rsidRPr="00C26039" w:rsidDel="00375563">
                <w:rPr>
                  <w:color w:val="CC7832"/>
                  <w:lang w:val="en-US"/>
                </w:rPr>
                <w:delText xml:space="preserve">new </w:delText>
              </w:r>
              <w:r w:rsidR="00C26039" w:rsidRPr="00C26039" w:rsidDel="00375563">
                <w:rPr>
                  <w:color w:val="A9B7C6"/>
                  <w:lang w:val="en-US"/>
                </w:rPr>
                <w:delText>CFood()</w:delText>
              </w:r>
              <w:r w:rsidR="00C26039" w:rsidRPr="00C26039" w:rsidDel="00375563">
                <w:rPr>
                  <w:color w:val="CC7832"/>
                  <w:lang w:val="en-US"/>
                </w:rPr>
                <w:delText>;</w:delText>
              </w:r>
              <w:r w:rsidR="00C26039" w:rsidRPr="00C26039" w:rsidDel="00375563">
                <w:rPr>
                  <w:color w:val="CC7832"/>
                  <w:lang w:val="en-US"/>
                </w:rPr>
                <w:br/>
                <w:delText xml:space="preserve">        </w:delText>
              </w:r>
              <w:r w:rsidR="00C26039" w:rsidRPr="00C26039" w:rsidDel="00375563">
                <w:rPr>
                  <w:color w:val="A9B7C6"/>
                  <w:lang w:val="en-US"/>
                </w:rPr>
                <w:delText>id = UUID.</w:delText>
              </w:r>
              <w:r w:rsidR="00C26039" w:rsidRPr="00C26039" w:rsidDel="00375563">
                <w:rPr>
                  <w:i/>
                  <w:iCs/>
                  <w:color w:val="A9B7C6"/>
                  <w:lang w:val="en-US"/>
                </w:rPr>
                <w:delText>fromString</w:delText>
              </w:r>
              <w:r w:rsidR="00C26039" w:rsidRPr="00C26039" w:rsidDel="00375563">
                <w:rPr>
                  <w:color w:val="A9B7C6"/>
                  <w:lang w:val="en-US"/>
                </w:rPr>
                <w:delText>(fUUID)</w:delText>
              </w:r>
              <w:r w:rsidR="00C26039" w:rsidRPr="00C26039" w:rsidDel="00375563">
                <w:rPr>
                  <w:color w:val="CC7832"/>
                  <w:lang w:val="en-US"/>
                </w:rPr>
                <w:delText>;</w:delText>
              </w:r>
              <w:r w:rsidR="00C26039" w:rsidRPr="00C26039" w:rsidDel="00375563">
                <w:rPr>
                  <w:color w:val="CC7832"/>
                  <w:lang w:val="en-US"/>
                </w:rPr>
                <w:br/>
                <w:delText xml:space="preserve">        </w:delText>
              </w:r>
              <w:r w:rsidR="00C26039" w:rsidRPr="00C26039" w:rsidDel="00375563">
                <w:rPr>
                  <w:color w:val="A9B7C6"/>
                  <w:lang w:val="en-US"/>
                </w:rPr>
                <w:delText>food.setId(id)</w:delText>
              </w:r>
              <w:r w:rsidR="00C26039" w:rsidRPr="00C26039" w:rsidDel="00375563">
                <w:rPr>
                  <w:color w:val="CC7832"/>
                  <w:lang w:val="en-US"/>
                </w:rPr>
                <w:delText>;</w:delText>
              </w:r>
              <w:r w:rsidR="00C26039" w:rsidRPr="00C26039" w:rsidDel="00375563">
                <w:rPr>
                  <w:color w:val="CC7832"/>
                  <w:lang w:val="en-US"/>
                </w:rPr>
                <w:br/>
                <w:delText xml:space="preserve">        </w:delText>
              </w:r>
              <w:r w:rsidR="00C26039" w:rsidRPr="00C26039" w:rsidDel="00375563">
                <w:rPr>
                  <w:color w:val="A9B7C6"/>
                  <w:lang w:val="en-US"/>
                </w:rPr>
                <w:delText>cell = row.getCell(</w:delText>
              </w:r>
              <w:r w:rsidR="00C26039" w:rsidRPr="00C26039" w:rsidDel="00375563">
                <w:rPr>
                  <w:color w:val="6897BB"/>
                  <w:lang w:val="en-US"/>
                </w:rPr>
                <w:delText>3</w:delText>
              </w:r>
              <w:r w:rsidR="00C26039" w:rsidRPr="00C26039" w:rsidDel="00375563">
                <w:rPr>
                  <w:color w:val="A9B7C6"/>
                  <w:lang w:val="en-US"/>
                </w:rPr>
                <w:delText>)</w:delText>
              </w:r>
              <w:r w:rsidR="00C26039" w:rsidRPr="00C26039" w:rsidDel="00375563">
                <w:rPr>
                  <w:color w:val="CC7832"/>
                  <w:lang w:val="en-US"/>
                </w:rPr>
                <w:delText>;</w:delText>
              </w:r>
              <w:r w:rsidR="00C26039" w:rsidRPr="00C26039" w:rsidDel="00375563">
                <w:rPr>
                  <w:color w:val="CC7832"/>
                  <w:lang w:val="en-US"/>
                </w:rPr>
                <w:br/>
                <w:delText xml:space="preserve">        </w:delText>
              </w:r>
              <w:r w:rsidR="00C26039" w:rsidRPr="00C26039" w:rsidDel="00375563">
                <w:rPr>
                  <w:color w:val="A9B7C6"/>
                  <w:lang w:val="en-US"/>
                </w:rPr>
                <w:delText>name = cell.getStringCellValue()</w:delText>
              </w:r>
              <w:r w:rsidR="00C26039" w:rsidRPr="00C26039" w:rsidDel="00375563">
                <w:rPr>
                  <w:color w:val="CC7832"/>
                  <w:lang w:val="en-US"/>
                </w:rPr>
                <w:delText>;</w:delText>
              </w:r>
              <w:r w:rsidR="00C26039" w:rsidRPr="00C26039" w:rsidDel="00375563">
                <w:rPr>
                  <w:color w:val="CC7832"/>
                  <w:lang w:val="en-US"/>
                </w:rPr>
                <w:br/>
                <w:delText xml:space="preserve">        </w:delText>
              </w:r>
              <w:r w:rsidR="00C26039" w:rsidRPr="00C26039" w:rsidDel="00375563">
                <w:rPr>
                  <w:color w:val="A9B7C6"/>
                  <w:lang w:val="en-US"/>
                </w:rPr>
                <w:delText>food.setName(name)</w:delText>
              </w:r>
              <w:r w:rsidR="00C26039" w:rsidRPr="00C26039" w:rsidDel="00375563">
                <w:rPr>
                  <w:color w:val="CC7832"/>
                  <w:lang w:val="en-US"/>
                </w:rPr>
                <w:delText>;</w:delText>
              </w:r>
              <w:r w:rsidR="00C26039" w:rsidRPr="00C26039" w:rsidDel="00375563">
                <w:rPr>
                  <w:color w:val="CC7832"/>
                  <w:lang w:val="en-US"/>
                </w:rPr>
                <w:br/>
                <w:delText xml:space="preserve">        </w:delText>
              </w:r>
              <w:r w:rsidR="00C26039" w:rsidRPr="00C26039" w:rsidDel="00375563">
                <w:rPr>
                  <w:color w:val="A9B7C6"/>
                  <w:lang w:val="en-US"/>
                </w:rPr>
                <w:delText>cell = row.getCell(</w:delText>
              </w:r>
              <w:r w:rsidR="00C26039" w:rsidRPr="00C26039" w:rsidDel="00375563">
                <w:rPr>
                  <w:color w:val="6897BB"/>
                  <w:lang w:val="en-US"/>
                </w:rPr>
                <w:delText>4</w:delText>
              </w:r>
              <w:r w:rsidR="00C26039" w:rsidRPr="00C26039" w:rsidDel="00375563">
                <w:rPr>
                  <w:color w:val="A9B7C6"/>
                  <w:lang w:val="en-US"/>
                </w:rPr>
                <w:delText>)</w:delText>
              </w:r>
              <w:r w:rsidR="00C26039" w:rsidRPr="00C26039" w:rsidDel="00375563">
                <w:rPr>
                  <w:color w:val="CC7832"/>
                  <w:lang w:val="en-US"/>
                </w:rPr>
                <w:delText>;</w:delText>
              </w:r>
              <w:r w:rsidR="00C26039" w:rsidRPr="00C26039" w:rsidDel="00375563">
                <w:rPr>
                  <w:color w:val="CC7832"/>
                  <w:lang w:val="en-US"/>
                </w:rPr>
                <w:br/>
                <w:delText xml:space="preserve">        </w:delText>
              </w:r>
              <w:r w:rsidR="00C26039" w:rsidRPr="00C26039" w:rsidDel="00375563">
                <w:rPr>
                  <w:color w:val="A9B7C6"/>
                  <w:lang w:val="en-US"/>
                </w:rPr>
                <w:delText>kalors = cell.getNumericCellValue()</w:delText>
              </w:r>
              <w:r w:rsidR="00C26039" w:rsidRPr="00C26039" w:rsidDel="00375563">
                <w:rPr>
                  <w:color w:val="CC7832"/>
                  <w:lang w:val="en-US"/>
                </w:rPr>
                <w:delText>;</w:delText>
              </w:r>
              <w:r w:rsidR="00C26039" w:rsidRPr="00C26039" w:rsidDel="00375563">
                <w:rPr>
                  <w:color w:val="CC7832"/>
                  <w:lang w:val="en-US"/>
                </w:rPr>
                <w:br/>
                <w:delText xml:space="preserve">        </w:delText>
              </w:r>
              <w:r w:rsidR="00C26039" w:rsidRPr="00C26039" w:rsidDel="00375563">
                <w:rPr>
                  <w:color w:val="A9B7C6"/>
                  <w:lang w:val="en-US"/>
                </w:rPr>
                <w:delText>food.setKal(kalors)</w:delText>
              </w:r>
              <w:r w:rsidR="00C26039" w:rsidRPr="00C26039" w:rsidDel="00375563">
                <w:rPr>
                  <w:color w:val="CC7832"/>
                  <w:lang w:val="en-US"/>
                </w:rPr>
                <w:delText>;</w:delText>
              </w:r>
              <w:r w:rsidR="00C26039" w:rsidRPr="00C26039" w:rsidDel="00375563">
                <w:rPr>
                  <w:color w:val="CC7832"/>
                  <w:lang w:val="en-US"/>
                </w:rPr>
                <w:br/>
                <w:delText xml:space="preserve">        </w:delText>
              </w:r>
              <w:r w:rsidR="00C26039" w:rsidRPr="00C26039" w:rsidDel="00375563">
                <w:rPr>
                  <w:i/>
                  <w:iCs/>
                  <w:color w:val="9876AA"/>
                  <w:lang w:val="en-US"/>
                </w:rPr>
                <w:delText>foods</w:delText>
              </w:r>
              <w:r w:rsidR="00C26039" w:rsidRPr="00C26039" w:rsidDel="00375563">
                <w:rPr>
                  <w:color w:val="A9B7C6"/>
                  <w:lang w:val="en-US"/>
                </w:rPr>
                <w:delText>.put(id</w:delText>
              </w:r>
              <w:r w:rsidR="00C26039" w:rsidRPr="00C26039" w:rsidDel="00375563">
                <w:rPr>
                  <w:color w:val="CC7832"/>
                  <w:lang w:val="en-US"/>
                </w:rPr>
                <w:delText xml:space="preserve">, </w:delText>
              </w:r>
              <w:r w:rsidR="00C26039" w:rsidRPr="00C26039" w:rsidDel="00375563">
                <w:rPr>
                  <w:color w:val="A9B7C6"/>
                  <w:lang w:val="en-US"/>
                </w:rPr>
                <w:delText>food)</w:delText>
              </w:r>
              <w:r w:rsidR="00C26039" w:rsidRPr="00C26039" w:rsidDel="00375563">
                <w:rPr>
                  <w:color w:val="CC7832"/>
                  <w:lang w:val="en-US"/>
                </w:rPr>
                <w:delText>;</w:delText>
              </w:r>
              <w:r w:rsidR="00C26039" w:rsidRPr="00C26039" w:rsidDel="00375563">
                <w:rPr>
                  <w:color w:val="CC7832"/>
                  <w:lang w:val="en-US"/>
                </w:rPr>
                <w:br/>
                <w:delText xml:space="preserve">    </w:delText>
              </w:r>
              <w:r w:rsidR="00C26039" w:rsidRPr="00C26039" w:rsidDel="00375563">
                <w:rPr>
                  <w:color w:val="A9B7C6"/>
                  <w:lang w:val="en-US"/>
                </w:rPr>
                <w:delText>}</w:delText>
              </w:r>
              <w:r w:rsidR="00C26039" w:rsidRPr="00C26039" w:rsidDel="00375563">
                <w:rPr>
                  <w:color w:val="A9B7C6"/>
                  <w:lang w:val="en-US"/>
                </w:rPr>
                <w:br/>
                <w:delText>}</w:delText>
              </w:r>
            </w:del>
          </w:p>
          <w:p w14:paraId="1C748C87" w14:textId="36A2B43E" w:rsidR="00C26039" w:rsidRPr="00951C99" w:rsidRDefault="00C26039" w:rsidP="009269B7">
            <w:pPr>
              <w:pStyle w:val="afff9"/>
              <w:spacing w:line="360" w:lineRule="auto"/>
            </w:pPr>
          </w:p>
        </w:tc>
      </w:tr>
    </w:tbl>
    <w:p w14:paraId="33EC7816" w14:textId="77777777" w:rsidR="00C26039" w:rsidRPr="00C26039" w:rsidRDefault="00C26039" w:rsidP="009269B7">
      <w:pPr>
        <w:rPr>
          <w:lang w:val="en-US"/>
        </w:rPr>
      </w:pPr>
    </w:p>
    <w:tbl>
      <w:tblPr>
        <w:tblStyle w:val="aa"/>
        <w:tblW w:w="0" w:type="auto"/>
        <w:tblInd w:w="0" w:type="dxa"/>
        <w:tblLook w:val="04A0" w:firstRow="1" w:lastRow="0" w:firstColumn="1" w:lastColumn="0" w:noHBand="0" w:noVBand="1"/>
      </w:tblPr>
      <w:tblGrid>
        <w:gridCol w:w="9962"/>
      </w:tblGrid>
      <w:tr w:rsidR="00C26039" w14:paraId="70669F14" w14:textId="77777777" w:rsidTr="000C0CFA">
        <w:tc>
          <w:tcPr>
            <w:tcW w:w="9962" w:type="dxa"/>
          </w:tcPr>
          <w:p w14:paraId="471E4C6C" w14:textId="76154633" w:rsidR="00C26039" w:rsidRDefault="00C26039" w:rsidP="009269B7">
            <w:pPr>
              <w:pStyle w:val="aff6"/>
              <w:keepNext/>
              <w:spacing w:line="360" w:lineRule="auto"/>
            </w:pPr>
            <w:r>
              <w:t xml:space="preserve">Листинг </w:t>
            </w:r>
            <w:r w:rsidRPr="00C26039">
              <w:t>4</w:t>
            </w:r>
            <w:r>
              <w:t xml:space="preserve"> – Метод для загрузки данных о связи</w:t>
            </w:r>
            <w:r w:rsidRPr="00C26039">
              <w:t xml:space="preserve"> </w:t>
            </w:r>
            <w:r>
              <w:rPr>
                <w:lang w:val="en-US"/>
              </w:rPr>
              <w:t>Food</w:t>
            </w:r>
            <w:r>
              <w:t xml:space="preserve"> из электронной таблицы</w:t>
            </w:r>
          </w:p>
        </w:tc>
      </w:tr>
      <w:tr w:rsidR="00C26039" w:rsidRPr="007668A7" w14:paraId="627429FA" w14:textId="77777777" w:rsidTr="000C0CFA">
        <w:tc>
          <w:tcPr>
            <w:tcW w:w="9962" w:type="dxa"/>
          </w:tcPr>
          <w:p w14:paraId="6F7995D6" w14:textId="77777777" w:rsidR="00375563" w:rsidRDefault="00375563" w:rsidP="00375563">
            <w:pPr>
              <w:pStyle w:val="afffc"/>
              <w:spacing w:before="0" w:beforeAutospacing="0" w:after="0" w:afterAutospacing="0"/>
              <w:rPr>
                <w:ins w:id="1297" w:author="Пользователь" w:date="2022-12-22T02:00:00Z"/>
              </w:rPr>
            </w:pPr>
            <w:ins w:id="1298" w:author="Пользователь" w:date="2022-12-22T02:00:00Z">
              <w:r>
                <w:rPr>
                  <w:rFonts w:ascii="Courier New" w:hAnsi="Courier New" w:cs="Courier New"/>
                  <w:i/>
                  <w:iCs/>
                  <w:color w:val="629755"/>
                  <w:sz w:val="22"/>
                  <w:szCs w:val="22"/>
                </w:rPr>
                <w:t>/************************************************************</w:t>
              </w:r>
            </w:ins>
          </w:p>
          <w:p w14:paraId="267621CA" w14:textId="77777777" w:rsidR="00375563" w:rsidRDefault="00375563" w:rsidP="00375563">
            <w:pPr>
              <w:pStyle w:val="afffc"/>
              <w:spacing w:before="0" w:beforeAutospacing="0" w:after="0" w:afterAutospacing="0"/>
              <w:rPr>
                <w:ins w:id="1299" w:author="Пользователь" w:date="2022-12-22T02:00:00Z"/>
              </w:rPr>
            </w:pPr>
            <w:ins w:id="1300" w:author="Пользователь" w:date="2022-12-22T02:00:00Z">
              <w:r>
                <w:rPr>
                  <w:rFonts w:ascii="Courier New" w:hAnsi="Courier New" w:cs="Courier New"/>
                  <w:i/>
                  <w:iCs/>
                  <w:color w:val="629755"/>
                  <w:sz w:val="22"/>
                  <w:szCs w:val="22"/>
                </w:rPr>
                <w:t>* Загрузка информации о связях еды из электронной таблицы. *</w:t>
              </w:r>
            </w:ins>
          </w:p>
          <w:p w14:paraId="1CFAFD5B" w14:textId="77777777" w:rsidR="00375563" w:rsidRDefault="00375563" w:rsidP="00375563">
            <w:pPr>
              <w:pStyle w:val="afffc"/>
              <w:spacing w:before="0" w:beforeAutospacing="0" w:after="0" w:afterAutospacing="0"/>
              <w:rPr>
                <w:ins w:id="1301" w:author="Пользователь" w:date="2022-12-22T02:00:00Z"/>
              </w:rPr>
            </w:pPr>
            <w:ins w:id="1302" w:author="Пользователь" w:date="2022-12-22T02:00:00Z">
              <w:r>
                <w:rPr>
                  <w:rFonts w:ascii="Courier New" w:hAnsi="Courier New" w:cs="Courier New"/>
                  <w:i/>
                  <w:iCs/>
                  <w:color w:val="629755"/>
                  <w:sz w:val="22"/>
                  <w:szCs w:val="22"/>
                </w:rPr>
                <w:t xml:space="preserve">* Результат в объектах карт </w:t>
              </w:r>
              <w:proofErr w:type="spellStart"/>
              <w:r>
                <w:rPr>
                  <w:rFonts w:ascii="Courier New" w:hAnsi="Courier New" w:cs="Courier New"/>
                  <w:i/>
                  <w:iCs/>
                  <w:color w:val="629755"/>
                  <w:sz w:val="22"/>
                  <w:szCs w:val="22"/>
                </w:rPr>
                <w:t>foods</w:t>
              </w:r>
              <w:proofErr w:type="spellEnd"/>
              <w:r>
                <w:rPr>
                  <w:rFonts w:ascii="Courier New" w:hAnsi="Courier New" w:cs="Courier New"/>
                  <w:i/>
                  <w:iCs/>
                  <w:color w:val="629755"/>
                  <w:sz w:val="22"/>
                  <w:szCs w:val="22"/>
                </w:rPr>
                <w:t xml:space="preserve">, </w:t>
              </w:r>
              <w:proofErr w:type="spellStart"/>
              <w:r>
                <w:rPr>
                  <w:rFonts w:ascii="Courier New" w:hAnsi="Courier New" w:cs="Courier New"/>
                  <w:i/>
                  <w:iCs/>
                  <w:color w:val="629755"/>
                  <w:sz w:val="22"/>
                  <w:szCs w:val="22"/>
                </w:rPr>
                <w:t>timeintervals</w:t>
              </w:r>
              <w:proofErr w:type="spellEnd"/>
              <w:r>
                <w:rPr>
                  <w:rFonts w:ascii="Courier New" w:hAnsi="Courier New" w:cs="Courier New"/>
                  <w:i/>
                  <w:iCs/>
                  <w:color w:val="629755"/>
                  <w:sz w:val="22"/>
                  <w:szCs w:val="22"/>
                </w:rPr>
                <w:t xml:space="preserve">, </w:t>
              </w:r>
              <w:proofErr w:type="spellStart"/>
              <w:r>
                <w:rPr>
                  <w:rFonts w:ascii="Courier New" w:hAnsi="Courier New" w:cs="Courier New"/>
                  <w:i/>
                  <w:iCs/>
                  <w:color w:val="629755"/>
                  <w:sz w:val="22"/>
                  <w:szCs w:val="22"/>
                </w:rPr>
                <w:t>times</w:t>
              </w:r>
              <w:proofErr w:type="spellEnd"/>
              <w:r>
                <w:rPr>
                  <w:rFonts w:ascii="Courier New" w:hAnsi="Courier New" w:cs="Courier New"/>
                  <w:i/>
                  <w:iCs/>
                  <w:color w:val="629755"/>
                  <w:sz w:val="22"/>
                  <w:szCs w:val="22"/>
                </w:rPr>
                <w:t>.   *</w:t>
              </w:r>
            </w:ins>
          </w:p>
          <w:p w14:paraId="63D63DA9" w14:textId="77777777" w:rsidR="00375563" w:rsidRPr="00375563" w:rsidRDefault="00375563" w:rsidP="00375563">
            <w:pPr>
              <w:pStyle w:val="afffc"/>
              <w:spacing w:before="0" w:beforeAutospacing="0" w:after="0" w:afterAutospacing="0"/>
              <w:rPr>
                <w:ins w:id="1303" w:author="Пользователь" w:date="2022-12-22T02:00:00Z"/>
                <w:lang w:val="en-US"/>
                <w:rPrChange w:id="1304" w:author="Пользователь" w:date="2022-12-22T02:00:00Z">
                  <w:rPr>
                    <w:ins w:id="1305" w:author="Пользователь" w:date="2022-12-22T02:00:00Z"/>
                  </w:rPr>
                </w:rPrChange>
              </w:rPr>
            </w:pPr>
            <w:ins w:id="1306" w:author="Пользователь" w:date="2022-12-22T02:00:00Z">
              <w:r>
                <w:rPr>
                  <w:rFonts w:ascii="Courier New" w:hAnsi="Courier New" w:cs="Courier New"/>
                  <w:i/>
                  <w:iCs/>
                  <w:color w:val="629755"/>
                  <w:sz w:val="22"/>
                  <w:szCs w:val="22"/>
                </w:rPr>
                <w:t xml:space="preserve">* </w:t>
              </w:r>
              <w:r>
                <w:rPr>
                  <w:rFonts w:ascii="Courier New" w:hAnsi="Courier New" w:cs="Courier New"/>
                  <w:b/>
                  <w:bCs/>
                  <w:i/>
                  <w:iCs/>
                  <w:color w:val="629755"/>
                  <w:sz w:val="22"/>
                  <w:szCs w:val="22"/>
                </w:rPr>
                <w:t>@</w:t>
              </w:r>
              <w:proofErr w:type="spellStart"/>
              <w:r>
                <w:rPr>
                  <w:rFonts w:ascii="Courier New" w:hAnsi="Courier New" w:cs="Courier New"/>
                  <w:b/>
                  <w:bCs/>
                  <w:i/>
                  <w:iCs/>
                  <w:color w:val="629755"/>
                  <w:sz w:val="22"/>
                  <w:szCs w:val="22"/>
                </w:rPr>
                <w:t>param</w:t>
              </w:r>
              <w:proofErr w:type="spellEnd"/>
              <w:r>
                <w:rPr>
                  <w:rFonts w:ascii="Courier New" w:hAnsi="Courier New" w:cs="Courier New"/>
                  <w:b/>
                  <w:bCs/>
                  <w:i/>
                  <w:iCs/>
                  <w:color w:val="629755"/>
                  <w:sz w:val="22"/>
                  <w:szCs w:val="22"/>
                </w:rPr>
                <w:t xml:space="preserve"> </w:t>
              </w:r>
              <w:proofErr w:type="spellStart"/>
              <w:r>
                <w:rPr>
                  <w:rFonts w:ascii="Courier New" w:hAnsi="Courier New" w:cs="Courier New"/>
                  <w:i/>
                  <w:iCs/>
                  <w:color w:val="8A653B"/>
                  <w:sz w:val="22"/>
                  <w:szCs w:val="22"/>
                </w:rPr>
                <w:t>wb</w:t>
              </w:r>
              <w:proofErr w:type="spellEnd"/>
              <w:r>
                <w:rPr>
                  <w:rFonts w:ascii="Courier New" w:hAnsi="Courier New" w:cs="Courier New"/>
                  <w:i/>
                  <w:iCs/>
                  <w:color w:val="8A653B"/>
                  <w:sz w:val="22"/>
                  <w:szCs w:val="22"/>
                </w:rPr>
                <w:t xml:space="preserve"> </w:t>
              </w:r>
              <w:r>
                <w:rPr>
                  <w:rFonts w:ascii="Courier New" w:hAnsi="Courier New" w:cs="Courier New"/>
                  <w:i/>
                  <w:iCs/>
                  <w:color w:val="629755"/>
                  <w:sz w:val="22"/>
                  <w:szCs w:val="22"/>
                </w:rPr>
                <w:t xml:space="preserve">- рабочая книга с данными.                     </w:t>
              </w:r>
              <w:r w:rsidRPr="00375563">
                <w:rPr>
                  <w:rFonts w:ascii="Courier New" w:hAnsi="Courier New" w:cs="Courier New"/>
                  <w:i/>
                  <w:iCs/>
                  <w:color w:val="629755"/>
                  <w:sz w:val="22"/>
                  <w:szCs w:val="22"/>
                  <w:lang w:val="en-US"/>
                  <w:rPrChange w:id="1307" w:author="Пользователь" w:date="2022-12-22T02:00:00Z">
                    <w:rPr>
                      <w:rFonts w:ascii="Courier New" w:hAnsi="Courier New" w:cs="Courier New"/>
                      <w:i/>
                      <w:iCs/>
                      <w:color w:val="629755"/>
                      <w:sz w:val="22"/>
                      <w:szCs w:val="22"/>
                    </w:rPr>
                  </w:rPrChange>
                </w:rPr>
                <w:t>*</w:t>
              </w:r>
            </w:ins>
          </w:p>
          <w:p w14:paraId="2D085FAD" w14:textId="77777777" w:rsidR="00375563" w:rsidRPr="00375563" w:rsidRDefault="00375563" w:rsidP="00375563">
            <w:pPr>
              <w:pStyle w:val="afffc"/>
              <w:spacing w:before="0" w:beforeAutospacing="0" w:after="0" w:afterAutospacing="0"/>
              <w:rPr>
                <w:ins w:id="1308" w:author="Пользователь" w:date="2022-12-22T02:00:00Z"/>
                <w:lang w:val="en-US"/>
                <w:rPrChange w:id="1309" w:author="Пользователь" w:date="2022-12-22T02:00:00Z">
                  <w:rPr>
                    <w:ins w:id="1310" w:author="Пользователь" w:date="2022-12-22T02:00:00Z"/>
                  </w:rPr>
                </w:rPrChange>
              </w:rPr>
            </w:pPr>
            <w:ins w:id="1311" w:author="Пользователь" w:date="2022-12-22T02:00:00Z">
              <w:r w:rsidRPr="00375563">
                <w:rPr>
                  <w:rFonts w:ascii="Courier New" w:hAnsi="Courier New" w:cs="Courier New"/>
                  <w:i/>
                  <w:iCs/>
                  <w:color w:val="629755"/>
                  <w:sz w:val="22"/>
                  <w:szCs w:val="22"/>
                  <w:lang w:val="en-US"/>
                  <w:rPrChange w:id="1312" w:author="Пользователь" w:date="2022-12-22T02:00:00Z">
                    <w:rPr>
                      <w:rFonts w:ascii="Courier New" w:hAnsi="Courier New" w:cs="Courier New"/>
                      <w:i/>
                      <w:iCs/>
                      <w:color w:val="629755"/>
                      <w:sz w:val="22"/>
                      <w:szCs w:val="22"/>
                    </w:rPr>
                  </w:rPrChange>
                </w:rPr>
                <w:t>************************************************************/</w:t>
              </w:r>
            </w:ins>
          </w:p>
          <w:p w14:paraId="354B3D2D" w14:textId="77777777" w:rsidR="00375563" w:rsidRPr="00375563" w:rsidRDefault="00375563" w:rsidP="00375563">
            <w:pPr>
              <w:pStyle w:val="afffc"/>
              <w:spacing w:before="0" w:beforeAutospacing="0" w:after="0" w:afterAutospacing="0"/>
              <w:rPr>
                <w:ins w:id="1313" w:author="Пользователь" w:date="2022-12-22T02:00:00Z"/>
                <w:lang w:val="en-US"/>
                <w:rPrChange w:id="1314" w:author="Пользователь" w:date="2022-12-22T02:00:00Z">
                  <w:rPr>
                    <w:ins w:id="1315" w:author="Пользователь" w:date="2022-12-22T02:00:00Z"/>
                  </w:rPr>
                </w:rPrChange>
              </w:rPr>
            </w:pPr>
            <w:ins w:id="1316" w:author="Пользователь" w:date="2022-12-22T02:00:00Z">
              <w:r w:rsidRPr="00375563">
                <w:rPr>
                  <w:rFonts w:ascii="Courier New" w:hAnsi="Courier New" w:cs="Courier New"/>
                  <w:i/>
                  <w:iCs/>
                  <w:color w:val="CC7832"/>
                  <w:sz w:val="22"/>
                  <w:szCs w:val="22"/>
                  <w:lang w:val="en-US"/>
                  <w:rPrChange w:id="1317" w:author="Пользователь" w:date="2022-12-22T02:00:00Z">
                    <w:rPr>
                      <w:rFonts w:ascii="Courier New" w:hAnsi="Courier New" w:cs="Courier New"/>
                      <w:i/>
                      <w:iCs/>
                      <w:color w:val="CC7832"/>
                      <w:sz w:val="22"/>
                      <w:szCs w:val="22"/>
                    </w:rPr>
                  </w:rPrChange>
                </w:rPr>
                <w:t xml:space="preserve">private static void </w:t>
              </w:r>
              <w:proofErr w:type="spellStart"/>
              <w:proofErr w:type="gramStart"/>
              <w:r w:rsidRPr="00375563">
                <w:rPr>
                  <w:rFonts w:ascii="Courier New" w:hAnsi="Courier New" w:cs="Courier New"/>
                  <w:i/>
                  <w:iCs/>
                  <w:color w:val="FFC66D"/>
                  <w:sz w:val="22"/>
                  <w:szCs w:val="22"/>
                  <w:lang w:val="en-US"/>
                  <w:rPrChange w:id="1318" w:author="Пользователь" w:date="2022-12-22T02:00:00Z">
                    <w:rPr>
                      <w:rFonts w:ascii="Courier New" w:hAnsi="Courier New" w:cs="Courier New"/>
                      <w:i/>
                      <w:iCs/>
                      <w:color w:val="FFC66D"/>
                      <w:sz w:val="22"/>
                      <w:szCs w:val="22"/>
                    </w:rPr>
                  </w:rPrChange>
                </w:rPr>
                <w:t>loadFoodRelations</w:t>
              </w:r>
              <w:proofErr w:type="spellEnd"/>
              <w:r w:rsidRPr="00375563">
                <w:rPr>
                  <w:rFonts w:ascii="Courier New" w:hAnsi="Courier New" w:cs="Courier New"/>
                  <w:i/>
                  <w:iCs/>
                  <w:color w:val="A9B7C6"/>
                  <w:sz w:val="22"/>
                  <w:szCs w:val="22"/>
                  <w:lang w:val="en-US"/>
                  <w:rPrChange w:id="1319" w:author="Пользователь" w:date="2022-12-22T02:00:00Z">
                    <w:rPr>
                      <w:rFonts w:ascii="Courier New" w:hAnsi="Courier New" w:cs="Courier New"/>
                      <w:i/>
                      <w:iCs/>
                      <w:color w:val="A9B7C6"/>
                      <w:sz w:val="22"/>
                      <w:szCs w:val="22"/>
                    </w:rPr>
                  </w:rPrChange>
                </w:rPr>
                <w:t>(</w:t>
              </w:r>
              <w:proofErr w:type="spellStart"/>
              <w:proofErr w:type="gramEnd"/>
              <w:r w:rsidRPr="00375563">
                <w:rPr>
                  <w:rFonts w:ascii="Courier New" w:hAnsi="Courier New" w:cs="Courier New"/>
                  <w:i/>
                  <w:iCs/>
                  <w:color w:val="A9B7C6"/>
                  <w:sz w:val="22"/>
                  <w:szCs w:val="22"/>
                  <w:lang w:val="en-US"/>
                  <w:rPrChange w:id="1320" w:author="Пользователь" w:date="2022-12-22T02:00:00Z">
                    <w:rPr>
                      <w:rFonts w:ascii="Courier New" w:hAnsi="Courier New" w:cs="Courier New"/>
                      <w:i/>
                      <w:iCs/>
                      <w:color w:val="A9B7C6"/>
                      <w:sz w:val="22"/>
                      <w:szCs w:val="22"/>
                    </w:rPr>
                  </w:rPrChange>
                </w:rPr>
                <w:t>XSSFWorkbook</w:t>
              </w:r>
              <w:proofErr w:type="spellEnd"/>
              <w:r w:rsidRPr="00375563">
                <w:rPr>
                  <w:rFonts w:ascii="Courier New" w:hAnsi="Courier New" w:cs="Courier New"/>
                  <w:i/>
                  <w:iCs/>
                  <w:color w:val="A9B7C6"/>
                  <w:sz w:val="22"/>
                  <w:szCs w:val="22"/>
                  <w:lang w:val="en-US"/>
                  <w:rPrChange w:id="1321" w:author="Пользователь" w:date="2022-12-22T02:00:00Z">
                    <w:rPr>
                      <w:rFonts w:ascii="Courier New" w:hAnsi="Courier New" w:cs="Courier New"/>
                      <w:i/>
                      <w:iCs/>
                      <w:color w:val="A9B7C6"/>
                      <w:sz w:val="22"/>
                      <w:szCs w:val="22"/>
                    </w:rPr>
                  </w:rPrChange>
                </w:rPr>
                <w:t xml:space="preserve"> </w:t>
              </w:r>
              <w:proofErr w:type="spellStart"/>
              <w:r w:rsidRPr="00375563">
                <w:rPr>
                  <w:rFonts w:ascii="Courier New" w:hAnsi="Courier New" w:cs="Courier New"/>
                  <w:i/>
                  <w:iCs/>
                  <w:color w:val="A9B7C6"/>
                  <w:sz w:val="22"/>
                  <w:szCs w:val="22"/>
                  <w:lang w:val="en-US"/>
                  <w:rPrChange w:id="1322" w:author="Пользователь" w:date="2022-12-22T02:00:00Z">
                    <w:rPr>
                      <w:rFonts w:ascii="Courier New" w:hAnsi="Courier New" w:cs="Courier New"/>
                      <w:i/>
                      <w:iCs/>
                      <w:color w:val="A9B7C6"/>
                      <w:sz w:val="22"/>
                      <w:szCs w:val="22"/>
                    </w:rPr>
                  </w:rPrChange>
                </w:rPr>
                <w:t>wb</w:t>
              </w:r>
              <w:proofErr w:type="spellEnd"/>
              <w:r w:rsidRPr="00375563">
                <w:rPr>
                  <w:rFonts w:ascii="Courier New" w:hAnsi="Courier New" w:cs="Courier New"/>
                  <w:i/>
                  <w:iCs/>
                  <w:color w:val="A9B7C6"/>
                  <w:sz w:val="22"/>
                  <w:szCs w:val="22"/>
                  <w:lang w:val="en-US"/>
                  <w:rPrChange w:id="1323" w:author="Пользователь" w:date="2022-12-22T02:00:00Z">
                    <w:rPr>
                      <w:rFonts w:ascii="Courier New" w:hAnsi="Courier New" w:cs="Courier New"/>
                      <w:i/>
                      <w:iCs/>
                      <w:color w:val="A9B7C6"/>
                      <w:sz w:val="22"/>
                      <w:szCs w:val="22"/>
                    </w:rPr>
                  </w:rPrChange>
                </w:rPr>
                <w:t>) {</w:t>
              </w:r>
            </w:ins>
          </w:p>
          <w:p w14:paraId="2276AC35" w14:textId="77777777" w:rsidR="00375563" w:rsidRDefault="00375563" w:rsidP="00375563">
            <w:pPr>
              <w:pStyle w:val="afffc"/>
              <w:spacing w:before="0" w:beforeAutospacing="0" w:after="0" w:afterAutospacing="0"/>
              <w:rPr>
                <w:ins w:id="1324" w:author="Пользователь" w:date="2022-12-22T02:00:00Z"/>
              </w:rPr>
            </w:pPr>
            <w:ins w:id="1325" w:author="Пользователь" w:date="2022-12-22T02:00:00Z">
              <w:r w:rsidRPr="00375563">
                <w:rPr>
                  <w:rFonts w:ascii="Courier New" w:hAnsi="Courier New" w:cs="Courier New"/>
                  <w:i/>
                  <w:iCs/>
                  <w:color w:val="A9B7C6"/>
                  <w:sz w:val="22"/>
                  <w:szCs w:val="22"/>
                  <w:lang w:val="en-US"/>
                  <w:rPrChange w:id="1326" w:author="Пользователь" w:date="2022-12-22T02:00:00Z">
                    <w:rPr>
                      <w:rFonts w:ascii="Courier New" w:hAnsi="Courier New" w:cs="Courier New"/>
                      <w:i/>
                      <w:iCs/>
                      <w:color w:val="A9B7C6"/>
                      <w:sz w:val="22"/>
                      <w:szCs w:val="22"/>
                    </w:rPr>
                  </w:rPrChange>
                </w:rPr>
                <w:lastRenderedPageBreak/>
                <w:t>   </w:t>
              </w:r>
              <w:r>
                <w:rPr>
                  <w:rFonts w:ascii="Courier New" w:hAnsi="Courier New" w:cs="Courier New"/>
                  <w:i/>
                  <w:iCs/>
                  <w:color w:val="808080"/>
                  <w:sz w:val="22"/>
                  <w:szCs w:val="22"/>
                </w:rPr>
                <w:t>// Берётся 3(считая их он 0) лист(таблица) из файла .</w:t>
              </w:r>
              <w:proofErr w:type="spellStart"/>
              <w:r>
                <w:rPr>
                  <w:rFonts w:ascii="Courier New" w:hAnsi="Courier New" w:cs="Courier New"/>
                  <w:i/>
                  <w:iCs/>
                  <w:color w:val="808080"/>
                  <w:sz w:val="22"/>
                  <w:szCs w:val="22"/>
                </w:rPr>
                <w:t>xlsx</w:t>
              </w:r>
              <w:proofErr w:type="spellEnd"/>
              <w:r>
                <w:rPr>
                  <w:rFonts w:ascii="Courier New" w:hAnsi="Courier New" w:cs="Courier New"/>
                  <w:i/>
                  <w:iCs/>
                  <w:color w:val="808080"/>
                  <w:sz w:val="22"/>
                  <w:szCs w:val="22"/>
                </w:rPr>
                <w:t>.</w:t>
              </w:r>
            </w:ins>
          </w:p>
          <w:p w14:paraId="3DB94452" w14:textId="77777777" w:rsidR="00375563" w:rsidRPr="00375563" w:rsidRDefault="00375563" w:rsidP="00375563">
            <w:pPr>
              <w:pStyle w:val="afffc"/>
              <w:spacing w:before="0" w:beforeAutospacing="0" w:after="0" w:afterAutospacing="0"/>
              <w:rPr>
                <w:ins w:id="1327" w:author="Пользователь" w:date="2022-12-22T02:00:00Z"/>
                <w:lang w:val="en-US"/>
                <w:rPrChange w:id="1328" w:author="Пользователь" w:date="2022-12-22T02:00:00Z">
                  <w:rPr>
                    <w:ins w:id="1329" w:author="Пользователь" w:date="2022-12-22T02:00:00Z"/>
                  </w:rPr>
                </w:rPrChange>
              </w:rPr>
            </w:pPr>
            <w:ins w:id="1330" w:author="Пользователь" w:date="2022-12-22T02:00:00Z">
              <w:r>
                <w:rPr>
                  <w:rFonts w:ascii="Courier New" w:hAnsi="Courier New" w:cs="Courier New"/>
                  <w:i/>
                  <w:iCs/>
                  <w:color w:val="808080"/>
                  <w:sz w:val="22"/>
                  <w:szCs w:val="22"/>
                </w:rPr>
                <w:t>   </w:t>
              </w:r>
              <w:r w:rsidRPr="00375563">
                <w:rPr>
                  <w:rFonts w:ascii="Courier New" w:hAnsi="Courier New" w:cs="Courier New"/>
                  <w:i/>
                  <w:iCs/>
                  <w:color w:val="A9B7C6"/>
                  <w:sz w:val="22"/>
                  <w:szCs w:val="22"/>
                  <w:lang w:val="en-US"/>
                  <w:rPrChange w:id="1331" w:author="Пользователь" w:date="2022-12-22T02:00:00Z">
                    <w:rPr>
                      <w:rFonts w:ascii="Courier New" w:hAnsi="Courier New" w:cs="Courier New"/>
                      <w:i/>
                      <w:iCs/>
                      <w:color w:val="A9B7C6"/>
                      <w:sz w:val="22"/>
                      <w:szCs w:val="22"/>
                    </w:rPr>
                  </w:rPrChange>
                </w:rPr>
                <w:t xml:space="preserve">Sheet </w:t>
              </w:r>
              <w:proofErr w:type="spellStart"/>
              <w:r w:rsidRPr="00375563">
                <w:rPr>
                  <w:rFonts w:ascii="Courier New" w:hAnsi="Courier New" w:cs="Courier New"/>
                  <w:i/>
                  <w:iCs/>
                  <w:color w:val="A9B7C6"/>
                  <w:sz w:val="22"/>
                  <w:szCs w:val="22"/>
                  <w:lang w:val="en-US"/>
                  <w:rPrChange w:id="1332" w:author="Пользователь" w:date="2022-12-22T02:00:00Z">
                    <w:rPr>
                      <w:rFonts w:ascii="Courier New" w:hAnsi="Courier New" w:cs="Courier New"/>
                      <w:i/>
                      <w:iCs/>
                      <w:color w:val="A9B7C6"/>
                      <w:sz w:val="22"/>
                      <w:szCs w:val="22"/>
                    </w:rPr>
                  </w:rPrChange>
                </w:rPr>
                <w:t>sheet</w:t>
              </w:r>
              <w:proofErr w:type="spellEnd"/>
              <w:r w:rsidRPr="00375563">
                <w:rPr>
                  <w:rFonts w:ascii="Courier New" w:hAnsi="Courier New" w:cs="Courier New"/>
                  <w:i/>
                  <w:iCs/>
                  <w:color w:val="A9B7C6"/>
                  <w:sz w:val="22"/>
                  <w:szCs w:val="22"/>
                  <w:lang w:val="en-US"/>
                  <w:rPrChange w:id="1333" w:author="Пользователь" w:date="2022-12-22T02:00:00Z">
                    <w:rPr>
                      <w:rFonts w:ascii="Courier New" w:hAnsi="Courier New" w:cs="Courier New"/>
                      <w:i/>
                      <w:iCs/>
                      <w:color w:val="A9B7C6"/>
                      <w:sz w:val="22"/>
                      <w:szCs w:val="22"/>
                    </w:rPr>
                  </w:rPrChange>
                </w:rPr>
                <w:t xml:space="preserve"> = </w:t>
              </w:r>
              <w:proofErr w:type="spellStart"/>
              <w:proofErr w:type="gramStart"/>
              <w:r w:rsidRPr="00375563">
                <w:rPr>
                  <w:rFonts w:ascii="Courier New" w:hAnsi="Courier New" w:cs="Courier New"/>
                  <w:i/>
                  <w:iCs/>
                  <w:color w:val="A9B7C6"/>
                  <w:sz w:val="22"/>
                  <w:szCs w:val="22"/>
                  <w:lang w:val="en-US"/>
                  <w:rPrChange w:id="1334" w:author="Пользователь" w:date="2022-12-22T02:00:00Z">
                    <w:rPr>
                      <w:rFonts w:ascii="Courier New" w:hAnsi="Courier New" w:cs="Courier New"/>
                      <w:i/>
                      <w:iCs/>
                      <w:color w:val="A9B7C6"/>
                      <w:sz w:val="22"/>
                      <w:szCs w:val="22"/>
                    </w:rPr>
                  </w:rPrChange>
                </w:rPr>
                <w:t>wb.getSheetAt</w:t>
              </w:r>
              <w:proofErr w:type="spellEnd"/>
              <w:proofErr w:type="gramEnd"/>
              <w:r w:rsidRPr="00375563">
                <w:rPr>
                  <w:rFonts w:ascii="Courier New" w:hAnsi="Courier New" w:cs="Courier New"/>
                  <w:i/>
                  <w:iCs/>
                  <w:color w:val="A9B7C6"/>
                  <w:sz w:val="22"/>
                  <w:szCs w:val="22"/>
                  <w:lang w:val="en-US"/>
                  <w:rPrChange w:id="1335" w:author="Пользователь" w:date="2022-12-22T02:00:00Z">
                    <w:rPr>
                      <w:rFonts w:ascii="Courier New" w:hAnsi="Courier New" w:cs="Courier New"/>
                      <w:i/>
                      <w:iCs/>
                      <w:color w:val="A9B7C6"/>
                      <w:sz w:val="22"/>
                      <w:szCs w:val="22"/>
                    </w:rPr>
                  </w:rPrChange>
                </w:rPr>
                <w:t>(</w:t>
              </w:r>
              <w:r w:rsidRPr="00375563">
                <w:rPr>
                  <w:rFonts w:ascii="Courier New" w:hAnsi="Courier New" w:cs="Courier New"/>
                  <w:i/>
                  <w:iCs/>
                  <w:color w:val="6897BB"/>
                  <w:sz w:val="22"/>
                  <w:szCs w:val="22"/>
                  <w:lang w:val="en-US"/>
                  <w:rPrChange w:id="1336" w:author="Пользователь" w:date="2022-12-22T02:00:00Z">
                    <w:rPr>
                      <w:rFonts w:ascii="Courier New" w:hAnsi="Courier New" w:cs="Courier New"/>
                      <w:i/>
                      <w:iCs/>
                      <w:color w:val="6897BB"/>
                      <w:sz w:val="22"/>
                      <w:szCs w:val="22"/>
                    </w:rPr>
                  </w:rPrChange>
                </w:rPr>
                <w:t>3</w:t>
              </w:r>
              <w:r w:rsidRPr="00375563">
                <w:rPr>
                  <w:rFonts w:ascii="Courier New" w:hAnsi="Courier New" w:cs="Courier New"/>
                  <w:i/>
                  <w:iCs/>
                  <w:color w:val="A9B7C6"/>
                  <w:sz w:val="22"/>
                  <w:szCs w:val="22"/>
                  <w:lang w:val="en-US"/>
                  <w:rPrChange w:id="1337" w:author="Пользователь" w:date="2022-12-22T02:00:00Z">
                    <w:rPr>
                      <w:rFonts w:ascii="Courier New" w:hAnsi="Courier New" w:cs="Courier New"/>
                      <w:i/>
                      <w:iCs/>
                      <w:color w:val="A9B7C6"/>
                      <w:sz w:val="22"/>
                      <w:szCs w:val="22"/>
                    </w:rPr>
                  </w:rPrChange>
                </w:rPr>
                <w:t>)</w:t>
              </w:r>
              <w:r w:rsidRPr="00375563">
                <w:rPr>
                  <w:rFonts w:ascii="Courier New" w:hAnsi="Courier New" w:cs="Courier New"/>
                  <w:i/>
                  <w:iCs/>
                  <w:color w:val="CC7832"/>
                  <w:sz w:val="22"/>
                  <w:szCs w:val="22"/>
                  <w:lang w:val="en-US"/>
                  <w:rPrChange w:id="1338" w:author="Пользователь" w:date="2022-12-22T02:00:00Z">
                    <w:rPr>
                      <w:rFonts w:ascii="Courier New" w:hAnsi="Courier New" w:cs="Courier New"/>
                      <w:i/>
                      <w:iCs/>
                      <w:color w:val="CC7832"/>
                      <w:sz w:val="22"/>
                      <w:szCs w:val="22"/>
                    </w:rPr>
                  </w:rPrChange>
                </w:rPr>
                <w:t>;</w:t>
              </w:r>
            </w:ins>
          </w:p>
          <w:p w14:paraId="077EDA2E" w14:textId="77777777" w:rsidR="00375563" w:rsidRPr="00375563" w:rsidRDefault="00375563" w:rsidP="00375563">
            <w:pPr>
              <w:rPr>
                <w:ins w:id="1339" w:author="Пользователь" w:date="2022-12-22T02:00:00Z"/>
                <w:lang w:val="en-US"/>
                <w:rPrChange w:id="1340" w:author="Пользователь" w:date="2022-12-22T02:00:00Z">
                  <w:rPr>
                    <w:ins w:id="1341" w:author="Пользователь" w:date="2022-12-22T02:00:00Z"/>
                  </w:rPr>
                </w:rPrChange>
              </w:rPr>
            </w:pPr>
          </w:p>
          <w:p w14:paraId="2884C8C4" w14:textId="77777777" w:rsidR="00375563" w:rsidRPr="00375563" w:rsidRDefault="00375563" w:rsidP="00375563">
            <w:pPr>
              <w:pStyle w:val="afffc"/>
              <w:spacing w:before="0" w:beforeAutospacing="0" w:after="0" w:afterAutospacing="0"/>
              <w:rPr>
                <w:ins w:id="1342" w:author="Пользователь" w:date="2022-12-22T02:00:00Z"/>
                <w:lang w:val="en-US"/>
                <w:rPrChange w:id="1343" w:author="Пользователь" w:date="2022-12-22T02:00:00Z">
                  <w:rPr>
                    <w:ins w:id="1344" w:author="Пользователь" w:date="2022-12-22T02:00:00Z"/>
                  </w:rPr>
                </w:rPrChange>
              </w:rPr>
            </w:pPr>
            <w:ins w:id="1345" w:author="Пользователь" w:date="2022-12-22T02:00:00Z">
              <w:r w:rsidRPr="00375563">
                <w:rPr>
                  <w:rFonts w:ascii="Courier New" w:hAnsi="Courier New" w:cs="Courier New"/>
                  <w:i/>
                  <w:iCs/>
                  <w:color w:val="CC7832"/>
                  <w:sz w:val="22"/>
                  <w:szCs w:val="22"/>
                  <w:lang w:val="en-US"/>
                  <w:rPrChange w:id="1346" w:author="Пользователь" w:date="2022-12-22T02:00:00Z">
                    <w:rPr>
                      <w:rFonts w:ascii="Courier New" w:hAnsi="Courier New" w:cs="Courier New"/>
                      <w:i/>
                      <w:iCs/>
                      <w:color w:val="CC7832"/>
                      <w:sz w:val="22"/>
                      <w:szCs w:val="22"/>
                    </w:rPr>
                  </w:rPrChange>
                </w:rPr>
                <w:t>   </w:t>
              </w:r>
              <w:r w:rsidRPr="00375563">
                <w:rPr>
                  <w:rFonts w:ascii="Courier New" w:hAnsi="Courier New" w:cs="Courier New"/>
                  <w:i/>
                  <w:iCs/>
                  <w:color w:val="A9B7C6"/>
                  <w:sz w:val="22"/>
                  <w:szCs w:val="22"/>
                  <w:lang w:val="en-US"/>
                  <w:rPrChange w:id="1347" w:author="Пользователь" w:date="2022-12-22T02:00:00Z">
                    <w:rPr>
                      <w:rFonts w:ascii="Courier New" w:hAnsi="Courier New" w:cs="Courier New"/>
                      <w:i/>
                      <w:iCs/>
                      <w:color w:val="A9B7C6"/>
                      <w:sz w:val="22"/>
                      <w:szCs w:val="22"/>
                    </w:rPr>
                  </w:rPrChange>
                </w:rPr>
                <w:t xml:space="preserve">Row </w:t>
              </w:r>
              <w:proofErr w:type="spellStart"/>
              <w:r w:rsidRPr="00375563">
                <w:rPr>
                  <w:rFonts w:ascii="Courier New" w:hAnsi="Courier New" w:cs="Courier New"/>
                  <w:i/>
                  <w:iCs/>
                  <w:color w:val="A9B7C6"/>
                  <w:sz w:val="22"/>
                  <w:szCs w:val="22"/>
                  <w:lang w:val="en-US"/>
                  <w:rPrChange w:id="1348" w:author="Пользователь" w:date="2022-12-22T02:00:00Z">
                    <w:rPr>
                      <w:rFonts w:ascii="Courier New" w:hAnsi="Courier New" w:cs="Courier New"/>
                      <w:i/>
                      <w:iCs/>
                      <w:color w:val="A9B7C6"/>
                      <w:sz w:val="22"/>
                      <w:szCs w:val="22"/>
                    </w:rPr>
                  </w:rPrChange>
                </w:rPr>
                <w:t>row</w:t>
              </w:r>
              <w:proofErr w:type="spellEnd"/>
              <w:r w:rsidRPr="00375563">
                <w:rPr>
                  <w:rFonts w:ascii="Courier New" w:hAnsi="Courier New" w:cs="Courier New"/>
                  <w:i/>
                  <w:iCs/>
                  <w:color w:val="CC7832"/>
                  <w:sz w:val="22"/>
                  <w:szCs w:val="22"/>
                  <w:lang w:val="en-US"/>
                  <w:rPrChange w:id="1349" w:author="Пользователь" w:date="2022-12-22T02:00:00Z">
                    <w:rPr>
                      <w:rFonts w:ascii="Courier New" w:hAnsi="Courier New" w:cs="Courier New"/>
                      <w:i/>
                      <w:iCs/>
                      <w:color w:val="CC7832"/>
                      <w:sz w:val="22"/>
                      <w:szCs w:val="22"/>
                    </w:rPr>
                  </w:rPrChange>
                </w:rPr>
                <w:t>;</w:t>
              </w:r>
            </w:ins>
          </w:p>
          <w:p w14:paraId="0916C792" w14:textId="77777777" w:rsidR="00375563" w:rsidRPr="00375563" w:rsidRDefault="00375563" w:rsidP="00375563">
            <w:pPr>
              <w:pStyle w:val="afffc"/>
              <w:spacing w:before="0" w:beforeAutospacing="0" w:after="0" w:afterAutospacing="0"/>
              <w:rPr>
                <w:ins w:id="1350" w:author="Пользователь" w:date="2022-12-22T02:00:00Z"/>
                <w:lang w:val="en-US"/>
                <w:rPrChange w:id="1351" w:author="Пользователь" w:date="2022-12-22T02:00:00Z">
                  <w:rPr>
                    <w:ins w:id="1352" w:author="Пользователь" w:date="2022-12-22T02:00:00Z"/>
                  </w:rPr>
                </w:rPrChange>
              </w:rPr>
            </w:pPr>
            <w:ins w:id="1353" w:author="Пользователь" w:date="2022-12-22T02:00:00Z">
              <w:r w:rsidRPr="00375563">
                <w:rPr>
                  <w:rFonts w:ascii="Courier New" w:hAnsi="Courier New" w:cs="Courier New"/>
                  <w:i/>
                  <w:iCs/>
                  <w:color w:val="CC7832"/>
                  <w:sz w:val="22"/>
                  <w:szCs w:val="22"/>
                  <w:lang w:val="en-US"/>
                  <w:rPrChange w:id="1354" w:author="Пользователь" w:date="2022-12-22T02:00:00Z">
                    <w:rPr>
                      <w:rFonts w:ascii="Courier New" w:hAnsi="Courier New" w:cs="Courier New"/>
                      <w:i/>
                      <w:iCs/>
                      <w:color w:val="CC7832"/>
                      <w:sz w:val="22"/>
                      <w:szCs w:val="22"/>
                    </w:rPr>
                  </w:rPrChange>
                </w:rPr>
                <w:t>   </w:t>
              </w:r>
              <w:r w:rsidRPr="00375563">
                <w:rPr>
                  <w:rFonts w:ascii="Courier New" w:hAnsi="Courier New" w:cs="Courier New"/>
                  <w:i/>
                  <w:iCs/>
                  <w:color w:val="A9B7C6"/>
                  <w:sz w:val="22"/>
                  <w:szCs w:val="22"/>
                  <w:lang w:val="en-US"/>
                  <w:rPrChange w:id="1355" w:author="Пользователь" w:date="2022-12-22T02:00:00Z">
                    <w:rPr>
                      <w:rFonts w:ascii="Courier New" w:hAnsi="Courier New" w:cs="Courier New"/>
                      <w:i/>
                      <w:iCs/>
                      <w:color w:val="A9B7C6"/>
                      <w:sz w:val="22"/>
                      <w:szCs w:val="22"/>
                    </w:rPr>
                  </w:rPrChange>
                </w:rPr>
                <w:t xml:space="preserve">Cell </w:t>
              </w:r>
              <w:proofErr w:type="spellStart"/>
              <w:r w:rsidRPr="00375563">
                <w:rPr>
                  <w:rFonts w:ascii="Courier New" w:hAnsi="Courier New" w:cs="Courier New"/>
                  <w:i/>
                  <w:iCs/>
                  <w:color w:val="A9B7C6"/>
                  <w:sz w:val="22"/>
                  <w:szCs w:val="22"/>
                  <w:lang w:val="en-US"/>
                  <w:rPrChange w:id="1356" w:author="Пользователь" w:date="2022-12-22T02:00:00Z">
                    <w:rPr>
                      <w:rFonts w:ascii="Courier New" w:hAnsi="Courier New" w:cs="Courier New"/>
                      <w:i/>
                      <w:iCs/>
                      <w:color w:val="A9B7C6"/>
                      <w:sz w:val="22"/>
                      <w:szCs w:val="22"/>
                    </w:rPr>
                  </w:rPrChange>
                </w:rPr>
                <w:t>cell</w:t>
              </w:r>
              <w:proofErr w:type="spellEnd"/>
              <w:r w:rsidRPr="00375563">
                <w:rPr>
                  <w:rFonts w:ascii="Courier New" w:hAnsi="Courier New" w:cs="Courier New"/>
                  <w:i/>
                  <w:iCs/>
                  <w:color w:val="CC7832"/>
                  <w:sz w:val="22"/>
                  <w:szCs w:val="22"/>
                  <w:lang w:val="en-US"/>
                  <w:rPrChange w:id="1357" w:author="Пользователь" w:date="2022-12-22T02:00:00Z">
                    <w:rPr>
                      <w:rFonts w:ascii="Courier New" w:hAnsi="Courier New" w:cs="Courier New"/>
                      <w:i/>
                      <w:iCs/>
                      <w:color w:val="CC7832"/>
                      <w:sz w:val="22"/>
                      <w:szCs w:val="22"/>
                    </w:rPr>
                  </w:rPrChange>
                </w:rPr>
                <w:t>;</w:t>
              </w:r>
            </w:ins>
          </w:p>
          <w:p w14:paraId="49F2E0A3" w14:textId="77777777" w:rsidR="00375563" w:rsidRPr="00375563" w:rsidRDefault="00375563" w:rsidP="00375563">
            <w:pPr>
              <w:pStyle w:val="afffc"/>
              <w:spacing w:before="0" w:beforeAutospacing="0" w:after="0" w:afterAutospacing="0"/>
              <w:rPr>
                <w:ins w:id="1358" w:author="Пользователь" w:date="2022-12-22T02:00:00Z"/>
                <w:lang w:val="en-US"/>
                <w:rPrChange w:id="1359" w:author="Пользователь" w:date="2022-12-22T02:00:00Z">
                  <w:rPr>
                    <w:ins w:id="1360" w:author="Пользователь" w:date="2022-12-22T02:00:00Z"/>
                  </w:rPr>
                </w:rPrChange>
              </w:rPr>
            </w:pPr>
            <w:ins w:id="1361" w:author="Пользователь" w:date="2022-12-22T02:00:00Z">
              <w:r w:rsidRPr="00375563">
                <w:rPr>
                  <w:rFonts w:ascii="Courier New" w:hAnsi="Courier New" w:cs="Courier New"/>
                  <w:i/>
                  <w:iCs/>
                  <w:color w:val="CC7832"/>
                  <w:sz w:val="22"/>
                  <w:szCs w:val="22"/>
                  <w:lang w:val="en-US"/>
                  <w:rPrChange w:id="1362" w:author="Пользователь" w:date="2022-12-22T02:00:00Z">
                    <w:rPr>
                      <w:rFonts w:ascii="Courier New" w:hAnsi="Courier New" w:cs="Courier New"/>
                      <w:i/>
                      <w:iCs/>
                      <w:color w:val="CC7832"/>
                      <w:sz w:val="22"/>
                      <w:szCs w:val="22"/>
                    </w:rPr>
                  </w:rPrChange>
                </w:rPr>
                <w:t>   </w:t>
              </w:r>
              <w:proofErr w:type="spellStart"/>
              <w:r w:rsidRPr="00375563">
                <w:rPr>
                  <w:rFonts w:ascii="Courier New" w:hAnsi="Courier New" w:cs="Courier New"/>
                  <w:i/>
                  <w:iCs/>
                  <w:color w:val="CC7832"/>
                  <w:sz w:val="22"/>
                  <w:szCs w:val="22"/>
                  <w:lang w:val="en-US"/>
                  <w:rPrChange w:id="1363" w:author="Пользователь" w:date="2022-12-22T02:00:00Z">
                    <w:rPr>
                      <w:rFonts w:ascii="Courier New" w:hAnsi="Courier New" w:cs="Courier New"/>
                      <w:i/>
                      <w:iCs/>
                      <w:color w:val="CC7832"/>
                      <w:sz w:val="22"/>
                      <w:szCs w:val="22"/>
                    </w:rPr>
                  </w:rPrChange>
                </w:rPr>
                <w:t>int</w:t>
              </w:r>
              <w:proofErr w:type="spellEnd"/>
              <w:r w:rsidRPr="00375563">
                <w:rPr>
                  <w:rFonts w:ascii="Courier New" w:hAnsi="Courier New" w:cs="Courier New"/>
                  <w:i/>
                  <w:iCs/>
                  <w:color w:val="CC7832"/>
                  <w:sz w:val="22"/>
                  <w:szCs w:val="22"/>
                  <w:lang w:val="en-US"/>
                  <w:rPrChange w:id="1364" w:author="Пользователь" w:date="2022-12-22T02:00:00Z">
                    <w:rPr>
                      <w:rFonts w:ascii="Courier New" w:hAnsi="Courier New" w:cs="Courier New"/>
                      <w:i/>
                      <w:iCs/>
                      <w:color w:val="CC7832"/>
                      <w:sz w:val="22"/>
                      <w:szCs w:val="22"/>
                    </w:rPr>
                  </w:rPrChange>
                </w:rPr>
                <w:t xml:space="preserve"> </w:t>
              </w:r>
              <w:proofErr w:type="spellStart"/>
              <w:r w:rsidRPr="00375563">
                <w:rPr>
                  <w:rFonts w:ascii="Courier New" w:hAnsi="Courier New" w:cs="Courier New"/>
                  <w:i/>
                  <w:iCs/>
                  <w:color w:val="A9B7C6"/>
                  <w:sz w:val="22"/>
                  <w:szCs w:val="22"/>
                  <w:lang w:val="en-US"/>
                  <w:rPrChange w:id="1365" w:author="Пользователь" w:date="2022-12-22T02:00:00Z">
                    <w:rPr>
                      <w:rFonts w:ascii="Courier New" w:hAnsi="Courier New" w:cs="Courier New"/>
                      <w:i/>
                      <w:iCs/>
                      <w:color w:val="A9B7C6"/>
                      <w:sz w:val="22"/>
                      <w:szCs w:val="22"/>
                    </w:rPr>
                  </w:rPrChange>
                </w:rPr>
                <w:t>i</w:t>
              </w:r>
              <w:proofErr w:type="spellEnd"/>
              <w:r w:rsidRPr="00375563">
                <w:rPr>
                  <w:rFonts w:ascii="Courier New" w:hAnsi="Courier New" w:cs="Courier New"/>
                  <w:i/>
                  <w:iCs/>
                  <w:color w:val="CC7832"/>
                  <w:sz w:val="22"/>
                  <w:szCs w:val="22"/>
                  <w:lang w:val="en-US"/>
                  <w:rPrChange w:id="1366" w:author="Пользователь" w:date="2022-12-22T02:00:00Z">
                    <w:rPr>
                      <w:rFonts w:ascii="Courier New" w:hAnsi="Courier New" w:cs="Courier New"/>
                      <w:i/>
                      <w:iCs/>
                      <w:color w:val="CC7832"/>
                      <w:sz w:val="22"/>
                      <w:szCs w:val="22"/>
                    </w:rPr>
                  </w:rPrChange>
                </w:rPr>
                <w:t>;</w:t>
              </w:r>
            </w:ins>
          </w:p>
          <w:p w14:paraId="05A0BAB0" w14:textId="77777777" w:rsidR="00375563" w:rsidRPr="00375563" w:rsidRDefault="00375563" w:rsidP="00375563">
            <w:pPr>
              <w:pStyle w:val="afffc"/>
              <w:spacing w:before="0" w:beforeAutospacing="0" w:after="0" w:afterAutospacing="0"/>
              <w:rPr>
                <w:ins w:id="1367" w:author="Пользователь" w:date="2022-12-22T02:00:00Z"/>
                <w:lang w:val="en-US"/>
                <w:rPrChange w:id="1368" w:author="Пользователь" w:date="2022-12-22T02:00:00Z">
                  <w:rPr>
                    <w:ins w:id="1369" w:author="Пользователь" w:date="2022-12-22T02:00:00Z"/>
                  </w:rPr>
                </w:rPrChange>
              </w:rPr>
            </w:pPr>
            <w:ins w:id="1370" w:author="Пользователь" w:date="2022-12-22T02:00:00Z">
              <w:r w:rsidRPr="00375563">
                <w:rPr>
                  <w:rFonts w:ascii="Courier New" w:hAnsi="Courier New" w:cs="Courier New"/>
                  <w:i/>
                  <w:iCs/>
                  <w:color w:val="CC7832"/>
                  <w:sz w:val="22"/>
                  <w:szCs w:val="22"/>
                  <w:lang w:val="en-US"/>
                  <w:rPrChange w:id="1371" w:author="Пользователь" w:date="2022-12-22T02:00:00Z">
                    <w:rPr>
                      <w:rFonts w:ascii="Courier New" w:hAnsi="Courier New" w:cs="Courier New"/>
                      <w:i/>
                      <w:iCs/>
                      <w:color w:val="CC7832"/>
                      <w:sz w:val="22"/>
                      <w:szCs w:val="22"/>
                    </w:rPr>
                  </w:rPrChange>
                </w:rPr>
                <w:t>   </w:t>
              </w:r>
              <w:proofErr w:type="spellStart"/>
              <w:r w:rsidRPr="00375563">
                <w:rPr>
                  <w:rFonts w:ascii="Courier New" w:hAnsi="Courier New" w:cs="Courier New"/>
                  <w:i/>
                  <w:iCs/>
                  <w:color w:val="CC7832"/>
                  <w:sz w:val="22"/>
                  <w:szCs w:val="22"/>
                  <w:lang w:val="en-US"/>
                  <w:rPrChange w:id="1372" w:author="Пользователь" w:date="2022-12-22T02:00:00Z">
                    <w:rPr>
                      <w:rFonts w:ascii="Courier New" w:hAnsi="Courier New" w:cs="Courier New"/>
                      <w:i/>
                      <w:iCs/>
                      <w:color w:val="CC7832"/>
                      <w:sz w:val="22"/>
                      <w:szCs w:val="22"/>
                    </w:rPr>
                  </w:rPrChange>
                </w:rPr>
                <w:t>int</w:t>
              </w:r>
              <w:proofErr w:type="spellEnd"/>
              <w:r w:rsidRPr="00375563">
                <w:rPr>
                  <w:rFonts w:ascii="Courier New" w:hAnsi="Courier New" w:cs="Courier New"/>
                  <w:i/>
                  <w:iCs/>
                  <w:color w:val="CC7832"/>
                  <w:sz w:val="22"/>
                  <w:szCs w:val="22"/>
                  <w:lang w:val="en-US"/>
                  <w:rPrChange w:id="1373" w:author="Пользователь" w:date="2022-12-22T02:00:00Z">
                    <w:rPr>
                      <w:rFonts w:ascii="Courier New" w:hAnsi="Courier New" w:cs="Courier New"/>
                      <w:i/>
                      <w:iCs/>
                      <w:color w:val="CC7832"/>
                      <w:sz w:val="22"/>
                      <w:szCs w:val="22"/>
                    </w:rPr>
                  </w:rPrChange>
                </w:rPr>
                <w:t xml:space="preserve"> </w:t>
              </w:r>
              <w:proofErr w:type="spellStart"/>
              <w:r w:rsidRPr="00375563">
                <w:rPr>
                  <w:rFonts w:ascii="Courier New" w:hAnsi="Courier New" w:cs="Courier New"/>
                  <w:i/>
                  <w:iCs/>
                  <w:color w:val="A9B7C6"/>
                  <w:sz w:val="22"/>
                  <w:szCs w:val="22"/>
                  <w:lang w:val="en-US"/>
                  <w:rPrChange w:id="1374" w:author="Пользователь" w:date="2022-12-22T02:00:00Z">
                    <w:rPr>
                      <w:rFonts w:ascii="Courier New" w:hAnsi="Courier New" w:cs="Courier New"/>
                      <w:i/>
                      <w:iCs/>
                      <w:color w:val="A9B7C6"/>
                      <w:sz w:val="22"/>
                      <w:szCs w:val="22"/>
                    </w:rPr>
                  </w:rPrChange>
                </w:rPr>
                <w:t>nRows</w:t>
              </w:r>
              <w:proofErr w:type="spellEnd"/>
              <w:r w:rsidRPr="00375563">
                <w:rPr>
                  <w:rFonts w:ascii="Courier New" w:hAnsi="Courier New" w:cs="Courier New"/>
                  <w:i/>
                  <w:iCs/>
                  <w:color w:val="A9B7C6"/>
                  <w:sz w:val="22"/>
                  <w:szCs w:val="22"/>
                  <w:lang w:val="en-US"/>
                  <w:rPrChange w:id="1375" w:author="Пользователь" w:date="2022-12-22T02:00:00Z">
                    <w:rPr>
                      <w:rFonts w:ascii="Courier New" w:hAnsi="Courier New" w:cs="Courier New"/>
                      <w:i/>
                      <w:iCs/>
                      <w:color w:val="A9B7C6"/>
                      <w:sz w:val="22"/>
                      <w:szCs w:val="22"/>
                    </w:rPr>
                  </w:rPrChange>
                </w:rPr>
                <w:t xml:space="preserve"> = </w:t>
              </w:r>
              <w:proofErr w:type="spellStart"/>
              <w:proofErr w:type="gramStart"/>
              <w:r w:rsidRPr="00375563">
                <w:rPr>
                  <w:rFonts w:ascii="Courier New" w:hAnsi="Courier New" w:cs="Courier New"/>
                  <w:i/>
                  <w:iCs/>
                  <w:color w:val="A9B7C6"/>
                  <w:sz w:val="22"/>
                  <w:szCs w:val="22"/>
                  <w:lang w:val="en-US"/>
                  <w:rPrChange w:id="1376" w:author="Пользователь" w:date="2022-12-22T02:00:00Z">
                    <w:rPr>
                      <w:rFonts w:ascii="Courier New" w:hAnsi="Courier New" w:cs="Courier New"/>
                      <w:i/>
                      <w:iCs/>
                      <w:color w:val="A9B7C6"/>
                      <w:sz w:val="22"/>
                      <w:szCs w:val="22"/>
                    </w:rPr>
                  </w:rPrChange>
                </w:rPr>
                <w:t>sheet.getLastRowNum</w:t>
              </w:r>
              <w:proofErr w:type="spellEnd"/>
              <w:proofErr w:type="gramEnd"/>
              <w:r w:rsidRPr="00375563">
                <w:rPr>
                  <w:rFonts w:ascii="Courier New" w:hAnsi="Courier New" w:cs="Courier New"/>
                  <w:i/>
                  <w:iCs/>
                  <w:color w:val="A9B7C6"/>
                  <w:sz w:val="22"/>
                  <w:szCs w:val="22"/>
                  <w:lang w:val="en-US"/>
                  <w:rPrChange w:id="1377" w:author="Пользователь" w:date="2022-12-22T02:00:00Z">
                    <w:rPr>
                      <w:rFonts w:ascii="Courier New" w:hAnsi="Courier New" w:cs="Courier New"/>
                      <w:i/>
                      <w:iCs/>
                      <w:color w:val="A9B7C6"/>
                      <w:sz w:val="22"/>
                      <w:szCs w:val="22"/>
                    </w:rPr>
                  </w:rPrChange>
                </w:rPr>
                <w:t>()</w:t>
              </w:r>
              <w:r w:rsidRPr="00375563">
                <w:rPr>
                  <w:rFonts w:ascii="Courier New" w:hAnsi="Courier New" w:cs="Courier New"/>
                  <w:i/>
                  <w:iCs/>
                  <w:color w:val="CC7832"/>
                  <w:sz w:val="22"/>
                  <w:szCs w:val="22"/>
                  <w:lang w:val="en-US"/>
                  <w:rPrChange w:id="1378" w:author="Пользователь" w:date="2022-12-22T02:00:00Z">
                    <w:rPr>
                      <w:rFonts w:ascii="Courier New" w:hAnsi="Courier New" w:cs="Courier New"/>
                      <w:i/>
                      <w:iCs/>
                      <w:color w:val="CC7832"/>
                      <w:sz w:val="22"/>
                      <w:szCs w:val="22"/>
                    </w:rPr>
                  </w:rPrChange>
                </w:rPr>
                <w:t>;</w:t>
              </w:r>
            </w:ins>
          </w:p>
          <w:p w14:paraId="0226B3E1" w14:textId="77777777" w:rsidR="00375563" w:rsidRPr="00375563" w:rsidRDefault="00375563" w:rsidP="00375563">
            <w:pPr>
              <w:pStyle w:val="afffc"/>
              <w:spacing w:before="0" w:beforeAutospacing="0" w:after="0" w:afterAutospacing="0"/>
              <w:rPr>
                <w:ins w:id="1379" w:author="Пользователь" w:date="2022-12-22T02:00:00Z"/>
                <w:lang w:val="en-US"/>
                <w:rPrChange w:id="1380" w:author="Пользователь" w:date="2022-12-22T02:00:00Z">
                  <w:rPr>
                    <w:ins w:id="1381" w:author="Пользователь" w:date="2022-12-22T02:00:00Z"/>
                  </w:rPr>
                </w:rPrChange>
              </w:rPr>
            </w:pPr>
            <w:ins w:id="1382" w:author="Пользователь" w:date="2022-12-22T02:00:00Z">
              <w:r w:rsidRPr="00375563">
                <w:rPr>
                  <w:rFonts w:ascii="Courier New" w:hAnsi="Courier New" w:cs="Courier New"/>
                  <w:i/>
                  <w:iCs/>
                  <w:color w:val="CC7832"/>
                  <w:sz w:val="22"/>
                  <w:szCs w:val="22"/>
                  <w:lang w:val="en-US"/>
                  <w:rPrChange w:id="1383" w:author="Пользователь" w:date="2022-12-22T02:00:00Z">
                    <w:rPr>
                      <w:rFonts w:ascii="Courier New" w:hAnsi="Courier New" w:cs="Courier New"/>
                      <w:i/>
                      <w:iCs/>
                      <w:color w:val="CC7832"/>
                      <w:sz w:val="22"/>
                      <w:szCs w:val="22"/>
                    </w:rPr>
                  </w:rPrChange>
                </w:rPr>
                <w:t>   </w:t>
              </w:r>
              <w:r w:rsidRPr="00375563">
                <w:rPr>
                  <w:rFonts w:ascii="Courier New" w:hAnsi="Courier New" w:cs="Courier New"/>
                  <w:i/>
                  <w:iCs/>
                  <w:color w:val="A9B7C6"/>
                  <w:sz w:val="22"/>
                  <w:szCs w:val="22"/>
                  <w:lang w:val="en-US"/>
                  <w:rPrChange w:id="1384" w:author="Пользователь" w:date="2022-12-22T02:00:00Z">
                    <w:rPr>
                      <w:rFonts w:ascii="Courier New" w:hAnsi="Courier New" w:cs="Courier New"/>
                      <w:i/>
                      <w:iCs/>
                      <w:color w:val="A9B7C6"/>
                      <w:sz w:val="22"/>
                      <w:szCs w:val="22"/>
                    </w:rPr>
                  </w:rPrChange>
                </w:rPr>
                <w:t xml:space="preserve">String </w:t>
              </w:r>
              <w:proofErr w:type="spellStart"/>
              <w:r w:rsidRPr="00375563">
                <w:rPr>
                  <w:rFonts w:ascii="Courier New" w:hAnsi="Courier New" w:cs="Courier New"/>
                  <w:i/>
                  <w:iCs/>
                  <w:color w:val="A9B7C6"/>
                  <w:sz w:val="22"/>
                  <w:szCs w:val="22"/>
                  <w:lang w:val="en-US"/>
                  <w:rPrChange w:id="1385" w:author="Пользователь" w:date="2022-12-22T02:00:00Z">
                    <w:rPr>
                      <w:rFonts w:ascii="Courier New" w:hAnsi="Courier New" w:cs="Courier New"/>
                      <w:i/>
                      <w:iCs/>
                      <w:color w:val="A9B7C6"/>
                      <w:sz w:val="22"/>
                      <w:szCs w:val="22"/>
                    </w:rPr>
                  </w:rPrChange>
                </w:rPr>
                <w:t>sId</w:t>
              </w:r>
              <w:proofErr w:type="spellEnd"/>
              <w:r w:rsidRPr="00375563">
                <w:rPr>
                  <w:rFonts w:ascii="Courier New" w:hAnsi="Courier New" w:cs="Courier New"/>
                  <w:i/>
                  <w:iCs/>
                  <w:color w:val="CC7832"/>
                  <w:sz w:val="22"/>
                  <w:szCs w:val="22"/>
                  <w:lang w:val="en-US"/>
                  <w:rPrChange w:id="1386" w:author="Пользователь" w:date="2022-12-22T02:00:00Z">
                    <w:rPr>
                      <w:rFonts w:ascii="Courier New" w:hAnsi="Courier New" w:cs="Courier New"/>
                      <w:i/>
                      <w:iCs/>
                      <w:color w:val="CC7832"/>
                      <w:sz w:val="22"/>
                      <w:szCs w:val="22"/>
                    </w:rPr>
                  </w:rPrChange>
                </w:rPr>
                <w:t xml:space="preserve">, </w:t>
              </w:r>
              <w:proofErr w:type="spellStart"/>
              <w:r w:rsidRPr="00375563">
                <w:rPr>
                  <w:rFonts w:ascii="Courier New" w:hAnsi="Courier New" w:cs="Courier New"/>
                  <w:i/>
                  <w:iCs/>
                  <w:color w:val="A9B7C6"/>
                  <w:sz w:val="22"/>
                  <w:szCs w:val="22"/>
                  <w:lang w:val="en-US"/>
                  <w:rPrChange w:id="1387" w:author="Пользователь" w:date="2022-12-22T02:00:00Z">
                    <w:rPr>
                      <w:rFonts w:ascii="Courier New" w:hAnsi="Courier New" w:cs="Courier New"/>
                      <w:i/>
                      <w:iCs/>
                      <w:color w:val="A9B7C6"/>
                      <w:sz w:val="22"/>
                      <w:szCs w:val="22"/>
                    </w:rPr>
                  </w:rPrChange>
                </w:rPr>
                <w:t>sTimeIntervalId</w:t>
              </w:r>
              <w:proofErr w:type="spellEnd"/>
              <w:r w:rsidRPr="00375563">
                <w:rPr>
                  <w:rFonts w:ascii="Courier New" w:hAnsi="Courier New" w:cs="Courier New"/>
                  <w:i/>
                  <w:iCs/>
                  <w:color w:val="CC7832"/>
                  <w:sz w:val="22"/>
                  <w:szCs w:val="22"/>
                  <w:lang w:val="en-US"/>
                  <w:rPrChange w:id="1388" w:author="Пользователь" w:date="2022-12-22T02:00:00Z">
                    <w:rPr>
                      <w:rFonts w:ascii="Courier New" w:hAnsi="Courier New" w:cs="Courier New"/>
                      <w:i/>
                      <w:iCs/>
                      <w:color w:val="CC7832"/>
                      <w:sz w:val="22"/>
                      <w:szCs w:val="22"/>
                    </w:rPr>
                  </w:rPrChange>
                </w:rPr>
                <w:t xml:space="preserve">, </w:t>
              </w:r>
              <w:proofErr w:type="spellStart"/>
              <w:r w:rsidRPr="00375563">
                <w:rPr>
                  <w:rFonts w:ascii="Courier New" w:hAnsi="Courier New" w:cs="Courier New"/>
                  <w:i/>
                  <w:iCs/>
                  <w:color w:val="A9B7C6"/>
                  <w:sz w:val="22"/>
                  <w:szCs w:val="22"/>
                  <w:lang w:val="en-US"/>
                  <w:rPrChange w:id="1389" w:author="Пользователь" w:date="2022-12-22T02:00:00Z">
                    <w:rPr>
                      <w:rFonts w:ascii="Courier New" w:hAnsi="Courier New" w:cs="Courier New"/>
                      <w:i/>
                      <w:iCs/>
                      <w:color w:val="A9B7C6"/>
                      <w:sz w:val="22"/>
                      <w:szCs w:val="22"/>
                    </w:rPr>
                  </w:rPrChange>
                </w:rPr>
                <w:t>sFoodId</w:t>
              </w:r>
              <w:proofErr w:type="spellEnd"/>
              <w:r w:rsidRPr="00375563">
                <w:rPr>
                  <w:rFonts w:ascii="Courier New" w:hAnsi="Courier New" w:cs="Courier New"/>
                  <w:i/>
                  <w:iCs/>
                  <w:color w:val="CC7832"/>
                  <w:sz w:val="22"/>
                  <w:szCs w:val="22"/>
                  <w:lang w:val="en-US"/>
                  <w:rPrChange w:id="1390" w:author="Пользователь" w:date="2022-12-22T02:00:00Z">
                    <w:rPr>
                      <w:rFonts w:ascii="Courier New" w:hAnsi="Courier New" w:cs="Courier New"/>
                      <w:i/>
                      <w:iCs/>
                      <w:color w:val="CC7832"/>
                      <w:sz w:val="22"/>
                      <w:szCs w:val="22"/>
                    </w:rPr>
                  </w:rPrChange>
                </w:rPr>
                <w:t xml:space="preserve">, </w:t>
              </w:r>
              <w:proofErr w:type="spellStart"/>
              <w:r w:rsidRPr="00375563">
                <w:rPr>
                  <w:rFonts w:ascii="Courier New" w:hAnsi="Courier New" w:cs="Courier New"/>
                  <w:i/>
                  <w:iCs/>
                  <w:color w:val="A9B7C6"/>
                  <w:sz w:val="22"/>
                  <w:szCs w:val="22"/>
                  <w:lang w:val="en-US"/>
                  <w:rPrChange w:id="1391" w:author="Пользователь" w:date="2022-12-22T02:00:00Z">
                    <w:rPr>
                      <w:rFonts w:ascii="Courier New" w:hAnsi="Courier New" w:cs="Courier New"/>
                      <w:i/>
                      <w:iCs/>
                      <w:color w:val="A9B7C6"/>
                      <w:sz w:val="22"/>
                      <w:szCs w:val="22"/>
                    </w:rPr>
                  </w:rPrChange>
                </w:rPr>
                <w:t>sTimeId</w:t>
              </w:r>
              <w:proofErr w:type="spellEnd"/>
              <w:r w:rsidRPr="00375563">
                <w:rPr>
                  <w:rFonts w:ascii="Courier New" w:hAnsi="Courier New" w:cs="Courier New"/>
                  <w:i/>
                  <w:iCs/>
                  <w:color w:val="CC7832"/>
                  <w:sz w:val="22"/>
                  <w:szCs w:val="22"/>
                  <w:lang w:val="en-US"/>
                  <w:rPrChange w:id="1392" w:author="Пользователь" w:date="2022-12-22T02:00:00Z">
                    <w:rPr>
                      <w:rFonts w:ascii="Courier New" w:hAnsi="Courier New" w:cs="Courier New"/>
                      <w:i/>
                      <w:iCs/>
                      <w:color w:val="CC7832"/>
                      <w:sz w:val="22"/>
                      <w:szCs w:val="22"/>
                    </w:rPr>
                  </w:rPrChange>
                </w:rPr>
                <w:t>;</w:t>
              </w:r>
            </w:ins>
          </w:p>
          <w:p w14:paraId="21CF6C39" w14:textId="77777777" w:rsidR="00375563" w:rsidRPr="00375563" w:rsidRDefault="00375563" w:rsidP="00375563">
            <w:pPr>
              <w:pStyle w:val="afffc"/>
              <w:spacing w:before="0" w:beforeAutospacing="0" w:after="0" w:afterAutospacing="0"/>
              <w:rPr>
                <w:ins w:id="1393" w:author="Пользователь" w:date="2022-12-22T02:00:00Z"/>
                <w:lang w:val="en-US"/>
                <w:rPrChange w:id="1394" w:author="Пользователь" w:date="2022-12-22T02:00:00Z">
                  <w:rPr>
                    <w:ins w:id="1395" w:author="Пользователь" w:date="2022-12-22T02:00:00Z"/>
                  </w:rPr>
                </w:rPrChange>
              </w:rPr>
            </w:pPr>
            <w:ins w:id="1396" w:author="Пользователь" w:date="2022-12-22T02:00:00Z">
              <w:r w:rsidRPr="00375563">
                <w:rPr>
                  <w:rFonts w:ascii="Courier New" w:hAnsi="Courier New" w:cs="Courier New"/>
                  <w:i/>
                  <w:iCs/>
                  <w:color w:val="CC7832"/>
                  <w:sz w:val="22"/>
                  <w:szCs w:val="22"/>
                  <w:lang w:val="en-US"/>
                  <w:rPrChange w:id="1397" w:author="Пользователь" w:date="2022-12-22T02:00:00Z">
                    <w:rPr>
                      <w:rFonts w:ascii="Courier New" w:hAnsi="Courier New" w:cs="Courier New"/>
                      <w:i/>
                      <w:iCs/>
                      <w:color w:val="CC7832"/>
                      <w:sz w:val="22"/>
                      <w:szCs w:val="22"/>
                    </w:rPr>
                  </w:rPrChange>
                </w:rPr>
                <w:t>   </w:t>
              </w:r>
              <w:r w:rsidRPr="00375563">
                <w:rPr>
                  <w:rFonts w:ascii="Courier New" w:hAnsi="Courier New" w:cs="Courier New"/>
                  <w:i/>
                  <w:iCs/>
                  <w:color w:val="A9B7C6"/>
                  <w:sz w:val="22"/>
                  <w:szCs w:val="22"/>
                  <w:lang w:val="en-US"/>
                  <w:rPrChange w:id="1398" w:author="Пользователь" w:date="2022-12-22T02:00:00Z">
                    <w:rPr>
                      <w:rFonts w:ascii="Courier New" w:hAnsi="Courier New" w:cs="Courier New"/>
                      <w:i/>
                      <w:iCs/>
                      <w:color w:val="A9B7C6"/>
                      <w:sz w:val="22"/>
                      <w:szCs w:val="22"/>
                    </w:rPr>
                  </w:rPrChange>
                </w:rPr>
                <w:t>UUID id</w:t>
              </w:r>
              <w:r w:rsidRPr="00375563">
                <w:rPr>
                  <w:rFonts w:ascii="Courier New" w:hAnsi="Courier New" w:cs="Courier New"/>
                  <w:i/>
                  <w:iCs/>
                  <w:color w:val="CC7832"/>
                  <w:sz w:val="22"/>
                  <w:szCs w:val="22"/>
                  <w:lang w:val="en-US"/>
                  <w:rPrChange w:id="1399" w:author="Пользователь" w:date="2022-12-22T02:00:00Z">
                    <w:rPr>
                      <w:rFonts w:ascii="Courier New" w:hAnsi="Courier New" w:cs="Courier New"/>
                      <w:i/>
                      <w:iCs/>
                      <w:color w:val="CC7832"/>
                      <w:sz w:val="22"/>
                      <w:szCs w:val="22"/>
                    </w:rPr>
                  </w:rPrChange>
                </w:rPr>
                <w:t xml:space="preserve">, </w:t>
              </w:r>
              <w:proofErr w:type="spellStart"/>
              <w:r w:rsidRPr="00375563">
                <w:rPr>
                  <w:rFonts w:ascii="Courier New" w:hAnsi="Courier New" w:cs="Courier New"/>
                  <w:i/>
                  <w:iCs/>
                  <w:color w:val="A9B7C6"/>
                  <w:sz w:val="22"/>
                  <w:szCs w:val="22"/>
                  <w:lang w:val="en-US"/>
                  <w:rPrChange w:id="1400" w:author="Пользователь" w:date="2022-12-22T02:00:00Z">
                    <w:rPr>
                      <w:rFonts w:ascii="Courier New" w:hAnsi="Courier New" w:cs="Courier New"/>
                      <w:i/>
                      <w:iCs/>
                      <w:color w:val="A9B7C6"/>
                      <w:sz w:val="22"/>
                      <w:szCs w:val="22"/>
                    </w:rPr>
                  </w:rPrChange>
                </w:rPr>
                <w:t>timeintervalId</w:t>
              </w:r>
              <w:proofErr w:type="spellEnd"/>
              <w:r w:rsidRPr="00375563">
                <w:rPr>
                  <w:rFonts w:ascii="Courier New" w:hAnsi="Courier New" w:cs="Courier New"/>
                  <w:i/>
                  <w:iCs/>
                  <w:color w:val="CC7832"/>
                  <w:sz w:val="22"/>
                  <w:szCs w:val="22"/>
                  <w:lang w:val="en-US"/>
                  <w:rPrChange w:id="1401" w:author="Пользователь" w:date="2022-12-22T02:00:00Z">
                    <w:rPr>
                      <w:rFonts w:ascii="Courier New" w:hAnsi="Courier New" w:cs="Courier New"/>
                      <w:i/>
                      <w:iCs/>
                      <w:color w:val="CC7832"/>
                      <w:sz w:val="22"/>
                      <w:szCs w:val="22"/>
                    </w:rPr>
                  </w:rPrChange>
                </w:rPr>
                <w:t xml:space="preserve">, </w:t>
              </w:r>
              <w:proofErr w:type="spellStart"/>
              <w:r w:rsidRPr="00375563">
                <w:rPr>
                  <w:rFonts w:ascii="Courier New" w:hAnsi="Courier New" w:cs="Courier New"/>
                  <w:i/>
                  <w:iCs/>
                  <w:color w:val="A9B7C6"/>
                  <w:sz w:val="22"/>
                  <w:szCs w:val="22"/>
                  <w:lang w:val="en-US"/>
                  <w:rPrChange w:id="1402" w:author="Пользователь" w:date="2022-12-22T02:00:00Z">
                    <w:rPr>
                      <w:rFonts w:ascii="Courier New" w:hAnsi="Courier New" w:cs="Courier New"/>
                      <w:i/>
                      <w:iCs/>
                      <w:color w:val="A9B7C6"/>
                      <w:sz w:val="22"/>
                      <w:szCs w:val="22"/>
                    </w:rPr>
                  </w:rPrChange>
                </w:rPr>
                <w:t>foodId</w:t>
              </w:r>
              <w:proofErr w:type="spellEnd"/>
              <w:r w:rsidRPr="00375563">
                <w:rPr>
                  <w:rFonts w:ascii="Courier New" w:hAnsi="Courier New" w:cs="Courier New"/>
                  <w:i/>
                  <w:iCs/>
                  <w:color w:val="CC7832"/>
                  <w:sz w:val="22"/>
                  <w:szCs w:val="22"/>
                  <w:lang w:val="en-US"/>
                  <w:rPrChange w:id="1403" w:author="Пользователь" w:date="2022-12-22T02:00:00Z">
                    <w:rPr>
                      <w:rFonts w:ascii="Courier New" w:hAnsi="Courier New" w:cs="Courier New"/>
                      <w:i/>
                      <w:iCs/>
                      <w:color w:val="CC7832"/>
                      <w:sz w:val="22"/>
                      <w:szCs w:val="22"/>
                    </w:rPr>
                  </w:rPrChange>
                </w:rPr>
                <w:t xml:space="preserve">, </w:t>
              </w:r>
              <w:proofErr w:type="spellStart"/>
              <w:r w:rsidRPr="00375563">
                <w:rPr>
                  <w:rFonts w:ascii="Courier New" w:hAnsi="Courier New" w:cs="Courier New"/>
                  <w:i/>
                  <w:iCs/>
                  <w:color w:val="A9B7C6"/>
                  <w:sz w:val="22"/>
                  <w:szCs w:val="22"/>
                  <w:lang w:val="en-US"/>
                  <w:rPrChange w:id="1404" w:author="Пользователь" w:date="2022-12-22T02:00:00Z">
                    <w:rPr>
                      <w:rFonts w:ascii="Courier New" w:hAnsi="Courier New" w:cs="Courier New"/>
                      <w:i/>
                      <w:iCs/>
                      <w:color w:val="A9B7C6"/>
                      <w:sz w:val="22"/>
                      <w:szCs w:val="22"/>
                    </w:rPr>
                  </w:rPrChange>
                </w:rPr>
                <w:t>timeId</w:t>
              </w:r>
              <w:proofErr w:type="spellEnd"/>
              <w:r w:rsidRPr="00375563">
                <w:rPr>
                  <w:rFonts w:ascii="Courier New" w:hAnsi="Courier New" w:cs="Courier New"/>
                  <w:i/>
                  <w:iCs/>
                  <w:color w:val="CC7832"/>
                  <w:sz w:val="22"/>
                  <w:szCs w:val="22"/>
                  <w:lang w:val="en-US"/>
                  <w:rPrChange w:id="1405" w:author="Пользователь" w:date="2022-12-22T02:00:00Z">
                    <w:rPr>
                      <w:rFonts w:ascii="Courier New" w:hAnsi="Courier New" w:cs="Courier New"/>
                      <w:i/>
                      <w:iCs/>
                      <w:color w:val="CC7832"/>
                      <w:sz w:val="22"/>
                      <w:szCs w:val="22"/>
                    </w:rPr>
                  </w:rPrChange>
                </w:rPr>
                <w:t>;</w:t>
              </w:r>
            </w:ins>
          </w:p>
          <w:p w14:paraId="2D778401" w14:textId="77777777" w:rsidR="00375563" w:rsidRPr="00375563" w:rsidRDefault="00375563" w:rsidP="00375563">
            <w:pPr>
              <w:pStyle w:val="afffc"/>
              <w:spacing w:before="0" w:beforeAutospacing="0" w:after="0" w:afterAutospacing="0"/>
              <w:rPr>
                <w:ins w:id="1406" w:author="Пользователь" w:date="2022-12-22T02:00:00Z"/>
                <w:lang w:val="en-US"/>
                <w:rPrChange w:id="1407" w:author="Пользователь" w:date="2022-12-22T02:00:00Z">
                  <w:rPr>
                    <w:ins w:id="1408" w:author="Пользователь" w:date="2022-12-22T02:00:00Z"/>
                  </w:rPr>
                </w:rPrChange>
              </w:rPr>
            </w:pPr>
            <w:ins w:id="1409" w:author="Пользователь" w:date="2022-12-22T02:00:00Z">
              <w:r w:rsidRPr="00375563">
                <w:rPr>
                  <w:rFonts w:ascii="Courier New" w:hAnsi="Courier New" w:cs="Courier New"/>
                  <w:i/>
                  <w:iCs/>
                  <w:color w:val="CC7832"/>
                  <w:sz w:val="22"/>
                  <w:szCs w:val="22"/>
                  <w:lang w:val="en-US"/>
                  <w:rPrChange w:id="1410" w:author="Пользователь" w:date="2022-12-22T02:00:00Z">
                    <w:rPr>
                      <w:rFonts w:ascii="Courier New" w:hAnsi="Courier New" w:cs="Courier New"/>
                      <w:i/>
                      <w:iCs/>
                      <w:color w:val="CC7832"/>
                      <w:sz w:val="22"/>
                      <w:szCs w:val="22"/>
                    </w:rPr>
                  </w:rPrChange>
                </w:rPr>
                <w:t>   </w:t>
              </w:r>
              <w:proofErr w:type="spellStart"/>
              <w:r w:rsidRPr="00375563">
                <w:rPr>
                  <w:rFonts w:ascii="Courier New" w:hAnsi="Courier New" w:cs="Courier New"/>
                  <w:i/>
                  <w:iCs/>
                  <w:color w:val="A9B7C6"/>
                  <w:sz w:val="22"/>
                  <w:szCs w:val="22"/>
                  <w:lang w:val="en-US"/>
                  <w:rPrChange w:id="1411" w:author="Пользователь" w:date="2022-12-22T02:00:00Z">
                    <w:rPr>
                      <w:rFonts w:ascii="Courier New" w:hAnsi="Courier New" w:cs="Courier New"/>
                      <w:i/>
                      <w:iCs/>
                      <w:color w:val="A9B7C6"/>
                      <w:sz w:val="22"/>
                      <w:szCs w:val="22"/>
                    </w:rPr>
                  </w:rPrChange>
                </w:rPr>
                <w:t>CFood</w:t>
              </w:r>
              <w:proofErr w:type="spellEnd"/>
              <w:r w:rsidRPr="00375563">
                <w:rPr>
                  <w:rFonts w:ascii="Courier New" w:hAnsi="Courier New" w:cs="Courier New"/>
                  <w:i/>
                  <w:iCs/>
                  <w:color w:val="A9B7C6"/>
                  <w:sz w:val="22"/>
                  <w:szCs w:val="22"/>
                  <w:lang w:val="en-US"/>
                  <w:rPrChange w:id="1412" w:author="Пользователь" w:date="2022-12-22T02:00:00Z">
                    <w:rPr>
                      <w:rFonts w:ascii="Courier New" w:hAnsi="Courier New" w:cs="Courier New"/>
                      <w:i/>
                      <w:iCs/>
                      <w:color w:val="A9B7C6"/>
                      <w:sz w:val="22"/>
                      <w:szCs w:val="22"/>
                    </w:rPr>
                  </w:rPrChange>
                </w:rPr>
                <w:t xml:space="preserve"> food</w:t>
              </w:r>
              <w:r w:rsidRPr="00375563">
                <w:rPr>
                  <w:rFonts w:ascii="Courier New" w:hAnsi="Courier New" w:cs="Courier New"/>
                  <w:i/>
                  <w:iCs/>
                  <w:color w:val="CC7832"/>
                  <w:sz w:val="22"/>
                  <w:szCs w:val="22"/>
                  <w:lang w:val="en-US"/>
                  <w:rPrChange w:id="1413" w:author="Пользователь" w:date="2022-12-22T02:00:00Z">
                    <w:rPr>
                      <w:rFonts w:ascii="Courier New" w:hAnsi="Courier New" w:cs="Courier New"/>
                      <w:i/>
                      <w:iCs/>
                      <w:color w:val="CC7832"/>
                      <w:sz w:val="22"/>
                      <w:szCs w:val="22"/>
                    </w:rPr>
                  </w:rPrChange>
                </w:rPr>
                <w:t>;</w:t>
              </w:r>
            </w:ins>
          </w:p>
          <w:p w14:paraId="5D0FD4CE" w14:textId="77777777" w:rsidR="00375563" w:rsidRPr="00375563" w:rsidRDefault="00375563" w:rsidP="00375563">
            <w:pPr>
              <w:pStyle w:val="afffc"/>
              <w:spacing w:before="0" w:beforeAutospacing="0" w:after="0" w:afterAutospacing="0"/>
              <w:rPr>
                <w:ins w:id="1414" w:author="Пользователь" w:date="2022-12-22T02:00:00Z"/>
                <w:lang w:val="en-US"/>
                <w:rPrChange w:id="1415" w:author="Пользователь" w:date="2022-12-22T02:00:00Z">
                  <w:rPr>
                    <w:ins w:id="1416" w:author="Пользователь" w:date="2022-12-22T02:00:00Z"/>
                  </w:rPr>
                </w:rPrChange>
              </w:rPr>
            </w:pPr>
            <w:ins w:id="1417" w:author="Пользователь" w:date="2022-12-22T02:00:00Z">
              <w:r w:rsidRPr="00375563">
                <w:rPr>
                  <w:rFonts w:ascii="Courier New" w:hAnsi="Courier New" w:cs="Courier New"/>
                  <w:i/>
                  <w:iCs/>
                  <w:color w:val="CC7832"/>
                  <w:sz w:val="22"/>
                  <w:szCs w:val="22"/>
                  <w:lang w:val="en-US"/>
                  <w:rPrChange w:id="1418" w:author="Пользователь" w:date="2022-12-22T02:00:00Z">
                    <w:rPr>
                      <w:rFonts w:ascii="Courier New" w:hAnsi="Courier New" w:cs="Courier New"/>
                      <w:i/>
                      <w:iCs/>
                      <w:color w:val="CC7832"/>
                      <w:sz w:val="22"/>
                      <w:szCs w:val="22"/>
                    </w:rPr>
                  </w:rPrChange>
                </w:rPr>
                <w:t>   </w:t>
              </w:r>
              <w:proofErr w:type="spellStart"/>
              <w:r w:rsidRPr="00375563">
                <w:rPr>
                  <w:rFonts w:ascii="Courier New" w:hAnsi="Courier New" w:cs="Courier New"/>
                  <w:i/>
                  <w:iCs/>
                  <w:color w:val="A9B7C6"/>
                  <w:sz w:val="22"/>
                  <w:szCs w:val="22"/>
                  <w:lang w:val="en-US"/>
                  <w:rPrChange w:id="1419" w:author="Пользователь" w:date="2022-12-22T02:00:00Z">
                    <w:rPr>
                      <w:rFonts w:ascii="Courier New" w:hAnsi="Courier New" w:cs="Courier New"/>
                      <w:i/>
                      <w:iCs/>
                      <w:color w:val="A9B7C6"/>
                      <w:sz w:val="22"/>
                      <w:szCs w:val="22"/>
                    </w:rPr>
                  </w:rPrChange>
                </w:rPr>
                <w:t>CTimeInterval</w:t>
              </w:r>
              <w:proofErr w:type="spellEnd"/>
              <w:r w:rsidRPr="00375563">
                <w:rPr>
                  <w:rFonts w:ascii="Courier New" w:hAnsi="Courier New" w:cs="Courier New"/>
                  <w:i/>
                  <w:iCs/>
                  <w:color w:val="A9B7C6"/>
                  <w:sz w:val="22"/>
                  <w:szCs w:val="22"/>
                  <w:lang w:val="en-US"/>
                  <w:rPrChange w:id="1420" w:author="Пользователь" w:date="2022-12-22T02:00:00Z">
                    <w:rPr>
                      <w:rFonts w:ascii="Courier New" w:hAnsi="Courier New" w:cs="Courier New"/>
                      <w:i/>
                      <w:iCs/>
                      <w:color w:val="A9B7C6"/>
                      <w:sz w:val="22"/>
                      <w:szCs w:val="22"/>
                    </w:rPr>
                  </w:rPrChange>
                </w:rPr>
                <w:t xml:space="preserve"> </w:t>
              </w:r>
              <w:proofErr w:type="spellStart"/>
              <w:r w:rsidRPr="00375563">
                <w:rPr>
                  <w:rFonts w:ascii="Courier New" w:hAnsi="Courier New" w:cs="Courier New"/>
                  <w:i/>
                  <w:iCs/>
                  <w:color w:val="A9B7C6"/>
                  <w:sz w:val="22"/>
                  <w:szCs w:val="22"/>
                  <w:lang w:val="en-US"/>
                  <w:rPrChange w:id="1421" w:author="Пользователь" w:date="2022-12-22T02:00:00Z">
                    <w:rPr>
                      <w:rFonts w:ascii="Courier New" w:hAnsi="Courier New" w:cs="Courier New"/>
                      <w:i/>
                      <w:iCs/>
                      <w:color w:val="A9B7C6"/>
                      <w:sz w:val="22"/>
                      <w:szCs w:val="22"/>
                    </w:rPr>
                  </w:rPrChange>
                </w:rPr>
                <w:t>timeinterval</w:t>
              </w:r>
              <w:proofErr w:type="spellEnd"/>
              <w:r w:rsidRPr="00375563">
                <w:rPr>
                  <w:rFonts w:ascii="Courier New" w:hAnsi="Courier New" w:cs="Courier New"/>
                  <w:i/>
                  <w:iCs/>
                  <w:color w:val="CC7832"/>
                  <w:sz w:val="22"/>
                  <w:szCs w:val="22"/>
                  <w:lang w:val="en-US"/>
                  <w:rPrChange w:id="1422" w:author="Пользователь" w:date="2022-12-22T02:00:00Z">
                    <w:rPr>
                      <w:rFonts w:ascii="Courier New" w:hAnsi="Courier New" w:cs="Courier New"/>
                      <w:i/>
                      <w:iCs/>
                      <w:color w:val="CC7832"/>
                      <w:sz w:val="22"/>
                      <w:szCs w:val="22"/>
                    </w:rPr>
                  </w:rPrChange>
                </w:rPr>
                <w:t>;</w:t>
              </w:r>
            </w:ins>
          </w:p>
          <w:p w14:paraId="4363D6C0" w14:textId="77777777" w:rsidR="00375563" w:rsidRPr="00375563" w:rsidRDefault="00375563" w:rsidP="00375563">
            <w:pPr>
              <w:pStyle w:val="afffc"/>
              <w:spacing w:before="0" w:beforeAutospacing="0" w:after="0" w:afterAutospacing="0"/>
              <w:rPr>
                <w:ins w:id="1423" w:author="Пользователь" w:date="2022-12-22T02:00:00Z"/>
                <w:lang w:val="en-US"/>
                <w:rPrChange w:id="1424" w:author="Пользователь" w:date="2022-12-22T02:00:00Z">
                  <w:rPr>
                    <w:ins w:id="1425" w:author="Пользователь" w:date="2022-12-22T02:00:00Z"/>
                  </w:rPr>
                </w:rPrChange>
              </w:rPr>
            </w:pPr>
            <w:ins w:id="1426" w:author="Пользователь" w:date="2022-12-22T02:00:00Z">
              <w:r w:rsidRPr="00375563">
                <w:rPr>
                  <w:rFonts w:ascii="Courier New" w:hAnsi="Courier New" w:cs="Courier New"/>
                  <w:i/>
                  <w:iCs/>
                  <w:color w:val="CC7832"/>
                  <w:sz w:val="22"/>
                  <w:szCs w:val="22"/>
                  <w:lang w:val="en-US"/>
                  <w:rPrChange w:id="1427" w:author="Пользователь" w:date="2022-12-22T02:00:00Z">
                    <w:rPr>
                      <w:rFonts w:ascii="Courier New" w:hAnsi="Courier New" w:cs="Courier New"/>
                      <w:i/>
                      <w:iCs/>
                      <w:color w:val="CC7832"/>
                      <w:sz w:val="22"/>
                      <w:szCs w:val="22"/>
                    </w:rPr>
                  </w:rPrChange>
                </w:rPr>
                <w:t>   </w:t>
              </w:r>
              <w:proofErr w:type="spellStart"/>
              <w:r w:rsidRPr="00375563">
                <w:rPr>
                  <w:rFonts w:ascii="Courier New" w:hAnsi="Courier New" w:cs="Courier New"/>
                  <w:i/>
                  <w:iCs/>
                  <w:color w:val="A9B7C6"/>
                  <w:sz w:val="22"/>
                  <w:szCs w:val="22"/>
                  <w:lang w:val="en-US"/>
                  <w:rPrChange w:id="1428" w:author="Пользователь" w:date="2022-12-22T02:00:00Z">
                    <w:rPr>
                      <w:rFonts w:ascii="Courier New" w:hAnsi="Courier New" w:cs="Courier New"/>
                      <w:i/>
                      <w:iCs/>
                      <w:color w:val="A9B7C6"/>
                      <w:sz w:val="22"/>
                      <w:szCs w:val="22"/>
                    </w:rPr>
                  </w:rPrChange>
                </w:rPr>
                <w:t>CTime</w:t>
              </w:r>
              <w:proofErr w:type="spellEnd"/>
              <w:r w:rsidRPr="00375563">
                <w:rPr>
                  <w:rFonts w:ascii="Courier New" w:hAnsi="Courier New" w:cs="Courier New"/>
                  <w:i/>
                  <w:iCs/>
                  <w:color w:val="A9B7C6"/>
                  <w:sz w:val="22"/>
                  <w:szCs w:val="22"/>
                  <w:lang w:val="en-US"/>
                  <w:rPrChange w:id="1429" w:author="Пользователь" w:date="2022-12-22T02:00:00Z">
                    <w:rPr>
                      <w:rFonts w:ascii="Courier New" w:hAnsi="Courier New" w:cs="Courier New"/>
                      <w:i/>
                      <w:iCs/>
                      <w:color w:val="A9B7C6"/>
                      <w:sz w:val="22"/>
                      <w:szCs w:val="22"/>
                    </w:rPr>
                  </w:rPrChange>
                </w:rPr>
                <w:t xml:space="preserve"> time</w:t>
              </w:r>
              <w:r w:rsidRPr="00375563">
                <w:rPr>
                  <w:rFonts w:ascii="Courier New" w:hAnsi="Courier New" w:cs="Courier New"/>
                  <w:i/>
                  <w:iCs/>
                  <w:color w:val="CC7832"/>
                  <w:sz w:val="22"/>
                  <w:szCs w:val="22"/>
                  <w:lang w:val="en-US"/>
                  <w:rPrChange w:id="1430" w:author="Пользователь" w:date="2022-12-22T02:00:00Z">
                    <w:rPr>
                      <w:rFonts w:ascii="Courier New" w:hAnsi="Courier New" w:cs="Courier New"/>
                      <w:i/>
                      <w:iCs/>
                      <w:color w:val="CC7832"/>
                      <w:sz w:val="22"/>
                      <w:szCs w:val="22"/>
                    </w:rPr>
                  </w:rPrChange>
                </w:rPr>
                <w:t>;</w:t>
              </w:r>
            </w:ins>
          </w:p>
          <w:p w14:paraId="68325D83" w14:textId="77777777" w:rsidR="00375563" w:rsidRDefault="00375563" w:rsidP="00375563">
            <w:pPr>
              <w:pStyle w:val="afffc"/>
              <w:spacing w:before="0" w:beforeAutospacing="0" w:after="0" w:afterAutospacing="0"/>
              <w:rPr>
                <w:ins w:id="1431" w:author="Пользователь" w:date="2022-12-22T02:00:00Z"/>
              </w:rPr>
            </w:pPr>
            <w:ins w:id="1432" w:author="Пользователь" w:date="2022-12-22T02:00:00Z">
              <w:r w:rsidRPr="00375563">
                <w:rPr>
                  <w:rFonts w:ascii="Courier New" w:hAnsi="Courier New" w:cs="Courier New"/>
                  <w:i/>
                  <w:iCs/>
                  <w:color w:val="CC7832"/>
                  <w:sz w:val="22"/>
                  <w:szCs w:val="22"/>
                  <w:lang w:val="en-US"/>
                  <w:rPrChange w:id="1433" w:author="Пользователь" w:date="2022-12-22T02:00:00Z">
                    <w:rPr>
                      <w:rFonts w:ascii="Courier New" w:hAnsi="Courier New" w:cs="Courier New"/>
                      <w:i/>
                      <w:iCs/>
                      <w:color w:val="CC7832"/>
                      <w:sz w:val="22"/>
                      <w:szCs w:val="22"/>
                    </w:rPr>
                  </w:rPrChange>
                </w:rPr>
                <w:t>   </w:t>
              </w:r>
              <w:r>
                <w:rPr>
                  <w:rFonts w:ascii="Courier New" w:hAnsi="Courier New" w:cs="Courier New"/>
                  <w:i/>
                  <w:iCs/>
                  <w:color w:val="808080"/>
                  <w:sz w:val="22"/>
                  <w:szCs w:val="22"/>
                </w:rPr>
                <w:t>// Перебираются строки 3 таблицы в файле .</w:t>
              </w:r>
              <w:proofErr w:type="spellStart"/>
              <w:r>
                <w:rPr>
                  <w:rFonts w:ascii="Courier New" w:hAnsi="Courier New" w:cs="Courier New"/>
                  <w:i/>
                  <w:iCs/>
                  <w:color w:val="808080"/>
                  <w:sz w:val="22"/>
                  <w:szCs w:val="22"/>
                </w:rPr>
                <w:t>xlsx</w:t>
              </w:r>
              <w:proofErr w:type="spellEnd"/>
              <w:r>
                <w:rPr>
                  <w:rFonts w:ascii="Courier New" w:hAnsi="Courier New" w:cs="Courier New"/>
                  <w:i/>
                  <w:iCs/>
                  <w:color w:val="808080"/>
                  <w:sz w:val="22"/>
                  <w:szCs w:val="22"/>
                </w:rPr>
                <w:t>.</w:t>
              </w:r>
            </w:ins>
          </w:p>
          <w:p w14:paraId="6F3A5BA7" w14:textId="77777777" w:rsidR="00375563" w:rsidRPr="00375563" w:rsidRDefault="00375563" w:rsidP="00375563">
            <w:pPr>
              <w:pStyle w:val="afffc"/>
              <w:spacing w:before="0" w:beforeAutospacing="0" w:after="0" w:afterAutospacing="0"/>
              <w:rPr>
                <w:ins w:id="1434" w:author="Пользователь" w:date="2022-12-22T02:00:00Z"/>
                <w:lang w:val="en-US"/>
                <w:rPrChange w:id="1435" w:author="Пользователь" w:date="2022-12-22T02:00:00Z">
                  <w:rPr>
                    <w:ins w:id="1436" w:author="Пользователь" w:date="2022-12-22T02:00:00Z"/>
                  </w:rPr>
                </w:rPrChange>
              </w:rPr>
            </w:pPr>
            <w:ins w:id="1437" w:author="Пользователь" w:date="2022-12-22T02:00:00Z">
              <w:r>
                <w:rPr>
                  <w:rFonts w:ascii="Courier New" w:hAnsi="Courier New" w:cs="Courier New"/>
                  <w:i/>
                  <w:iCs/>
                  <w:color w:val="808080"/>
                  <w:sz w:val="22"/>
                  <w:szCs w:val="22"/>
                </w:rPr>
                <w:t>   </w:t>
              </w:r>
              <w:r w:rsidRPr="00375563">
                <w:rPr>
                  <w:rFonts w:ascii="Courier New" w:hAnsi="Courier New" w:cs="Courier New"/>
                  <w:i/>
                  <w:iCs/>
                  <w:color w:val="CC7832"/>
                  <w:sz w:val="22"/>
                  <w:szCs w:val="22"/>
                  <w:lang w:val="en-US"/>
                  <w:rPrChange w:id="1438" w:author="Пользователь" w:date="2022-12-22T02:00:00Z">
                    <w:rPr>
                      <w:rFonts w:ascii="Courier New" w:hAnsi="Courier New" w:cs="Courier New"/>
                      <w:i/>
                      <w:iCs/>
                      <w:color w:val="CC7832"/>
                      <w:sz w:val="22"/>
                      <w:szCs w:val="22"/>
                    </w:rPr>
                  </w:rPrChange>
                </w:rPr>
                <w:t xml:space="preserve">for </w:t>
              </w:r>
              <w:r w:rsidRPr="00375563">
                <w:rPr>
                  <w:rFonts w:ascii="Courier New" w:hAnsi="Courier New" w:cs="Courier New"/>
                  <w:i/>
                  <w:iCs/>
                  <w:color w:val="A9B7C6"/>
                  <w:sz w:val="22"/>
                  <w:szCs w:val="22"/>
                  <w:lang w:val="en-US"/>
                  <w:rPrChange w:id="1439" w:author="Пользователь" w:date="2022-12-22T02:00:00Z">
                    <w:rPr>
                      <w:rFonts w:ascii="Courier New" w:hAnsi="Courier New" w:cs="Courier New"/>
                      <w:i/>
                      <w:iCs/>
                      <w:color w:val="A9B7C6"/>
                      <w:sz w:val="22"/>
                      <w:szCs w:val="22"/>
                    </w:rPr>
                  </w:rPrChange>
                </w:rPr>
                <w:t>(</w:t>
              </w:r>
              <w:proofErr w:type="spellStart"/>
              <w:r w:rsidRPr="00375563">
                <w:rPr>
                  <w:rFonts w:ascii="Courier New" w:hAnsi="Courier New" w:cs="Courier New"/>
                  <w:i/>
                  <w:iCs/>
                  <w:color w:val="A9B7C6"/>
                  <w:sz w:val="22"/>
                  <w:szCs w:val="22"/>
                  <w:lang w:val="en-US"/>
                  <w:rPrChange w:id="1440" w:author="Пользователь" w:date="2022-12-22T02:00:00Z">
                    <w:rPr>
                      <w:rFonts w:ascii="Courier New" w:hAnsi="Courier New" w:cs="Courier New"/>
                      <w:i/>
                      <w:iCs/>
                      <w:color w:val="A9B7C6"/>
                      <w:sz w:val="22"/>
                      <w:szCs w:val="22"/>
                    </w:rPr>
                  </w:rPrChange>
                </w:rPr>
                <w:t>i</w:t>
              </w:r>
              <w:proofErr w:type="spellEnd"/>
              <w:r w:rsidRPr="00375563">
                <w:rPr>
                  <w:rFonts w:ascii="Courier New" w:hAnsi="Courier New" w:cs="Courier New"/>
                  <w:i/>
                  <w:iCs/>
                  <w:color w:val="A9B7C6"/>
                  <w:sz w:val="22"/>
                  <w:szCs w:val="22"/>
                  <w:lang w:val="en-US"/>
                  <w:rPrChange w:id="1441" w:author="Пользователь" w:date="2022-12-22T02:00:00Z">
                    <w:rPr>
                      <w:rFonts w:ascii="Courier New" w:hAnsi="Courier New" w:cs="Courier New"/>
                      <w:i/>
                      <w:iCs/>
                      <w:color w:val="A9B7C6"/>
                      <w:sz w:val="22"/>
                      <w:szCs w:val="22"/>
                    </w:rPr>
                  </w:rPrChange>
                </w:rPr>
                <w:t xml:space="preserve"> = </w:t>
              </w:r>
              <w:r w:rsidRPr="00375563">
                <w:rPr>
                  <w:rFonts w:ascii="Courier New" w:hAnsi="Courier New" w:cs="Courier New"/>
                  <w:i/>
                  <w:iCs/>
                  <w:color w:val="6897BB"/>
                  <w:sz w:val="22"/>
                  <w:szCs w:val="22"/>
                  <w:lang w:val="en-US"/>
                  <w:rPrChange w:id="1442" w:author="Пользователь" w:date="2022-12-22T02:00:00Z">
                    <w:rPr>
                      <w:rFonts w:ascii="Courier New" w:hAnsi="Courier New" w:cs="Courier New"/>
                      <w:i/>
                      <w:iCs/>
                      <w:color w:val="6897BB"/>
                      <w:sz w:val="22"/>
                      <w:szCs w:val="22"/>
                    </w:rPr>
                  </w:rPrChange>
                </w:rPr>
                <w:t>0</w:t>
              </w:r>
              <w:r w:rsidRPr="00375563">
                <w:rPr>
                  <w:rFonts w:ascii="Courier New" w:hAnsi="Courier New" w:cs="Courier New"/>
                  <w:i/>
                  <w:iCs/>
                  <w:color w:val="CC7832"/>
                  <w:sz w:val="22"/>
                  <w:szCs w:val="22"/>
                  <w:lang w:val="en-US"/>
                  <w:rPrChange w:id="1443" w:author="Пользователь" w:date="2022-12-22T02:00:00Z">
                    <w:rPr>
                      <w:rFonts w:ascii="Courier New" w:hAnsi="Courier New" w:cs="Courier New"/>
                      <w:i/>
                      <w:iCs/>
                      <w:color w:val="CC7832"/>
                      <w:sz w:val="22"/>
                      <w:szCs w:val="22"/>
                    </w:rPr>
                  </w:rPrChange>
                </w:rPr>
                <w:t xml:space="preserve">; </w:t>
              </w:r>
              <w:proofErr w:type="spellStart"/>
              <w:r w:rsidRPr="00375563">
                <w:rPr>
                  <w:rFonts w:ascii="Courier New" w:hAnsi="Courier New" w:cs="Courier New"/>
                  <w:i/>
                  <w:iCs/>
                  <w:color w:val="A9B7C6"/>
                  <w:sz w:val="22"/>
                  <w:szCs w:val="22"/>
                  <w:lang w:val="en-US"/>
                  <w:rPrChange w:id="1444" w:author="Пользователь" w:date="2022-12-22T02:00:00Z">
                    <w:rPr>
                      <w:rFonts w:ascii="Courier New" w:hAnsi="Courier New" w:cs="Courier New"/>
                      <w:i/>
                      <w:iCs/>
                      <w:color w:val="A9B7C6"/>
                      <w:sz w:val="22"/>
                      <w:szCs w:val="22"/>
                    </w:rPr>
                  </w:rPrChange>
                </w:rPr>
                <w:t>i</w:t>
              </w:r>
              <w:proofErr w:type="spellEnd"/>
              <w:r w:rsidRPr="00375563">
                <w:rPr>
                  <w:rFonts w:ascii="Courier New" w:hAnsi="Courier New" w:cs="Courier New"/>
                  <w:i/>
                  <w:iCs/>
                  <w:color w:val="A9B7C6"/>
                  <w:sz w:val="22"/>
                  <w:szCs w:val="22"/>
                  <w:lang w:val="en-US"/>
                  <w:rPrChange w:id="1445" w:author="Пользователь" w:date="2022-12-22T02:00:00Z">
                    <w:rPr>
                      <w:rFonts w:ascii="Courier New" w:hAnsi="Courier New" w:cs="Courier New"/>
                      <w:i/>
                      <w:iCs/>
                      <w:color w:val="A9B7C6"/>
                      <w:sz w:val="22"/>
                      <w:szCs w:val="22"/>
                    </w:rPr>
                  </w:rPrChange>
                </w:rPr>
                <w:t xml:space="preserve"> &lt; </w:t>
              </w:r>
              <w:proofErr w:type="spellStart"/>
              <w:r w:rsidRPr="00375563">
                <w:rPr>
                  <w:rFonts w:ascii="Courier New" w:hAnsi="Courier New" w:cs="Courier New"/>
                  <w:i/>
                  <w:iCs/>
                  <w:color w:val="A9B7C6"/>
                  <w:sz w:val="22"/>
                  <w:szCs w:val="22"/>
                  <w:lang w:val="en-US"/>
                  <w:rPrChange w:id="1446" w:author="Пользователь" w:date="2022-12-22T02:00:00Z">
                    <w:rPr>
                      <w:rFonts w:ascii="Courier New" w:hAnsi="Courier New" w:cs="Courier New"/>
                      <w:i/>
                      <w:iCs/>
                      <w:color w:val="A9B7C6"/>
                      <w:sz w:val="22"/>
                      <w:szCs w:val="22"/>
                    </w:rPr>
                  </w:rPrChange>
                </w:rPr>
                <w:t>nRows</w:t>
              </w:r>
              <w:proofErr w:type="spellEnd"/>
              <w:r w:rsidRPr="00375563">
                <w:rPr>
                  <w:rFonts w:ascii="Courier New" w:hAnsi="Courier New" w:cs="Courier New"/>
                  <w:i/>
                  <w:iCs/>
                  <w:color w:val="CC7832"/>
                  <w:sz w:val="22"/>
                  <w:szCs w:val="22"/>
                  <w:lang w:val="en-US"/>
                  <w:rPrChange w:id="1447" w:author="Пользователь" w:date="2022-12-22T02:00:00Z">
                    <w:rPr>
                      <w:rFonts w:ascii="Courier New" w:hAnsi="Courier New" w:cs="Courier New"/>
                      <w:i/>
                      <w:iCs/>
                      <w:color w:val="CC7832"/>
                      <w:sz w:val="22"/>
                      <w:szCs w:val="22"/>
                    </w:rPr>
                  </w:rPrChange>
                </w:rPr>
                <w:t xml:space="preserve">; </w:t>
              </w:r>
              <w:proofErr w:type="spellStart"/>
              <w:r w:rsidRPr="00375563">
                <w:rPr>
                  <w:rFonts w:ascii="Courier New" w:hAnsi="Courier New" w:cs="Courier New"/>
                  <w:i/>
                  <w:iCs/>
                  <w:color w:val="A9B7C6"/>
                  <w:sz w:val="22"/>
                  <w:szCs w:val="22"/>
                  <w:lang w:val="en-US"/>
                  <w:rPrChange w:id="1448" w:author="Пользователь" w:date="2022-12-22T02:00:00Z">
                    <w:rPr>
                      <w:rFonts w:ascii="Courier New" w:hAnsi="Courier New" w:cs="Courier New"/>
                      <w:i/>
                      <w:iCs/>
                      <w:color w:val="A9B7C6"/>
                      <w:sz w:val="22"/>
                      <w:szCs w:val="22"/>
                    </w:rPr>
                  </w:rPrChange>
                </w:rPr>
                <w:t>i</w:t>
              </w:r>
              <w:proofErr w:type="spellEnd"/>
              <w:r w:rsidRPr="00375563">
                <w:rPr>
                  <w:rFonts w:ascii="Courier New" w:hAnsi="Courier New" w:cs="Courier New"/>
                  <w:i/>
                  <w:iCs/>
                  <w:color w:val="A9B7C6"/>
                  <w:sz w:val="22"/>
                  <w:szCs w:val="22"/>
                  <w:lang w:val="en-US"/>
                  <w:rPrChange w:id="1449" w:author="Пользователь" w:date="2022-12-22T02:00:00Z">
                    <w:rPr>
                      <w:rFonts w:ascii="Courier New" w:hAnsi="Courier New" w:cs="Courier New"/>
                      <w:i/>
                      <w:iCs/>
                      <w:color w:val="A9B7C6"/>
                      <w:sz w:val="22"/>
                      <w:szCs w:val="22"/>
                    </w:rPr>
                  </w:rPrChange>
                </w:rPr>
                <w:t>++) {</w:t>
              </w:r>
            </w:ins>
          </w:p>
          <w:p w14:paraId="2CDB198B" w14:textId="77777777" w:rsidR="00375563" w:rsidRDefault="00375563" w:rsidP="00375563">
            <w:pPr>
              <w:pStyle w:val="afffc"/>
              <w:spacing w:before="0" w:beforeAutospacing="0" w:after="0" w:afterAutospacing="0"/>
              <w:rPr>
                <w:ins w:id="1450" w:author="Пользователь" w:date="2022-12-22T02:00:00Z"/>
              </w:rPr>
            </w:pPr>
            <w:ins w:id="1451" w:author="Пользователь" w:date="2022-12-22T02:00:00Z">
              <w:r w:rsidRPr="00375563">
                <w:rPr>
                  <w:rFonts w:ascii="Courier New" w:hAnsi="Courier New" w:cs="Courier New"/>
                  <w:i/>
                  <w:iCs/>
                  <w:color w:val="A9B7C6"/>
                  <w:sz w:val="22"/>
                  <w:szCs w:val="22"/>
                  <w:lang w:val="en-US"/>
                  <w:rPrChange w:id="1452" w:author="Пользователь" w:date="2022-12-22T02:00:00Z">
                    <w:rPr>
                      <w:rFonts w:ascii="Courier New" w:hAnsi="Courier New" w:cs="Courier New"/>
                      <w:i/>
                      <w:iCs/>
                      <w:color w:val="A9B7C6"/>
                      <w:sz w:val="22"/>
                      <w:szCs w:val="22"/>
                    </w:rPr>
                  </w:rPrChange>
                </w:rPr>
                <w:t>       </w:t>
              </w:r>
              <w:proofErr w:type="spellStart"/>
              <w:r>
                <w:rPr>
                  <w:rFonts w:ascii="Courier New" w:hAnsi="Courier New" w:cs="Courier New"/>
                  <w:i/>
                  <w:iCs/>
                  <w:color w:val="A9B7C6"/>
                  <w:sz w:val="22"/>
                  <w:szCs w:val="22"/>
                </w:rPr>
                <w:t>row</w:t>
              </w:r>
              <w:proofErr w:type="spellEnd"/>
              <w:r>
                <w:rPr>
                  <w:rFonts w:ascii="Courier New" w:hAnsi="Courier New" w:cs="Courier New"/>
                  <w:i/>
                  <w:iCs/>
                  <w:color w:val="A9B7C6"/>
                  <w:sz w:val="22"/>
                  <w:szCs w:val="22"/>
                </w:rPr>
                <w:t xml:space="preserve"> = </w:t>
              </w:r>
              <w:proofErr w:type="spellStart"/>
              <w:proofErr w:type="gramStart"/>
              <w:r>
                <w:rPr>
                  <w:rFonts w:ascii="Courier New" w:hAnsi="Courier New" w:cs="Courier New"/>
                  <w:i/>
                  <w:iCs/>
                  <w:color w:val="A9B7C6"/>
                  <w:sz w:val="22"/>
                  <w:szCs w:val="22"/>
                </w:rPr>
                <w:t>sheet.getRow</w:t>
              </w:r>
              <w:proofErr w:type="spellEnd"/>
              <w:proofErr w:type="gramEnd"/>
              <w:r>
                <w:rPr>
                  <w:rFonts w:ascii="Courier New" w:hAnsi="Courier New" w:cs="Courier New"/>
                  <w:i/>
                  <w:iCs/>
                  <w:color w:val="A9B7C6"/>
                  <w:sz w:val="22"/>
                  <w:szCs w:val="22"/>
                </w:rPr>
                <w:t>(i)</w:t>
              </w:r>
              <w:r>
                <w:rPr>
                  <w:rFonts w:ascii="Courier New" w:hAnsi="Courier New" w:cs="Courier New"/>
                  <w:i/>
                  <w:iCs/>
                  <w:color w:val="CC7832"/>
                  <w:sz w:val="22"/>
                  <w:szCs w:val="22"/>
                </w:rPr>
                <w:t>;</w:t>
              </w:r>
            </w:ins>
          </w:p>
          <w:p w14:paraId="6C6FB758" w14:textId="77777777" w:rsidR="00375563" w:rsidRDefault="00375563" w:rsidP="00375563">
            <w:pPr>
              <w:pStyle w:val="afffc"/>
              <w:spacing w:before="0" w:beforeAutospacing="0" w:after="0" w:afterAutospacing="0"/>
              <w:rPr>
                <w:ins w:id="1453" w:author="Пользователь" w:date="2022-12-22T02:00:00Z"/>
              </w:rPr>
            </w:pPr>
            <w:ins w:id="1454" w:author="Пользователь" w:date="2022-12-22T02:00:00Z">
              <w:r>
                <w:rPr>
                  <w:rFonts w:ascii="Courier New" w:hAnsi="Courier New" w:cs="Courier New"/>
                  <w:i/>
                  <w:iCs/>
                  <w:color w:val="CC7832"/>
                  <w:sz w:val="22"/>
                  <w:szCs w:val="22"/>
                </w:rPr>
                <w:t>       </w:t>
              </w:r>
              <w:r>
                <w:rPr>
                  <w:rFonts w:ascii="Courier New" w:hAnsi="Courier New" w:cs="Courier New"/>
                  <w:i/>
                  <w:iCs/>
                  <w:color w:val="808080"/>
                  <w:sz w:val="22"/>
                  <w:szCs w:val="22"/>
                </w:rPr>
                <w:t>// Просматривается есть ли данные в ряду.</w:t>
              </w:r>
            </w:ins>
          </w:p>
          <w:p w14:paraId="14D9A09C" w14:textId="77777777" w:rsidR="00375563" w:rsidRDefault="00375563" w:rsidP="00375563">
            <w:pPr>
              <w:pStyle w:val="afffc"/>
              <w:spacing w:before="0" w:beforeAutospacing="0" w:after="0" w:afterAutospacing="0"/>
              <w:rPr>
                <w:ins w:id="1455" w:author="Пользователь" w:date="2022-12-22T02:00:00Z"/>
              </w:rPr>
            </w:pPr>
            <w:ins w:id="1456" w:author="Пользователь" w:date="2022-12-22T02:00:00Z">
              <w:r>
                <w:rPr>
                  <w:rFonts w:ascii="Courier New" w:hAnsi="Courier New" w:cs="Courier New"/>
                  <w:i/>
                  <w:iCs/>
                  <w:color w:val="808080"/>
                  <w:sz w:val="22"/>
                  <w:szCs w:val="22"/>
                </w:rPr>
                <w:t>       </w:t>
              </w:r>
              <w:proofErr w:type="spellStart"/>
              <w:r>
                <w:rPr>
                  <w:rFonts w:ascii="Courier New" w:hAnsi="Courier New" w:cs="Courier New"/>
                  <w:i/>
                  <w:iCs/>
                  <w:color w:val="CC7832"/>
                  <w:sz w:val="22"/>
                  <w:szCs w:val="22"/>
                </w:rPr>
                <w:t>if</w:t>
              </w:r>
              <w:proofErr w:type="spellEnd"/>
              <w:r>
                <w:rPr>
                  <w:rFonts w:ascii="Courier New" w:hAnsi="Courier New" w:cs="Courier New"/>
                  <w:i/>
                  <w:iCs/>
                  <w:color w:val="CC7832"/>
                  <w:sz w:val="22"/>
                  <w:szCs w:val="22"/>
                </w:rPr>
                <w:t xml:space="preserve"> </w:t>
              </w:r>
              <w:r>
                <w:rPr>
                  <w:rFonts w:ascii="Courier New" w:hAnsi="Courier New" w:cs="Courier New"/>
                  <w:i/>
                  <w:iCs/>
                  <w:color w:val="A9B7C6"/>
                  <w:sz w:val="22"/>
                  <w:szCs w:val="22"/>
                </w:rPr>
                <w:t>(</w:t>
              </w:r>
              <w:proofErr w:type="spellStart"/>
              <w:r>
                <w:rPr>
                  <w:rFonts w:ascii="Courier New" w:hAnsi="Courier New" w:cs="Courier New"/>
                  <w:i/>
                  <w:iCs/>
                  <w:color w:val="A9B7C6"/>
                  <w:sz w:val="22"/>
                  <w:szCs w:val="22"/>
                </w:rPr>
                <w:t>row</w:t>
              </w:r>
              <w:proofErr w:type="spellEnd"/>
              <w:r>
                <w:rPr>
                  <w:rFonts w:ascii="Courier New" w:hAnsi="Courier New" w:cs="Courier New"/>
                  <w:i/>
                  <w:iCs/>
                  <w:color w:val="A9B7C6"/>
                  <w:sz w:val="22"/>
                  <w:szCs w:val="22"/>
                </w:rPr>
                <w:t xml:space="preserve"> == </w:t>
              </w:r>
              <w:proofErr w:type="spellStart"/>
              <w:r>
                <w:rPr>
                  <w:rFonts w:ascii="Courier New" w:hAnsi="Courier New" w:cs="Courier New"/>
                  <w:i/>
                  <w:iCs/>
                  <w:color w:val="CC7832"/>
                  <w:sz w:val="22"/>
                  <w:szCs w:val="22"/>
                </w:rPr>
                <w:t>null</w:t>
              </w:r>
              <w:proofErr w:type="spellEnd"/>
              <w:r>
                <w:rPr>
                  <w:rFonts w:ascii="Courier New" w:hAnsi="Courier New" w:cs="Courier New"/>
                  <w:i/>
                  <w:iCs/>
                  <w:color w:val="A9B7C6"/>
                  <w:sz w:val="22"/>
                  <w:szCs w:val="22"/>
                </w:rPr>
                <w:t>)</w:t>
              </w:r>
            </w:ins>
          </w:p>
          <w:p w14:paraId="7BF33B0A" w14:textId="77777777" w:rsidR="00375563" w:rsidRDefault="00375563" w:rsidP="00375563">
            <w:pPr>
              <w:pStyle w:val="afffc"/>
              <w:spacing w:before="0" w:beforeAutospacing="0" w:after="0" w:afterAutospacing="0"/>
              <w:rPr>
                <w:ins w:id="1457" w:author="Пользователь" w:date="2022-12-22T02:00:00Z"/>
              </w:rPr>
            </w:pPr>
            <w:ins w:id="1458" w:author="Пользователь" w:date="2022-12-22T02:00:00Z">
              <w:r>
                <w:rPr>
                  <w:rFonts w:ascii="Courier New" w:hAnsi="Courier New" w:cs="Courier New"/>
                  <w:i/>
                  <w:iCs/>
                  <w:color w:val="A9B7C6"/>
                  <w:sz w:val="22"/>
                  <w:szCs w:val="22"/>
                </w:rPr>
                <w:t>           </w:t>
              </w:r>
              <w:proofErr w:type="spellStart"/>
              <w:r>
                <w:rPr>
                  <w:rFonts w:ascii="Courier New" w:hAnsi="Courier New" w:cs="Courier New"/>
                  <w:i/>
                  <w:iCs/>
                  <w:color w:val="CC7832"/>
                  <w:sz w:val="22"/>
                  <w:szCs w:val="22"/>
                </w:rPr>
                <w:t>continue</w:t>
              </w:r>
              <w:proofErr w:type="spellEnd"/>
              <w:r>
                <w:rPr>
                  <w:rFonts w:ascii="Courier New" w:hAnsi="Courier New" w:cs="Courier New"/>
                  <w:i/>
                  <w:iCs/>
                  <w:color w:val="CC7832"/>
                  <w:sz w:val="22"/>
                  <w:szCs w:val="22"/>
                </w:rPr>
                <w:t>;</w:t>
              </w:r>
            </w:ins>
          </w:p>
          <w:p w14:paraId="3D2CDB94" w14:textId="77777777" w:rsidR="00375563" w:rsidRDefault="00375563" w:rsidP="00375563">
            <w:pPr>
              <w:pStyle w:val="afffc"/>
              <w:spacing w:before="0" w:beforeAutospacing="0" w:after="0" w:afterAutospacing="0"/>
              <w:rPr>
                <w:ins w:id="1459" w:author="Пользователь" w:date="2022-12-22T02:00:00Z"/>
              </w:rPr>
            </w:pPr>
            <w:ins w:id="1460" w:author="Пользователь" w:date="2022-12-22T02:00:00Z">
              <w:r>
                <w:rPr>
                  <w:rFonts w:ascii="Courier New" w:hAnsi="Courier New" w:cs="Courier New"/>
                  <w:i/>
                  <w:iCs/>
                  <w:color w:val="CC7832"/>
                  <w:sz w:val="22"/>
                  <w:szCs w:val="22"/>
                </w:rPr>
                <w:t>       </w:t>
              </w:r>
              <w:r>
                <w:rPr>
                  <w:rFonts w:ascii="Courier New" w:hAnsi="Courier New" w:cs="Courier New"/>
                  <w:i/>
                  <w:iCs/>
                  <w:color w:val="808080"/>
                  <w:sz w:val="22"/>
                  <w:szCs w:val="22"/>
                </w:rPr>
                <w:t>// Просматривается все ли заполнены ячейки в ряду.</w:t>
              </w:r>
            </w:ins>
          </w:p>
          <w:p w14:paraId="7CF09ACC" w14:textId="77777777" w:rsidR="00375563" w:rsidRDefault="00375563" w:rsidP="00375563">
            <w:pPr>
              <w:pStyle w:val="afffc"/>
              <w:spacing w:before="0" w:beforeAutospacing="0" w:after="0" w:afterAutospacing="0"/>
              <w:rPr>
                <w:ins w:id="1461" w:author="Пользователь" w:date="2022-12-22T02:00:00Z"/>
              </w:rPr>
            </w:pPr>
            <w:ins w:id="1462" w:author="Пользователь" w:date="2022-12-22T02:00:00Z">
              <w:r>
                <w:rPr>
                  <w:rFonts w:ascii="Courier New" w:hAnsi="Courier New" w:cs="Courier New"/>
                  <w:i/>
                  <w:iCs/>
                  <w:color w:val="808080"/>
                  <w:sz w:val="22"/>
                  <w:szCs w:val="22"/>
                </w:rPr>
                <w:t>       </w:t>
              </w:r>
              <w:proofErr w:type="spellStart"/>
              <w:r>
                <w:rPr>
                  <w:rFonts w:ascii="Courier New" w:hAnsi="Courier New" w:cs="Courier New"/>
                  <w:i/>
                  <w:iCs/>
                  <w:color w:val="CC7832"/>
                  <w:sz w:val="22"/>
                  <w:szCs w:val="22"/>
                </w:rPr>
                <w:t>if</w:t>
              </w:r>
              <w:proofErr w:type="spellEnd"/>
              <w:r>
                <w:rPr>
                  <w:rFonts w:ascii="Courier New" w:hAnsi="Courier New" w:cs="Courier New"/>
                  <w:i/>
                  <w:iCs/>
                  <w:color w:val="CC7832"/>
                  <w:sz w:val="22"/>
                  <w:szCs w:val="22"/>
                </w:rPr>
                <w:t xml:space="preserve"> </w:t>
              </w:r>
              <w:r>
                <w:rPr>
                  <w:rFonts w:ascii="Courier New" w:hAnsi="Courier New" w:cs="Courier New"/>
                  <w:i/>
                  <w:iCs/>
                  <w:color w:val="A9B7C6"/>
                  <w:sz w:val="22"/>
                  <w:szCs w:val="22"/>
                </w:rPr>
                <w:t>(</w:t>
              </w:r>
              <w:proofErr w:type="spellStart"/>
              <w:proofErr w:type="gramStart"/>
              <w:r>
                <w:rPr>
                  <w:rFonts w:ascii="Courier New" w:hAnsi="Courier New" w:cs="Courier New"/>
                  <w:i/>
                  <w:iCs/>
                  <w:color w:val="A9B7C6"/>
                  <w:sz w:val="22"/>
                  <w:szCs w:val="22"/>
                </w:rPr>
                <w:t>row.getLastCellNum</w:t>
              </w:r>
              <w:proofErr w:type="spellEnd"/>
              <w:proofErr w:type="gramEnd"/>
              <w:r>
                <w:rPr>
                  <w:rFonts w:ascii="Courier New" w:hAnsi="Courier New" w:cs="Courier New"/>
                  <w:i/>
                  <w:iCs/>
                  <w:color w:val="A9B7C6"/>
                  <w:sz w:val="22"/>
                  <w:szCs w:val="22"/>
                </w:rPr>
                <w:t xml:space="preserve">() &lt; </w:t>
              </w:r>
              <w:r>
                <w:rPr>
                  <w:rFonts w:ascii="Courier New" w:hAnsi="Courier New" w:cs="Courier New"/>
                  <w:i/>
                  <w:iCs/>
                  <w:color w:val="6897BB"/>
                  <w:sz w:val="22"/>
                  <w:szCs w:val="22"/>
                </w:rPr>
                <w:t>5</w:t>
              </w:r>
              <w:r>
                <w:rPr>
                  <w:rFonts w:ascii="Courier New" w:hAnsi="Courier New" w:cs="Courier New"/>
                  <w:i/>
                  <w:iCs/>
                  <w:color w:val="A9B7C6"/>
                  <w:sz w:val="22"/>
                  <w:szCs w:val="22"/>
                </w:rPr>
                <w:t>)</w:t>
              </w:r>
            </w:ins>
          </w:p>
          <w:p w14:paraId="356F82BD" w14:textId="77777777" w:rsidR="00375563" w:rsidRDefault="00375563" w:rsidP="00375563">
            <w:pPr>
              <w:pStyle w:val="afffc"/>
              <w:spacing w:before="0" w:beforeAutospacing="0" w:after="0" w:afterAutospacing="0"/>
              <w:rPr>
                <w:ins w:id="1463" w:author="Пользователь" w:date="2022-12-22T02:00:00Z"/>
              </w:rPr>
            </w:pPr>
            <w:ins w:id="1464" w:author="Пользователь" w:date="2022-12-22T02:00:00Z">
              <w:r>
                <w:rPr>
                  <w:rFonts w:ascii="Courier New" w:hAnsi="Courier New" w:cs="Courier New"/>
                  <w:i/>
                  <w:iCs/>
                  <w:color w:val="A9B7C6"/>
                  <w:sz w:val="22"/>
                  <w:szCs w:val="22"/>
                </w:rPr>
                <w:t>           </w:t>
              </w:r>
              <w:proofErr w:type="spellStart"/>
              <w:r>
                <w:rPr>
                  <w:rFonts w:ascii="Courier New" w:hAnsi="Courier New" w:cs="Courier New"/>
                  <w:i/>
                  <w:iCs/>
                  <w:color w:val="CC7832"/>
                  <w:sz w:val="22"/>
                  <w:szCs w:val="22"/>
                </w:rPr>
                <w:t>continue</w:t>
              </w:r>
              <w:proofErr w:type="spellEnd"/>
              <w:r>
                <w:rPr>
                  <w:rFonts w:ascii="Courier New" w:hAnsi="Courier New" w:cs="Courier New"/>
                  <w:i/>
                  <w:iCs/>
                  <w:color w:val="CC7832"/>
                  <w:sz w:val="22"/>
                  <w:szCs w:val="22"/>
                </w:rPr>
                <w:t>;</w:t>
              </w:r>
            </w:ins>
          </w:p>
          <w:p w14:paraId="11F7659A" w14:textId="77777777" w:rsidR="00375563" w:rsidRDefault="00375563" w:rsidP="00375563">
            <w:pPr>
              <w:pStyle w:val="afffc"/>
              <w:spacing w:before="0" w:beforeAutospacing="0" w:after="0" w:afterAutospacing="0"/>
              <w:rPr>
                <w:ins w:id="1465" w:author="Пользователь" w:date="2022-12-22T02:00:00Z"/>
              </w:rPr>
            </w:pPr>
            <w:ins w:id="1466" w:author="Пользователь" w:date="2022-12-22T02:00:00Z">
              <w:r>
                <w:rPr>
                  <w:rFonts w:ascii="Courier New" w:hAnsi="Courier New" w:cs="Courier New"/>
                  <w:i/>
                  <w:iCs/>
                  <w:color w:val="CC7832"/>
                  <w:sz w:val="22"/>
                  <w:szCs w:val="22"/>
                </w:rPr>
                <w:t>       </w:t>
              </w:r>
              <w:r>
                <w:rPr>
                  <w:rFonts w:ascii="Courier New" w:hAnsi="Courier New" w:cs="Courier New"/>
                  <w:i/>
                  <w:iCs/>
                  <w:color w:val="808080"/>
                  <w:sz w:val="22"/>
                  <w:szCs w:val="22"/>
                </w:rPr>
                <w:t>// Достаётся UUID из 1 ячейки.</w:t>
              </w:r>
            </w:ins>
          </w:p>
          <w:p w14:paraId="5B018FB9" w14:textId="77777777" w:rsidR="00375563" w:rsidRPr="00375563" w:rsidRDefault="00375563" w:rsidP="00375563">
            <w:pPr>
              <w:pStyle w:val="afffc"/>
              <w:spacing w:before="0" w:beforeAutospacing="0" w:after="0" w:afterAutospacing="0"/>
              <w:rPr>
                <w:ins w:id="1467" w:author="Пользователь" w:date="2022-12-22T02:00:00Z"/>
                <w:lang w:val="en-US"/>
                <w:rPrChange w:id="1468" w:author="Пользователь" w:date="2022-12-22T02:00:00Z">
                  <w:rPr>
                    <w:ins w:id="1469" w:author="Пользователь" w:date="2022-12-22T02:00:00Z"/>
                  </w:rPr>
                </w:rPrChange>
              </w:rPr>
            </w:pPr>
            <w:ins w:id="1470" w:author="Пользователь" w:date="2022-12-22T02:00:00Z">
              <w:r>
                <w:rPr>
                  <w:rFonts w:ascii="Courier New" w:hAnsi="Courier New" w:cs="Courier New"/>
                  <w:i/>
                  <w:iCs/>
                  <w:color w:val="808080"/>
                  <w:sz w:val="22"/>
                  <w:szCs w:val="22"/>
                </w:rPr>
                <w:t>       </w:t>
              </w:r>
              <w:r w:rsidRPr="00375563">
                <w:rPr>
                  <w:rFonts w:ascii="Courier New" w:hAnsi="Courier New" w:cs="Courier New"/>
                  <w:i/>
                  <w:iCs/>
                  <w:color w:val="A9B7C6"/>
                  <w:sz w:val="22"/>
                  <w:szCs w:val="22"/>
                  <w:lang w:val="en-US"/>
                  <w:rPrChange w:id="1471" w:author="Пользователь" w:date="2022-12-22T02:00:00Z">
                    <w:rPr>
                      <w:rFonts w:ascii="Courier New" w:hAnsi="Courier New" w:cs="Courier New"/>
                      <w:i/>
                      <w:iCs/>
                      <w:color w:val="A9B7C6"/>
                      <w:sz w:val="22"/>
                      <w:szCs w:val="22"/>
                    </w:rPr>
                  </w:rPrChange>
                </w:rPr>
                <w:t xml:space="preserve">cell = </w:t>
              </w:r>
              <w:proofErr w:type="spellStart"/>
              <w:proofErr w:type="gramStart"/>
              <w:r w:rsidRPr="00375563">
                <w:rPr>
                  <w:rFonts w:ascii="Courier New" w:hAnsi="Courier New" w:cs="Courier New"/>
                  <w:i/>
                  <w:iCs/>
                  <w:color w:val="A9B7C6"/>
                  <w:sz w:val="22"/>
                  <w:szCs w:val="22"/>
                  <w:lang w:val="en-US"/>
                  <w:rPrChange w:id="1472" w:author="Пользователь" w:date="2022-12-22T02:00:00Z">
                    <w:rPr>
                      <w:rFonts w:ascii="Courier New" w:hAnsi="Courier New" w:cs="Courier New"/>
                      <w:i/>
                      <w:iCs/>
                      <w:color w:val="A9B7C6"/>
                      <w:sz w:val="22"/>
                      <w:szCs w:val="22"/>
                    </w:rPr>
                  </w:rPrChange>
                </w:rPr>
                <w:t>row.getCell</w:t>
              </w:r>
              <w:proofErr w:type="spellEnd"/>
              <w:proofErr w:type="gramEnd"/>
              <w:r w:rsidRPr="00375563">
                <w:rPr>
                  <w:rFonts w:ascii="Courier New" w:hAnsi="Courier New" w:cs="Courier New"/>
                  <w:i/>
                  <w:iCs/>
                  <w:color w:val="A9B7C6"/>
                  <w:sz w:val="22"/>
                  <w:szCs w:val="22"/>
                  <w:lang w:val="en-US"/>
                  <w:rPrChange w:id="1473" w:author="Пользователь" w:date="2022-12-22T02:00:00Z">
                    <w:rPr>
                      <w:rFonts w:ascii="Courier New" w:hAnsi="Courier New" w:cs="Courier New"/>
                      <w:i/>
                      <w:iCs/>
                      <w:color w:val="A9B7C6"/>
                      <w:sz w:val="22"/>
                      <w:szCs w:val="22"/>
                    </w:rPr>
                  </w:rPrChange>
                </w:rPr>
                <w:t>(</w:t>
              </w:r>
              <w:r w:rsidRPr="00375563">
                <w:rPr>
                  <w:rFonts w:ascii="Courier New" w:hAnsi="Courier New" w:cs="Courier New"/>
                  <w:i/>
                  <w:iCs/>
                  <w:color w:val="6897BB"/>
                  <w:sz w:val="22"/>
                  <w:szCs w:val="22"/>
                  <w:lang w:val="en-US"/>
                  <w:rPrChange w:id="1474" w:author="Пользователь" w:date="2022-12-22T02:00:00Z">
                    <w:rPr>
                      <w:rFonts w:ascii="Courier New" w:hAnsi="Courier New" w:cs="Courier New"/>
                      <w:i/>
                      <w:iCs/>
                      <w:color w:val="6897BB"/>
                      <w:sz w:val="22"/>
                      <w:szCs w:val="22"/>
                    </w:rPr>
                  </w:rPrChange>
                </w:rPr>
                <w:t>0</w:t>
              </w:r>
              <w:r w:rsidRPr="00375563">
                <w:rPr>
                  <w:rFonts w:ascii="Courier New" w:hAnsi="Courier New" w:cs="Courier New"/>
                  <w:i/>
                  <w:iCs/>
                  <w:color w:val="A9B7C6"/>
                  <w:sz w:val="22"/>
                  <w:szCs w:val="22"/>
                  <w:lang w:val="en-US"/>
                  <w:rPrChange w:id="1475" w:author="Пользователь" w:date="2022-12-22T02:00:00Z">
                    <w:rPr>
                      <w:rFonts w:ascii="Courier New" w:hAnsi="Courier New" w:cs="Courier New"/>
                      <w:i/>
                      <w:iCs/>
                      <w:color w:val="A9B7C6"/>
                      <w:sz w:val="22"/>
                      <w:szCs w:val="22"/>
                    </w:rPr>
                  </w:rPrChange>
                </w:rPr>
                <w:t>)</w:t>
              </w:r>
              <w:r w:rsidRPr="00375563">
                <w:rPr>
                  <w:rFonts w:ascii="Courier New" w:hAnsi="Courier New" w:cs="Courier New"/>
                  <w:i/>
                  <w:iCs/>
                  <w:color w:val="CC7832"/>
                  <w:sz w:val="22"/>
                  <w:szCs w:val="22"/>
                  <w:lang w:val="en-US"/>
                  <w:rPrChange w:id="1476" w:author="Пользователь" w:date="2022-12-22T02:00:00Z">
                    <w:rPr>
                      <w:rFonts w:ascii="Courier New" w:hAnsi="Courier New" w:cs="Courier New"/>
                      <w:i/>
                      <w:iCs/>
                      <w:color w:val="CC7832"/>
                      <w:sz w:val="22"/>
                      <w:szCs w:val="22"/>
                    </w:rPr>
                  </w:rPrChange>
                </w:rPr>
                <w:t>;</w:t>
              </w:r>
            </w:ins>
          </w:p>
          <w:p w14:paraId="65F390AF" w14:textId="77777777" w:rsidR="00375563" w:rsidRPr="00375563" w:rsidRDefault="00375563" w:rsidP="00375563">
            <w:pPr>
              <w:pStyle w:val="afffc"/>
              <w:spacing w:before="0" w:beforeAutospacing="0" w:after="0" w:afterAutospacing="0"/>
              <w:rPr>
                <w:ins w:id="1477" w:author="Пользователь" w:date="2022-12-22T02:00:00Z"/>
                <w:lang w:val="en-US"/>
                <w:rPrChange w:id="1478" w:author="Пользователь" w:date="2022-12-22T02:00:00Z">
                  <w:rPr>
                    <w:ins w:id="1479" w:author="Пользователь" w:date="2022-12-22T02:00:00Z"/>
                  </w:rPr>
                </w:rPrChange>
              </w:rPr>
            </w:pPr>
            <w:ins w:id="1480" w:author="Пользователь" w:date="2022-12-22T02:00:00Z">
              <w:r w:rsidRPr="00375563">
                <w:rPr>
                  <w:rFonts w:ascii="Courier New" w:hAnsi="Courier New" w:cs="Courier New"/>
                  <w:i/>
                  <w:iCs/>
                  <w:color w:val="CC7832"/>
                  <w:sz w:val="22"/>
                  <w:szCs w:val="22"/>
                  <w:lang w:val="en-US"/>
                  <w:rPrChange w:id="1481" w:author="Пользователь" w:date="2022-12-22T02:00:00Z">
                    <w:rPr>
                      <w:rFonts w:ascii="Courier New" w:hAnsi="Courier New" w:cs="Courier New"/>
                      <w:i/>
                      <w:iCs/>
                      <w:color w:val="CC7832"/>
                      <w:sz w:val="22"/>
                      <w:szCs w:val="22"/>
                    </w:rPr>
                  </w:rPrChange>
                </w:rPr>
                <w:t>       </w:t>
              </w:r>
              <w:proofErr w:type="spellStart"/>
              <w:r w:rsidRPr="00375563">
                <w:rPr>
                  <w:rFonts w:ascii="Courier New" w:hAnsi="Courier New" w:cs="Courier New"/>
                  <w:i/>
                  <w:iCs/>
                  <w:color w:val="A9B7C6"/>
                  <w:sz w:val="22"/>
                  <w:szCs w:val="22"/>
                  <w:lang w:val="en-US"/>
                  <w:rPrChange w:id="1482" w:author="Пользователь" w:date="2022-12-22T02:00:00Z">
                    <w:rPr>
                      <w:rFonts w:ascii="Courier New" w:hAnsi="Courier New" w:cs="Courier New"/>
                      <w:i/>
                      <w:iCs/>
                      <w:color w:val="A9B7C6"/>
                      <w:sz w:val="22"/>
                      <w:szCs w:val="22"/>
                    </w:rPr>
                  </w:rPrChange>
                </w:rPr>
                <w:t>sId</w:t>
              </w:r>
              <w:proofErr w:type="spellEnd"/>
              <w:r w:rsidRPr="00375563">
                <w:rPr>
                  <w:rFonts w:ascii="Courier New" w:hAnsi="Courier New" w:cs="Courier New"/>
                  <w:i/>
                  <w:iCs/>
                  <w:color w:val="A9B7C6"/>
                  <w:sz w:val="22"/>
                  <w:szCs w:val="22"/>
                  <w:lang w:val="en-US"/>
                  <w:rPrChange w:id="1483" w:author="Пользователь" w:date="2022-12-22T02:00:00Z">
                    <w:rPr>
                      <w:rFonts w:ascii="Courier New" w:hAnsi="Courier New" w:cs="Courier New"/>
                      <w:i/>
                      <w:iCs/>
                      <w:color w:val="A9B7C6"/>
                      <w:sz w:val="22"/>
                      <w:szCs w:val="22"/>
                    </w:rPr>
                  </w:rPrChange>
                </w:rPr>
                <w:t xml:space="preserve"> = </w:t>
              </w:r>
              <w:proofErr w:type="spellStart"/>
              <w:proofErr w:type="gramStart"/>
              <w:r w:rsidRPr="00375563">
                <w:rPr>
                  <w:rFonts w:ascii="Courier New" w:hAnsi="Courier New" w:cs="Courier New"/>
                  <w:i/>
                  <w:iCs/>
                  <w:color w:val="A9B7C6"/>
                  <w:sz w:val="22"/>
                  <w:szCs w:val="22"/>
                  <w:lang w:val="en-US"/>
                  <w:rPrChange w:id="1484" w:author="Пользователь" w:date="2022-12-22T02:00:00Z">
                    <w:rPr>
                      <w:rFonts w:ascii="Courier New" w:hAnsi="Courier New" w:cs="Courier New"/>
                      <w:i/>
                      <w:iCs/>
                      <w:color w:val="A9B7C6"/>
                      <w:sz w:val="22"/>
                      <w:szCs w:val="22"/>
                    </w:rPr>
                  </w:rPrChange>
                </w:rPr>
                <w:t>cell.getStringCellValue</w:t>
              </w:r>
              <w:proofErr w:type="spellEnd"/>
              <w:proofErr w:type="gramEnd"/>
              <w:r w:rsidRPr="00375563">
                <w:rPr>
                  <w:rFonts w:ascii="Courier New" w:hAnsi="Courier New" w:cs="Courier New"/>
                  <w:i/>
                  <w:iCs/>
                  <w:color w:val="A9B7C6"/>
                  <w:sz w:val="22"/>
                  <w:szCs w:val="22"/>
                  <w:lang w:val="en-US"/>
                  <w:rPrChange w:id="1485" w:author="Пользователь" w:date="2022-12-22T02:00:00Z">
                    <w:rPr>
                      <w:rFonts w:ascii="Courier New" w:hAnsi="Courier New" w:cs="Courier New"/>
                      <w:i/>
                      <w:iCs/>
                      <w:color w:val="A9B7C6"/>
                      <w:sz w:val="22"/>
                      <w:szCs w:val="22"/>
                    </w:rPr>
                  </w:rPrChange>
                </w:rPr>
                <w:t>()</w:t>
              </w:r>
              <w:r w:rsidRPr="00375563">
                <w:rPr>
                  <w:rFonts w:ascii="Courier New" w:hAnsi="Courier New" w:cs="Courier New"/>
                  <w:i/>
                  <w:iCs/>
                  <w:color w:val="CC7832"/>
                  <w:sz w:val="22"/>
                  <w:szCs w:val="22"/>
                  <w:lang w:val="en-US"/>
                  <w:rPrChange w:id="1486" w:author="Пользователь" w:date="2022-12-22T02:00:00Z">
                    <w:rPr>
                      <w:rFonts w:ascii="Courier New" w:hAnsi="Courier New" w:cs="Courier New"/>
                      <w:i/>
                      <w:iCs/>
                      <w:color w:val="CC7832"/>
                      <w:sz w:val="22"/>
                      <w:szCs w:val="22"/>
                    </w:rPr>
                  </w:rPrChange>
                </w:rPr>
                <w:t>;</w:t>
              </w:r>
            </w:ins>
          </w:p>
          <w:p w14:paraId="4C0279AB" w14:textId="77777777" w:rsidR="00375563" w:rsidRPr="00375563" w:rsidRDefault="00375563" w:rsidP="00375563">
            <w:pPr>
              <w:pStyle w:val="afffc"/>
              <w:spacing w:before="0" w:beforeAutospacing="0" w:after="0" w:afterAutospacing="0"/>
              <w:rPr>
                <w:ins w:id="1487" w:author="Пользователь" w:date="2022-12-22T02:00:00Z"/>
                <w:lang w:val="en-US"/>
                <w:rPrChange w:id="1488" w:author="Пользователь" w:date="2022-12-22T02:00:00Z">
                  <w:rPr>
                    <w:ins w:id="1489" w:author="Пользователь" w:date="2022-12-22T02:00:00Z"/>
                  </w:rPr>
                </w:rPrChange>
              </w:rPr>
            </w:pPr>
            <w:ins w:id="1490" w:author="Пользователь" w:date="2022-12-22T02:00:00Z">
              <w:r w:rsidRPr="00375563">
                <w:rPr>
                  <w:rFonts w:ascii="Courier New" w:hAnsi="Courier New" w:cs="Courier New"/>
                  <w:i/>
                  <w:iCs/>
                  <w:color w:val="CC7832"/>
                  <w:sz w:val="22"/>
                  <w:szCs w:val="22"/>
                  <w:lang w:val="en-US"/>
                  <w:rPrChange w:id="1491" w:author="Пользователь" w:date="2022-12-22T02:00:00Z">
                    <w:rPr>
                      <w:rFonts w:ascii="Courier New" w:hAnsi="Courier New" w:cs="Courier New"/>
                      <w:i/>
                      <w:iCs/>
                      <w:color w:val="CC7832"/>
                      <w:sz w:val="22"/>
                      <w:szCs w:val="22"/>
                    </w:rPr>
                  </w:rPrChange>
                </w:rPr>
                <w:t xml:space="preserve">       if </w:t>
              </w:r>
              <w:r w:rsidRPr="00375563">
                <w:rPr>
                  <w:rFonts w:ascii="Courier New" w:hAnsi="Courier New" w:cs="Courier New"/>
                  <w:i/>
                  <w:iCs/>
                  <w:color w:val="A9B7C6"/>
                  <w:sz w:val="22"/>
                  <w:szCs w:val="22"/>
                  <w:lang w:val="en-US"/>
                  <w:rPrChange w:id="1492" w:author="Пользователь" w:date="2022-12-22T02:00:00Z">
                    <w:rPr>
                      <w:rFonts w:ascii="Courier New" w:hAnsi="Courier New" w:cs="Courier New"/>
                      <w:i/>
                      <w:iCs/>
                      <w:color w:val="A9B7C6"/>
                      <w:sz w:val="22"/>
                      <w:szCs w:val="22"/>
                    </w:rPr>
                  </w:rPrChange>
                </w:rPr>
                <w:t>(</w:t>
              </w:r>
              <w:proofErr w:type="spellStart"/>
              <w:r w:rsidRPr="00375563">
                <w:rPr>
                  <w:rFonts w:ascii="Courier New" w:hAnsi="Courier New" w:cs="Courier New"/>
                  <w:i/>
                  <w:iCs/>
                  <w:color w:val="A9B7C6"/>
                  <w:sz w:val="22"/>
                  <w:szCs w:val="22"/>
                  <w:lang w:val="en-US"/>
                  <w:rPrChange w:id="1493" w:author="Пользователь" w:date="2022-12-22T02:00:00Z">
                    <w:rPr>
                      <w:rFonts w:ascii="Courier New" w:hAnsi="Courier New" w:cs="Courier New"/>
                      <w:i/>
                      <w:iCs/>
                      <w:color w:val="A9B7C6"/>
                      <w:sz w:val="22"/>
                      <w:szCs w:val="22"/>
                    </w:rPr>
                  </w:rPrChange>
                </w:rPr>
                <w:t>sId.length</w:t>
              </w:r>
              <w:proofErr w:type="spellEnd"/>
              <w:r w:rsidRPr="00375563">
                <w:rPr>
                  <w:rFonts w:ascii="Courier New" w:hAnsi="Courier New" w:cs="Courier New"/>
                  <w:i/>
                  <w:iCs/>
                  <w:color w:val="A9B7C6"/>
                  <w:sz w:val="22"/>
                  <w:szCs w:val="22"/>
                  <w:lang w:val="en-US"/>
                  <w:rPrChange w:id="1494" w:author="Пользователь" w:date="2022-12-22T02:00:00Z">
                    <w:rPr>
                      <w:rFonts w:ascii="Courier New" w:hAnsi="Courier New" w:cs="Courier New"/>
                      <w:i/>
                      <w:iCs/>
                      <w:color w:val="A9B7C6"/>
                      <w:sz w:val="22"/>
                      <w:szCs w:val="22"/>
                    </w:rPr>
                  </w:rPrChange>
                </w:rPr>
                <w:t xml:space="preserve">() == </w:t>
              </w:r>
              <w:r w:rsidRPr="00375563">
                <w:rPr>
                  <w:rFonts w:ascii="Courier New" w:hAnsi="Courier New" w:cs="Courier New"/>
                  <w:i/>
                  <w:iCs/>
                  <w:color w:val="6897BB"/>
                  <w:sz w:val="22"/>
                  <w:szCs w:val="22"/>
                  <w:lang w:val="en-US"/>
                  <w:rPrChange w:id="1495" w:author="Пользователь" w:date="2022-12-22T02:00:00Z">
                    <w:rPr>
                      <w:rFonts w:ascii="Courier New" w:hAnsi="Courier New" w:cs="Courier New"/>
                      <w:i/>
                      <w:iCs/>
                      <w:color w:val="6897BB"/>
                      <w:sz w:val="22"/>
                      <w:szCs w:val="22"/>
                    </w:rPr>
                  </w:rPrChange>
                </w:rPr>
                <w:t>0</w:t>
              </w:r>
              <w:r w:rsidRPr="00375563">
                <w:rPr>
                  <w:rFonts w:ascii="Courier New" w:hAnsi="Courier New" w:cs="Courier New"/>
                  <w:i/>
                  <w:iCs/>
                  <w:color w:val="A9B7C6"/>
                  <w:sz w:val="22"/>
                  <w:szCs w:val="22"/>
                  <w:lang w:val="en-US"/>
                  <w:rPrChange w:id="1496" w:author="Пользователь" w:date="2022-12-22T02:00:00Z">
                    <w:rPr>
                      <w:rFonts w:ascii="Courier New" w:hAnsi="Courier New" w:cs="Courier New"/>
                      <w:i/>
                      <w:iCs/>
                      <w:color w:val="A9B7C6"/>
                      <w:sz w:val="22"/>
                      <w:szCs w:val="22"/>
                    </w:rPr>
                  </w:rPrChange>
                </w:rPr>
                <w:t>)</w:t>
              </w:r>
            </w:ins>
          </w:p>
          <w:p w14:paraId="160264C6" w14:textId="77777777" w:rsidR="00375563" w:rsidRPr="00375563" w:rsidRDefault="00375563" w:rsidP="00375563">
            <w:pPr>
              <w:pStyle w:val="afffc"/>
              <w:spacing w:before="0" w:beforeAutospacing="0" w:after="0" w:afterAutospacing="0"/>
              <w:rPr>
                <w:ins w:id="1497" w:author="Пользователь" w:date="2022-12-22T02:00:00Z"/>
                <w:lang w:val="en-US"/>
                <w:rPrChange w:id="1498" w:author="Пользователь" w:date="2022-12-22T02:00:00Z">
                  <w:rPr>
                    <w:ins w:id="1499" w:author="Пользователь" w:date="2022-12-22T02:00:00Z"/>
                  </w:rPr>
                </w:rPrChange>
              </w:rPr>
            </w:pPr>
            <w:ins w:id="1500" w:author="Пользователь" w:date="2022-12-22T02:00:00Z">
              <w:r w:rsidRPr="00375563">
                <w:rPr>
                  <w:rFonts w:ascii="Courier New" w:hAnsi="Courier New" w:cs="Courier New"/>
                  <w:i/>
                  <w:iCs/>
                  <w:color w:val="A9B7C6"/>
                  <w:sz w:val="22"/>
                  <w:szCs w:val="22"/>
                  <w:lang w:val="en-US"/>
                  <w:rPrChange w:id="1501" w:author="Пользователь" w:date="2022-12-22T02:00:00Z">
                    <w:rPr>
                      <w:rFonts w:ascii="Courier New" w:hAnsi="Courier New" w:cs="Courier New"/>
                      <w:i/>
                      <w:iCs/>
                      <w:color w:val="A9B7C6"/>
                      <w:sz w:val="22"/>
                      <w:szCs w:val="22"/>
                    </w:rPr>
                  </w:rPrChange>
                </w:rPr>
                <w:t>           </w:t>
              </w:r>
              <w:r w:rsidRPr="00375563">
                <w:rPr>
                  <w:rFonts w:ascii="Courier New" w:hAnsi="Courier New" w:cs="Courier New"/>
                  <w:i/>
                  <w:iCs/>
                  <w:color w:val="CC7832"/>
                  <w:sz w:val="22"/>
                  <w:szCs w:val="22"/>
                  <w:lang w:val="en-US"/>
                  <w:rPrChange w:id="1502" w:author="Пользователь" w:date="2022-12-22T02:00:00Z">
                    <w:rPr>
                      <w:rFonts w:ascii="Courier New" w:hAnsi="Courier New" w:cs="Courier New"/>
                      <w:i/>
                      <w:iCs/>
                      <w:color w:val="CC7832"/>
                      <w:sz w:val="22"/>
                      <w:szCs w:val="22"/>
                    </w:rPr>
                  </w:rPrChange>
                </w:rPr>
                <w:t>continue;</w:t>
              </w:r>
            </w:ins>
          </w:p>
          <w:p w14:paraId="74E0B6A0" w14:textId="77777777" w:rsidR="00375563" w:rsidRPr="00375563" w:rsidRDefault="00375563" w:rsidP="00375563">
            <w:pPr>
              <w:rPr>
                <w:ins w:id="1503" w:author="Пользователь" w:date="2022-12-22T02:00:00Z"/>
                <w:lang w:val="en-US"/>
                <w:rPrChange w:id="1504" w:author="Пользователь" w:date="2022-12-22T02:00:00Z">
                  <w:rPr>
                    <w:ins w:id="1505" w:author="Пользователь" w:date="2022-12-22T02:00:00Z"/>
                  </w:rPr>
                </w:rPrChange>
              </w:rPr>
            </w:pPr>
          </w:p>
          <w:p w14:paraId="6BCB08E4" w14:textId="77777777" w:rsidR="00375563" w:rsidRPr="00375563" w:rsidRDefault="00375563" w:rsidP="00375563">
            <w:pPr>
              <w:pStyle w:val="afffc"/>
              <w:spacing w:before="0" w:beforeAutospacing="0" w:after="0" w:afterAutospacing="0"/>
              <w:rPr>
                <w:ins w:id="1506" w:author="Пользователь" w:date="2022-12-22T02:00:00Z"/>
                <w:lang w:val="en-US"/>
                <w:rPrChange w:id="1507" w:author="Пользователь" w:date="2022-12-22T02:00:00Z">
                  <w:rPr>
                    <w:ins w:id="1508" w:author="Пользователь" w:date="2022-12-22T02:00:00Z"/>
                  </w:rPr>
                </w:rPrChange>
              </w:rPr>
            </w:pPr>
            <w:ins w:id="1509" w:author="Пользователь" w:date="2022-12-22T02:00:00Z">
              <w:r w:rsidRPr="00375563">
                <w:rPr>
                  <w:rFonts w:ascii="Courier New" w:hAnsi="Courier New" w:cs="Courier New"/>
                  <w:i/>
                  <w:iCs/>
                  <w:color w:val="CC7832"/>
                  <w:sz w:val="22"/>
                  <w:szCs w:val="22"/>
                  <w:lang w:val="en-US"/>
                  <w:rPrChange w:id="1510" w:author="Пользователь" w:date="2022-12-22T02:00:00Z">
                    <w:rPr>
                      <w:rFonts w:ascii="Courier New" w:hAnsi="Courier New" w:cs="Courier New"/>
                      <w:i/>
                      <w:iCs/>
                      <w:color w:val="CC7832"/>
                      <w:sz w:val="22"/>
                      <w:szCs w:val="22"/>
                    </w:rPr>
                  </w:rPrChange>
                </w:rPr>
                <w:t>       </w:t>
              </w:r>
              <w:r w:rsidRPr="00375563">
                <w:rPr>
                  <w:rFonts w:ascii="Courier New" w:hAnsi="Courier New" w:cs="Courier New"/>
                  <w:i/>
                  <w:iCs/>
                  <w:color w:val="808080"/>
                  <w:sz w:val="22"/>
                  <w:szCs w:val="22"/>
                  <w:lang w:val="en-US"/>
                  <w:rPrChange w:id="1511" w:author="Пользователь" w:date="2022-12-22T02:00:00Z">
                    <w:rPr>
                      <w:rFonts w:ascii="Courier New" w:hAnsi="Courier New" w:cs="Courier New"/>
                      <w:i/>
                      <w:iCs/>
                      <w:color w:val="808080"/>
                      <w:sz w:val="22"/>
                      <w:szCs w:val="22"/>
                    </w:rPr>
                  </w:rPrChange>
                </w:rPr>
                <w:t xml:space="preserve">// </w:t>
              </w:r>
              <w:r>
                <w:rPr>
                  <w:rFonts w:ascii="Courier New" w:hAnsi="Courier New" w:cs="Courier New"/>
                  <w:i/>
                  <w:iCs/>
                  <w:color w:val="808080"/>
                  <w:sz w:val="22"/>
                  <w:szCs w:val="22"/>
                </w:rPr>
                <w:t>Достаётся</w:t>
              </w:r>
              <w:r w:rsidRPr="00375563">
                <w:rPr>
                  <w:rFonts w:ascii="Courier New" w:hAnsi="Courier New" w:cs="Courier New"/>
                  <w:i/>
                  <w:iCs/>
                  <w:color w:val="808080"/>
                  <w:sz w:val="22"/>
                  <w:szCs w:val="22"/>
                  <w:lang w:val="en-US"/>
                  <w:rPrChange w:id="1512" w:author="Пользователь" w:date="2022-12-22T02:00:00Z">
                    <w:rPr>
                      <w:rFonts w:ascii="Courier New" w:hAnsi="Courier New" w:cs="Courier New"/>
                      <w:i/>
                      <w:iCs/>
                      <w:color w:val="808080"/>
                      <w:sz w:val="22"/>
                      <w:szCs w:val="22"/>
                    </w:rPr>
                  </w:rPrChange>
                </w:rPr>
                <w:t xml:space="preserve"> </w:t>
              </w:r>
              <w:r>
                <w:rPr>
                  <w:rFonts w:ascii="Courier New" w:hAnsi="Courier New" w:cs="Courier New"/>
                  <w:i/>
                  <w:iCs/>
                  <w:color w:val="808080"/>
                  <w:sz w:val="22"/>
                  <w:szCs w:val="22"/>
                </w:rPr>
                <w:t>объект</w:t>
              </w:r>
              <w:r w:rsidRPr="00375563">
                <w:rPr>
                  <w:rFonts w:ascii="Courier New" w:hAnsi="Courier New" w:cs="Courier New"/>
                  <w:i/>
                  <w:iCs/>
                  <w:color w:val="808080"/>
                  <w:sz w:val="22"/>
                  <w:szCs w:val="22"/>
                  <w:lang w:val="en-US"/>
                  <w:rPrChange w:id="1513" w:author="Пользователь" w:date="2022-12-22T02:00:00Z">
                    <w:rPr>
                      <w:rFonts w:ascii="Courier New" w:hAnsi="Courier New" w:cs="Courier New"/>
                      <w:i/>
                      <w:iCs/>
                      <w:color w:val="808080"/>
                      <w:sz w:val="22"/>
                      <w:szCs w:val="22"/>
                    </w:rPr>
                  </w:rPrChange>
                </w:rPr>
                <w:t xml:space="preserve"> </w:t>
              </w:r>
              <w:r>
                <w:rPr>
                  <w:rFonts w:ascii="Courier New" w:hAnsi="Courier New" w:cs="Courier New"/>
                  <w:i/>
                  <w:iCs/>
                  <w:color w:val="808080"/>
                  <w:sz w:val="22"/>
                  <w:szCs w:val="22"/>
                </w:rPr>
                <w:t>класса</w:t>
              </w:r>
              <w:r w:rsidRPr="00375563">
                <w:rPr>
                  <w:rFonts w:ascii="Courier New" w:hAnsi="Courier New" w:cs="Courier New"/>
                  <w:i/>
                  <w:iCs/>
                  <w:color w:val="808080"/>
                  <w:sz w:val="22"/>
                  <w:szCs w:val="22"/>
                  <w:lang w:val="en-US"/>
                  <w:rPrChange w:id="1514" w:author="Пользователь" w:date="2022-12-22T02:00:00Z">
                    <w:rPr>
                      <w:rFonts w:ascii="Courier New" w:hAnsi="Courier New" w:cs="Courier New"/>
                      <w:i/>
                      <w:iCs/>
                      <w:color w:val="808080"/>
                      <w:sz w:val="22"/>
                      <w:szCs w:val="22"/>
                    </w:rPr>
                  </w:rPrChange>
                </w:rPr>
                <w:t xml:space="preserve"> CFOOD </w:t>
              </w:r>
              <w:r>
                <w:rPr>
                  <w:rFonts w:ascii="Courier New" w:hAnsi="Courier New" w:cs="Courier New"/>
                  <w:i/>
                  <w:iCs/>
                  <w:color w:val="808080"/>
                  <w:sz w:val="22"/>
                  <w:szCs w:val="22"/>
                </w:rPr>
                <w:t>по</w:t>
              </w:r>
              <w:r w:rsidRPr="00375563">
                <w:rPr>
                  <w:rFonts w:ascii="Courier New" w:hAnsi="Courier New" w:cs="Courier New"/>
                  <w:i/>
                  <w:iCs/>
                  <w:color w:val="808080"/>
                  <w:sz w:val="22"/>
                  <w:szCs w:val="22"/>
                  <w:lang w:val="en-US"/>
                  <w:rPrChange w:id="1515" w:author="Пользователь" w:date="2022-12-22T02:00:00Z">
                    <w:rPr>
                      <w:rFonts w:ascii="Courier New" w:hAnsi="Courier New" w:cs="Courier New"/>
                      <w:i/>
                      <w:iCs/>
                      <w:color w:val="808080"/>
                      <w:sz w:val="22"/>
                      <w:szCs w:val="22"/>
                    </w:rPr>
                  </w:rPrChange>
                </w:rPr>
                <w:t xml:space="preserve"> UUID </w:t>
              </w:r>
              <w:r>
                <w:rPr>
                  <w:rFonts w:ascii="Courier New" w:hAnsi="Courier New" w:cs="Courier New"/>
                  <w:i/>
                  <w:iCs/>
                  <w:color w:val="808080"/>
                  <w:sz w:val="22"/>
                  <w:szCs w:val="22"/>
                </w:rPr>
                <w:t>из</w:t>
              </w:r>
              <w:r w:rsidRPr="00375563">
                <w:rPr>
                  <w:rFonts w:ascii="Courier New" w:hAnsi="Courier New" w:cs="Courier New"/>
                  <w:i/>
                  <w:iCs/>
                  <w:color w:val="808080"/>
                  <w:sz w:val="22"/>
                  <w:szCs w:val="22"/>
                  <w:lang w:val="en-US"/>
                  <w:rPrChange w:id="1516" w:author="Пользователь" w:date="2022-12-22T02:00:00Z">
                    <w:rPr>
                      <w:rFonts w:ascii="Courier New" w:hAnsi="Courier New" w:cs="Courier New"/>
                      <w:i/>
                      <w:iCs/>
                      <w:color w:val="808080"/>
                      <w:sz w:val="22"/>
                      <w:szCs w:val="22"/>
                    </w:rPr>
                  </w:rPrChange>
                </w:rPr>
                <w:t xml:space="preserve"> </w:t>
              </w:r>
              <w:r>
                <w:rPr>
                  <w:rFonts w:ascii="Courier New" w:hAnsi="Courier New" w:cs="Courier New"/>
                  <w:i/>
                  <w:iCs/>
                  <w:color w:val="808080"/>
                  <w:sz w:val="22"/>
                  <w:szCs w:val="22"/>
                </w:rPr>
                <w:t>карточки</w:t>
              </w:r>
              <w:r w:rsidRPr="00375563">
                <w:rPr>
                  <w:rFonts w:ascii="Courier New" w:hAnsi="Courier New" w:cs="Courier New"/>
                  <w:i/>
                  <w:iCs/>
                  <w:color w:val="808080"/>
                  <w:sz w:val="22"/>
                  <w:szCs w:val="22"/>
                  <w:lang w:val="en-US"/>
                  <w:rPrChange w:id="1517" w:author="Пользователь" w:date="2022-12-22T02:00:00Z">
                    <w:rPr>
                      <w:rFonts w:ascii="Courier New" w:hAnsi="Courier New" w:cs="Courier New"/>
                      <w:i/>
                      <w:iCs/>
                      <w:color w:val="808080"/>
                      <w:sz w:val="22"/>
                      <w:szCs w:val="22"/>
                    </w:rPr>
                  </w:rPrChange>
                </w:rPr>
                <w:t xml:space="preserve"> foods</w:t>
              </w:r>
            </w:ins>
          </w:p>
          <w:p w14:paraId="6720FAE7" w14:textId="77777777" w:rsidR="00375563" w:rsidRPr="00375563" w:rsidRDefault="00375563" w:rsidP="00375563">
            <w:pPr>
              <w:pStyle w:val="afffc"/>
              <w:spacing w:before="0" w:beforeAutospacing="0" w:after="0" w:afterAutospacing="0"/>
              <w:rPr>
                <w:ins w:id="1518" w:author="Пользователь" w:date="2022-12-22T02:00:00Z"/>
                <w:lang w:val="en-US"/>
                <w:rPrChange w:id="1519" w:author="Пользователь" w:date="2022-12-22T02:00:00Z">
                  <w:rPr>
                    <w:ins w:id="1520" w:author="Пользователь" w:date="2022-12-22T02:00:00Z"/>
                  </w:rPr>
                </w:rPrChange>
              </w:rPr>
            </w:pPr>
            <w:ins w:id="1521" w:author="Пользователь" w:date="2022-12-22T02:00:00Z">
              <w:r w:rsidRPr="00375563">
                <w:rPr>
                  <w:rFonts w:ascii="Courier New" w:hAnsi="Courier New" w:cs="Courier New"/>
                  <w:i/>
                  <w:iCs/>
                  <w:color w:val="808080"/>
                  <w:sz w:val="22"/>
                  <w:szCs w:val="22"/>
                  <w:lang w:val="en-US"/>
                  <w:rPrChange w:id="1522" w:author="Пользователь" w:date="2022-12-22T02:00:00Z">
                    <w:rPr>
                      <w:rFonts w:ascii="Courier New" w:hAnsi="Courier New" w:cs="Courier New"/>
                      <w:i/>
                      <w:iCs/>
                      <w:color w:val="808080"/>
                      <w:sz w:val="22"/>
                      <w:szCs w:val="22"/>
                    </w:rPr>
                  </w:rPrChange>
                </w:rPr>
                <w:t>       </w:t>
              </w:r>
              <w:r w:rsidRPr="00375563">
                <w:rPr>
                  <w:rFonts w:ascii="Courier New" w:hAnsi="Courier New" w:cs="Courier New"/>
                  <w:i/>
                  <w:iCs/>
                  <w:color w:val="A9B7C6"/>
                  <w:sz w:val="22"/>
                  <w:szCs w:val="22"/>
                  <w:lang w:val="en-US"/>
                  <w:rPrChange w:id="1523" w:author="Пользователь" w:date="2022-12-22T02:00:00Z">
                    <w:rPr>
                      <w:rFonts w:ascii="Courier New" w:hAnsi="Courier New" w:cs="Courier New"/>
                      <w:i/>
                      <w:iCs/>
                      <w:color w:val="A9B7C6"/>
                      <w:sz w:val="22"/>
                      <w:szCs w:val="22"/>
                    </w:rPr>
                  </w:rPrChange>
                </w:rPr>
                <w:t xml:space="preserve">id = </w:t>
              </w:r>
              <w:proofErr w:type="spellStart"/>
              <w:r w:rsidRPr="00375563">
                <w:rPr>
                  <w:rFonts w:ascii="Courier New" w:hAnsi="Courier New" w:cs="Courier New"/>
                  <w:i/>
                  <w:iCs/>
                  <w:color w:val="A9B7C6"/>
                  <w:sz w:val="22"/>
                  <w:szCs w:val="22"/>
                  <w:lang w:val="en-US"/>
                  <w:rPrChange w:id="1524" w:author="Пользователь" w:date="2022-12-22T02:00:00Z">
                    <w:rPr>
                      <w:rFonts w:ascii="Courier New" w:hAnsi="Courier New" w:cs="Courier New"/>
                      <w:i/>
                      <w:iCs/>
                      <w:color w:val="A9B7C6"/>
                      <w:sz w:val="22"/>
                      <w:szCs w:val="22"/>
                    </w:rPr>
                  </w:rPrChange>
                </w:rPr>
                <w:t>UUID.fromString</w:t>
              </w:r>
              <w:proofErr w:type="spellEnd"/>
              <w:r w:rsidRPr="00375563">
                <w:rPr>
                  <w:rFonts w:ascii="Courier New" w:hAnsi="Courier New" w:cs="Courier New"/>
                  <w:i/>
                  <w:iCs/>
                  <w:color w:val="A9B7C6"/>
                  <w:sz w:val="22"/>
                  <w:szCs w:val="22"/>
                  <w:lang w:val="en-US"/>
                  <w:rPrChange w:id="1525" w:author="Пользователь" w:date="2022-12-22T02:00:00Z">
                    <w:rPr>
                      <w:rFonts w:ascii="Courier New" w:hAnsi="Courier New" w:cs="Courier New"/>
                      <w:i/>
                      <w:iCs/>
                      <w:color w:val="A9B7C6"/>
                      <w:sz w:val="22"/>
                      <w:szCs w:val="22"/>
                    </w:rPr>
                  </w:rPrChange>
                </w:rPr>
                <w:t>(</w:t>
              </w:r>
              <w:proofErr w:type="spellStart"/>
              <w:r w:rsidRPr="00375563">
                <w:rPr>
                  <w:rFonts w:ascii="Courier New" w:hAnsi="Courier New" w:cs="Courier New"/>
                  <w:i/>
                  <w:iCs/>
                  <w:color w:val="A9B7C6"/>
                  <w:sz w:val="22"/>
                  <w:szCs w:val="22"/>
                  <w:lang w:val="en-US"/>
                  <w:rPrChange w:id="1526" w:author="Пользователь" w:date="2022-12-22T02:00:00Z">
                    <w:rPr>
                      <w:rFonts w:ascii="Courier New" w:hAnsi="Courier New" w:cs="Courier New"/>
                      <w:i/>
                      <w:iCs/>
                      <w:color w:val="A9B7C6"/>
                      <w:sz w:val="22"/>
                      <w:szCs w:val="22"/>
                    </w:rPr>
                  </w:rPrChange>
                </w:rPr>
                <w:t>sId</w:t>
              </w:r>
              <w:proofErr w:type="spellEnd"/>
              <w:r w:rsidRPr="00375563">
                <w:rPr>
                  <w:rFonts w:ascii="Courier New" w:hAnsi="Courier New" w:cs="Courier New"/>
                  <w:i/>
                  <w:iCs/>
                  <w:color w:val="A9B7C6"/>
                  <w:sz w:val="22"/>
                  <w:szCs w:val="22"/>
                  <w:lang w:val="en-US"/>
                  <w:rPrChange w:id="1527" w:author="Пользователь" w:date="2022-12-22T02:00:00Z">
                    <w:rPr>
                      <w:rFonts w:ascii="Courier New" w:hAnsi="Courier New" w:cs="Courier New"/>
                      <w:i/>
                      <w:iCs/>
                      <w:color w:val="A9B7C6"/>
                      <w:sz w:val="22"/>
                      <w:szCs w:val="22"/>
                    </w:rPr>
                  </w:rPrChange>
                </w:rPr>
                <w:t>)</w:t>
              </w:r>
              <w:r w:rsidRPr="00375563">
                <w:rPr>
                  <w:rFonts w:ascii="Courier New" w:hAnsi="Courier New" w:cs="Courier New"/>
                  <w:i/>
                  <w:iCs/>
                  <w:color w:val="CC7832"/>
                  <w:sz w:val="22"/>
                  <w:szCs w:val="22"/>
                  <w:lang w:val="en-US"/>
                  <w:rPrChange w:id="1528" w:author="Пользователь" w:date="2022-12-22T02:00:00Z">
                    <w:rPr>
                      <w:rFonts w:ascii="Courier New" w:hAnsi="Courier New" w:cs="Courier New"/>
                      <w:i/>
                      <w:iCs/>
                      <w:color w:val="CC7832"/>
                      <w:sz w:val="22"/>
                      <w:szCs w:val="22"/>
                    </w:rPr>
                  </w:rPrChange>
                </w:rPr>
                <w:t>;</w:t>
              </w:r>
            </w:ins>
          </w:p>
          <w:p w14:paraId="7746554B" w14:textId="77777777" w:rsidR="00375563" w:rsidRPr="00375563" w:rsidRDefault="00375563" w:rsidP="00375563">
            <w:pPr>
              <w:pStyle w:val="afffc"/>
              <w:spacing w:before="0" w:beforeAutospacing="0" w:after="0" w:afterAutospacing="0"/>
              <w:rPr>
                <w:ins w:id="1529" w:author="Пользователь" w:date="2022-12-22T02:00:00Z"/>
                <w:lang w:val="en-US"/>
                <w:rPrChange w:id="1530" w:author="Пользователь" w:date="2022-12-22T02:00:00Z">
                  <w:rPr>
                    <w:ins w:id="1531" w:author="Пользователь" w:date="2022-12-22T02:00:00Z"/>
                  </w:rPr>
                </w:rPrChange>
              </w:rPr>
            </w:pPr>
            <w:ins w:id="1532" w:author="Пользователь" w:date="2022-12-22T02:00:00Z">
              <w:r w:rsidRPr="00375563">
                <w:rPr>
                  <w:rFonts w:ascii="Courier New" w:hAnsi="Courier New" w:cs="Courier New"/>
                  <w:i/>
                  <w:iCs/>
                  <w:color w:val="CC7832"/>
                  <w:sz w:val="22"/>
                  <w:szCs w:val="22"/>
                  <w:lang w:val="en-US"/>
                  <w:rPrChange w:id="1533" w:author="Пользователь" w:date="2022-12-22T02:00:00Z">
                    <w:rPr>
                      <w:rFonts w:ascii="Courier New" w:hAnsi="Courier New" w:cs="Courier New"/>
                      <w:i/>
                      <w:iCs/>
                      <w:color w:val="CC7832"/>
                      <w:sz w:val="22"/>
                      <w:szCs w:val="22"/>
                    </w:rPr>
                  </w:rPrChange>
                </w:rPr>
                <w:t>       </w:t>
              </w:r>
              <w:r w:rsidRPr="00375563">
                <w:rPr>
                  <w:rFonts w:ascii="Courier New" w:hAnsi="Courier New" w:cs="Courier New"/>
                  <w:i/>
                  <w:iCs/>
                  <w:color w:val="A9B7C6"/>
                  <w:sz w:val="22"/>
                  <w:szCs w:val="22"/>
                  <w:lang w:val="en-US"/>
                  <w:rPrChange w:id="1534" w:author="Пользователь" w:date="2022-12-22T02:00:00Z">
                    <w:rPr>
                      <w:rFonts w:ascii="Courier New" w:hAnsi="Courier New" w:cs="Courier New"/>
                      <w:i/>
                      <w:iCs/>
                      <w:color w:val="A9B7C6"/>
                      <w:sz w:val="22"/>
                      <w:szCs w:val="22"/>
                    </w:rPr>
                  </w:rPrChange>
                </w:rPr>
                <w:t xml:space="preserve">food = </w:t>
              </w:r>
              <w:proofErr w:type="spellStart"/>
              <w:r w:rsidRPr="00375563">
                <w:rPr>
                  <w:rFonts w:ascii="Courier New" w:hAnsi="Courier New" w:cs="Courier New"/>
                  <w:i/>
                  <w:iCs/>
                  <w:color w:val="9876AA"/>
                  <w:sz w:val="22"/>
                  <w:szCs w:val="22"/>
                  <w:lang w:val="en-US"/>
                  <w:rPrChange w:id="1535" w:author="Пользователь" w:date="2022-12-22T02:00:00Z">
                    <w:rPr>
                      <w:rFonts w:ascii="Courier New" w:hAnsi="Courier New" w:cs="Courier New"/>
                      <w:i/>
                      <w:iCs/>
                      <w:color w:val="9876AA"/>
                      <w:sz w:val="22"/>
                      <w:szCs w:val="22"/>
                    </w:rPr>
                  </w:rPrChange>
                </w:rPr>
                <w:t>foods</w:t>
              </w:r>
              <w:r w:rsidRPr="00375563">
                <w:rPr>
                  <w:rFonts w:ascii="Courier New" w:hAnsi="Courier New" w:cs="Courier New"/>
                  <w:i/>
                  <w:iCs/>
                  <w:color w:val="A9B7C6"/>
                  <w:sz w:val="22"/>
                  <w:szCs w:val="22"/>
                  <w:lang w:val="en-US"/>
                  <w:rPrChange w:id="1536" w:author="Пользователь" w:date="2022-12-22T02:00:00Z">
                    <w:rPr>
                      <w:rFonts w:ascii="Courier New" w:hAnsi="Courier New" w:cs="Courier New"/>
                      <w:i/>
                      <w:iCs/>
                      <w:color w:val="A9B7C6"/>
                      <w:sz w:val="22"/>
                      <w:szCs w:val="22"/>
                    </w:rPr>
                  </w:rPrChange>
                </w:rPr>
                <w:t>.get</w:t>
              </w:r>
              <w:proofErr w:type="spellEnd"/>
              <w:r w:rsidRPr="00375563">
                <w:rPr>
                  <w:rFonts w:ascii="Courier New" w:hAnsi="Courier New" w:cs="Courier New"/>
                  <w:i/>
                  <w:iCs/>
                  <w:color w:val="A9B7C6"/>
                  <w:sz w:val="22"/>
                  <w:szCs w:val="22"/>
                  <w:lang w:val="en-US"/>
                  <w:rPrChange w:id="1537" w:author="Пользователь" w:date="2022-12-22T02:00:00Z">
                    <w:rPr>
                      <w:rFonts w:ascii="Courier New" w:hAnsi="Courier New" w:cs="Courier New"/>
                      <w:i/>
                      <w:iCs/>
                      <w:color w:val="A9B7C6"/>
                      <w:sz w:val="22"/>
                      <w:szCs w:val="22"/>
                    </w:rPr>
                  </w:rPrChange>
                </w:rPr>
                <w:t>(id)</w:t>
              </w:r>
              <w:r w:rsidRPr="00375563">
                <w:rPr>
                  <w:rFonts w:ascii="Courier New" w:hAnsi="Courier New" w:cs="Courier New"/>
                  <w:i/>
                  <w:iCs/>
                  <w:color w:val="CC7832"/>
                  <w:sz w:val="22"/>
                  <w:szCs w:val="22"/>
                  <w:lang w:val="en-US"/>
                  <w:rPrChange w:id="1538" w:author="Пользователь" w:date="2022-12-22T02:00:00Z">
                    <w:rPr>
                      <w:rFonts w:ascii="Courier New" w:hAnsi="Courier New" w:cs="Courier New"/>
                      <w:i/>
                      <w:iCs/>
                      <w:color w:val="CC7832"/>
                      <w:sz w:val="22"/>
                      <w:szCs w:val="22"/>
                    </w:rPr>
                  </w:rPrChange>
                </w:rPr>
                <w:t>;</w:t>
              </w:r>
            </w:ins>
          </w:p>
          <w:p w14:paraId="6043153B" w14:textId="77777777" w:rsidR="00375563" w:rsidRPr="00375563" w:rsidRDefault="00375563" w:rsidP="00375563">
            <w:pPr>
              <w:rPr>
                <w:ins w:id="1539" w:author="Пользователь" w:date="2022-12-22T02:00:00Z"/>
                <w:lang w:val="en-US"/>
                <w:rPrChange w:id="1540" w:author="Пользователь" w:date="2022-12-22T02:00:00Z">
                  <w:rPr>
                    <w:ins w:id="1541" w:author="Пользователь" w:date="2022-12-22T02:00:00Z"/>
                  </w:rPr>
                </w:rPrChange>
              </w:rPr>
            </w:pPr>
          </w:p>
          <w:p w14:paraId="0892635C" w14:textId="77777777" w:rsidR="00375563" w:rsidRDefault="00375563" w:rsidP="00375563">
            <w:pPr>
              <w:pStyle w:val="afffc"/>
              <w:spacing w:before="0" w:beforeAutospacing="0" w:after="0" w:afterAutospacing="0"/>
              <w:rPr>
                <w:ins w:id="1542" w:author="Пользователь" w:date="2022-12-22T02:00:00Z"/>
              </w:rPr>
            </w:pPr>
            <w:ins w:id="1543" w:author="Пользователь" w:date="2022-12-22T02:00:00Z">
              <w:r w:rsidRPr="00375563">
                <w:rPr>
                  <w:rFonts w:ascii="Courier New" w:hAnsi="Courier New" w:cs="Courier New"/>
                  <w:i/>
                  <w:iCs/>
                  <w:color w:val="CC7832"/>
                  <w:sz w:val="22"/>
                  <w:szCs w:val="22"/>
                  <w:lang w:val="en-US"/>
                  <w:rPrChange w:id="1544" w:author="Пользователь" w:date="2022-12-22T02:00:00Z">
                    <w:rPr>
                      <w:rFonts w:ascii="Courier New" w:hAnsi="Courier New" w:cs="Courier New"/>
                      <w:i/>
                      <w:iCs/>
                      <w:color w:val="CC7832"/>
                      <w:sz w:val="22"/>
                      <w:szCs w:val="22"/>
                    </w:rPr>
                  </w:rPrChange>
                </w:rPr>
                <w:t>       </w:t>
              </w:r>
              <w:r>
                <w:rPr>
                  <w:rFonts w:ascii="Courier New" w:hAnsi="Courier New" w:cs="Courier New"/>
                  <w:i/>
                  <w:iCs/>
                  <w:color w:val="808080"/>
                  <w:sz w:val="22"/>
                  <w:szCs w:val="22"/>
                </w:rPr>
                <w:t>// Связываем еду с датой, в дате в список добавляем еду.</w:t>
              </w:r>
            </w:ins>
          </w:p>
          <w:p w14:paraId="72FA7B9D" w14:textId="77777777" w:rsidR="00375563" w:rsidRDefault="00375563" w:rsidP="00375563">
            <w:pPr>
              <w:pStyle w:val="afffc"/>
              <w:spacing w:before="0" w:beforeAutospacing="0" w:after="0" w:afterAutospacing="0"/>
              <w:rPr>
                <w:ins w:id="1545" w:author="Пользователь" w:date="2022-12-22T02:00:00Z"/>
              </w:rPr>
            </w:pPr>
            <w:ins w:id="1546" w:author="Пользователь" w:date="2022-12-22T02:00:00Z">
              <w:r>
                <w:rPr>
                  <w:rFonts w:ascii="Courier New" w:hAnsi="Courier New" w:cs="Courier New"/>
                  <w:i/>
                  <w:iCs/>
                  <w:color w:val="808080"/>
                  <w:sz w:val="22"/>
                  <w:szCs w:val="22"/>
                </w:rPr>
                <w:t>       </w:t>
              </w:r>
              <w:proofErr w:type="spellStart"/>
              <w:r>
                <w:rPr>
                  <w:rFonts w:ascii="Courier New" w:hAnsi="Courier New" w:cs="Courier New"/>
                  <w:i/>
                  <w:iCs/>
                  <w:color w:val="A9B7C6"/>
                  <w:sz w:val="22"/>
                  <w:szCs w:val="22"/>
                </w:rPr>
                <w:t>cell</w:t>
              </w:r>
              <w:proofErr w:type="spellEnd"/>
              <w:r>
                <w:rPr>
                  <w:rFonts w:ascii="Courier New" w:hAnsi="Courier New" w:cs="Courier New"/>
                  <w:i/>
                  <w:iCs/>
                  <w:color w:val="A9B7C6"/>
                  <w:sz w:val="22"/>
                  <w:szCs w:val="22"/>
                </w:rPr>
                <w:t xml:space="preserve"> = </w:t>
              </w:r>
              <w:proofErr w:type="spellStart"/>
              <w:proofErr w:type="gramStart"/>
              <w:r>
                <w:rPr>
                  <w:rFonts w:ascii="Courier New" w:hAnsi="Courier New" w:cs="Courier New"/>
                  <w:i/>
                  <w:iCs/>
                  <w:color w:val="A9B7C6"/>
                  <w:sz w:val="22"/>
                  <w:szCs w:val="22"/>
                </w:rPr>
                <w:t>row.getCell</w:t>
              </w:r>
              <w:proofErr w:type="spellEnd"/>
              <w:proofErr w:type="gramEnd"/>
              <w:r>
                <w:rPr>
                  <w:rFonts w:ascii="Courier New" w:hAnsi="Courier New" w:cs="Courier New"/>
                  <w:i/>
                  <w:iCs/>
                  <w:color w:val="A9B7C6"/>
                  <w:sz w:val="22"/>
                  <w:szCs w:val="22"/>
                </w:rPr>
                <w:t>(</w:t>
              </w:r>
              <w:r>
                <w:rPr>
                  <w:rFonts w:ascii="Courier New" w:hAnsi="Courier New" w:cs="Courier New"/>
                  <w:i/>
                  <w:iCs/>
                  <w:color w:val="6897BB"/>
                  <w:sz w:val="22"/>
                  <w:szCs w:val="22"/>
                </w:rPr>
                <w:t>3</w:t>
              </w:r>
              <w:r>
                <w:rPr>
                  <w:rFonts w:ascii="Courier New" w:hAnsi="Courier New" w:cs="Courier New"/>
                  <w:i/>
                  <w:iCs/>
                  <w:color w:val="A9B7C6"/>
                  <w:sz w:val="22"/>
                  <w:szCs w:val="22"/>
                </w:rPr>
                <w:t>)</w:t>
              </w:r>
              <w:r>
                <w:rPr>
                  <w:rFonts w:ascii="Courier New" w:hAnsi="Courier New" w:cs="Courier New"/>
                  <w:i/>
                  <w:iCs/>
                  <w:color w:val="CC7832"/>
                  <w:sz w:val="22"/>
                  <w:szCs w:val="22"/>
                </w:rPr>
                <w:t xml:space="preserve">; </w:t>
              </w:r>
              <w:r>
                <w:rPr>
                  <w:rFonts w:ascii="Courier New" w:hAnsi="Courier New" w:cs="Courier New"/>
                  <w:i/>
                  <w:iCs/>
                  <w:color w:val="808080"/>
                  <w:sz w:val="22"/>
                  <w:szCs w:val="22"/>
                </w:rPr>
                <w:t xml:space="preserve">// Берём </w:t>
              </w:r>
              <w:proofErr w:type="spellStart"/>
              <w:r>
                <w:rPr>
                  <w:rFonts w:ascii="Courier New" w:hAnsi="Courier New" w:cs="Courier New"/>
                  <w:i/>
                  <w:iCs/>
                  <w:color w:val="808080"/>
                  <w:sz w:val="22"/>
                  <w:szCs w:val="22"/>
                </w:rPr>
                <w:t>id</w:t>
              </w:r>
              <w:proofErr w:type="spellEnd"/>
              <w:r>
                <w:rPr>
                  <w:rFonts w:ascii="Courier New" w:hAnsi="Courier New" w:cs="Courier New"/>
                  <w:i/>
                  <w:iCs/>
                  <w:color w:val="808080"/>
                  <w:sz w:val="22"/>
                  <w:szCs w:val="22"/>
                </w:rPr>
                <w:t xml:space="preserve"> даты из таблицы еды.</w:t>
              </w:r>
            </w:ins>
          </w:p>
          <w:p w14:paraId="0E6522E9" w14:textId="77777777" w:rsidR="00375563" w:rsidRPr="00375563" w:rsidRDefault="00375563" w:rsidP="00375563">
            <w:pPr>
              <w:pStyle w:val="afffc"/>
              <w:spacing w:before="0" w:beforeAutospacing="0" w:after="0" w:afterAutospacing="0"/>
              <w:rPr>
                <w:ins w:id="1547" w:author="Пользователь" w:date="2022-12-22T02:00:00Z"/>
                <w:lang w:val="en-US"/>
                <w:rPrChange w:id="1548" w:author="Пользователь" w:date="2022-12-22T02:00:00Z">
                  <w:rPr>
                    <w:ins w:id="1549" w:author="Пользователь" w:date="2022-12-22T02:00:00Z"/>
                  </w:rPr>
                </w:rPrChange>
              </w:rPr>
            </w:pPr>
            <w:ins w:id="1550" w:author="Пользователь" w:date="2022-12-22T02:00:00Z">
              <w:r>
                <w:rPr>
                  <w:rFonts w:ascii="Courier New" w:hAnsi="Courier New" w:cs="Courier New"/>
                  <w:i/>
                  <w:iCs/>
                  <w:color w:val="808080"/>
                  <w:sz w:val="22"/>
                  <w:szCs w:val="22"/>
                </w:rPr>
                <w:t>       </w:t>
              </w:r>
              <w:proofErr w:type="spellStart"/>
              <w:r w:rsidRPr="00375563">
                <w:rPr>
                  <w:rFonts w:ascii="Courier New" w:hAnsi="Courier New" w:cs="Courier New"/>
                  <w:i/>
                  <w:iCs/>
                  <w:color w:val="A9B7C6"/>
                  <w:sz w:val="22"/>
                  <w:szCs w:val="22"/>
                  <w:lang w:val="en-US"/>
                  <w:rPrChange w:id="1551" w:author="Пользователь" w:date="2022-12-22T02:00:00Z">
                    <w:rPr>
                      <w:rFonts w:ascii="Courier New" w:hAnsi="Courier New" w:cs="Courier New"/>
                      <w:i/>
                      <w:iCs/>
                      <w:color w:val="A9B7C6"/>
                      <w:sz w:val="22"/>
                      <w:szCs w:val="22"/>
                    </w:rPr>
                  </w:rPrChange>
                </w:rPr>
                <w:t>sTimeId</w:t>
              </w:r>
              <w:proofErr w:type="spellEnd"/>
              <w:r w:rsidRPr="00375563">
                <w:rPr>
                  <w:rFonts w:ascii="Courier New" w:hAnsi="Courier New" w:cs="Courier New"/>
                  <w:i/>
                  <w:iCs/>
                  <w:color w:val="A9B7C6"/>
                  <w:sz w:val="22"/>
                  <w:szCs w:val="22"/>
                  <w:lang w:val="en-US"/>
                  <w:rPrChange w:id="1552" w:author="Пользователь" w:date="2022-12-22T02:00:00Z">
                    <w:rPr>
                      <w:rFonts w:ascii="Courier New" w:hAnsi="Courier New" w:cs="Courier New"/>
                      <w:i/>
                      <w:iCs/>
                      <w:color w:val="A9B7C6"/>
                      <w:sz w:val="22"/>
                      <w:szCs w:val="22"/>
                    </w:rPr>
                  </w:rPrChange>
                </w:rPr>
                <w:t xml:space="preserve"> = </w:t>
              </w:r>
              <w:proofErr w:type="spellStart"/>
              <w:proofErr w:type="gramStart"/>
              <w:r w:rsidRPr="00375563">
                <w:rPr>
                  <w:rFonts w:ascii="Courier New" w:hAnsi="Courier New" w:cs="Courier New"/>
                  <w:i/>
                  <w:iCs/>
                  <w:color w:val="A9B7C6"/>
                  <w:sz w:val="22"/>
                  <w:szCs w:val="22"/>
                  <w:lang w:val="en-US"/>
                  <w:rPrChange w:id="1553" w:author="Пользователь" w:date="2022-12-22T02:00:00Z">
                    <w:rPr>
                      <w:rFonts w:ascii="Courier New" w:hAnsi="Courier New" w:cs="Courier New"/>
                      <w:i/>
                      <w:iCs/>
                      <w:color w:val="A9B7C6"/>
                      <w:sz w:val="22"/>
                      <w:szCs w:val="22"/>
                    </w:rPr>
                  </w:rPrChange>
                </w:rPr>
                <w:t>cell.getStringCellValue</w:t>
              </w:r>
              <w:proofErr w:type="spellEnd"/>
              <w:proofErr w:type="gramEnd"/>
              <w:r w:rsidRPr="00375563">
                <w:rPr>
                  <w:rFonts w:ascii="Courier New" w:hAnsi="Courier New" w:cs="Courier New"/>
                  <w:i/>
                  <w:iCs/>
                  <w:color w:val="A9B7C6"/>
                  <w:sz w:val="22"/>
                  <w:szCs w:val="22"/>
                  <w:lang w:val="en-US"/>
                  <w:rPrChange w:id="1554" w:author="Пользователь" w:date="2022-12-22T02:00:00Z">
                    <w:rPr>
                      <w:rFonts w:ascii="Courier New" w:hAnsi="Courier New" w:cs="Courier New"/>
                      <w:i/>
                      <w:iCs/>
                      <w:color w:val="A9B7C6"/>
                      <w:sz w:val="22"/>
                      <w:szCs w:val="22"/>
                    </w:rPr>
                  </w:rPrChange>
                </w:rPr>
                <w:t>()</w:t>
              </w:r>
              <w:r w:rsidRPr="00375563">
                <w:rPr>
                  <w:rFonts w:ascii="Courier New" w:hAnsi="Courier New" w:cs="Courier New"/>
                  <w:i/>
                  <w:iCs/>
                  <w:color w:val="CC7832"/>
                  <w:sz w:val="22"/>
                  <w:szCs w:val="22"/>
                  <w:lang w:val="en-US"/>
                  <w:rPrChange w:id="1555" w:author="Пользователь" w:date="2022-12-22T02:00:00Z">
                    <w:rPr>
                      <w:rFonts w:ascii="Courier New" w:hAnsi="Courier New" w:cs="Courier New"/>
                      <w:i/>
                      <w:iCs/>
                      <w:color w:val="CC7832"/>
                      <w:sz w:val="22"/>
                      <w:szCs w:val="22"/>
                    </w:rPr>
                  </w:rPrChange>
                </w:rPr>
                <w:t>;</w:t>
              </w:r>
            </w:ins>
          </w:p>
          <w:p w14:paraId="58F8F546" w14:textId="77777777" w:rsidR="00375563" w:rsidRPr="00375563" w:rsidRDefault="00375563" w:rsidP="00375563">
            <w:pPr>
              <w:pStyle w:val="afffc"/>
              <w:spacing w:before="0" w:beforeAutospacing="0" w:after="0" w:afterAutospacing="0"/>
              <w:rPr>
                <w:ins w:id="1556" w:author="Пользователь" w:date="2022-12-22T02:00:00Z"/>
                <w:lang w:val="en-US"/>
                <w:rPrChange w:id="1557" w:author="Пользователь" w:date="2022-12-22T02:00:00Z">
                  <w:rPr>
                    <w:ins w:id="1558" w:author="Пользователь" w:date="2022-12-22T02:00:00Z"/>
                  </w:rPr>
                </w:rPrChange>
              </w:rPr>
            </w:pPr>
            <w:ins w:id="1559" w:author="Пользователь" w:date="2022-12-22T02:00:00Z">
              <w:r w:rsidRPr="00375563">
                <w:rPr>
                  <w:rFonts w:ascii="Courier New" w:hAnsi="Courier New" w:cs="Courier New"/>
                  <w:i/>
                  <w:iCs/>
                  <w:color w:val="CC7832"/>
                  <w:sz w:val="22"/>
                  <w:szCs w:val="22"/>
                  <w:lang w:val="en-US"/>
                  <w:rPrChange w:id="1560" w:author="Пользователь" w:date="2022-12-22T02:00:00Z">
                    <w:rPr>
                      <w:rFonts w:ascii="Courier New" w:hAnsi="Courier New" w:cs="Courier New"/>
                      <w:i/>
                      <w:iCs/>
                      <w:color w:val="CC7832"/>
                      <w:sz w:val="22"/>
                      <w:szCs w:val="22"/>
                    </w:rPr>
                  </w:rPrChange>
                </w:rPr>
                <w:t>       </w:t>
              </w:r>
              <w:proofErr w:type="spellStart"/>
              <w:r w:rsidRPr="00375563">
                <w:rPr>
                  <w:rFonts w:ascii="Courier New" w:hAnsi="Courier New" w:cs="Courier New"/>
                  <w:i/>
                  <w:iCs/>
                  <w:color w:val="A9B7C6"/>
                  <w:sz w:val="22"/>
                  <w:szCs w:val="22"/>
                  <w:lang w:val="en-US"/>
                  <w:rPrChange w:id="1561" w:author="Пользователь" w:date="2022-12-22T02:00:00Z">
                    <w:rPr>
                      <w:rFonts w:ascii="Courier New" w:hAnsi="Courier New" w:cs="Courier New"/>
                      <w:i/>
                      <w:iCs/>
                      <w:color w:val="A9B7C6"/>
                      <w:sz w:val="22"/>
                      <w:szCs w:val="22"/>
                    </w:rPr>
                  </w:rPrChange>
                </w:rPr>
                <w:t>timeId</w:t>
              </w:r>
              <w:proofErr w:type="spellEnd"/>
              <w:r w:rsidRPr="00375563">
                <w:rPr>
                  <w:rFonts w:ascii="Courier New" w:hAnsi="Courier New" w:cs="Courier New"/>
                  <w:i/>
                  <w:iCs/>
                  <w:color w:val="A9B7C6"/>
                  <w:sz w:val="22"/>
                  <w:szCs w:val="22"/>
                  <w:lang w:val="en-US"/>
                  <w:rPrChange w:id="1562" w:author="Пользователь" w:date="2022-12-22T02:00:00Z">
                    <w:rPr>
                      <w:rFonts w:ascii="Courier New" w:hAnsi="Courier New" w:cs="Courier New"/>
                      <w:i/>
                      <w:iCs/>
                      <w:color w:val="A9B7C6"/>
                      <w:sz w:val="22"/>
                      <w:szCs w:val="22"/>
                    </w:rPr>
                  </w:rPrChange>
                </w:rPr>
                <w:t xml:space="preserve"> = </w:t>
              </w:r>
              <w:proofErr w:type="spellStart"/>
              <w:r w:rsidRPr="00375563">
                <w:rPr>
                  <w:rFonts w:ascii="Courier New" w:hAnsi="Courier New" w:cs="Courier New"/>
                  <w:i/>
                  <w:iCs/>
                  <w:color w:val="A9B7C6"/>
                  <w:sz w:val="22"/>
                  <w:szCs w:val="22"/>
                  <w:lang w:val="en-US"/>
                  <w:rPrChange w:id="1563" w:author="Пользователь" w:date="2022-12-22T02:00:00Z">
                    <w:rPr>
                      <w:rFonts w:ascii="Courier New" w:hAnsi="Courier New" w:cs="Courier New"/>
                      <w:i/>
                      <w:iCs/>
                      <w:color w:val="A9B7C6"/>
                      <w:sz w:val="22"/>
                      <w:szCs w:val="22"/>
                    </w:rPr>
                  </w:rPrChange>
                </w:rPr>
                <w:t>UUID.fromString</w:t>
              </w:r>
              <w:proofErr w:type="spellEnd"/>
              <w:r w:rsidRPr="00375563">
                <w:rPr>
                  <w:rFonts w:ascii="Courier New" w:hAnsi="Courier New" w:cs="Courier New"/>
                  <w:i/>
                  <w:iCs/>
                  <w:color w:val="A9B7C6"/>
                  <w:sz w:val="22"/>
                  <w:szCs w:val="22"/>
                  <w:lang w:val="en-US"/>
                  <w:rPrChange w:id="1564" w:author="Пользователь" w:date="2022-12-22T02:00:00Z">
                    <w:rPr>
                      <w:rFonts w:ascii="Courier New" w:hAnsi="Courier New" w:cs="Courier New"/>
                      <w:i/>
                      <w:iCs/>
                      <w:color w:val="A9B7C6"/>
                      <w:sz w:val="22"/>
                      <w:szCs w:val="22"/>
                    </w:rPr>
                  </w:rPrChange>
                </w:rPr>
                <w:t>(</w:t>
              </w:r>
              <w:proofErr w:type="spellStart"/>
              <w:r w:rsidRPr="00375563">
                <w:rPr>
                  <w:rFonts w:ascii="Courier New" w:hAnsi="Courier New" w:cs="Courier New"/>
                  <w:i/>
                  <w:iCs/>
                  <w:color w:val="A9B7C6"/>
                  <w:sz w:val="22"/>
                  <w:szCs w:val="22"/>
                  <w:lang w:val="en-US"/>
                  <w:rPrChange w:id="1565" w:author="Пользователь" w:date="2022-12-22T02:00:00Z">
                    <w:rPr>
                      <w:rFonts w:ascii="Courier New" w:hAnsi="Courier New" w:cs="Courier New"/>
                      <w:i/>
                      <w:iCs/>
                      <w:color w:val="A9B7C6"/>
                      <w:sz w:val="22"/>
                      <w:szCs w:val="22"/>
                    </w:rPr>
                  </w:rPrChange>
                </w:rPr>
                <w:t>sTimeId</w:t>
              </w:r>
              <w:proofErr w:type="spellEnd"/>
              <w:r w:rsidRPr="00375563">
                <w:rPr>
                  <w:rFonts w:ascii="Courier New" w:hAnsi="Courier New" w:cs="Courier New"/>
                  <w:i/>
                  <w:iCs/>
                  <w:color w:val="A9B7C6"/>
                  <w:sz w:val="22"/>
                  <w:szCs w:val="22"/>
                  <w:lang w:val="en-US"/>
                  <w:rPrChange w:id="1566" w:author="Пользователь" w:date="2022-12-22T02:00:00Z">
                    <w:rPr>
                      <w:rFonts w:ascii="Courier New" w:hAnsi="Courier New" w:cs="Courier New"/>
                      <w:i/>
                      <w:iCs/>
                      <w:color w:val="A9B7C6"/>
                      <w:sz w:val="22"/>
                      <w:szCs w:val="22"/>
                    </w:rPr>
                  </w:rPrChange>
                </w:rPr>
                <w:t>)</w:t>
              </w:r>
              <w:r w:rsidRPr="00375563">
                <w:rPr>
                  <w:rFonts w:ascii="Courier New" w:hAnsi="Courier New" w:cs="Courier New"/>
                  <w:i/>
                  <w:iCs/>
                  <w:color w:val="CC7832"/>
                  <w:sz w:val="22"/>
                  <w:szCs w:val="22"/>
                  <w:lang w:val="en-US"/>
                  <w:rPrChange w:id="1567" w:author="Пользователь" w:date="2022-12-22T02:00:00Z">
                    <w:rPr>
                      <w:rFonts w:ascii="Courier New" w:hAnsi="Courier New" w:cs="Courier New"/>
                      <w:i/>
                      <w:iCs/>
                      <w:color w:val="CC7832"/>
                      <w:sz w:val="22"/>
                      <w:szCs w:val="22"/>
                    </w:rPr>
                  </w:rPrChange>
                </w:rPr>
                <w:t>;</w:t>
              </w:r>
            </w:ins>
          </w:p>
          <w:p w14:paraId="61E653D9" w14:textId="77777777" w:rsidR="00375563" w:rsidRPr="00375563" w:rsidRDefault="00375563" w:rsidP="00375563">
            <w:pPr>
              <w:pStyle w:val="afffc"/>
              <w:spacing w:before="0" w:beforeAutospacing="0" w:after="0" w:afterAutospacing="0"/>
              <w:rPr>
                <w:ins w:id="1568" w:author="Пользователь" w:date="2022-12-22T02:00:00Z"/>
                <w:lang w:val="en-US"/>
                <w:rPrChange w:id="1569" w:author="Пользователь" w:date="2022-12-22T02:00:00Z">
                  <w:rPr>
                    <w:ins w:id="1570" w:author="Пользователь" w:date="2022-12-22T02:00:00Z"/>
                  </w:rPr>
                </w:rPrChange>
              </w:rPr>
            </w:pPr>
            <w:ins w:id="1571" w:author="Пользователь" w:date="2022-12-22T02:00:00Z">
              <w:r w:rsidRPr="00375563">
                <w:rPr>
                  <w:rFonts w:ascii="Courier New" w:hAnsi="Courier New" w:cs="Courier New"/>
                  <w:i/>
                  <w:iCs/>
                  <w:color w:val="CC7832"/>
                  <w:sz w:val="22"/>
                  <w:szCs w:val="22"/>
                  <w:lang w:val="en-US"/>
                  <w:rPrChange w:id="1572" w:author="Пользователь" w:date="2022-12-22T02:00:00Z">
                    <w:rPr>
                      <w:rFonts w:ascii="Courier New" w:hAnsi="Courier New" w:cs="Courier New"/>
                      <w:i/>
                      <w:iCs/>
                      <w:color w:val="CC7832"/>
                      <w:sz w:val="22"/>
                      <w:szCs w:val="22"/>
                    </w:rPr>
                  </w:rPrChange>
                </w:rPr>
                <w:t>       </w:t>
              </w:r>
              <w:r w:rsidRPr="00375563">
                <w:rPr>
                  <w:rFonts w:ascii="Courier New" w:hAnsi="Courier New" w:cs="Courier New"/>
                  <w:i/>
                  <w:iCs/>
                  <w:color w:val="A9B7C6"/>
                  <w:sz w:val="22"/>
                  <w:szCs w:val="22"/>
                  <w:lang w:val="en-US"/>
                  <w:rPrChange w:id="1573" w:author="Пользователь" w:date="2022-12-22T02:00:00Z">
                    <w:rPr>
                      <w:rFonts w:ascii="Courier New" w:hAnsi="Courier New" w:cs="Courier New"/>
                      <w:i/>
                      <w:iCs/>
                      <w:color w:val="A9B7C6"/>
                      <w:sz w:val="22"/>
                      <w:szCs w:val="22"/>
                    </w:rPr>
                  </w:rPrChange>
                </w:rPr>
                <w:t xml:space="preserve">time = </w:t>
              </w:r>
              <w:proofErr w:type="spellStart"/>
              <w:r w:rsidRPr="00375563">
                <w:rPr>
                  <w:rFonts w:ascii="Courier New" w:hAnsi="Courier New" w:cs="Courier New"/>
                  <w:i/>
                  <w:iCs/>
                  <w:color w:val="9876AA"/>
                  <w:sz w:val="22"/>
                  <w:szCs w:val="22"/>
                  <w:lang w:val="en-US"/>
                  <w:rPrChange w:id="1574" w:author="Пользователь" w:date="2022-12-22T02:00:00Z">
                    <w:rPr>
                      <w:rFonts w:ascii="Courier New" w:hAnsi="Courier New" w:cs="Courier New"/>
                      <w:i/>
                      <w:iCs/>
                      <w:color w:val="9876AA"/>
                      <w:sz w:val="22"/>
                      <w:szCs w:val="22"/>
                    </w:rPr>
                  </w:rPrChange>
                </w:rPr>
                <w:t>times</w:t>
              </w:r>
              <w:r w:rsidRPr="00375563">
                <w:rPr>
                  <w:rFonts w:ascii="Courier New" w:hAnsi="Courier New" w:cs="Courier New"/>
                  <w:i/>
                  <w:iCs/>
                  <w:color w:val="A9B7C6"/>
                  <w:sz w:val="22"/>
                  <w:szCs w:val="22"/>
                  <w:lang w:val="en-US"/>
                  <w:rPrChange w:id="1575" w:author="Пользователь" w:date="2022-12-22T02:00:00Z">
                    <w:rPr>
                      <w:rFonts w:ascii="Courier New" w:hAnsi="Courier New" w:cs="Courier New"/>
                      <w:i/>
                      <w:iCs/>
                      <w:color w:val="A9B7C6"/>
                      <w:sz w:val="22"/>
                      <w:szCs w:val="22"/>
                    </w:rPr>
                  </w:rPrChange>
                </w:rPr>
                <w:t>.get</w:t>
              </w:r>
              <w:proofErr w:type="spellEnd"/>
              <w:r w:rsidRPr="00375563">
                <w:rPr>
                  <w:rFonts w:ascii="Courier New" w:hAnsi="Courier New" w:cs="Courier New"/>
                  <w:i/>
                  <w:iCs/>
                  <w:color w:val="A9B7C6"/>
                  <w:sz w:val="22"/>
                  <w:szCs w:val="22"/>
                  <w:lang w:val="en-US"/>
                  <w:rPrChange w:id="1576" w:author="Пользователь" w:date="2022-12-22T02:00:00Z">
                    <w:rPr>
                      <w:rFonts w:ascii="Courier New" w:hAnsi="Courier New" w:cs="Courier New"/>
                      <w:i/>
                      <w:iCs/>
                      <w:color w:val="A9B7C6"/>
                      <w:sz w:val="22"/>
                      <w:szCs w:val="22"/>
                    </w:rPr>
                  </w:rPrChange>
                </w:rPr>
                <w:t>(</w:t>
              </w:r>
              <w:proofErr w:type="spellStart"/>
              <w:r w:rsidRPr="00375563">
                <w:rPr>
                  <w:rFonts w:ascii="Courier New" w:hAnsi="Courier New" w:cs="Courier New"/>
                  <w:i/>
                  <w:iCs/>
                  <w:color w:val="A9B7C6"/>
                  <w:sz w:val="22"/>
                  <w:szCs w:val="22"/>
                  <w:lang w:val="en-US"/>
                  <w:rPrChange w:id="1577" w:author="Пользователь" w:date="2022-12-22T02:00:00Z">
                    <w:rPr>
                      <w:rFonts w:ascii="Courier New" w:hAnsi="Courier New" w:cs="Courier New"/>
                      <w:i/>
                      <w:iCs/>
                      <w:color w:val="A9B7C6"/>
                      <w:sz w:val="22"/>
                      <w:szCs w:val="22"/>
                    </w:rPr>
                  </w:rPrChange>
                </w:rPr>
                <w:t>timeId</w:t>
              </w:r>
              <w:proofErr w:type="spellEnd"/>
              <w:r w:rsidRPr="00375563">
                <w:rPr>
                  <w:rFonts w:ascii="Courier New" w:hAnsi="Courier New" w:cs="Courier New"/>
                  <w:i/>
                  <w:iCs/>
                  <w:color w:val="A9B7C6"/>
                  <w:sz w:val="22"/>
                  <w:szCs w:val="22"/>
                  <w:lang w:val="en-US"/>
                  <w:rPrChange w:id="1578" w:author="Пользователь" w:date="2022-12-22T02:00:00Z">
                    <w:rPr>
                      <w:rFonts w:ascii="Courier New" w:hAnsi="Courier New" w:cs="Courier New"/>
                      <w:i/>
                      <w:iCs/>
                      <w:color w:val="A9B7C6"/>
                      <w:sz w:val="22"/>
                      <w:szCs w:val="22"/>
                    </w:rPr>
                  </w:rPrChange>
                </w:rPr>
                <w:t>)</w:t>
              </w:r>
              <w:r w:rsidRPr="00375563">
                <w:rPr>
                  <w:rFonts w:ascii="Courier New" w:hAnsi="Courier New" w:cs="Courier New"/>
                  <w:i/>
                  <w:iCs/>
                  <w:color w:val="CC7832"/>
                  <w:sz w:val="22"/>
                  <w:szCs w:val="22"/>
                  <w:lang w:val="en-US"/>
                  <w:rPrChange w:id="1579" w:author="Пользователь" w:date="2022-12-22T02:00:00Z">
                    <w:rPr>
                      <w:rFonts w:ascii="Courier New" w:hAnsi="Courier New" w:cs="Courier New"/>
                      <w:i/>
                      <w:iCs/>
                      <w:color w:val="CC7832"/>
                      <w:sz w:val="22"/>
                      <w:szCs w:val="22"/>
                    </w:rPr>
                  </w:rPrChange>
                </w:rPr>
                <w:t>;</w:t>
              </w:r>
            </w:ins>
          </w:p>
          <w:p w14:paraId="5C2B885E" w14:textId="77777777" w:rsidR="00375563" w:rsidRPr="00375563" w:rsidRDefault="00375563" w:rsidP="00375563">
            <w:pPr>
              <w:pStyle w:val="afffc"/>
              <w:spacing w:before="0" w:beforeAutospacing="0" w:after="0" w:afterAutospacing="0"/>
              <w:rPr>
                <w:ins w:id="1580" w:author="Пользователь" w:date="2022-12-22T02:00:00Z"/>
                <w:lang w:val="en-US"/>
                <w:rPrChange w:id="1581" w:author="Пользователь" w:date="2022-12-22T02:00:00Z">
                  <w:rPr>
                    <w:ins w:id="1582" w:author="Пользователь" w:date="2022-12-22T02:00:00Z"/>
                  </w:rPr>
                </w:rPrChange>
              </w:rPr>
            </w:pPr>
            <w:ins w:id="1583" w:author="Пользователь" w:date="2022-12-22T02:00:00Z">
              <w:r w:rsidRPr="00375563">
                <w:rPr>
                  <w:rFonts w:ascii="Courier New" w:hAnsi="Courier New" w:cs="Courier New"/>
                  <w:i/>
                  <w:iCs/>
                  <w:color w:val="CC7832"/>
                  <w:sz w:val="22"/>
                  <w:szCs w:val="22"/>
                  <w:lang w:val="en-US"/>
                  <w:rPrChange w:id="1584" w:author="Пользователь" w:date="2022-12-22T02:00:00Z">
                    <w:rPr>
                      <w:rFonts w:ascii="Courier New" w:hAnsi="Courier New" w:cs="Courier New"/>
                      <w:i/>
                      <w:iCs/>
                      <w:color w:val="CC7832"/>
                      <w:sz w:val="22"/>
                      <w:szCs w:val="22"/>
                    </w:rPr>
                  </w:rPrChange>
                </w:rPr>
                <w:t xml:space="preserve">       if </w:t>
              </w:r>
              <w:r w:rsidRPr="00375563">
                <w:rPr>
                  <w:rFonts w:ascii="Courier New" w:hAnsi="Courier New" w:cs="Courier New"/>
                  <w:i/>
                  <w:iCs/>
                  <w:color w:val="A9B7C6"/>
                  <w:sz w:val="22"/>
                  <w:szCs w:val="22"/>
                  <w:lang w:val="en-US"/>
                  <w:rPrChange w:id="1585" w:author="Пользователь" w:date="2022-12-22T02:00:00Z">
                    <w:rPr>
                      <w:rFonts w:ascii="Courier New" w:hAnsi="Courier New" w:cs="Courier New"/>
                      <w:i/>
                      <w:iCs/>
                      <w:color w:val="A9B7C6"/>
                      <w:sz w:val="22"/>
                      <w:szCs w:val="22"/>
                    </w:rPr>
                  </w:rPrChange>
                </w:rPr>
                <w:t>(</w:t>
              </w:r>
              <w:proofErr w:type="gramStart"/>
              <w:r w:rsidRPr="00375563">
                <w:rPr>
                  <w:rFonts w:ascii="Courier New" w:hAnsi="Courier New" w:cs="Courier New"/>
                  <w:i/>
                  <w:iCs/>
                  <w:color w:val="A9B7C6"/>
                  <w:sz w:val="22"/>
                  <w:szCs w:val="22"/>
                  <w:lang w:val="en-US"/>
                  <w:rPrChange w:id="1586" w:author="Пользователь" w:date="2022-12-22T02:00:00Z">
                    <w:rPr>
                      <w:rFonts w:ascii="Courier New" w:hAnsi="Courier New" w:cs="Courier New"/>
                      <w:i/>
                      <w:iCs/>
                      <w:color w:val="A9B7C6"/>
                      <w:sz w:val="22"/>
                      <w:szCs w:val="22"/>
                    </w:rPr>
                  </w:rPrChange>
                </w:rPr>
                <w:t>time!=</w:t>
              </w:r>
              <w:proofErr w:type="gramEnd"/>
              <w:r w:rsidRPr="00375563">
                <w:rPr>
                  <w:rFonts w:ascii="Courier New" w:hAnsi="Courier New" w:cs="Courier New"/>
                  <w:i/>
                  <w:iCs/>
                  <w:color w:val="CC7832"/>
                  <w:sz w:val="22"/>
                  <w:szCs w:val="22"/>
                  <w:lang w:val="en-US"/>
                  <w:rPrChange w:id="1587" w:author="Пользователь" w:date="2022-12-22T02:00:00Z">
                    <w:rPr>
                      <w:rFonts w:ascii="Courier New" w:hAnsi="Courier New" w:cs="Courier New"/>
                      <w:i/>
                      <w:iCs/>
                      <w:color w:val="CC7832"/>
                      <w:sz w:val="22"/>
                      <w:szCs w:val="22"/>
                    </w:rPr>
                  </w:rPrChange>
                </w:rPr>
                <w:t>null</w:t>
              </w:r>
              <w:r w:rsidRPr="00375563">
                <w:rPr>
                  <w:rFonts w:ascii="Courier New" w:hAnsi="Courier New" w:cs="Courier New"/>
                  <w:i/>
                  <w:iCs/>
                  <w:color w:val="A9B7C6"/>
                  <w:sz w:val="22"/>
                  <w:szCs w:val="22"/>
                  <w:lang w:val="en-US"/>
                  <w:rPrChange w:id="1588" w:author="Пользователь" w:date="2022-12-22T02:00:00Z">
                    <w:rPr>
                      <w:rFonts w:ascii="Courier New" w:hAnsi="Courier New" w:cs="Courier New"/>
                      <w:i/>
                      <w:iCs/>
                      <w:color w:val="A9B7C6"/>
                      <w:sz w:val="22"/>
                      <w:szCs w:val="22"/>
                    </w:rPr>
                  </w:rPrChange>
                </w:rPr>
                <w:t>) {</w:t>
              </w:r>
            </w:ins>
          </w:p>
          <w:p w14:paraId="0D1B6481" w14:textId="77777777" w:rsidR="00375563" w:rsidRPr="00375563" w:rsidRDefault="00375563" w:rsidP="00375563">
            <w:pPr>
              <w:pStyle w:val="afffc"/>
              <w:spacing w:before="0" w:beforeAutospacing="0" w:after="0" w:afterAutospacing="0"/>
              <w:rPr>
                <w:ins w:id="1589" w:author="Пользователь" w:date="2022-12-22T02:00:00Z"/>
                <w:lang w:val="en-US"/>
                <w:rPrChange w:id="1590" w:author="Пользователь" w:date="2022-12-22T02:00:00Z">
                  <w:rPr>
                    <w:ins w:id="1591" w:author="Пользователь" w:date="2022-12-22T02:00:00Z"/>
                  </w:rPr>
                </w:rPrChange>
              </w:rPr>
            </w:pPr>
            <w:ins w:id="1592" w:author="Пользователь" w:date="2022-12-22T02:00:00Z">
              <w:r w:rsidRPr="00375563">
                <w:rPr>
                  <w:rFonts w:ascii="Courier New" w:hAnsi="Courier New" w:cs="Courier New"/>
                  <w:i/>
                  <w:iCs/>
                  <w:color w:val="A9B7C6"/>
                  <w:sz w:val="22"/>
                  <w:szCs w:val="22"/>
                  <w:lang w:val="en-US"/>
                  <w:rPrChange w:id="1593" w:author="Пользователь" w:date="2022-12-22T02:00:00Z">
                    <w:rPr>
                      <w:rFonts w:ascii="Courier New" w:hAnsi="Courier New" w:cs="Courier New"/>
                      <w:i/>
                      <w:iCs/>
                      <w:color w:val="A9B7C6"/>
                      <w:sz w:val="22"/>
                      <w:szCs w:val="22"/>
                    </w:rPr>
                  </w:rPrChange>
                </w:rPr>
                <w:t>           </w:t>
              </w:r>
              <w:proofErr w:type="spellStart"/>
              <w:proofErr w:type="gramStart"/>
              <w:r w:rsidRPr="00375563">
                <w:rPr>
                  <w:rFonts w:ascii="Courier New" w:hAnsi="Courier New" w:cs="Courier New"/>
                  <w:i/>
                  <w:iCs/>
                  <w:color w:val="A9B7C6"/>
                  <w:sz w:val="22"/>
                  <w:szCs w:val="22"/>
                  <w:lang w:val="en-US"/>
                  <w:rPrChange w:id="1594" w:author="Пользователь" w:date="2022-12-22T02:00:00Z">
                    <w:rPr>
                      <w:rFonts w:ascii="Courier New" w:hAnsi="Courier New" w:cs="Courier New"/>
                      <w:i/>
                      <w:iCs/>
                      <w:color w:val="A9B7C6"/>
                      <w:sz w:val="22"/>
                      <w:szCs w:val="22"/>
                    </w:rPr>
                  </w:rPrChange>
                </w:rPr>
                <w:t>food.setTime</w:t>
              </w:r>
              <w:proofErr w:type="spellEnd"/>
              <w:proofErr w:type="gramEnd"/>
              <w:r w:rsidRPr="00375563">
                <w:rPr>
                  <w:rFonts w:ascii="Courier New" w:hAnsi="Courier New" w:cs="Courier New"/>
                  <w:i/>
                  <w:iCs/>
                  <w:color w:val="A9B7C6"/>
                  <w:sz w:val="22"/>
                  <w:szCs w:val="22"/>
                  <w:lang w:val="en-US"/>
                  <w:rPrChange w:id="1595" w:author="Пользователь" w:date="2022-12-22T02:00:00Z">
                    <w:rPr>
                      <w:rFonts w:ascii="Courier New" w:hAnsi="Courier New" w:cs="Courier New"/>
                      <w:i/>
                      <w:iCs/>
                      <w:color w:val="A9B7C6"/>
                      <w:sz w:val="22"/>
                      <w:szCs w:val="22"/>
                    </w:rPr>
                  </w:rPrChange>
                </w:rPr>
                <w:t>(time)</w:t>
              </w:r>
              <w:r w:rsidRPr="00375563">
                <w:rPr>
                  <w:rFonts w:ascii="Courier New" w:hAnsi="Courier New" w:cs="Courier New"/>
                  <w:i/>
                  <w:iCs/>
                  <w:color w:val="CC7832"/>
                  <w:sz w:val="22"/>
                  <w:szCs w:val="22"/>
                  <w:lang w:val="en-US"/>
                  <w:rPrChange w:id="1596" w:author="Пользователь" w:date="2022-12-22T02:00:00Z">
                    <w:rPr>
                      <w:rFonts w:ascii="Courier New" w:hAnsi="Courier New" w:cs="Courier New"/>
                      <w:i/>
                      <w:iCs/>
                      <w:color w:val="CC7832"/>
                      <w:sz w:val="22"/>
                      <w:szCs w:val="22"/>
                    </w:rPr>
                  </w:rPrChange>
                </w:rPr>
                <w:t>;</w:t>
              </w:r>
            </w:ins>
          </w:p>
          <w:p w14:paraId="6EEB60FB" w14:textId="77777777" w:rsidR="00375563" w:rsidRPr="00375563" w:rsidRDefault="00375563" w:rsidP="00375563">
            <w:pPr>
              <w:pStyle w:val="afffc"/>
              <w:spacing w:before="0" w:beforeAutospacing="0" w:after="0" w:afterAutospacing="0"/>
              <w:rPr>
                <w:ins w:id="1597" w:author="Пользователь" w:date="2022-12-22T02:00:00Z"/>
                <w:lang w:val="en-US"/>
                <w:rPrChange w:id="1598" w:author="Пользователь" w:date="2022-12-22T02:00:00Z">
                  <w:rPr>
                    <w:ins w:id="1599" w:author="Пользователь" w:date="2022-12-22T02:00:00Z"/>
                  </w:rPr>
                </w:rPrChange>
              </w:rPr>
            </w:pPr>
            <w:ins w:id="1600" w:author="Пользователь" w:date="2022-12-22T02:00:00Z">
              <w:r w:rsidRPr="00375563">
                <w:rPr>
                  <w:rFonts w:ascii="Courier New" w:hAnsi="Courier New" w:cs="Courier New"/>
                  <w:i/>
                  <w:iCs/>
                  <w:color w:val="CC7832"/>
                  <w:sz w:val="22"/>
                  <w:szCs w:val="22"/>
                  <w:lang w:val="en-US"/>
                  <w:rPrChange w:id="1601" w:author="Пользователь" w:date="2022-12-22T02:00:00Z">
                    <w:rPr>
                      <w:rFonts w:ascii="Courier New" w:hAnsi="Courier New" w:cs="Courier New"/>
                      <w:i/>
                      <w:iCs/>
                      <w:color w:val="CC7832"/>
                      <w:sz w:val="22"/>
                      <w:szCs w:val="22"/>
                    </w:rPr>
                  </w:rPrChange>
                </w:rPr>
                <w:t>           </w:t>
              </w:r>
              <w:proofErr w:type="spellStart"/>
              <w:proofErr w:type="gramStart"/>
              <w:r w:rsidRPr="00375563">
                <w:rPr>
                  <w:rFonts w:ascii="Courier New" w:hAnsi="Courier New" w:cs="Courier New"/>
                  <w:i/>
                  <w:iCs/>
                  <w:color w:val="A9B7C6"/>
                  <w:sz w:val="22"/>
                  <w:szCs w:val="22"/>
                  <w:lang w:val="en-US"/>
                  <w:rPrChange w:id="1602" w:author="Пользователь" w:date="2022-12-22T02:00:00Z">
                    <w:rPr>
                      <w:rFonts w:ascii="Courier New" w:hAnsi="Courier New" w:cs="Courier New"/>
                      <w:i/>
                      <w:iCs/>
                      <w:color w:val="A9B7C6"/>
                      <w:sz w:val="22"/>
                      <w:szCs w:val="22"/>
                    </w:rPr>
                  </w:rPrChange>
                </w:rPr>
                <w:t>time.getFoods</w:t>
              </w:r>
              <w:proofErr w:type="spellEnd"/>
              <w:proofErr w:type="gramEnd"/>
              <w:r w:rsidRPr="00375563">
                <w:rPr>
                  <w:rFonts w:ascii="Courier New" w:hAnsi="Courier New" w:cs="Courier New"/>
                  <w:i/>
                  <w:iCs/>
                  <w:color w:val="A9B7C6"/>
                  <w:sz w:val="22"/>
                  <w:szCs w:val="22"/>
                  <w:lang w:val="en-US"/>
                  <w:rPrChange w:id="1603" w:author="Пользователь" w:date="2022-12-22T02:00:00Z">
                    <w:rPr>
                      <w:rFonts w:ascii="Courier New" w:hAnsi="Courier New" w:cs="Courier New"/>
                      <w:i/>
                      <w:iCs/>
                      <w:color w:val="A9B7C6"/>
                      <w:sz w:val="22"/>
                      <w:szCs w:val="22"/>
                    </w:rPr>
                  </w:rPrChange>
                </w:rPr>
                <w:t>().add(food)</w:t>
              </w:r>
              <w:r w:rsidRPr="00375563">
                <w:rPr>
                  <w:rFonts w:ascii="Courier New" w:hAnsi="Courier New" w:cs="Courier New"/>
                  <w:i/>
                  <w:iCs/>
                  <w:color w:val="CC7832"/>
                  <w:sz w:val="22"/>
                  <w:szCs w:val="22"/>
                  <w:lang w:val="en-US"/>
                  <w:rPrChange w:id="1604" w:author="Пользователь" w:date="2022-12-22T02:00:00Z">
                    <w:rPr>
                      <w:rFonts w:ascii="Courier New" w:hAnsi="Courier New" w:cs="Courier New"/>
                      <w:i/>
                      <w:iCs/>
                      <w:color w:val="CC7832"/>
                      <w:sz w:val="22"/>
                      <w:szCs w:val="22"/>
                    </w:rPr>
                  </w:rPrChange>
                </w:rPr>
                <w:t>;</w:t>
              </w:r>
            </w:ins>
          </w:p>
          <w:p w14:paraId="56F47F42" w14:textId="77777777" w:rsidR="00375563" w:rsidRDefault="00375563" w:rsidP="00375563">
            <w:pPr>
              <w:pStyle w:val="afffc"/>
              <w:spacing w:before="0" w:beforeAutospacing="0" w:after="0" w:afterAutospacing="0"/>
              <w:rPr>
                <w:ins w:id="1605" w:author="Пользователь" w:date="2022-12-22T02:00:00Z"/>
              </w:rPr>
            </w:pPr>
            <w:ins w:id="1606" w:author="Пользователь" w:date="2022-12-22T02:00:00Z">
              <w:r w:rsidRPr="00375563">
                <w:rPr>
                  <w:rFonts w:ascii="Courier New" w:hAnsi="Courier New" w:cs="Courier New"/>
                  <w:i/>
                  <w:iCs/>
                  <w:color w:val="CC7832"/>
                  <w:sz w:val="22"/>
                  <w:szCs w:val="22"/>
                  <w:lang w:val="en-US"/>
                  <w:rPrChange w:id="1607" w:author="Пользователь" w:date="2022-12-22T02:00:00Z">
                    <w:rPr>
                      <w:rFonts w:ascii="Courier New" w:hAnsi="Courier New" w:cs="Courier New"/>
                      <w:i/>
                      <w:iCs/>
                      <w:color w:val="CC7832"/>
                      <w:sz w:val="22"/>
                      <w:szCs w:val="22"/>
                    </w:rPr>
                  </w:rPrChange>
                </w:rPr>
                <w:t>       </w:t>
              </w:r>
              <w:r>
                <w:rPr>
                  <w:rFonts w:ascii="Courier New" w:hAnsi="Courier New" w:cs="Courier New"/>
                  <w:i/>
                  <w:iCs/>
                  <w:color w:val="A9B7C6"/>
                  <w:sz w:val="22"/>
                  <w:szCs w:val="22"/>
                </w:rPr>
                <w:t>}</w:t>
              </w:r>
            </w:ins>
          </w:p>
          <w:p w14:paraId="7CC2ED66" w14:textId="77777777" w:rsidR="00375563" w:rsidRDefault="00375563" w:rsidP="00375563">
            <w:pPr>
              <w:pStyle w:val="afffc"/>
              <w:spacing w:before="0" w:beforeAutospacing="0" w:after="0" w:afterAutospacing="0"/>
              <w:rPr>
                <w:ins w:id="1608" w:author="Пользователь" w:date="2022-12-22T02:00:00Z"/>
              </w:rPr>
            </w:pPr>
            <w:ins w:id="1609" w:author="Пользователь" w:date="2022-12-22T02:00:00Z">
              <w:r>
                <w:rPr>
                  <w:rFonts w:ascii="Courier New" w:hAnsi="Courier New" w:cs="Courier New"/>
                  <w:i/>
                  <w:iCs/>
                  <w:color w:val="A9B7C6"/>
                  <w:sz w:val="22"/>
                  <w:szCs w:val="22"/>
                </w:rPr>
                <w:t>       </w:t>
              </w:r>
              <w:r>
                <w:rPr>
                  <w:rFonts w:ascii="Courier New" w:hAnsi="Courier New" w:cs="Courier New"/>
                  <w:i/>
                  <w:iCs/>
                  <w:color w:val="808080"/>
                  <w:sz w:val="22"/>
                  <w:szCs w:val="22"/>
                </w:rPr>
                <w:t>// Связываем еду с временным интервалом.</w:t>
              </w:r>
            </w:ins>
          </w:p>
          <w:p w14:paraId="5D1A6DDF" w14:textId="77777777" w:rsidR="00375563" w:rsidRDefault="00375563" w:rsidP="00375563">
            <w:pPr>
              <w:pStyle w:val="afffc"/>
              <w:spacing w:before="0" w:beforeAutospacing="0" w:after="0" w:afterAutospacing="0"/>
              <w:rPr>
                <w:ins w:id="1610" w:author="Пользователь" w:date="2022-12-22T02:00:00Z"/>
              </w:rPr>
            </w:pPr>
            <w:ins w:id="1611" w:author="Пользователь" w:date="2022-12-22T02:00:00Z">
              <w:r>
                <w:rPr>
                  <w:rFonts w:ascii="Courier New" w:hAnsi="Courier New" w:cs="Courier New"/>
                  <w:i/>
                  <w:iCs/>
                  <w:color w:val="808080"/>
                  <w:sz w:val="22"/>
                  <w:szCs w:val="22"/>
                </w:rPr>
                <w:t>       </w:t>
              </w:r>
              <w:proofErr w:type="spellStart"/>
              <w:r>
                <w:rPr>
                  <w:rFonts w:ascii="Courier New" w:hAnsi="Courier New" w:cs="Courier New"/>
                  <w:i/>
                  <w:iCs/>
                  <w:color w:val="A9B7C6"/>
                  <w:sz w:val="22"/>
                  <w:szCs w:val="22"/>
                </w:rPr>
                <w:t>cell</w:t>
              </w:r>
              <w:proofErr w:type="spellEnd"/>
              <w:r>
                <w:rPr>
                  <w:rFonts w:ascii="Courier New" w:hAnsi="Courier New" w:cs="Courier New"/>
                  <w:i/>
                  <w:iCs/>
                  <w:color w:val="A9B7C6"/>
                  <w:sz w:val="22"/>
                  <w:szCs w:val="22"/>
                </w:rPr>
                <w:t xml:space="preserve"> = </w:t>
              </w:r>
              <w:proofErr w:type="spellStart"/>
              <w:proofErr w:type="gramStart"/>
              <w:r>
                <w:rPr>
                  <w:rFonts w:ascii="Courier New" w:hAnsi="Courier New" w:cs="Courier New"/>
                  <w:i/>
                  <w:iCs/>
                  <w:color w:val="A9B7C6"/>
                  <w:sz w:val="22"/>
                  <w:szCs w:val="22"/>
                </w:rPr>
                <w:t>row.getCell</w:t>
              </w:r>
              <w:proofErr w:type="spellEnd"/>
              <w:proofErr w:type="gramEnd"/>
              <w:r>
                <w:rPr>
                  <w:rFonts w:ascii="Courier New" w:hAnsi="Courier New" w:cs="Courier New"/>
                  <w:i/>
                  <w:iCs/>
                  <w:color w:val="A9B7C6"/>
                  <w:sz w:val="22"/>
                  <w:szCs w:val="22"/>
                </w:rPr>
                <w:t>(</w:t>
              </w:r>
              <w:r>
                <w:rPr>
                  <w:rFonts w:ascii="Courier New" w:hAnsi="Courier New" w:cs="Courier New"/>
                  <w:i/>
                  <w:iCs/>
                  <w:color w:val="6897BB"/>
                  <w:sz w:val="22"/>
                  <w:szCs w:val="22"/>
                </w:rPr>
                <w:t>4</w:t>
              </w:r>
              <w:r>
                <w:rPr>
                  <w:rFonts w:ascii="Courier New" w:hAnsi="Courier New" w:cs="Courier New"/>
                  <w:i/>
                  <w:iCs/>
                  <w:color w:val="A9B7C6"/>
                  <w:sz w:val="22"/>
                  <w:szCs w:val="22"/>
                </w:rPr>
                <w:t>)</w:t>
              </w:r>
              <w:r>
                <w:rPr>
                  <w:rFonts w:ascii="Courier New" w:hAnsi="Courier New" w:cs="Courier New"/>
                  <w:i/>
                  <w:iCs/>
                  <w:color w:val="CC7832"/>
                  <w:sz w:val="22"/>
                  <w:szCs w:val="22"/>
                </w:rPr>
                <w:t xml:space="preserve">; </w:t>
              </w:r>
              <w:r>
                <w:rPr>
                  <w:rFonts w:ascii="Courier New" w:hAnsi="Courier New" w:cs="Courier New"/>
                  <w:i/>
                  <w:iCs/>
                  <w:color w:val="808080"/>
                  <w:sz w:val="22"/>
                  <w:szCs w:val="22"/>
                </w:rPr>
                <w:t xml:space="preserve">// Берём </w:t>
              </w:r>
              <w:proofErr w:type="spellStart"/>
              <w:r>
                <w:rPr>
                  <w:rFonts w:ascii="Courier New" w:hAnsi="Courier New" w:cs="Courier New"/>
                  <w:i/>
                  <w:iCs/>
                  <w:color w:val="808080"/>
                  <w:sz w:val="22"/>
                  <w:szCs w:val="22"/>
                </w:rPr>
                <w:t>id</w:t>
              </w:r>
              <w:proofErr w:type="spellEnd"/>
              <w:r>
                <w:rPr>
                  <w:rFonts w:ascii="Courier New" w:hAnsi="Courier New" w:cs="Courier New"/>
                  <w:i/>
                  <w:iCs/>
                  <w:color w:val="808080"/>
                  <w:sz w:val="22"/>
                  <w:szCs w:val="22"/>
                </w:rPr>
                <w:t xml:space="preserve"> интервала из таблицы еды.</w:t>
              </w:r>
            </w:ins>
          </w:p>
          <w:p w14:paraId="59F5DBC0" w14:textId="77777777" w:rsidR="00375563" w:rsidRPr="00375563" w:rsidRDefault="00375563" w:rsidP="00375563">
            <w:pPr>
              <w:pStyle w:val="afffc"/>
              <w:spacing w:before="0" w:beforeAutospacing="0" w:after="0" w:afterAutospacing="0"/>
              <w:rPr>
                <w:ins w:id="1612" w:author="Пользователь" w:date="2022-12-22T02:00:00Z"/>
                <w:lang w:val="en-US"/>
                <w:rPrChange w:id="1613" w:author="Пользователь" w:date="2022-12-22T02:00:00Z">
                  <w:rPr>
                    <w:ins w:id="1614" w:author="Пользователь" w:date="2022-12-22T02:00:00Z"/>
                  </w:rPr>
                </w:rPrChange>
              </w:rPr>
            </w:pPr>
            <w:ins w:id="1615" w:author="Пользователь" w:date="2022-12-22T02:00:00Z">
              <w:r>
                <w:rPr>
                  <w:rFonts w:ascii="Courier New" w:hAnsi="Courier New" w:cs="Courier New"/>
                  <w:i/>
                  <w:iCs/>
                  <w:color w:val="808080"/>
                  <w:sz w:val="22"/>
                  <w:szCs w:val="22"/>
                </w:rPr>
                <w:t>       </w:t>
              </w:r>
              <w:proofErr w:type="spellStart"/>
              <w:r w:rsidRPr="00375563">
                <w:rPr>
                  <w:rFonts w:ascii="Courier New" w:hAnsi="Courier New" w:cs="Courier New"/>
                  <w:i/>
                  <w:iCs/>
                  <w:color w:val="A9B7C6"/>
                  <w:sz w:val="22"/>
                  <w:szCs w:val="22"/>
                  <w:lang w:val="en-US"/>
                  <w:rPrChange w:id="1616" w:author="Пользователь" w:date="2022-12-22T02:00:00Z">
                    <w:rPr>
                      <w:rFonts w:ascii="Courier New" w:hAnsi="Courier New" w:cs="Courier New"/>
                      <w:i/>
                      <w:iCs/>
                      <w:color w:val="A9B7C6"/>
                      <w:sz w:val="22"/>
                      <w:szCs w:val="22"/>
                    </w:rPr>
                  </w:rPrChange>
                </w:rPr>
                <w:t>sTimeIntervalId</w:t>
              </w:r>
              <w:proofErr w:type="spellEnd"/>
              <w:r w:rsidRPr="00375563">
                <w:rPr>
                  <w:rFonts w:ascii="Courier New" w:hAnsi="Courier New" w:cs="Courier New"/>
                  <w:i/>
                  <w:iCs/>
                  <w:color w:val="A9B7C6"/>
                  <w:sz w:val="22"/>
                  <w:szCs w:val="22"/>
                  <w:lang w:val="en-US"/>
                  <w:rPrChange w:id="1617" w:author="Пользователь" w:date="2022-12-22T02:00:00Z">
                    <w:rPr>
                      <w:rFonts w:ascii="Courier New" w:hAnsi="Courier New" w:cs="Courier New"/>
                      <w:i/>
                      <w:iCs/>
                      <w:color w:val="A9B7C6"/>
                      <w:sz w:val="22"/>
                      <w:szCs w:val="22"/>
                    </w:rPr>
                  </w:rPrChange>
                </w:rPr>
                <w:t xml:space="preserve"> = </w:t>
              </w:r>
              <w:proofErr w:type="spellStart"/>
              <w:proofErr w:type="gramStart"/>
              <w:r w:rsidRPr="00375563">
                <w:rPr>
                  <w:rFonts w:ascii="Courier New" w:hAnsi="Courier New" w:cs="Courier New"/>
                  <w:i/>
                  <w:iCs/>
                  <w:color w:val="A9B7C6"/>
                  <w:sz w:val="22"/>
                  <w:szCs w:val="22"/>
                  <w:lang w:val="en-US"/>
                  <w:rPrChange w:id="1618" w:author="Пользователь" w:date="2022-12-22T02:00:00Z">
                    <w:rPr>
                      <w:rFonts w:ascii="Courier New" w:hAnsi="Courier New" w:cs="Courier New"/>
                      <w:i/>
                      <w:iCs/>
                      <w:color w:val="A9B7C6"/>
                      <w:sz w:val="22"/>
                      <w:szCs w:val="22"/>
                    </w:rPr>
                  </w:rPrChange>
                </w:rPr>
                <w:t>cell.getStringCellValue</w:t>
              </w:r>
              <w:proofErr w:type="spellEnd"/>
              <w:proofErr w:type="gramEnd"/>
              <w:r w:rsidRPr="00375563">
                <w:rPr>
                  <w:rFonts w:ascii="Courier New" w:hAnsi="Courier New" w:cs="Courier New"/>
                  <w:i/>
                  <w:iCs/>
                  <w:color w:val="A9B7C6"/>
                  <w:sz w:val="22"/>
                  <w:szCs w:val="22"/>
                  <w:lang w:val="en-US"/>
                  <w:rPrChange w:id="1619" w:author="Пользователь" w:date="2022-12-22T02:00:00Z">
                    <w:rPr>
                      <w:rFonts w:ascii="Courier New" w:hAnsi="Courier New" w:cs="Courier New"/>
                      <w:i/>
                      <w:iCs/>
                      <w:color w:val="A9B7C6"/>
                      <w:sz w:val="22"/>
                      <w:szCs w:val="22"/>
                    </w:rPr>
                  </w:rPrChange>
                </w:rPr>
                <w:t>()</w:t>
              </w:r>
              <w:r w:rsidRPr="00375563">
                <w:rPr>
                  <w:rFonts w:ascii="Courier New" w:hAnsi="Courier New" w:cs="Courier New"/>
                  <w:i/>
                  <w:iCs/>
                  <w:color w:val="CC7832"/>
                  <w:sz w:val="22"/>
                  <w:szCs w:val="22"/>
                  <w:lang w:val="en-US"/>
                  <w:rPrChange w:id="1620" w:author="Пользователь" w:date="2022-12-22T02:00:00Z">
                    <w:rPr>
                      <w:rFonts w:ascii="Courier New" w:hAnsi="Courier New" w:cs="Courier New"/>
                      <w:i/>
                      <w:iCs/>
                      <w:color w:val="CC7832"/>
                      <w:sz w:val="22"/>
                      <w:szCs w:val="22"/>
                    </w:rPr>
                  </w:rPrChange>
                </w:rPr>
                <w:t>;</w:t>
              </w:r>
            </w:ins>
          </w:p>
          <w:p w14:paraId="47FC497D" w14:textId="77777777" w:rsidR="00375563" w:rsidRPr="00375563" w:rsidRDefault="00375563" w:rsidP="00375563">
            <w:pPr>
              <w:pStyle w:val="afffc"/>
              <w:spacing w:before="0" w:beforeAutospacing="0" w:after="0" w:afterAutospacing="0"/>
              <w:rPr>
                <w:ins w:id="1621" w:author="Пользователь" w:date="2022-12-22T02:00:00Z"/>
                <w:lang w:val="en-US"/>
                <w:rPrChange w:id="1622" w:author="Пользователь" w:date="2022-12-22T02:00:00Z">
                  <w:rPr>
                    <w:ins w:id="1623" w:author="Пользователь" w:date="2022-12-22T02:00:00Z"/>
                  </w:rPr>
                </w:rPrChange>
              </w:rPr>
            </w:pPr>
            <w:ins w:id="1624" w:author="Пользователь" w:date="2022-12-22T02:00:00Z">
              <w:r w:rsidRPr="00375563">
                <w:rPr>
                  <w:rFonts w:ascii="Courier New" w:hAnsi="Courier New" w:cs="Courier New"/>
                  <w:i/>
                  <w:iCs/>
                  <w:color w:val="CC7832"/>
                  <w:sz w:val="22"/>
                  <w:szCs w:val="22"/>
                  <w:lang w:val="en-US"/>
                  <w:rPrChange w:id="1625" w:author="Пользователь" w:date="2022-12-22T02:00:00Z">
                    <w:rPr>
                      <w:rFonts w:ascii="Courier New" w:hAnsi="Courier New" w:cs="Courier New"/>
                      <w:i/>
                      <w:iCs/>
                      <w:color w:val="CC7832"/>
                      <w:sz w:val="22"/>
                      <w:szCs w:val="22"/>
                    </w:rPr>
                  </w:rPrChange>
                </w:rPr>
                <w:t>       </w:t>
              </w:r>
              <w:proofErr w:type="spellStart"/>
              <w:r w:rsidRPr="00375563">
                <w:rPr>
                  <w:rFonts w:ascii="Courier New" w:hAnsi="Courier New" w:cs="Courier New"/>
                  <w:i/>
                  <w:iCs/>
                  <w:color w:val="A9B7C6"/>
                  <w:sz w:val="22"/>
                  <w:szCs w:val="22"/>
                  <w:lang w:val="en-US"/>
                  <w:rPrChange w:id="1626" w:author="Пользователь" w:date="2022-12-22T02:00:00Z">
                    <w:rPr>
                      <w:rFonts w:ascii="Courier New" w:hAnsi="Courier New" w:cs="Courier New"/>
                      <w:i/>
                      <w:iCs/>
                      <w:color w:val="A9B7C6"/>
                      <w:sz w:val="22"/>
                      <w:szCs w:val="22"/>
                    </w:rPr>
                  </w:rPrChange>
                </w:rPr>
                <w:t>timeintervalId</w:t>
              </w:r>
              <w:proofErr w:type="spellEnd"/>
              <w:r w:rsidRPr="00375563">
                <w:rPr>
                  <w:rFonts w:ascii="Courier New" w:hAnsi="Courier New" w:cs="Courier New"/>
                  <w:i/>
                  <w:iCs/>
                  <w:color w:val="A9B7C6"/>
                  <w:sz w:val="22"/>
                  <w:szCs w:val="22"/>
                  <w:lang w:val="en-US"/>
                  <w:rPrChange w:id="1627" w:author="Пользователь" w:date="2022-12-22T02:00:00Z">
                    <w:rPr>
                      <w:rFonts w:ascii="Courier New" w:hAnsi="Courier New" w:cs="Courier New"/>
                      <w:i/>
                      <w:iCs/>
                      <w:color w:val="A9B7C6"/>
                      <w:sz w:val="22"/>
                      <w:szCs w:val="22"/>
                    </w:rPr>
                  </w:rPrChange>
                </w:rPr>
                <w:t xml:space="preserve"> = </w:t>
              </w:r>
              <w:proofErr w:type="spellStart"/>
              <w:r w:rsidRPr="00375563">
                <w:rPr>
                  <w:rFonts w:ascii="Courier New" w:hAnsi="Courier New" w:cs="Courier New"/>
                  <w:i/>
                  <w:iCs/>
                  <w:color w:val="A9B7C6"/>
                  <w:sz w:val="22"/>
                  <w:szCs w:val="22"/>
                  <w:lang w:val="en-US"/>
                  <w:rPrChange w:id="1628" w:author="Пользователь" w:date="2022-12-22T02:00:00Z">
                    <w:rPr>
                      <w:rFonts w:ascii="Courier New" w:hAnsi="Courier New" w:cs="Courier New"/>
                      <w:i/>
                      <w:iCs/>
                      <w:color w:val="A9B7C6"/>
                      <w:sz w:val="22"/>
                      <w:szCs w:val="22"/>
                    </w:rPr>
                  </w:rPrChange>
                </w:rPr>
                <w:t>UUID.fromString</w:t>
              </w:r>
              <w:proofErr w:type="spellEnd"/>
              <w:r w:rsidRPr="00375563">
                <w:rPr>
                  <w:rFonts w:ascii="Courier New" w:hAnsi="Courier New" w:cs="Courier New"/>
                  <w:i/>
                  <w:iCs/>
                  <w:color w:val="A9B7C6"/>
                  <w:sz w:val="22"/>
                  <w:szCs w:val="22"/>
                  <w:lang w:val="en-US"/>
                  <w:rPrChange w:id="1629" w:author="Пользователь" w:date="2022-12-22T02:00:00Z">
                    <w:rPr>
                      <w:rFonts w:ascii="Courier New" w:hAnsi="Courier New" w:cs="Courier New"/>
                      <w:i/>
                      <w:iCs/>
                      <w:color w:val="A9B7C6"/>
                      <w:sz w:val="22"/>
                      <w:szCs w:val="22"/>
                    </w:rPr>
                  </w:rPrChange>
                </w:rPr>
                <w:t>(</w:t>
              </w:r>
              <w:proofErr w:type="spellStart"/>
              <w:r w:rsidRPr="00375563">
                <w:rPr>
                  <w:rFonts w:ascii="Courier New" w:hAnsi="Courier New" w:cs="Courier New"/>
                  <w:i/>
                  <w:iCs/>
                  <w:color w:val="A9B7C6"/>
                  <w:sz w:val="22"/>
                  <w:szCs w:val="22"/>
                  <w:lang w:val="en-US"/>
                  <w:rPrChange w:id="1630" w:author="Пользователь" w:date="2022-12-22T02:00:00Z">
                    <w:rPr>
                      <w:rFonts w:ascii="Courier New" w:hAnsi="Courier New" w:cs="Courier New"/>
                      <w:i/>
                      <w:iCs/>
                      <w:color w:val="A9B7C6"/>
                      <w:sz w:val="22"/>
                      <w:szCs w:val="22"/>
                    </w:rPr>
                  </w:rPrChange>
                </w:rPr>
                <w:t>sTimeIntervalId</w:t>
              </w:r>
              <w:proofErr w:type="spellEnd"/>
              <w:r w:rsidRPr="00375563">
                <w:rPr>
                  <w:rFonts w:ascii="Courier New" w:hAnsi="Courier New" w:cs="Courier New"/>
                  <w:i/>
                  <w:iCs/>
                  <w:color w:val="A9B7C6"/>
                  <w:sz w:val="22"/>
                  <w:szCs w:val="22"/>
                  <w:lang w:val="en-US"/>
                  <w:rPrChange w:id="1631" w:author="Пользователь" w:date="2022-12-22T02:00:00Z">
                    <w:rPr>
                      <w:rFonts w:ascii="Courier New" w:hAnsi="Courier New" w:cs="Courier New"/>
                      <w:i/>
                      <w:iCs/>
                      <w:color w:val="A9B7C6"/>
                      <w:sz w:val="22"/>
                      <w:szCs w:val="22"/>
                    </w:rPr>
                  </w:rPrChange>
                </w:rPr>
                <w:t>)</w:t>
              </w:r>
              <w:r w:rsidRPr="00375563">
                <w:rPr>
                  <w:rFonts w:ascii="Courier New" w:hAnsi="Courier New" w:cs="Courier New"/>
                  <w:i/>
                  <w:iCs/>
                  <w:color w:val="CC7832"/>
                  <w:sz w:val="22"/>
                  <w:szCs w:val="22"/>
                  <w:lang w:val="en-US"/>
                  <w:rPrChange w:id="1632" w:author="Пользователь" w:date="2022-12-22T02:00:00Z">
                    <w:rPr>
                      <w:rFonts w:ascii="Courier New" w:hAnsi="Courier New" w:cs="Courier New"/>
                      <w:i/>
                      <w:iCs/>
                      <w:color w:val="CC7832"/>
                      <w:sz w:val="22"/>
                      <w:szCs w:val="22"/>
                    </w:rPr>
                  </w:rPrChange>
                </w:rPr>
                <w:t>;</w:t>
              </w:r>
            </w:ins>
          </w:p>
          <w:p w14:paraId="349C1A1A" w14:textId="77777777" w:rsidR="00375563" w:rsidRPr="00375563" w:rsidRDefault="00375563" w:rsidP="00375563">
            <w:pPr>
              <w:pStyle w:val="afffc"/>
              <w:spacing w:before="0" w:beforeAutospacing="0" w:after="0" w:afterAutospacing="0"/>
              <w:rPr>
                <w:ins w:id="1633" w:author="Пользователь" w:date="2022-12-22T02:00:00Z"/>
                <w:lang w:val="en-US"/>
                <w:rPrChange w:id="1634" w:author="Пользователь" w:date="2022-12-22T02:00:00Z">
                  <w:rPr>
                    <w:ins w:id="1635" w:author="Пользователь" w:date="2022-12-22T02:00:00Z"/>
                  </w:rPr>
                </w:rPrChange>
              </w:rPr>
            </w:pPr>
            <w:ins w:id="1636" w:author="Пользователь" w:date="2022-12-22T02:00:00Z">
              <w:r w:rsidRPr="00375563">
                <w:rPr>
                  <w:rFonts w:ascii="Courier New" w:hAnsi="Courier New" w:cs="Courier New"/>
                  <w:i/>
                  <w:iCs/>
                  <w:color w:val="CC7832"/>
                  <w:sz w:val="22"/>
                  <w:szCs w:val="22"/>
                  <w:lang w:val="en-US"/>
                  <w:rPrChange w:id="1637" w:author="Пользователь" w:date="2022-12-22T02:00:00Z">
                    <w:rPr>
                      <w:rFonts w:ascii="Courier New" w:hAnsi="Courier New" w:cs="Courier New"/>
                      <w:i/>
                      <w:iCs/>
                      <w:color w:val="CC7832"/>
                      <w:sz w:val="22"/>
                      <w:szCs w:val="22"/>
                    </w:rPr>
                  </w:rPrChange>
                </w:rPr>
                <w:t>       </w:t>
              </w:r>
              <w:proofErr w:type="spellStart"/>
              <w:r w:rsidRPr="00375563">
                <w:rPr>
                  <w:rFonts w:ascii="Courier New" w:hAnsi="Courier New" w:cs="Courier New"/>
                  <w:i/>
                  <w:iCs/>
                  <w:color w:val="A9B7C6"/>
                  <w:sz w:val="22"/>
                  <w:szCs w:val="22"/>
                  <w:lang w:val="en-US"/>
                  <w:rPrChange w:id="1638" w:author="Пользователь" w:date="2022-12-22T02:00:00Z">
                    <w:rPr>
                      <w:rFonts w:ascii="Courier New" w:hAnsi="Courier New" w:cs="Courier New"/>
                      <w:i/>
                      <w:iCs/>
                      <w:color w:val="A9B7C6"/>
                      <w:sz w:val="22"/>
                      <w:szCs w:val="22"/>
                    </w:rPr>
                  </w:rPrChange>
                </w:rPr>
                <w:t>timeinterval</w:t>
              </w:r>
              <w:proofErr w:type="spellEnd"/>
              <w:r w:rsidRPr="00375563">
                <w:rPr>
                  <w:rFonts w:ascii="Courier New" w:hAnsi="Courier New" w:cs="Courier New"/>
                  <w:i/>
                  <w:iCs/>
                  <w:color w:val="A9B7C6"/>
                  <w:sz w:val="22"/>
                  <w:szCs w:val="22"/>
                  <w:lang w:val="en-US"/>
                  <w:rPrChange w:id="1639" w:author="Пользователь" w:date="2022-12-22T02:00:00Z">
                    <w:rPr>
                      <w:rFonts w:ascii="Courier New" w:hAnsi="Courier New" w:cs="Courier New"/>
                      <w:i/>
                      <w:iCs/>
                      <w:color w:val="A9B7C6"/>
                      <w:sz w:val="22"/>
                      <w:szCs w:val="22"/>
                    </w:rPr>
                  </w:rPrChange>
                </w:rPr>
                <w:t xml:space="preserve"> = </w:t>
              </w:r>
              <w:proofErr w:type="spellStart"/>
              <w:r w:rsidRPr="00375563">
                <w:rPr>
                  <w:rFonts w:ascii="Courier New" w:hAnsi="Courier New" w:cs="Courier New"/>
                  <w:i/>
                  <w:iCs/>
                  <w:color w:val="9876AA"/>
                  <w:sz w:val="22"/>
                  <w:szCs w:val="22"/>
                  <w:lang w:val="en-US"/>
                  <w:rPrChange w:id="1640" w:author="Пользователь" w:date="2022-12-22T02:00:00Z">
                    <w:rPr>
                      <w:rFonts w:ascii="Courier New" w:hAnsi="Courier New" w:cs="Courier New"/>
                      <w:i/>
                      <w:iCs/>
                      <w:color w:val="9876AA"/>
                      <w:sz w:val="22"/>
                      <w:szCs w:val="22"/>
                    </w:rPr>
                  </w:rPrChange>
                </w:rPr>
                <w:t>timeintervals</w:t>
              </w:r>
              <w:r w:rsidRPr="00375563">
                <w:rPr>
                  <w:rFonts w:ascii="Courier New" w:hAnsi="Courier New" w:cs="Courier New"/>
                  <w:i/>
                  <w:iCs/>
                  <w:color w:val="A9B7C6"/>
                  <w:sz w:val="22"/>
                  <w:szCs w:val="22"/>
                  <w:lang w:val="en-US"/>
                  <w:rPrChange w:id="1641" w:author="Пользователь" w:date="2022-12-22T02:00:00Z">
                    <w:rPr>
                      <w:rFonts w:ascii="Courier New" w:hAnsi="Courier New" w:cs="Courier New"/>
                      <w:i/>
                      <w:iCs/>
                      <w:color w:val="A9B7C6"/>
                      <w:sz w:val="22"/>
                      <w:szCs w:val="22"/>
                    </w:rPr>
                  </w:rPrChange>
                </w:rPr>
                <w:t>.get</w:t>
              </w:r>
              <w:proofErr w:type="spellEnd"/>
              <w:r w:rsidRPr="00375563">
                <w:rPr>
                  <w:rFonts w:ascii="Courier New" w:hAnsi="Courier New" w:cs="Courier New"/>
                  <w:i/>
                  <w:iCs/>
                  <w:color w:val="A9B7C6"/>
                  <w:sz w:val="22"/>
                  <w:szCs w:val="22"/>
                  <w:lang w:val="en-US"/>
                  <w:rPrChange w:id="1642" w:author="Пользователь" w:date="2022-12-22T02:00:00Z">
                    <w:rPr>
                      <w:rFonts w:ascii="Courier New" w:hAnsi="Courier New" w:cs="Courier New"/>
                      <w:i/>
                      <w:iCs/>
                      <w:color w:val="A9B7C6"/>
                      <w:sz w:val="22"/>
                      <w:szCs w:val="22"/>
                    </w:rPr>
                  </w:rPrChange>
                </w:rPr>
                <w:t>(</w:t>
              </w:r>
              <w:proofErr w:type="spellStart"/>
              <w:r w:rsidRPr="00375563">
                <w:rPr>
                  <w:rFonts w:ascii="Courier New" w:hAnsi="Courier New" w:cs="Courier New"/>
                  <w:i/>
                  <w:iCs/>
                  <w:color w:val="A9B7C6"/>
                  <w:sz w:val="22"/>
                  <w:szCs w:val="22"/>
                  <w:lang w:val="en-US"/>
                  <w:rPrChange w:id="1643" w:author="Пользователь" w:date="2022-12-22T02:00:00Z">
                    <w:rPr>
                      <w:rFonts w:ascii="Courier New" w:hAnsi="Courier New" w:cs="Courier New"/>
                      <w:i/>
                      <w:iCs/>
                      <w:color w:val="A9B7C6"/>
                      <w:sz w:val="22"/>
                      <w:szCs w:val="22"/>
                    </w:rPr>
                  </w:rPrChange>
                </w:rPr>
                <w:t>timeintervalId</w:t>
              </w:r>
              <w:proofErr w:type="spellEnd"/>
              <w:r w:rsidRPr="00375563">
                <w:rPr>
                  <w:rFonts w:ascii="Courier New" w:hAnsi="Courier New" w:cs="Courier New"/>
                  <w:i/>
                  <w:iCs/>
                  <w:color w:val="A9B7C6"/>
                  <w:sz w:val="22"/>
                  <w:szCs w:val="22"/>
                  <w:lang w:val="en-US"/>
                  <w:rPrChange w:id="1644" w:author="Пользователь" w:date="2022-12-22T02:00:00Z">
                    <w:rPr>
                      <w:rFonts w:ascii="Courier New" w:hAnsi="Courier New" w:cs="Courier New"/>
                      <w:i/>
                      <w:iCs/>
                      <w:color w:val="A9B7C6"/>
                      <w:sz w:val="22"/>
                      <w:szCs w:val="22"/>
                    </w:rPr>
                  </w:rPrChange>
                </w:rPr>
                <w:t>)</w:t>
              </w:r>
              <w:r w:rsidRPr="00375563">
                <w:rPr>
                  <w:rFonts w:ascii="Courier New" w:hAnsi="Courier New" w:cs="Courier New"/>
                  <w:i/>
                  <w:iCs/>
                  <w:color w:val="CC7832"/>
                  <w:sz w:val="22"/>
                  <w:szCs w:val="22"/>
                  <w:lang w:val="en-US"/>
                  <w:rPrChange w:id="1645" w:author="Пользователь" w:date="2022-12-22T02:00:00Z">
                    <w:rPr>
                      <w:rFonts w:ascii="Courier New" w:hAnsi="Courier New" w:cs="Courier New"/>
                      <w:i/>
                      <w:iCs/>
                      <w:color w:val="CC7832"/>
                      <w:sz w:val="22"/>
                      <w:szCs w:val="22"/>
                    </w:rPr>
                  </w:rPrChange>
                </w:rPr>
                <w:t>;</w:t>
              </w:r>
            </w:ins>
          </w:p>
          <w:p w14:paraId="63A21B2E" w14:textId="77777777" w:rsidR="00375563" w:rsidRPr="00375563" w:rsidRDefault="00375563" w:rsidP="00375563">
            <w:pPr>
              <w:pStyle w:val="afffc"/>
              <w:spacing w:before="0" w:beforeAutospacing="0" w:after="0" w:afterAutospacing="0"/>
              <w:rPr>
                <w:ins w:id="1646" w:author="Пользователь" w:date="2022-12-22T02:00:00Z"/>
                <w:lang w:val="en-US"/>
                <w:rPrChange w:id="1647" w:author="Пользователь" w:date="2022-12-22T02:00:00Z">
                  <w:rPr>
                    <w:ins w:id="1648" w:author="Пользователь" w:date="2022-12-22T02:00:00Z"/>
                  </w:rPr>
                </w:rPrChange>
              </w:rPr>
            </w:pPr>
            <w:ins w:id="1649" w:author="Пользователь" w:date="2022-12-22T02:00:00Z">
              <w:r w:rsidRPr="00375563">
                <w:rPr>
                  <w:rFonts w:ascii="Courier New" w:hAnsi="Courier New" w:cs="Courier New"/>
                  <w:i/>
                  <w:iCs/>
                  <w:color w:val="CC7832"/>
                  <w:sz w:val="22"/>
                  <w:szCs w:val="22"/>
                  <w:lang w:val="en-US"/>
                  <w:rPrChange w:id="1650" w:author="Пользователь" w:date="2022-12-22T02:00:00Z">
                    <w:rPr>
                      <w:rFonts w:ascii="Courier New" w:hAnsi="Courier New" w:cs="Courier New"/>
                      <w:i/>
                      <w:iCs/>
                      <w:color w:val="CC7832"/>
                      <w:sz w:val="22"/>
                      <w:szCs w:val="22"/>
                    </w:rPr>
                  </w:rPrChange>
                </w:rPr>
                <w:t xml:space="preserve">       if </w:t>
              </w:r>
              <w:r w:rsidRPr="00375563">
                <w:rPr>
                  <w:rFonts w:ascii="Courier New" w:hAnsi="Courier New" w:cs="Courier New"/>
                  <w:i/>
                  <w:iCs/>
                  <w:color w:val="A9B7C6"/>
                  <w:sz w:val="22"/>
                  <w:szCs w:val="22"/>
                  <w:lang w:val="en-US"/>
                  <w:rPrChange w:id="1651" w:author="Пользователь" w:date="2022-12-22T02:00:00Z">
                    <w:rPr>
                      <w:rFonts w:ascii="Courier New" w:hAnsi="Courier New" w:cs="Courier New"/>
                      <w:i/>
                      <w:iCs/>
                      <w:color w:val="A9B7C6"/>
                      <w:sz w:val="22"/>
                      <w:szCs w:val="22"/>
                    </w:rPr>
                  </w:rPrChange>
                </w:rPr>
                <w:t>(</w:t>
              </w:r>
              <w:proofErr w:type="spellStart"/>
              <w:proofErr w:type="gramStart"/>
              <w:r w:rsidRPr="00375563">
                <w:rPr>
                  <w:rFonts w:ascii="Courier New" w:hAnsi="Courier New" w:cs="Courier New"/>
                  <w:i/>
                  <w:iCs/>
                  <w:color w:val="A9B7C6"/>
                  <w:sz w:val="22"/>
                  <w:szCs w:val="22"/>
                  <w:lang w:val="en-US"/>
                  <w:rPrChange w:id="1652" w:author="Пользователь" w:date="2022-12-22T02:00:00Z">
                    <w:rPr>
                      <w:rFonts w:ascii="Courier New" w:hAnsi="Courier New" w:cs="Courier New"/>
                      <w:i/>
                      <w:iCs/>
                      <w:color w:val="A9B7C6"/>
                      <w:sz w:val="22"/>
                      <w:szCs w:val="22"/>
                    </w:rPr>
                  </w:rPrChange>
                </w:rPr>
                <w:t>timeinterval</w:t>
              </w:r>
              <w:proofErr w:type="spellEnd"/>
              <w:r w:rsidRPr="00375563">
                <w:rPr>
                  <w:rFonts w:ascii="Courier New" w:hAnsi="Courier New" w:cs="Courier New"/>
                  <w:i/>
                  <w:iCs/>
                  <w:color w:val="A9B7C6"/>
                  <w:sz w:val="22"/>
                  <w:szCs w:val="22"/>
                  <w:lang w:val="en-US"/>
                  <w:rPrChange w:id="1653" w:author="Пользователь" w:date="2022-12-22T02:00:00Z">
                    <w:rPr>
                      <w:rFonts w:ascii="Courier New" w:hAnsi="Courier New" w:cs="Courier New"/>
                      <w:i/>
                      <w:iCs/>
                      <w:color w:val="A9B7C6"/>
                      <w:sz w:val="22"/>
                      <w:szCs w:val="22"/>
                    </w:rPr>
                  </w:rPrChange>
                </w:rPr>
                <w:t>!=</w:t>
              </w:r>
              <w:proofErr w:type="gramEnd"/>
              <w:r w:rsidRPr="00375563">
                <w:rPr>
                  <w:rFonts w:ascii="Courier New" w:hAnsi="Courier New" w:cs="Courier New"/>
                  <w:i/>
                  <w:iCs/>
                  <w:color w:val="CC7832"/>
                  <w:sz w:val="22"/>
                  <w:szCs w:val="22"/>
                  <w:lang w:val="en-US"/>
                  <w:rPrChange w:id="1654" w:author="Пользователь" w:date="2022-12-22T02:00:00Z">
                    <w:rPr>
                      <w:rFonts w:ascii="Courier New" w:hAnsi="Courier New" w:cs="Courier New"/>
                      <w:i/>
                      <w:iCs/>
                      <w:color w:val="CC7832"/>
                      <w:sz w:val="22"/>
                      <w:szCs w:val="22"/>
                    </w:rPr>
                  </w:rPrChange>
                </w:rPr>
                <w:t>null</w:t>
              </w:r>
              <w:r w:rsidRPr="00375563">
                <w:rPr>
                  <w:rFonts w:ascii="Courier New" w:hAnsi="Courier New" w:cs="Courier New"/>
                  <w:i/>
                  <w:iCs/>
                  <w:color w:val="A9B7C6"/>
                  <w:sz w:val="22"/>
                  <w:szCs w:val="22"/>
                  <w:lang w:val="en-US"/>
                  <w:rPrChange w:id="1655" w:author="Пользователь" w:date="2022-12-22T02:00:00Z">
                    <w:rPr>
                      <w:rFonts w:ascii="Courier New" w:hAnsi="Courier New" w:cs="Courier New"/>
                      <w:i/>
                      <w:iCs/>
                      <w:color w:val="A9B7C6"/>
                      <w:sz w:val="22"/>
                      <w:szCs w:val="22"/>
                    </w:rPr>
                  </w:rPrChange>
                </w:rPr>
                <w:t>) {</w:t>
              </w:r>
            </w:ins>
          </w:p>
          <w:p w14:paraId="5CF99557" w14:textId="77777777" w:rsidR="00375563" w:rsidRDefault="00375563" w:rsidP="00375563">
            <w:pPr>
              <w:pStyle w:val="afffc"/>
              <w:spacing w:before="0" w:beforeAutospacing="0" w:after="0" w:afterAutospacing="0"/>
              <w:rPr>
                <w:ins w:id="1656" w:author="Пользователь" w:date="2022-12-22T02:00:00Z"/>
              </w:rPr>
            </w:pPr>
            <w:ins w:id="1657" w:author="Пользователь" w:date="2022-12-22T02:00:00Z">
              <w:r w:rsidRPr="00375563">
                <w:rPr>
                  <w:rFonts w:ascii="Courier New" w:hAnsi="Courier New" w:cs="Courier New"/>
                  <w:i/>
                  <w:iCs/>
                  <w:color w:val="A9B7C6"/>
                  <w:sz w:val="22"/>
                  <w:szCs w:val="22"/>
                  <w:lang w:val="en-US"/>
                  <w:rPrChange w:id="1658" w:author="Пользователь" w:date="2022-12-22T02:00:00Z">
                    <w:rPr>
                      <w:rFonts w:ascii="Courier New" w:hAnsi="Courier New" w:cs="Courier New"/>
                      <w:i/>
                      <w:iCs/>
                      <w:color w:val="A9B7C6"/>
                      <w:sz w:val="22"/>
                      <w:szCs w:val="22"/>
                    </w:rPr>
                  </w:rPrChange>
                </w:rPr>
                <w:t>           </w:t>
              </w:r>
              <w:proofErr w:type="spellStart"/>
              <w:proofErr w:type="gramStart"/>
              <w:r>
                <w:rPr>
                  <w:rFonts w:ascii="Courier New" w:hAnsi="Courier New" w:cs="Courier New"/>
                  <w:i/>
                  <w:iCs/>
                  <w:color w:val="A9B7C6"/>
                  <w:sz w:val="22"/>
                  <w:szCs w:val="22"/>
                </w:rPr>
                <w:t>food.setTimeinterval</w:t>
              </w:r>
              <w:proofErr w:type="spellEnd"/>
              <w:proofErr w:type="gramEnd"/>
              <w:r>
                <w:rPr>
                  <w:rFonts w:ascii="Courier New" w:hAnsi="Courier New" w:cs="Courier New"/>
                  <w:i/>
                  <w:iCs/>
                  <w:color w:val="A9B7C6"/>
                  <w:sz w:val="22"/>
                  <w:szCs w:val="22"/>
                </w:rPr>
                <w:t>(</w:t>
              </w:r>
              <w:proofErr w:type="spellStart"/>
              <w:r>
                <w:rPr>
                  <w:rFonts w:ascii="Courier New" w:hAnsi="Courier New" w:cs="Courier New"/>
                  <w:i/>
                  <w:iCs/>
                  <w:color w:val="A9B7C6"/>
                  <w:sz w:val="22"/>
                  <w:szCs w:val="22"/>
                </w:rPr>
                <w:t>timeinterval</w:t>
              </w:r>
              <w:proofErr w:type="spellEnd"/>
              <w:r>
                <w:rPr>
                  <w:rFonts w:ascii="Courier New" w:hAnsi="Courier New" w:cs="Courier New"/>
                  <w:i/>
                  <w:iCs/>
                  <w:color w:val="A9B7C6"/>
                  <w:sz w:val="22"/>
                  <w:szCs w:val="22"/>
                </w:rPr>
                <w:t>)</w:t>
              </w:r>
              <w:r>
                <w:rPr>
                  <w:rFonts w:ascii="Courier New" w:hAnsi="Courier New" w:cs="Courier New"/>
                  <w:i/>
                  <w:iCs/>
                  <w:color w:val="CC7832"/>
                  <w:sz w:val="22"/>
                  <w:szCs w:val="22"/>
                </w:rPr>
                <w:t>;</w:t>
              </w:r>
            </w:ins>
          </w:p>
          <w:p w14:paraId="6DE31E71" w14:textId="77777777" w:rsidR="00375563" w:rsidRDefault="00375563" w:rsidP="00375563">
            <w:pPr>
              <w:pStyle w:val="afffc"/>
              <w:spacing w:before="0" w:beforeAutospacing="0" w:after="0" w:afterAutospacing="0"/>
              <w:rPr>
                <w:ins w:id="1659" w:author="Пользователь" w:date="2022-12-22T02:00:00Z"/>
              </w:rPr>
            </w:pPr>
            <w:ins w:id="1660" w:author="Пользователь" w:date="2022-12-22T02:00:00Z">
              <w:r>
                <w:rPr>
                  <w:rFonts w:ascii="Courier New" w:hAnsi="Courier New" w:cs="Courier New"/>
                  <w:i/>
                  <w:iCs/>
                  <w:color w:val="CC7832"/>
                  <w:sz w:val="22"/>
                  <w:szCs w:val="22"/>
                </w:rPr>
                <w:t>       </w:t>
              </w:r>
              <w:r>
                <w:rPr>
                  <w:rFonts w:ascii="Courier New" w:hAnsi="Courier New" w:cs="Courier New"/>
                  <w:i/>
                  <w:iCs/>
                  <w:color w:val="A9B7C6"/>
                  <w:sz w:val="22"/>
                  <w:szCs w:val="22"/>
                </w:rPr>
                <w:t>}</w:t>
              </w:r>
            </w:ins>
          </w:p>
          <w:p w14:paraId="3D13CE36" w14:textId="77777777" w:rsidR="00375563" w:rsidRDefault="00375563" w:rsidP="00375563">
            <w:pPr>
              <w:rPr>
                <w:ins w:id="1661" w:author="Пользователь" w:date="2022-12-22T02:00:00Z"/>
              </w:rPr>
            </w:pPr>
          </w:p>
          <w:p w14:paraId="3BDABC84" w14:textId="77777777" w:rsidR="00375563" w:rsidRDefault="00375563" w:rsidP="00375563">
            <w:pPr>
              <w:pStyle w:val="afffc"/>
              <w:spacing w:before="0" w:beforeAutospacing="0" w:after="0" w:afterAutospacing="0"/>
              <w:rPr>
                <w:ins w:id="1662" w:author="Пользователь" w:date="2022-12-22T02:00:00Z"/>
              </w:rPr>
            </w:pPr>
            <w:ins w:id="1663" w:author="Пользователь" w:date="2022-12-22T02:00:00Z">
              <w:r>
                <w:rPr>
                  <w:rFonts w:ascii="Courier New" w:hAnsi="Courier New" w:cs="Courier New"/>
                  <w:i/>
                  <w:iCs/>
                  <w:color w:val="A9B7C6"/>
                  <w:sz w:val="22"/>
                  <w:szCs w:val="22"/>
                </w:rPr>
                <w:t>   }</w:t>
              </w:r>
            </w:ins>
          </w:p>
          <w:p w14:paraId="2158DD1D" w14:textId="403554BF" w:rsidR="00C26039" w:rsidRPr="00375563" w:rsidDel="00375563" w:rsidRDefault="00375563">
            <w:pPr>
              <w:pStyle w:val="afffc"/>
              <w:spacing w:before="0" w:beforeAutospacing="0" w:after="0" w:afterAutospacing="0"/>
              <w:rPr>
                <w:del w:id="1664" w:author="Пользователь" w:date="2022-12-22T02:00:00Z"/>
                <w:rPrChange w:id="1665" w:author="Пользователь" w:date="2022-12-22T02:00:00Z">
                  <w:rPr>
                    <w:del w:id="1666" w:author="Пользователь" w:date="2022-12-22T02:00:00Z"/>
                    <w:color w:val="A9B7C6"/>
                    <w:lang w:val="en-US"/>
                  </w:rPr>
                </w:rPrChange>
              </w:rPr>
              <w:pPrChange w:id="1667" w:author="Пользователь" w:date="2022-12-22T02:00:00Z">
                <w:pPr>
                  <w:pStyle w:val="HTML0"/>
                  <w:shd w:val="clear" w:color="auto" w:fill="2B2B2B"/>
                  <w:spacing w:line="360" w:lineRule="auto"/>
                </w:pPr>
              </w:pPrChange>
            </w:pPr>
            <w:ins w:id="1668" w:author="Пользователь" w:date="2022-12-22T02:00:00Z">
              <w:r>
                <w:rPr>
                  <w:rFonts w:ascii="Courier New" w:hAnsi="Courier New" w:cs="Courier New"/>
                  <w:i/>
                  <w:iCs/>
                  <w:color w:val="A9B7C6"/>
                  <w:sz w:val="22"/>
                  <w:szCs w:val="22"/>
                </w:rPr>
                <w:lastRenderedPageBreak/>
                <w:t>}</w:t>
              </w:r>
            </w:ins>
            <w:del w:id="1669" w:author="Пользователь" w:date="2022-12-22T02:00:00Z">
              <w:r w:rsidR="00C26039" w:rsidRPr="00C26039" w:rsidDel="00375563">
                <w:rPr>
                  <w:color w:val="CC7832"/>
                  <w:lang w:val="en-US"/>
                </w:rPr>
                <w:delText xml:space="preserve">private static void </w:delText>
              </w:r>
              <w:r w:rsidR="00C26039" w:rsidRPr="00C26039" w:rsidDel="00375563">
                <w:rPr>
                  <w:color w:val="FFC66D"/>
                  <w:lang w:val="en-US"/>
                </w:rPr>
                <w:delText>loadFoodRelations</w:delText>
              </w:r>
              <w:r w:rsidR="00C26039" w:rsidRPr="00C26039" w:rsidDel="00375563">
                <w:rPr>
                  <w:color w:val="A9B7C6"/>
                  <w:lang w:val="en-US"/>
                </w:rPr>
                <w:delText>(XSSFWorkbook wb) {</w:delText>
              </w:r>
              <w:r w:rsidR="00C26039" w:rsidRPr="00C26039" w:rsidDel="00375563">
                <w:rPr>
                  <w:color w:val="A9B7C6"/>
                  <w:lang w:val="en-US"/>
                </w:rPr>
                <w:br/>
                <w:delText xml:space="preserve">    Sheet sheet = wb.getSheetAt(</w:delText>
              </w:r>
              <w:r w:rsidR="00C26039" w:rsidRPr="00C26039" w:rsidDel="00375563">
                <w:rPr>
                  <w:color w:val="6897BB"/>
                  <w:lang w:val="en-US"/>
                </w:rPr>
                <w:delText>3</w:delText>
              </w:r>
              <w:r w:rsidR="00C26039" w:rsidRPr="00C26039" w:rsidDel="00375563">
                <w:rPr>
                  <w:color w:val="A9B7C6"/>
                  <w:lang w:val="en-US"/>
                </w:rPr>
                <w:delText>)</w:delText>
              </w:r>
              <w:r w:rsidR="00C26039" w:rsidRPr="00C26039" w:rsidDel="00375563">
                <w:rPr>
                  <w:color w:val="CC7832"/>
                  <w:lang w:val="en-US"/>
                </w:rPr>
                <w:delText>;</w:delText>
              </w:r>
              <w:r w:rsidR="00C26039" w:rsidRPr="00C26039" w:rsidDel="00375563">
                <w:rPr>
                  <w:color w:val="CC7832"/>
                  <w:lang w:val="en-US"/>
                </w:rPr>
                <w:br/>
              </w:r>
              <w:r w:rsidR="00C26039" w:rsidRPr="00C26039" w:rsidDel="00375563">
                <w:rPr>
                  <w:color w:val="CC7832"/>
                  <w:lang w:val="en-US"/>
                </w:rPr>
                <w:br/>
                <w:delText xml:space="preserve">    </w:delText>
              </w:r>
              <w:r w:rsidR="00C26039" w:rsidRPr="00C26039" w:rsidDel="00375563">
                <w:rPr>
                  <w:color w:val="A9B7C6"/>
                  <w:lang w:val="en-US"/>
                </w:rPr>
                <w:delText>Row row</w:delText>
              </w:r>
              <w:r w:rsidR="00C26039" w:rsidRPr="00C26039" w:rsidDel="00375563">
                <w:rPr>
                  <w:color w:val="CC7832"/>
                  <w:lang w:val="en-US"/>
                </w:rPr>
                <w:delText>;</w:delText>
              </w:r>
              <w:r w:rsidR="00C26039" w:rsidRPr="00C26039" w:rsidDel="00375563">
                <w:rPr>
                  <w:color w:val="CC7832"/>
                  <w:lang w:val="en-US"/>
                </w:rPr>
                <w:br/>
                <w:delText xml:space="preserve">    </w:delText>
              </w:r>
              <w:r w:rsidR="00C26039" w:rsidRPr="00C26039" w:rsidDel="00375563">
                <w:rPr>
                  <w:color w:val="A9B7C6"/>
                  <w:lang w:val="en-US"/>
                </w:rPr>
                <w:delText>Cell cell</w:delText>
              </w:r>
              <w:r w:rsidR="00C26039" w:rsidRPr="00C26039" w:rsidDel="00375563">
                <w:rPr>
                  <w:color w:val="CC7832"/>
                  <w:lang w:val="en-US"/>
                </w:rPr>
                <w:delText>;</w:delText>
              </w:r>
              <w:r w:rsidR="00C26039" w:rsidRPr="00C26039" w:rsidDel="00375563">
                <w:rPr>
                  <w:color w:val="CC7832"/>
                  <w:lang w:val="en-US"/>
                </w:rPr>
                <w:br/>
                <w:delText xml:space="preserve">    int </w:delText>
              </w:r>
              <w:r w:rsidR="00C26039" w:rsidRPr="00C26039" w:rsidDel="00375563">
                <w:rPr>
                  <w:color w:val="A9B7C6"/>
                  <w:lang w:val="en-US"/>
                </w:rPr>
                <w:delText>i</w:delText>
              </w:r>
              <w:r w:rsidR="00C26039" w:rsidRPr="00C26039" w:rsidDel="00375563">
                <w:rPr>
                  <w:color w:val="CC7832"/>
                  <w:lang w:val="en-US"/>
                </w:rPr>
                <w:delText>;</w:delText>
              </w:r>
              <w:r w:rsidR="00C26039" w:rsidRPr="00C26039" w:rsidDel="00375563">
                <w:rPr>
                  <w:color w:val="CC7832"/>
                  <w:lang w:val="en-US"/>
                </w:rPr>
                <w:br/>
                <w:delText xml:space="preserve">    int </w:delText>
              </w:r>
              <w:r w:rsidR="00C26039" w:rsidRPr="00C26039" w:rsidDel="00375563">
                <w:rPr>
                  <w:color w:val="A9B7C6"/>
                  <w:lang w:val="en-US"/>
                </w:rPr>
                <w:delText>nRows = sheet.getLastRowNum()</w:delText>
              </w:r>
              <w:r w:rsidR="00C26039" w:rsidRPr="00C26039" w:rsidDel="00375563">
                <w:rPr>
                  <w:color w:val="CC7832"/>
                  <w:lang w:val="en-US"/>
                </w:rPr>
                <w:delText>;</w:delText>
              </w:r>
              <w:r w:rsidR="00C26039" w:rsidRPr="00C26039" w:rsidDel="00375563">
                <w:rPr>
                  <w:color w:val="CC7832"/>
                  <w:lang w:val="en-US"/>
                </w:rPr>
                <w:br/>
                <w:delText xml:space="preserve">    </w:delText>
              </w:r>
              <w:r w:rsidR="00C26039" w:rsidRPr="00C26039" w:rsidDel="00375563">
                <w:rPr>
                  <w:color w:val="A9B7C6"/>
                  <w:lang w:val="en-US"/>
                </w:rPr>
                <w:delText>String sId</w:delText>
              </w:r>
              <w:r w:rsidR="00C26039" w:rsidRPr="00C26039" w:rsidDel="00375563">
                <w:rPr>
                  <w:color w:val="CC7832"/>
                  <w:lang w:val="en-US"/>
                </w:rPr>
                <w:delText xml:space="preserve">, </w:delText>
              </w:r>
              <w:r w:rsidR="00C26039" w:rsidRPr="00C26039" w:rsidDel="00375563">
                <w:rPr>
                  <w:color w:val="A9B7C6"/>
                  <w:lang w:val="en-US"/>
                </w:rPr>
                <w:delText>sTimeIntervalId</w:delText>
              </w:r>
              <w:r w:rsidR="00C26039" w:rsidRPr="00C26039" w:rsidDel="00375563">
                <w:rPr>
                  <w:color w:val="CC7832"/>
                  <w:lang w:val="en-US"/>
                </w:rPr>
                <w:delText xml:space="preserve">, </w:delText>
              </w:r>
              <w:r w:rsidR="00C26039" w:rsidRPr="00C26039" w:rsidDel="00375563">
                <w:rPr>
                  <w:color w:val="A9B7C6"/>
                  <w:lang w:val="en-US"/>
                </w:rPr>
                <w:delText>sFoodId</w:delText>
              </w:r>
              <w:r w:rsidR="00C26039" w:rsidRPr="00C26039" w:rsidDel="00375563">
                <w:rPr>
                  <w:color w:val="CC7832"/>
                  <w:lang w:val="en-US"/>
                </w:rPr>
                <w:delText xml:space="preserve">, </w:delText>
              </w:r>
              <w:r w:rsidR="00C26039" w:rsidRPr="00C26039" w:rsidDel="00375563">
                <w:rPr>
                  <w:color w:val="A9B7C6"/>
                  <w:lang w:val="en-US"/>
                </w:rPr>
                <w:delText>sTimeId</w:delText>
              </w:r>
              <w:r w:rsidR="00C26039" w:rsidRPr="00C26039" w:rsidDel="00375563">
                <w:rPr>
                  <w:color w:val="CC7832"/>
                  <w:lang w:val="en-US"/>
                </w:rPr>
                <w:delText>;</w:delText>
              </w:r>
              <w:r w:rsidR="00C26039" w:rsidRPr="00C26039" w:rsidDel="00375563">
                <w:rPr>
                  <w:color w:val="CC7832"/>
                  <w:lang w:val="en-US"/>
                </w:rPr>
                <w:br/>
                <w:delText xml:space="preserve">    </w:delText>
              </w:r>
              <w:r w:rsidR="00C26039" w:rsidRPr="00C26039" w:rsidDel="00375563">
                <w:rPr>
                  <w:color w:val="A9B7C6"/>
                  <w:lang w:val="en-US"/>
                </w:rPr>
                <w:delText>UUID id</w:delText>
              </w:r>
              <w:r w:rsidR="00C26039" w:rsidRPr="00C26039" w:rsidDel="00375563">
                <w:rPr>
                  <w:color w:val="CC7832"/>
                  <w:lang w:val="en-US"/>
                </w:rPr>
                <w:delText xml:space="preserve">, </w:delText>
              </w:r>
              <w:r w:rsidR="00C26039" w:rsidRPr="00C26039" w:rsidDel="00375563">
                <w:rPr>
                  <w:color w:val="A9B7C6"/>
                  <w:lang w:val="en-US"/>
                </w:rPr>
                <w:delText>timeintervalId</w:delText>
              </w:r>
              <w:r w:rsidR="00C26039" w:rsidRPr="00C26039" w:rsidDel="00375563">
                <w:rPr>
                  <w:color w:val="CC7832"/>
                  <w:lang w:val="en-US"/>
                </w:rPr>
                <w:delText xml:space="preserve">, </w:delText>
              </w:r>
              <w:r w:rsidR="00C26039" w:rsidRPr="00C26039" w:rsidDel="00375563">
                <w:rPr>
                  <w:color w:val="A9B7C6"/>
                  <w:lang w:val="en-US"/>
                </w:rPr>
                <w:delText>foodId</w:delText>
              </w:r>
              <w:r w:rsidR="00C26039" w:rsidRPr="00C26039" w:rsidDel="00375563">
                <w:rPr>
                  <w:color w:val="CC7832"/>
                  <w:lang w:val="en-US"/>
                </w:rPr>
                <w:delText xml:space="preserve">, </w:delText>
              </w:r>
              <w:r w:rsidR="00C26039" w:rsidRPr="00C26039" w:rsidDel="00375563">
                <w:rPr>
                  <w:color w:val="A9B7C6"/>
                  <w:lang w:val="en-US"/>
                </w:rPr>
                <w:delText>timeId</w:delText>
              </w:r>
              <w:r w:rsidR="00C26039" w:rsidRPr="00C26039" w:rsidDel="00375563">
                <w:rPr>
                  <w:color w:val="CC7832"/>
                  <w:lang w:val="en-US"/>
                </w:rPr>
                <w:delText>;</w:delText>
              </w:r>
              <w:r w:rsidR="00C26039" w:rsidRPr="00C26039" w:rsidDel="00375563">
                <w:rPr>
                  <w:color w:val="CC7832"/>
                  <w:lang w:val="en-US"/>
                </w:rPr>
                <w:br/>
                <w:delText xml:space="preserve">    </w:delText>
              </w:r>
              <w:r w:rsidR="00C26039" w:rsidRPr="00C26039" w:rsidDel="00375563">
                <w:rPr>
                  <w:color w:val="A9B7C6"/>
                  <w:lang w:val="en-US"/>
                </w:rPr>
                <w:delText>CFood food</w:delText>
              </w:r>
              <w:r w:rsidR="00C26039" w:rsidRPr="00C26039" w:rsidDel="00375563">
                <w:rPr>
                  <w:color w:val="CC7832"/>
                  <w:lang w:val="en-US"/>
                </w:rPr>
                <w:delText>;</w:delText>
              </w:r>
              <w:r w:rsidR="00C26039" w:rsidRPr="00C26039" w:rsidDel="00375563">
                <w:rPr>
                  <w:color w:val="CC7832"/>
                  <w:lang w:val="en-US"/>
                </w:rPr>
                <w:br/>
                <w:delText xml:space="preserve">    </w:delText>
              </w:r>
              <w:r w:rsidR="00C26039" w:rsidRPr="00C26039" w:rsidDel="00375563">
                <w:rPr>
                  <w:color w:val="A9B7C6"/>
                  <w:lang w:val="en-US"/>
                </w:rPr>
                <w:delText>CTimeInterval timeinterval</w:delText>
              </w:r>
              <w:r w:rsidR="00C26039" w:rsidRPr="00C26039" w:rsidDel="00375563">
                <w:rPr>
                  <w:color w:val="CC7832"/>
                  <w:lang w:val="en-US"/>
                </w:rPr>
                <w:delText>;</w:delText>
              </w:r>
              <w:r w:rsidR="00C26039" w:rsidRPr="00C26039" w:rsidDel="00375563">
                <w:rPr>
                  <w:color w:val="CC7832"/>
                  <w:lang w:val="en-US"/>
                </w:rPr>
                <w:br/>
                <w:delText xml:space="preserve">    </w:delText>
              </w:r>
              <w:r w:rsidR="00C26039" w:rsidRPr="00C26039" w:rsidDel="00375563">
                <w:rPr>
                  <w:color w:val="A9B7C6"/>
                  <w:lang w:val="en-US"/>
                </w:rPr>
                <w:delText>CTime time</w:delText>
              </w:r>
              <w:r w:rsidR="00C26039" w:rsidRPr="00C26039" w:rsidDel="00375563">
                <w:rPr>
                  <w:color w:val="CC7832"/>
                  <w:lang w:val="en-US"/>
                </w:rPr>
                <w:delText>;</w:delText>
              </w:r>
              <w:r w:rsidR="00C26039" w:rsidRPr="00C26039" w:rsidDel="00375563">
                <w:rPr>
                  <w:color w:val="CC7832"/>
                  <w:lang w:val="en-US"/>
                </w:rPr>
                <w:br/>
                <w:delText xml:space="preserve">    for </w:delText>
              </w:r>
              <w:r w:rsidR="00C26039" w:rsidRPr="00C26039" w:rsidDel="00375563">
                <w:rPr>
                  <w:color w:val="A9B7C6"/>
                  <w:lang w:val="en-US"/>
                </w:rPr>
                <w:delText xml:space="preserve">(i = </w:delText>
              </w:r>
              <w:r w:rsidR="00C26039" w:rsidRPr="00C26039" w:rsidDel="00375563">
                <w:rPr>
                  <w:color w:val="6897BB"/>
                  <w:lang w:val="en-US"/>
                </w:rPr>
                <w:delText>0</w:delText>
              </w:r>
              <w:r w:rsidR="00C26039" w:rsidRPr="00C26039" w:rsidDel="00375563">
                <w:rPr>
                  <w:color w:val="CC7832"/>
                  <w:lang w:val="en-US"/>
                </w:rPr>
                <w:delText xml:space="preserve">; </w:delText>
              </w:r>
              <w:r w:rsidR="00C26039" w:rsidRPr="00C26039" w:rsidDel="00375563">
                <w:rPr>
                  <w:color w:val="A9B7C6"/>
                  <w:lang w:val="en-US"/>
                </w:rPr>
                <w:delText>i &lt; nRows</w:delText>
              </w:r>
              <w:r w:rsidR="00C26039" w:rsidRPr="00C26039" w:rsidDel="00375563">
                <w:rPr>
                  <w:color w:val="CC7832"/>
                  <w:lang w:val="en-US"/>
                </w:rPr>
                <w:delText xml:space="preserve">; </w:delText>
              </w:r>
              <w:r w:rsidR="00C26039" w:rsidRPr="00C26039" w:rsidDel="00375563">
                <w:rPr>
                  <w:color w:val="A9B7C6"/>
                  <w:lang w:val="en-US"/>
                </w:rPr>
                <w:delText>i++) {</w:delText>
              </w:r>
              <w:r w:rsidR="00C26039" w:rsidRPr="00C26039" w:rsidDel="00375563">
                <w:rPr>
                  <w:color w:val="A9B7C6"/>
                  <w:lang w:val="en-US"/>
                </w:rPr>
                <w:br/>
                <w:delText xml:space="preserve">        row = sheet.getRow(i)</w:delText>
              </w:r>
              <w:r w:rsidR="00C26039" w:rsidRPr="00C26039" w:rsidDel="00375563">
                <w:rPr>
                  <w:color w:val="CC7832"/>
                  <w:lang w:val="en-US"/>
                </w:rPr>
                <w:delText>;</w:delText>
              </w:r>
              <w:r w:rsidR="00C26039" w:rsidRPr="00C26039" w:rsidDel="00375563">
                <w:rPr>
                  <w:color w:val="CC7832"/>
                  <w:lang w:val="en-US"/>
                </w:rPr>
                <w:br/>
                <w:delText xml:space="preserve">        if </w:delText>
              </w:r>
              <w:r w:rsidR="00C26039" w:rsidRPr="00C26039" w:rsidDel="00375563">
                <w:rPr>
                  <w:color w:val="A9B7C6"/>
                  <w:lang w:val="en-US"/>
                </w:rPr>
                <w:delText xml:space="preserve">(row == </w:delText>
              </w:r>
              <w:r w:rsidR="00C26039" w:rsidRPr="00C26039" w:rsidDel="00375563">
                <w:rPr>
                  <w:color w:val="CC7832"/>
                  <w:lang w:val="en-US"/>
                </w:rPr>
                <w:delText>null</w:delText>
              </w:r>
              <w:r w:rsidR="00C26039" w:rsidRPr="00C26039" w:rsidDel="00375563">
                <w:rPr>
                  <w:color w:val="A9B7C6"/>
                  <w:lang w:val="en-US"/>
                </w:rPr>
                <w:delText>)</w:delText>
              </w:r>
              <w:r w:rsidR="00C26039" w:rsidRPr="00C26039" w:rsidDel="00375563">
                <w:rPr>
                  <w:color w:val="A9B7C6"/>
                  <w:lang w:val="en-US"/>
                </w:rPr>
                <w:br/>
                <w:delText xml:space="preserve">            </w:delText>
              </w:r>
              <w:r w:rsidR="00C26039" w:rsidRPr="00C26039" w:rsidDel="00375563">
                <w:rPr>
                  <w:color w:val="CC7832"/>
                  <w:lang w:val="en-US"/>
                </w:rPr>
                <w:delText>continue;</w:delText>
              </w:r>
              <w:r w:rsidR="00C26039" w:rsidRPr="00C26039" w:rsidDel="00375563">
                <w:rPr>
                  <w:color w:val="CC7832"/>
                  <w:lang w:val="en-US"/>
                </w:rPr>
                <w:br/>
                <w:delText xml:space="preserve">        if </w:delText>
              </w:r>
              <w:r w:rsidR="00C26039" w:rsidRPr="00C26039" w:rsidDel="00375563">
                <w:rPr>
                  <w:color w:val="A9B7C6"/>
                  <w:lang w:val="en-US"/>
                </w:rPr>
                <w:delText xml:space="preserve">(row.getLastCellNum() &lt; </w:delText>
              </w:r>
              <w:r w:rsidR="00C26039" w:rsidRPr="00C26039" w:rsidDel="00375563">
                <w:rPr>
                  <w:color w:val="6897BB"/>
                  <w:lang w:val="en-US"/>
                </w:rPr>
                <w:delText>4</w:delText>
              </w:r>
              <w:r w:rsidR="00C26039" w:rsidRPr="00C26039" w:rsidDel="00375563">
                <w:rPr>
                  <w:color w:val="A9B7C6"/>
                  <w:lang w:val="en-US"/>
                </w:rPr>
                <w:delText>)</w:delText>
              </w:r>
              <w:r w:rsidR="00C26039" w:rsidRPr="00C26039" w:rsidDel="00375563">
                <w:rPr>
                  <w:color w:val="A9B7C6"/>
                  <w:lang w:val="en-US"/>
                </w:rPr>
                <w:br/>
                <w:delText xml:space="preserve">            </w:delText>
              </w:r>
              <w:r w:rsidR="00C26039" w:rsidRPr="00C26039" w:rsidDel="00375563">
                <w:rPr>
                  <w:color w:val="CC7832"/>
                  <w:lang w:val="en-US"/>
                </w:rPr>
                <w:delText>continue;</w:delText>
              </w:r>
              <w:r w:rsidR="00C26039" w:rsidRPr="00C26039" w:rsidDel="00375563">
                <w:rPr>
                  <w:color w:val="CC7832"/>
                  <w:lang w:val="en-US"/>
                </w:rPr>
                <w:br/>
                <w:delText xml:space="preserve">        </w:delText>
              </w:r>
              <w:r w:rsidR="00C26039" w:rsidRPr="00C26039" w:rsidDel="00375563">
                <w:rPr>
                  <w:color w:val="A9B7C6"/>
                  <w:lang w:val="en-US"/>
                </w:rPr>
                <w:delText>cell = row.getCell(</w:delText>
              </w:r>
              <w:r w:rsidR="00C26039" w:rsidRPr="00C26039" w:rsidDel="00375563">
                <w:rPr>
                  <w:color w:val="6897BB"/>
                  <w:lang w:val="en-US"/>
                </w:rPr>
                <w:delText>0</w:delText>
              </w:r>
              <w:r w:rsidR="00C26039" w:rsidRPr="00C26039" w:rsidDel="00375563">
                <w:rPr>
                  <w:color w:val="A9B7C6"/>
                  <w:lang w:val="en-US"/>
                </w:rPr>
                <w:delText>)</w:delText>
              </w:r>
              <w:r w:rsidR="00C26039" w:rsidRPr="00C26039" w:rsidDel="00375563">
                <w:rPr>
                  <w:color w:val="CC7832"/>
                  <w:lang w:val="en-US"/>
                </w:rPr>
                <w:delText>;</w:delText>
              </w:r>
              <w:r w:rsidR="00C26039" w:rsidRPr="00C26039" w:rsidDel="00375563">
                <w:rPr>
                  <w:color w:val="CC7832"/>
                  <w:lang w:val="en-US"/>
                </w:rPr>
                <w:br/>
                <w:delText xml:space="preserve">        </w:delText>
              </w:r>
              <w:r w:rsidR="00C26039" w:rsidRPr="00C26039" w:rsidDel="00375563">
                <w:rPr>
                  <w:color w:val="A9B7C6"/>
                  <w:lang w:val="en-US"/>
                </w:rPr>
                <w:delText>sId = cell.getStringCellValue()</w:delText>
              </w:r>
              <w:r w:rsidR="00C26039" w:rsidRPr="00C26039" w:rsidDel="00375563">
                <w:rPr>
                  <w:color w:val="CC7832"/>
                  <w:lang w:val="en-US"/>
                </w:rPr>
                <w:delText>;</w:delText>
              </w:r>
              <w:r w:rsidR="00C26039" w:rsidRPr="00C26039" w:rsidDel="00375563">
                <w:rPr>
                  <w:color w:val="CC7832"/>
                  <w:lang w:val="en-US"/>
                </w:rPr>
                <w:br/>
                <w:delText xml:space="preserve">        if </w:delText>
              </w:r>
              <w:r w:rsidR="00C26039" w:rsidRPr="00C26039" w:rsidDel="00375563">
                <w:rPr>
                  <w:color w:val="A9B7C6"/>
                  <w:lang w:val="en-US"/>
                </w:rPr>
                <w:delText xml:space="preserve">(sId.length() == </w:delText>
              </w:r>
              <w:r w:rsidR="00C26039" w:rsidRPr="00C26039" w:rsidDel="00375563">
                <w:rPr>
                  <w:color w:val="6897BB"/>
                  <w:lang w:val="en-US"/>
                </w:rPr>
                <w:delText>0</w:delText>
              </w:r>
              <w:r w:rsidR="00C26039" w:rsidRPr="00C26039" w:rsidDel="00375563">
                <w:rPr>
                  <w:color w:val="A9B7C6"/>
                  <w:lang w:val="en-US"/>
                </w:rPr>
                <w:delText>)</w:delText>
              </w:r>
              <w:r w:rsidR="00C26039" w:rsidRPr="00C26039" w:rsidDel="00375563">
                <w:rPr>
                  <w:color w:val="A9B7C6"/>
                  <w:lang w:val="en-US"/>
                </w:rPr>
                <w:br/>
                <w:delText xml:space="preserve">            </w:delText>
              </w:r>
              <w:r w:rsidR="00C26039" w:rsidRPr="00C26039" w:rsidDel="00375563">
                <w:rPr>
                  <w:color w:val="CC7832"/>
                  <w:lang w:val="en-US"/>
                </w:rPr>
                <w:delText>continue;</w:delText>
              </w:r>
              <w:r w:rsidR="00C26039" w:rsidRPr="00C26039" w:rsidDel="00375563">
                <w:rPr>
                  <w:color w:val="CC7832"/>
                  <w:lang w:val="en-US"/>
                </w:rPr>
                <w:br/>
              </w:r>
              <w:r w:rsidR="00C26039" w:rsidRPr="00C26039" w:rsidDel="00375563">
                <w:rPr>
                  <w:color w:val="CC7832"/>
                  <w:lang w:val="en-US"/>
                </w:rPr>
                <w:br/>
                <w:delText xml:space="preserve">        </w:delText>
              </w:r>
              <w:r w:rsidR="00C26039" w:rsidRPr="00C26039" w:rsidDel="00375563">
                <w:rPr>
                  <w:color w:val="A9B7C6"/>
                  <w:lang w:val="en-US"/>
                </w:rPr>
                <w:delText>id = UUID.</w:delText>
              </w:r>
              <w:r w:rsidR="00C26039" w:rsidRPr="00C26039" w:rsidDel="00375563">
                <w:rPr>
                  <w:i/>
                  <w:iCs/>
                  <w:color w:val="A9B7C6"/>
                  <w:lang w:val="en-US"/>
                </w:rPr>
                <w:delText>fromString</w:delText>
              </w:r>
              <w:r w:rsidR="00C26039" w:rsidRPr="00C26039" w:rsidDel="00375563">
                <w:rPr>
                  <w:color w:val="A9B7C6"/>
                  <w:lang w:val="en-US"/>
                </w:rPr>
                <w:delText>(sId)</w:delText>
              </w:r>
              <w:r w:rsidR="00C26039" w:rsidRPr="00C26039" w:rsidDel="00375563">
                <w:rPr>
                  <w:color w:val="CC7832"/>
                  <w:lang w:val="en-US"/>
                </w:rPr>
                <w:delText>;</w:delText>
              </w:r>
              <w:r w:rsidR="00C26039" w:rsidRPr="00C26039" w:rsidDel="00375563">
                <w:rPr>
                  <w:color w:val="CC7832"/>
                  <w:lang w:val="en-US"/>
                </w:rPr>
                <w:br/>
                <w:delText xml:space="preserve">        </w:delText>
              </w:r>
              <w:r w:rsidR="00C26039" w:rsidRPr="00C26039" w:rsidDel="00375563">
                <w:rPr>
                  <w:color w:val="A9B7C6"/>
                  <w:lang w:val="en-US"/>
                </w:rPr>
                <w:delText xml:space="preserve">food = </w:delText>
              </w:r>
              <w:r w:rsidR="00C26039" w:rsidRPr="00C26039" w:rsidDel="00375563">
                <w:rPr>
                  <w:i/>
                  <w:iCs/>
                  <w:color w:val="9876AA"/>
                  <w:lang w:val="en-US"/>
                </w:rPr>
                <w:delText>foods</w:delText>
              </w:r>
              <w:r w:rsidR="00C26039" w:rsidRPr="00C26039" w:rsidDel="00375563">
                <w:rPr>
                  <w:color w:val="A9B7C6"/>
                  <w:lang w:val="en-US"/>
                </w:rPr>
                <w:delText>.get(id)</w:delText>
              </w:r>
              <w:r w:rsidR="00C26039" w:rsidRPr="00C26039" w:rsidDel="00375563">
                <w:rPr>
                  <w:color w:val="CC7832"/>
                  <w:lang w:val="en-US"/>
                </w:rPr>
                <w:delText>;</w:delText>
              </w:r>
              <w:r w:rsidR="00C26039" w:rsidRPr="00C26039" w:rsidDel="00375563">
                <w:rPr>
                  <w:color w:val="CC7832"/>
                  <w:lang w:val="en-US"/>
                </w:rPr>
                <w:br/>
              </w:r>
              <w:r w:rsidR="00C26039" w:rsidRPr="00C26039" w:rsidDel="00375563">
                <w:rPr>
                  <w:color w:val="CC7832"/>
                  <w:lang w:val="en-US"/>
                </w:rPr>
                <w:br/>
                <w:delText xml:space="preserve">        </w:delText>
              </w:r>
              <w:r w:rsidR="00C26039" w:rsidRPr="00C26039" w:rsidDel="00375563">
                <w:rPr>
                  <w:color w:val="A9B7C6"/>
                  <w:lang w:val="en-US"/>
                </w:rPr>
                <w:delText>cell = row.getCell(</w:delText>
              </w:r>
              <w:r w:rsidR="00C26039" w:rsidRPr="00C26039" w:rsidDel="00375563">
                <w:rPr>
                  <w:color w:val="6897BB"/>
                  <w:lang w:val="en-US"/>
                </w:rPr>
                <w:delText>1</w:delText>
              </w:r>
              <w:r w:rsidR="00C26039" w:rsidRPr="00C26039" w:rsidDel="00375563">
                <w:rPr>
                  <w:color w:val="A9B7C6"/>
                  <w:lang w:val="en-US"/>
                </w:rPr>
                <w:delText>)</w:delText>
              </w:r>
              <w:r w:rsidR="00C26039" w:rsidRPr="00C26039" w:rsidDel="00375563">
                <w:rPr>
                  <w:color w:val="CC7832"/>
                  <w:lang w:val="en-US"/>
                </w:rPr>
                <w:delText>;</w:delText>
              </w:r>
              <w:r w:rsidR="00C26039" w:rsidRPr="00C26039" w:rsidDel="00375563">
                <w:rPr>
                  <w:color w:val="CC7832"/>
                  <w:lang w:val="en-US"/>
                </w:rPr>
                <w:br/>
                <w:delText xml:space="preserve">        </w:delText>
              </w:r>
              <w:r w:rsidR="00C26039" w:rsidRPr="00C26039" w:rsidDel="00375563">
                <w:rPr>
                  <w:color w:val="A9B7C6"/>
                  <w:lang w:val="en-US"/>
                </w:rPr>
                <w:delText>sTimeId = cell.getStringCellValue()</w:delText>
              </w:r>
              <w:r w:rsidR="00C26039" w:rsidRPr="00C26039" w:rsidDel="00375563">
                <w:rPr>
                  <w:color w:val="CC7832"/>
                  <w:lang w:val="en-US"/>
                </w:rPr>
                <w:delText>;</w:delText>
              </w:r>
              <w:r w:rsidR="00C26039" w:rsidRPr="00C26039" w:rsidDel="00375563">
                <w:rPr>
                  <w:color w:val="CC7832"/>
                  <w:lang w:val="en-US"/>
                </w:rPr>
                <w:br/>
                <w:delText xml:space="preserve">        </w:delText>
              </w:r>
              <w:r w:rsidR="00C26039" w:rsidRPr="00C26039" w:rsidDel="00375563">
                <w:rPr>
                  <w:color w:val="A9B7C6"/>
                  <w:lang w:val="en-US"/>
                </w:rPr>
                <w:delText>timeId = UUID.</w:delText>
              </w:r>
              <w:r w:rsidR="00C26039" w:rsidRPr="00C26039" w:rsidDel="00375563">
                <w:rPr>
                  <w:i/>
                  <w:iCs/>
                  <w:color w:val="A9B7C6"/>
                  <w:lang w:val="en-US"/>
                </w:rPr>
                <w:delText>fromString</w:delText>
              </w:r>
              <w:r w:rsidR="00C26039" w:rsidRPr="00C26039" w:rsidDel="00375563">
                <w:rPr>
                  <w:color w:val="A9B7C6"/>
                  <w:lang w:val="en-US"/>
                </w:rPr>
                <w:delText>(sTimeId)</w:delText>
              </w:r>
              <w:r w:rsidR="00C26039" w:rsidRPr="00C26039" w:rsidDel="00375563">
                <w:rPr>
                  <w:color w:val="CC7832"/>
                  <w:lang w:val="en-US"/>
                </w:rPr>
                <w:delText>;</w:delText>
              </w:r>
              <w:r w:rsidR="00C26039" w:rsidRPr="00C26039" w:rsidDel="00375563">
                <w:rPr>
                  <w:color w:val="CC7832"/>
                  <w:lang w:val="en-US"/>
                </w:rPr>
                <w:br/>
                <w:delText xml:space="preserve">        </w:delText>
              </w:r>
              <w:r w:rsidR="00C26039" w:rsidRPr="00C26039" w:rsidDel="00375563">
                <w:rPr>
                  <w:color w:val="A9B7C6"/>
                  <w:lang w:val="en-US"/>
                </w:rPr>
                <w:delText xml:space="preserve">time = </w:delText>
              </w:r>
              <w:r w:rsidR="00C26039" w:rsidRPr="00C26039" w:rsidDel="00375563">
                <w:rPr>
                  <w:i/>
                  <w:iCs/>
                  <w:color w:val="9876AA"/>
                  <w:lang w:val="en-US"/>
                </w:rPr>
                <w:delText>times</w:delText>
              </w:r>
              <w:r w:rsidR="00C26039" w:rsidRPr="00C26039" w:rsidDel="00375563">
                <w:rPr>
                  <w:color w:val="A9B7C6"/>
                  <w:lang w:val="en-US"/>
                </w:rPr>
                <w:delText>.get(timeId)</w:delText>
              </w:r>
              <w:r w:rsidR="00C26039" w:rsidRPr="00C26039" w:rsidDel="00375563">
                <w:rPr>
                  <w:color w:val="CC7832"/>
                  <w:lang w:val="en-US"/>
                </w:rPr>
                <w:delText>;</w:delText>
              </w:r>
              <w:r w:rsidR="00C26039" w:rsidRPr="00C26039" w:rsidDel="00375563">
                <w:rPr>
                  <w:color w:val="CC7832"/>
                  <w:lang w:val="en-US"/>
                </w:rPr>
                <w:br/>
                <w:delText xml:space="preserve">        if </w:delText>
              </w:r>
              <w:r w:rsidR="00C26039" w:rsidRPr="00C26039" w:rsidDel="00375563">
                <w:rPr>
                  <w:color w:val="A9B7C6"/>
                  <w:lang w:val="en-US"/>
                </w:rPr>
                <w:delText>(time!=</w:delText>
              </w:r>
              <w:r w:rsidR="00C26039" w:rsidRPr="00C26039" w:rsidDel="00375563">
                <w:rPr>
                  <w:color w:val="CC7832"/>
                  <w:lang w:val="en-US"/>
                </w:rPr>
                <w:delText>null</w:delText>
              </w:r>
              <w:r w:rsidR="00C26039" w:rsidRPr="00C26039" w:rsidDel="00375563">
                <w:rPr>
                  <w:color w:val="A9B7C6"/>
                  <w:lang w:val="en-US"/>
                </w:rPr>
                <w:delText>) {</w:delText>
              </w:r>
              <w:r w:rsidR="00C26039" w:rsidRPr="00C26039" w:rsidDel="00375563">
                <w:rPr>
                  <w:color w:val="A9B7C6"/>
                  <w:lang w:val="en-US"/>
                </w:rPr>
                <w:br/>
                <w:delText xml:space="preserve">            food.setTime(time)</w:delText>
              </w:r>
              <w:r w:rsidR="00C26039" w:rsidRPr="00C26039" w:rsidDel="00375563">
                <w:rPr>
                  <w:color w:val="CC7832"/>
                  <w:lang w:val="en-US"/>
                </w:rPr>
                <w:delText>;</w:delText>
              </w:r>
              <w:r w:rsidR="00C26039" w:rsidRPr="00C26039" w:rsidDel="00375563">
                <w:rPr>
                  <w:color w:val="CC7832"/>
                  <w:lang w:val="en-US"/>
                </w:rPr>
                <w:br/>
                <w:delText xml:space="preserve">        </w:delText>
              </w:r>
              <w:r w:rsidR="00C26039" w:rsidRPr="00C26039" w:rsidDel="00375563">
                <w:rPr>
                  <w:color w:val="A9B7C6"/>
                  <w:lang w:val="en-US"/>
                </w:rPr>
                <w:delText>}</w:delText>
              </w:r>
              <w:r w:rsidR="00C26039" w:rsidRPr="00C26039" w:rsidDel="00375563">
                <w:rPr>
                  <w:color w:val="A9B7C6"/>
                  <w:lang w:val="en-US"/>
                </w:rPr>
                <w:br/>
              </w:r>
              <w:r w:rsidR="00C26039" w:rsidRPr="00C26039" w:rsidDel="00375563">
                <w:rPr>
                  <w:color w:val="A9B7C6"/>
                  <w:lang w:val="en-US"/>
                </w:rPr>
                <w:br/>
                <w:delText xml:space="preserve">        cell = row.getCell(</w:delText>
              </w:r>
              <w:r w:rsidR="00C26039" w:rsidRPr="00C26039" w:rsidDel="00375563">
                <w:rPr>
                  <w:color w:val="6897BB"/>
                  <w:lang w:val="en-US"/>
                </w:rPr>
                <w:delText>2</w:delText>
              </w:r>
              <w:r w:rsidR="00C26039" w:rsidRPr="00C26039" w:rsidDel="00375563">
                <w:rPr>
                  <w:color w:val="A9B7C6"/>
                  <w:lang w:val="en-US"/>
                </w:rPr>
                <w:delText>)</w:delText>
              </w:r>
              <w:r w:rsidR="00C26039" w:rsidRPr="00C26039" w:rsidDel="00375563">
                <w:rPr>
                  <w:color w:val="CC7832"/>
                  <w:lang w:val="en-US"/>
                </w:rPr>
                <w:delText>;</w:delText>
              </w:r>
              <w:r w:rsidR="00C26039" w:rsidRPr="00C26039" w:rsidDel="00375563">
                <w:rPr>
                  <w:color w:val="CC7832"/>
                  <w:lang w:val="en-US"/>
                </w:rPr>
                <w:br/>
                <w:delText xml:space="preserve">        </w:delText>
              </w:r>
              <w:r w:rsidR="00C26039" w:rsidRPr="00C26039" w:rsidDel="00375563">
                <w:rPr>
                  <w:color w:val="A9B7C6"/>
                  <w:lang w:val="en-US"/>
                </w:rPr>
                <w:delText>sTimeIntervalId = cell.getStringCellValue()</w:delText>
              </w:r>
              <w:r w:rsidR="00C26039" w:rsidRPr="00C26039" w:rsidDel="00375563">
                <w:rPr>
                  <w:color w:val="CC7832"/>
                  <w:lang w:val="en-US"/>
                </w:rPr>
                <w:delText>;</w:delText>
              </w:r>
              <w:r w:rsidR="00C26039" w:rsidRPr="00C26039" w:rsidDel="00375563">
                <w:rPr>
                  <w:color w:val="CC7832"/>
                  <w:lang w:val="en-US"/>
                </w:rPr>
                <w:br/>
                <w:delText xml:space="preserve">        </w:delText>
              </w:r>
              <w:r w:rsidR="00C26039" w:rsidRPr="00C26039" w:rsidDel="00375563">
                <w:rPr>
                  <w:color w:val="A9B7C6"/>
                  <w:lang w:val="en-US"/>
                </w:rPr>
                <w:delText>timeintervalId = UUID.</w:delText>
              </w:r>
              <w:r w:rsidR="00C26039" w:rsidRPr="00C26039" w:rsidDel="00375563">
                <w:rPr>
                  <w:i/>
                  <w:iCs/>
                  <w:color w:val="A9B7C6"/>
                  <w:lang w:val="en-US"/>
                </w:rPr>
                <w:delText>fromString</w:delText>
              </w:r>
              <w:r w:rsidR="00C26039" w:rsidRPr="00C26039" w:rsidDel="00375563">
                <w:rPr>
                  <w:color w:val="A9B7C6"/>
                  <w:lang w:val="en-US"/>
                </w:rPr>
                <w:delText>(sTimeIntervalId)</w:delText>
              </w:r>
              <w:r w:rsidR="00C26039" w:rsidRPr="00C26039" w:rsidDel="00375563">
                <w:rPr>
                  <w:color w:val="CC7832"/>
                  <w:lang w:val="en-US"/>
                </w:rPr>
                <w:delText>;</w:delText>
              </w:r>
              <w:r w:rsidR="00C26039" w:rsidRPr="00C26039" w:rsidDel="00375563">
                <w:rPr>
                  <w:color w:val="CC7832"/>
                  <w:lang w:val="en-US"/>
                </w:rPr>
                <w:br/>
                <w:delText xml:space="preserve">        </w:delText>
              </w:r>
              <w:r w:rsidR="00C26039" w:rsidRPr="00C26039" w:rsidDel="00375563">
                <w:rPr>
                  <w:color w:val="A9B7C6"/>
                  <w:lang w:val="en-US"/>
                </w:rPr>
                <w:delText xml:space="preserve">timeinterval = </w:delText>
              </w:r>
              <w:r w:rsidR="00C26039" w:rsidRPr="00C26039" w:rsidDel="00375563">
                <w:rPr>
                  <w:i/>
                  <w:iCs/>
                  <w:color w:val="9876AA"/>
                  <w:lang w:val="en-US"/>
                </w:rPr>
                <w:delText>timeintervals</w:delText>
              </w:r>
              <w:r w:rsidR="00C26039" w:rsidRPr="00C26039" w:rsidDel="00375563">
                <w:rPr>
                  <w:color w:val="A9B7C6"/>
                  <w:lang w:val="en-US"/>
                </w:rPr>
                <w:delText>.get(timeintervalId)</w:delText>
              </w:r>
              <w:r w:rsidR="00C26039" w:rsidRPr="00C26039" w:rsidDel="00375563">
                <w:rPr>
                  <w:color w:val="CC7832"/>
                  <w:lang w:val="en-US"/>
                </w:rPr>
                <w:delText>;</w:delText>
              </w:r>
              <w:r w:rsidR="00C26039" w:rsidRPr="00C26039" w:rsidDel="00375563">
                <w:rPr>
                  <w:color w:val="CC7832"/>
                  <w:lang w:val="en-US"/>
                </w:rPr>
                <w:br/>
                <w:delText xml:space="preserve">        if </w:delText>
              </w:r>
              <w:r w:rsidR="00C26039" w:rsidRPr="00C26039" w:rsidDel="00375563">
                <w:rPr>
                  <w:color w:val="A9B7C6"/>
                  <w:lang w:val="en-US"/>
                </w:rPr>
                <w:delText>(timeinterval!=</w:delText>
              </w:r>
              <w:r w:rsidR="00C26039" w:rsidRPr="00C26039" w:rsidDel="00375563">
                <w:rPr>
                  <w:color w:val="CC7832"/>
                  <w:lang w:val="en-US"/>
                </w:rPr>
                <w:delText>null</w:delText>
              </w:r>
              <w:r w:rsidR="00C26039" w:rsidRPr="00C26039" w:rsidDel="00375563">
                <w:rPr>
                  <w:color w:val="A9B7C6"/>
                  <w:lang w:val="en-US"/>
                </w:rPr>
                <w:delText>) {</w:delText>
              </w:r>
              <w:r w:rsidR="00C26039" w:rsidRPr="00C26039" w:rsidDel="00375563">
                <w:rPr>
                  <w:color w:val="A9B7C6"/>
                  <w:lang w:val="en-US"/>
                </w:rPr>
                <w:br/>
                <w:delText xml:space="preserve">            food.setTimeInterval(timeinterval)</w:delText>
              </w:r>
              <w:r w:rsidR="00C26039" w:rsidRPr="00C26039" w:rsidDel="00375563">
                <w:rPr>
                  <w:color w:val="CC7832"/>
                  <w:lang w:val="en-US"/>
                </w:rPr>
                <w:delText>;</w:delText>
              </w:r>
              <w:r w:rsidR="00C26039" w:rsidRPr="00C26039" w:rsidDel="00375563">
                <w:rPr>
                  <w:color w:val="CC7832"/>
                  <w:lang w:val="en-US"/>
                </w:rPr>
                <w:br/>
                <w:delText xml:space="preserve">            </w:delText>
              </w:r>
              <w:r w:rsidR="00C26039" w:rsidRPr="00C26039" w:rsidDel="00375563">
                <w:rPr>
                  <w:color w:val="A9B7C6"/>
                  <w:lang w:val="en-US"/>
                </w:rPr>
                <w:delText>timeinterval.getFoods().add(food)</w:delText>
              </w:r>
              <w:r w:rsidR="00C26039" w:rsidRPr="00C26039" w:rsidDel="00375563">
                <w:rPr>
                  <w:color w:val="CC7832"/>
                  <w:lang w:val="en-US"/>
                </w:rPr>
                <w:delText>;</w:delText>
              </w:r>
              <w:r w:rsidR="00C26039" w:rsidRPr="00C26039" w:rsidDel="00375563">
                <w:rPr>
                  <w:color w:val="CC7832"/>
                  <w:lang w:val="en-US"/>
                </w:rPr>
                <w:br/>
                <w:delText xml:space="preserve">        </w:delText>
              </w:r>
              <w:r w:rsidR="00C26039" w:rsidRPr="00C26039" w:rsidDel="00375563">
                <w:rPr>
                  <w:color w:val="A9B7C6"/>
                  <w:lang w:val="en-US"/>
                </w:rPr>
                <w:delText>}</w:delText>
              </w:r>
              <w:r w:rsidR="00C26039" w:rsidRPr="00C26039" w:rsidDel="00375563">
                <w:rPr>
                  <w:color w:val="A9B7C6"/>
                  <w:lang w:val="en-US"/>
                </w:rPr>
                <w:br/>
                <w:delText xml:space="preserve">    }</w:delText>
              </w:r>
              <w:r w:rsidR="00C26039" w:rsidRPr="00C26039" w:rsidDel="00375563">
                <w:rPr>
                  <w:color w:val="A9B7C6"/>
                  <w:lang w:val="en-US"/>
                </w:rPr>
                <w:br/>
                <w:delText>}</w:delText>
              </w:r>
            </w:del>
          </w:p>
          <w:p w14:paraId="36F14F18" w14:textId="219662CB" w:rsidR="00C26039" w:rsidRPr="00951C99" w:rsidRDefault="00C26039">
            <w:pPr>
              <w:pStyle w:val="afffc"/>
              <w:pPrChange w:id="1670" w:author="Пользователь" w:date="2022-12-22T02:00:00Z">
                <w:pPr>
                  <w:pStyle w:val="afff9"/>
                  <w:spacing w:line="360" w:lineRule="auto"/>
                </w:pPr>
              </w:pPrChange>
            </w:pPr>
          </w:p>
        </w:tc>
      </w:tr>
    </w:tbl>
    <w:p w14:paraId="1D7B48FE" w14:textId="3F1EAB56" w:rsidR="00C26039" w:rsidRPr="00C26039" w:rsidDel="00375563" w:rsidRDefault="00C26039">
      <w:pPr>
        <w:ind w:firstLine="0"/>
        <w:rPr>
          <w:del w:id="1671" w:author="Пользователь" w:date="2022-12-22T02:01:00Z"/>
          <w:lang w:val="en-US"/>
        </w:rPr>
        <w:pPrChange w:id="1672" w:author="Пользователь" w:date="2022-12-22T02:02:00Z">
          <w:pPr/>
        </w:pPrChange>
      </w:pPr>
    </w:p>
    <w:p w14:paraId="2705B8C5" w14:textId="2323325A" w:rsidR="00613F0E" w:rsidRPr="00C26039" w:rsidDel="00375563" w:rsidRDefault="00613F0E">
      <w:pPr>
        <w:ind w:firstLine="0"/>
        <w:rPr>
          <w:del w:id="1673" w:author="Пользователь" w:date="2022-12-22T02:01:00Z"/>
          <w:lang w:val="en-US"/>
        </w:rPr>
        <w:pPrChange w:id="1674" w:author="Пользователь" w:date="2022-12-22T02:02:00Z">
          <w:pPr/>
        </w:pPrChange>
      </w:pPr>
    </w:p>
    <w:p w14:paraId="080756C5" w14:textId="39E69D44" w:rsidR="003B0373" w:rsidDel="00375563" w:rsidRDefault="00C26039">
      <w:pPr>
        <w:ind w:firstLine="0"/>
        <w:rPr>
          <w:del w:id="1675" w:author="Пользователь" w:date="2022-12-22T02:01:00Z"/>
        </w:rPr>
        <w:pPrChange w:id="1676" w:author="Пользователь" w:date="2022-12-22T02:02:00Z">
          <w:pPr/>
        </w:pPrChange>
      </w:pPr>
      <w:commentRangeStart w:id="1677"/>
      <w:del w:id="1678" w:author="Пользователь" w:date="2022-12-22T02:01:00Z">
        <w:r w:rsidDel="00375563">
          <w:delText>Результирующий файл состоит:</w:delText>
        </w:r>
      </w:del>
    </w:p>
    <w:p w14:paraId="1F6C2277" w14:textId="66B80487" w:rsidR="00C26039" w:rsidDel="00375563" w:rsidRDefault="00C26039">
      <w:pPr>
        <w:ind w:firstLine="0"/>
        <w:rPr>
          <w:del w:id="1679" w:author="Пользователь" w:date="2022-12-22T02:01:00Z"/>
        </w:rPr>
        <w:pPrChange w:id="1680" w:author="Пользователь" w:date="2022-12-22T02:02:00Z">
          <w:pPr/>
        </w:pPrChange>
      </w:pPr>
      <w:del w:id="1681" w:author="Пользователь" w:date="2022-12-22T02:01:00Z">
        <w:r w:rsidDel="00375563">
          <w:delText>Отцентрированный</w:delText>
        </w:r>
        <w:r w:rsidRPr="00C26039" w:rsidDel="00375563">
          <w:delText xml:space="preserve"> </w:delText>
        </w:r>
        <w:r w:rsidDel="00375563">
          <w:delText>заголовок</w:delText>
        </w:r>
        <w:r w:rsidRPr="00C26039" w:rsidDel="00375563">
          <w:delText xml:space="preserve"> «</w:delText>
        </w:r>
        <w:commentRangeStart w:id="1682"/>
        <w:r w:rsidRPr="00C26039" w:rsidDel="00375563">
          <w:rPr>
            <w:lang w:val="en-US"/>
          </w:rPr>
          <w:delText>Meal</w:delText>
        </w:r>
        <w:r w:rsidRPr="00C26039" w:rsidDel="00375563">
          <w:delText xml:space="preserve"> </w:delText>
        </w:r>
        <w:r w:rsidRPr="00C26039" w:rsidDel="00375563">
          <w:rPr>
            <w:lang w:val="en-US"/>
          </w:rPr>
          <w:delText>schedule</w:delText>
        </w:r>
        <w:r w:rsidRPr="00C26039" w:rsidDel="00375563">
          <w:delText xml:space="preserve"> </w:delText>
        </w:r>
        <w:r w:rsidRPr="00C26039" w:rsidDel="00375563">
          <w:rPr>
            <w:lang w:val="en-US"/>
          </w:rPr>
          <w:delText>of</w:delText>
        </w:r>
        <w:r w:rsidRPr="00C26039" w:rsidDel="00375563">
          <w:delText xml:space="preserve"> </w:delText>
        </w:r>
        <w:r w:rsidRPr="00C26039" w:rsidDel="00375563">
          <w:rPr>
            <w:lang w:val="en-US"/>
          </w:rPr>
          <w:delText>the</w:delText>
        </w:r>
        <w:r w:rsidRPr="00C26039" w:rsidDel="00375563">
          <w:delText xml:space="preserve"> </w:delText>
        </w:r>
        <w:r w:rsidRPr="00C26039" w:rsidDel="00375563">
          <w:rPr>
            <w:lang w:val="en-US"/>
          </w:rPr>
          <w:delText>day</w:delText>
        </w:r>
        <w:commentRangeEnd w:id="1682"/>
        <w:r w:rsidR="002612CA" w:rsidDel="00375563">
          <w:rPr>
            <w:rStyle w:val="afff4"/>
          </w:rPr>
          <w:commentReference w:id="1682"/>
        </w:r>
        <w:r w:rsidRPr="00C26039" w:rsidDel="00375563">
          <w:delText xml:space="preserve">» </w:delText>
        </w:r>
        <w:r w:rsidDel="00375563">
          <w:delText>стиль</w:delText>
        </w:r>
        <w:r w:rsidRPr="00C26039" w:rsidDel="00375563">
          <w:delText xml:space="preserve"> </w:delText>
        </w:r>
        <w:r w:rsidDel="00375563">
          <w:delText>текста</w:delText>
        </w:r>
        <w:r w:rsidRPr="00C26039" w:rsidDel="00375563">
          <w:delText xml:space="preserve"> </w:delText>
        </w:r>
        <w:r w:rsidDel="00375563">
          <w:rPr>
            <w:lang w:val="en-US"/>
          </w:rPr>
          <w:delText>Times</w:delText>
        </w:r>
        <w:r w:rsidRPr="00C26039" w:rsidDel="00375563">
          <w:delText xml:space="preserve"> </w:delText>
        </w:r>
        <w:r w:rsidDel="00375563">
          <w:rPr>
            <w:lang w:val="en-US"/>
          </w:rPr>
          <w:delText>New</w:delText>
        </w:r>
        <w:r w:rsidRPr="00C26039" w:rsidDel="00375563">
          <w:delText xml:space="preserve"> </w:delText>
        </w:r>
        <w:r w:rsidDel="00375563">
          <w:rPr>
            <w:lang w:val="en-US"/>
          </w:rPr>
          <w:delText>Roman</w:delText>
        </w:r>
        <w:r w:rsidRPr="00C26039" w:rsidDel="00375563">
          <w:delText xml:space="preserve">, </w:delText>
        </w:r>
        <w:r w:rsidDel="00375563">
          <w:delText>текст жирный, размер 20;</w:delText>
        </w:r>
      </w:del>
    </w:p>
    <w:p w14:paraId="702FEEFB" w14:textId="3C92AA73" w:rsidR="00C26039" w:rsidDel="00375563" w:rsidRDefault="00C26039">
      <w:pPr>
        <w:ind w:firstLine="0"/>
        <w:rPr>
          <w:del w:id="1683" w:author="Пользователь" w:date="2022-12-22T02:01:00Z"/>
        </w:rPr>
        <w:pPrChange w:id="1684" w:author="Пользователь" w:date="2022-12-22T02:02:00Z">
          <w:pPr/>
        </w:pPrChange>
      </w:pPr>
      <w:del w:id="1685" w:author="Пользователь" w:date="2022-12-22T02:01:00Z">
        <w:r w:rsidDel="00375563">
          <w:delText>Таблица с 6 колонками:</w:delText>
        </w:r>
      </w:del>
    </w:p>
    <w:p w14:paraId="1F024E53" w14:textId="2FCCD2DB" w:rsidR="00C26039" w:rsidRPr="00C26039" w:rsidDel="00375563" w:rsidRDefault="00C26039">
      <w:pPr>
        <w:pStyle w:val="a0"/>
        <w:numPr>
          <w:ilvl w:val="0"/>
          <w:numId w:val="30"/>
        </w:numPr>
        <w:ind w:left="0" w:firstLine="0"/>
        <w:rPr>
          <w:del w:id="1686" w:author="Пользователь" w:date="2022-12-22T02:01:00Z"/>
        </w:rPr>
        <w:pPrChange w:id="1687" w:author="Пользователь" w:date="2022-12-22T02:02:00Z">
          <w:pPr>
            <w:pStyle w:val="a0"/>
            <w:numPr>
              <w:numId w:val="30"/>
            </w:numPr>
            <w:ind w:left="1211" w:hanging="360"/>
          </w:pPr>
        </w:pPrChange>
      </w:pPr>
      <w:del w:id="1688" w:author="Пользователь" w:date="2022-12-22T02:01:00Z">
        <w:r w:rsidDel="00375563">
          <w:rPr>
            <w:lang w:val="en-US"/>
          </w:rPr>
          <w:delText>Data</w:delText>
        </w:r>
        <w:commentRangeStart w:id="1689"/>
        <w:commentRangeEnd w:id="1689"/>
        <w:r w:rsidR="002612CA" w:rsidDel="00375563">
          <w:rPr>
            <w:rStyle w:val="afff4"/>
          </w:rPr>
          <w:commentReference w:id="1689"/>
        </w:r>
      </w:del>
    </w:p>
    <w:p w14:paraId="3C01E579" w14:textId="2C1BBC51" w:rsidR="00C26039" w:rsidRPr="00C26039" w:rsidDel="00375563" w:rsidRDefault="00C26039">
      <w:pPr>
        <w:pStyle w:val="a0"/>
        <w:numPr>
          <w:ilvl w:val="0"/>
          <w:numId w:val="30"/>
        </w:numPr>
        <w:ind w:left="0" w:firstLine="0"/>
        <w:rPr>
          <w:del w:id="1690" w:author="Пользователь" w:date="2022-12-22T02:01:00Z"/>
        </w:rPr>
        <w:pPrChange w:id="1691" w:author="Пользователь" w:date="2022-12-22T02:02:00Z">
          <w:pPr>
            <w:pStyle w:val="a0"/>
            <w:numPr>
              <w:numId w:val="30"/>
            </w:numPr>
            <w:ind w:left="1211" w:hanging="360"/>
          </w:pPr>
        </w:pPrChange>
      </w:pPr>
      <w:del w:id="1692" w:author="Пользователь" w:date="2022-12-22T02:01:00Z">
        <w:r w:rsidDel="00375563">
          <w:rPr>
            <w:lang w:val="en-US"/>
          </w:rPr>
          <w:delText>Day</w:delText>
        </w:r>
      </w:del>
    </w:p>
    <w:p w14:paraId="6B5D8C9F" w14:textId="08A1C380" w:rsidR="00C26039" w:rsidRPr="00C26039" w:rsidDel="00375563" w:rsidRDefault="00C26039">
      <w:pPr>
        <w:pStyle w:val="a0"/>
        <w:numPr>
          <w:ilvl w:val="0"/>
          <w:numId w:val="30"/>
        </w:numPr>
        <w:ind w:left="0" w:firstLine="0"/>
        <w:rPr>
          <w:del w:id="1693" w:author="Пользователь" w:date="2022-12-22T02:01:00Z"/>
        </w:rPr>
        <w:pPrChange w:id="1694" w:author="Пользователь" w:date="2022-12-22T02:02:00Z">
          <w:pPr>
            <w:pStyle w:val="a0"/>
            <w:numPr>
              <w:numId w:val="30"/>
            </w:numPr>
            <w:ind w:left="1211" w:hanging="360"/>
          </w:pPr>
        </w:pPrChange>
      </w:pPr>
      <w:del w:id="1695" w:author="Пользователь" w:date="2022-12-22T02:01:00Z">
        <w:r w:rsidDel="00375563">
          <w:rPr>
            <w:lang w:val="en-US"/>
          </w:rPr>
          <w:delText>Interval</w:delText>
        </w:r>
      </w:del>
    </w:p>
    <w:p w14:paraId="57D41FF5" w14:textId="60CD3002" w:rsidR="00C26039" w:rsidRPr="00C26039" w:rsidDel="00375563" w:rsidRDefault="00C26039">
      <w:pPr>
        <w:pStyle w:val="a0"/>
        <w:numPr>
          <w:ilvl w:val="0"/>
          <w:numId w:val="30"/>
        </w:numPr>
        <w:ind w:left="0" w:firstLine="0"/>
        <w:rPr>
          <w:del w:id="1696" w:author="Пользователь" w:date="2022-12-22T02:01:00Z"/>
        </w:rPr>
        <w:pPrChange w:id="1697" w:author="Пользователь" w:date="2022-12-22T02:02:00Z">
          <w:pPr>
            <w:pStyle w:val="a0"/>
            <w:numPr>
              <w:numId w:val="30"/>
            </w:numPr>
            <w:ind w:left="1211" w:hanging="360"/>
          </w:pPr>
        </w:pPrChange>
      </w:pPr>
      <w:del w:id="1698" w:author="Пользователь" w:date="2022-12-22T02:01:00Z">
        <w:r w:rsidDel="00375563">
          <w:rPr>
            <w:lang w:val="en-US"/>
          </w:rPr>
          <w:delText>Time</w:delText>
        </w:r>
      </w:del>
    </w:p>
    <w:p w14:paraId="6E376219" w14:textId="35259027" w:rsidR="00C26039" w:rsidRPr="00C26039" w:rsidDel="00375563" w:rsidRDefault="00C26039">
      <w:pPr>
        <w:pStyle w:val="a0"/>
        <w:numPr>
          <w:ilvl w:val="0"/>
          <w:numId w:val="30"/>
        </w:numPr>
        <w:ind w:left="0" w:firstLine="0"/>
        <w:rPr>
          <w:del w:id="1699" w:author="Пользователь" w:date="2022-12-22T02:01:00Z"/>
        </w:rPr>
        <w:pPrChange w:id="1700" w:author="Пользователь" w:date="2022-12-22T02:02:00Z">
          <w:pPr>
            <w:pStyle w:val="a0"/>
            <w:numPr>
              <w:numId w:val="30"/>
            </w:numPr>
            <w:ind w:left="1211" w:hanging="360"/>
          </w:pPr>
        </w:pPrChange>
      </w:pPr>
      <w:del w:id="1701" w:author="Пользователь" w:date="2022-12-22T02:01:00Z">
        <w:r w:rsidDel="00375563">
          <w:rPr>
            <w:lang w:val="en-US"/>
          </w:rPr>
          <w:delText>Food</w:delText>
        </w:r>
      </w:del>
    </w:p>
    <w:p w14:paraId="07F7AD65" w14:textId="1B0C6FAE" w:rsidR="00C26039" w:rsidRPr="00C26039" w:rsidDel="00375563" w:rsidRDefault="00C26039">
      <w:pPr>
        <w:pStyle w:val="a0"/>
        <w:numPr>
          <w:ilvl w:val="0"/>
          <w:numId w:val="30"/>
        </w:numPr>
        <w:ind w:left="0" w:firstLine="0"/>
        <w:rPr>
          <w:del w:id="1702" w:author="Пользователь" w:date="2022-12-22T02:01:00Z"/>
        </w:rPr>
        <w:pPrChange w:id="1703" w:author="Пользователь" w:date="2022-12-22T02:02:00Z">
          <w:pPr>
            <w:pStyle w:val="a0"/>
            <w:numPr>
              <w:numId w:val="30"/>
            </w:numPr>
            <w:ind w:left="1211" w:hanging="360"/>
          </w:pPr>
        </w:pPrChange>
      </w:pPr>
      <w:del w:id="1704" w:author="Пользователь" w:date="2022-12-22T02:01:00Z">
        <w:r w:rsidDel="00375563">
          <w:rPr>
            <w:lang w:val="en-US"/>
          </w:rPr>
          <w:delText>Calories</w:delText>
        </w:r>
      </w:del>
    </w:p>
    <w:p w14:paraId="1095B135" w14:textId="008D0DE1" w:rsidR="00C26039" w:rsidDel="00375563" w:rsidRDefault="00C26039">
      <w:pPr>
        <w:ind w:firstLine="0"/>
        <w:rPr>
          <w:del w:id="1705" w:author="Пользователь" w:date="2022-12-22T02:01:00Z"/>
        </w:rPr>
        <w:pPrChange w:id="1706" w:author="Пользователь" w:date="2022-12-22T02:02:00Z">
          <w:pPr>
            <w:ind w:left="851" w:firstLine="0"/>
          </w:pPr>
        </w:pPrChange>
      </w:pPr>
      <w:del w:id="1707" w:author="Пользователь" w:date="2022-12-22T02:01:00Z">
        <w:r w:rsidDel="00375563">
          <w:delText>стиль</w:delText>
        </w:r>
        <w:r w:rsidRPr="00C26039" w:rsidDel="00375563">
          <w:delText xml:space="preserve"> </w:delText>
        </w:r>
        <w:r w:rsidDel="00375563">
          <w:delText>текста</w:delText>
        </w:r>
        <w:r w:rsidRPr="00C26039" w:rsidDel="00375563">
          <w:delText xml:space="preserve"> </w:delText>
        </w:r>
        <w:r w:rsidRPr="00C26039" w:rsidDel="00375563">
          <w:rPr>
            <w:lang w:val="en-US"/>
          </w:rPr>
          <w:delText>Times</w:delText>
        </w:r>
        <w:r w:rsidRPr="00C26039" w:rsidDel="00375563">
          <w:delText xml:space="preserve"> </w:delText>
        </w:r>
        <w:r w:rsidRPr="00C26039" w:rsidDel="00375563">
          <w:rPr>
            <w:lang w:val="en-US"/>
          </w:rPr>
          <w:delText>New</w:delText>
        </w:r>
        <w:r w:rsidRPr="00C26039" w:rsidDel="00375563">
          <w:delText xml:space="preserve"> </w:delText>
        </w:r>
        <w:r w:rsidRPr="00C26039" w:rsidDel="00375563">
          <w:rPr>
            <w:lang w:val="en-US"/>
          </w:rPr>
          <w:delText>Roman</w:delText>
        </w:r>
        <w:r w:rsidRPr="00C26039" w:rsidDel="00375563">
          <w:delText xml:space="preserve">, </w:delText>
        </w:r>
        <w:r w:rsidDel="00375563">
          <w:delText>текст жирный</w:delText>
        </w:r>
        <w:r w:rsidR="00FB5BBC" w:rsidRPr="00FB5BBC" w:rsidDel="00375563">
          <w:delText xml:space="preserve"> </w:delText>
        </w:r>
        <w:r w:rsidR="00FB5BBC" w:rsidDel="00375563">
          <w:delText>отцентрированный</w:delText>
        </w:r>
        <w:r w:rsidDel="00375563">
          <w:delText>, размер 14;</w:delText>
        </w:r>
      </w:del>
    </w:p>
    <w:p w14:paraId="161B688F" w14:textId="2884303A" w:rsidR="00FB5BBC" w:rsidRPr="00FB5BBC" w:rsidDel="00375563" w:rsidRDefault="00FB5BBC">
      <w:pPr>
        <w:ind w:firstLine="0"/>
        <w:rPr>
          <w:del w:id="1708" w:author="Пользователь" w:date="2022-12-22T02:01:00Z"/>
        </w:rPr>
        <w:pPrChange w:id="1709" w:author="Пользователь" w:date="2022-12-22T02:02:00Z">
          <w:pPr>
            <w:ind w:left="851" w:firstLine="0"/>
          </w:pPr>
        </w:pPrChange>
      </w:pPr>
      <w:del w:id="1710" w:author="Пользователь" w:date="2022-12-22T02:01:00Z">
        <w:r w:rsidDel="00375563">
          <w:delText xml:space="preserve">в ячейка текст </w:delText>
        </w:r>
        <w:r w:rsidDel="00375563">
          <w:rPr>
            <w:lang w:val="en-US"/>
          </w:rPr>
          <w:delText>calibri</w:delText>
        </w:r>
        <w:r w:rsidDel="00375563">
          <w:delText>,</w:delText>
        </w:r>
        <w:r w:rsidRPr="00FB5BBC" w:rsidDel="00375563">
          <w:delText xml:space="preserve"> </w:delText>
        </w:r>
        <w:r w:rsidDel="00375563">
          <w:delText>размер</w:delText>
        </w:r>
        <w:r w:rsidRPr="00FB5BBC" w:rsidDel="00375563">
          <w:delText xml:space="preserve"> 11</w:delText>
        </w:r>
        <w:r w:rsidDel="00375563">
          <w:delText>.</w:delText>
        </w:r>
        <w:commentRangeEnd w:id="1677"/>
        <w:r w:rsidR="002612CA" w:rsidDel="00375563">
          <w:rPr>
            <w:rStyle w:val="afff4"/>
          </w:rPr>
          <w:commentReference w:id="1677"/>
        </w:r>
      </w:del>
    </w:p>
    <w:p w14:paraId="1615CFE8" w14:textId="1E4D21FE" w:rsidR="00C26039" w:rsidDel="00375563" w:rsidRDefault="00C26039">
      <w:pPr>
        <w:ind w:firstLine="0"/>
        <w:rPr>
          <w:del w:id="1711" w:author="Пользователь" w:date="2022-12-22T02:01:00Z"/>
        </w:rPr>
        <w:pPrChange w:id="1712" w:author="Пользователь" w:date="2022-12-22T02:02:00Z">
          <w:pPr>
            <w:ind w:left="851" w:firstLine="0"/>
          </w:pPr>
        </w:pPrChange>
      </w:pPr>
    </w:p>
    <w:p w14:paraId="022315AA" w14:textId="578E021E" w:rsidR="00C26039" w:rsidRPr="00C26039" w:rsidRDefault="00C26039">
      <w:pPr>
        <w:ind w:firstLine="0"/>
        <w:pPrChange w:id="1713" w:author="Пользователь" w:date="2022-12-22T02:02:00Z">
          <w:pPr>
            <w:ind w:left="851" w:firstLine="0"/>
          </w:pPr>
        </w:pPrChange>
      </w:pPr>
    </w:p>
    <w:p w14:paraId="757049DB" w14:textId="6F7AB1E2" w:rsidR="0070692A" w:rsidRDefault="00A048CB" w:rsidP="009269B7">
      <w:pPr>
        <w:pStyle w:val="2"/>
      </w:pPr>
      <w:bookmarkStart w:id="1714" w:name="_Toc84930206"/>
      <w:bookmarkStart w:id="1715" w:name="_Hlk113482310"/>
      <w:r>
        <w:t>О</w:t>
      </w:r>
      <w:r w:rsidR="0070692A" w:rsidRPr="0070692A">
        <w:t xml:space="preserve">писание </w:t>
      </w:r>
      <w:r w:rsidR="00274632">
        <w:t>формируемого</w:t>
      </w:r>
      <w:r w:rsidR="0070692A" w:rsidRPr="0070692A">
        <w:t xml:space="preserve"> файла </w:t>
      </w:r>
      <w:bookmarkEnd w:id="1714"/>
    </w:p>
    <w:bookmarkEnd w:id="1715"/>
    <w:p w14:paraId="6FF52098" w14:textId="5C83C734" w:rsidR="003B0373" w:rsidRDefault="003B0373" w:rsidP="009269B7">
      <w:r>
        <w:t xml:space="preserve">В результате выполнения программы формируется файл в формате документа </w:t>
      </w:r>
      <w:proofErr w:type="spellStart"/>
      <w:r>
        <w:rPr>
          <w:lang w:val="en-US"/>
        </w:rPr>
        <w:t>docx</w:t>
      </w:r>
      <w:proofErr w:type="spellEnd"/>
      <w:r>
        <w:t>, пример которого приведён на рисунке ниже.</w:t>
      </w:r>
    </w:p>
    <w:tbl>
      <w:tblPr>
        <w:tblStyle w:val="aa"/>
        <w:tblW w:w="1006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3B0373" w14:paraId="4A4B208D" w14:textId="77777777" w:rsidTr="009269B7">
        <w:tc>
          <w:tcPr>
            <w:tcW w:w="10060" w:type="dxa"/>
          </w:tcPr>
          <w:p w14:paraId="23438A44" w14:textId="705DA6ED" w:rsidR="00331139" w:rsidRDefault="00711918" w:rsidP="00331139">
            <w:pPr>
              <w:pStyle w:val="aff4"/>
              <w:keepNext/>
              <w:spacing w:line="360" w:lineRule="auto"/>
              <w:rPr>
                <w:ins w:id="1716" w:author="Пользователь" w:date="2022-11-27T18:45:00Z"/>
              </w:rPr>
            </w:pPr>
            <w:ins w:id="1717" w:author="Пользователь" w:date="2022-12-22T02:03:00Z">
              <w:r>
                <w:drawing>
                  <wp:anchor distT="0" distB="0" distL="114300" distR="114300" simplePos="0" relativeHeight="251665408" behindDoc="0" locked="0" layoutInCell="1" allowOverlap="1" wp14:anchorId="7C6E3227" wp14:editId="315C354D">
                    <wp:simplePos x="0" y="0"/>
                    <wp:positionH relativeFrom="column">
                      <wp:posOffset>433631</wp:posOffset>
                    </wp:positionH>
                    <wp:positionV relativeFrom="paragraph">
                      <wp:posOffset>0</wp:posOffset>
                    </wp:positionV>
                    <wp:extent cx="5800725" cy="2609850"/>
                    <wp:effectExtent l="0" t="0" r="9525" b="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800725" cy="2609850"/>
                            </a:xfrm>
                            <a:prstGeom prst="rect">
                              <a:avLst/>
                            </a:prstGeom>
                          </pic:spPr>
                        </pic:pic>
                      </a:graphicData>
                    </a:graphic>
                  </wp:anchor>
                </w:drawing>
              </w:r>
            </w:ins>
            <w:del w:id="1718" w:author="Пользователь" w:date="2022-12-22T02:02:00Z">
              <w:r w:rsidR="00FB5BBC" w:rsidDel="00711918">
                <w:drawing>
                  <wp:inline distT="0" distB="0" distL="0" distR="0" wp14:anchorId="2033C0E1" wp14:editId="269FDD43">
                    <wp:extent cx="5257800" cy="1295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57800" cy="1295400"/>
                            </a:xfrm>
                            <a:prstGeom prst="rect">
                              <a:avLst/>
                            </a:prstGeom>
                          </pic:spPr>
                        </pic:pic>
                      </a:graphicData>
                    </a:graphic>
                  </wp:inline>
                </w:drawing>
              </w:r>
            </w:del>
          </w:p>
          <w:p w14:paraId="7BA37EF9" w14:textId="27644171" w:rsidR="003B0373" w:rsidRDefault="00331139">
            <w:pPr>
              <w:pStyle w:val="aff6"/>
              <w:spacing w:line="360" w:lineRule="auto"/>
              <w:pPrChange w:id="1719" w:author="Пользователь" w:date="2022-11-27T18:45:00Z">
                <w:pPr>
                  <w:pStyle w:val="aff4"/>
                  <w:keepNext/>
                  <w:spacing w:line="360" w:lineRule="auto"/>
                </w:pPr>
              </w:pPrChange>
            </w:pPr>
            <w:ins w:id="1720" w:author="Пользователь" w:date="2022-11-27T18:45:00Z">
              <w:r>
                <w:t xml:space="preserve">Рисунок 6 – Пример сформированной </w:t>
              </w:r>
              <w:r w:rsidRPr="00984124">
                <w:t>список записанных продуктов</w:t>
              </w:r>
            </w:ins>
          </w:p>
        </w:tc>
      </w:tr>
      <w:tr w:rsidR="003B0373" w:rsidDel="00331139" w14:paraId="2BEC9601" w14:textId="0949C013" w:rsidTr="009269B7">
        <w:trPr>
          <w:del w:id="1721" w:author="Пользователь" w:date="2022-11-27T18:45:00Z"/>
        </w:trPr>
        <w:tc>
          <w:tcPr>
            <w:tcW w:w="10060" w:type="dxa"/>
          </w:tcPr>
          <w:p w14:paraId="3F2C9212" w14:textId="45EF52D6" w:rsidR="003B0373" w:rsidDel="00331139" w:rsidRDefault="003B0373" w:rsidP="00331139">
            <w:pPr>
              <w:pStyle w:val="aff6"/>
              <w:spacing w:line="360" w:lineRule="auto"/>
              <w:rPr>
                <w:del w:id="1722" w:author="Пользователь" w:date="2022-11-27T18:45:00Z"/>
              </w:rPr>
            </w:pPr>
            <w:del w:id="1723" w:author="Пользователь" w:date="2022-11-27T18:45:00Z">
              <w:r w:rsidDel="00331139">
                <w:delText xml:space="preserve">Рисунок </w:delText>
              </w:r>
            </w:del>
            <w:del w:id="1724" w:author="Пользователь" w:date="2022-11-27T18:44:00Z">
              <w:r w:rsidDel="00331139">
                <w:rPr>
                  <w:i w:val="0"/>
                  <w:iCs w:val="0"/>
                </w:rPr>
                <w:fldChar w:fldCharType="begin"/>
              </w:r>
              <w:r w:rsidDel="00331139">
                <w:delInstrText xml:space="preserve"> SEQ Рисунок \* ARABIC </w:delInstrText>
              </w:r>
              <w:r w:rsidDel="00331139">
                <w:rPr>
                  <w:i w:val="0"/>
                  <w:iCs w:val="0"/>
                </w:rPr>
                <w:fldChar w:fldCharType="separate"/>
              </w:r>
            </w:del>
            <w:del w:id="1725" w:author="Пользователь" w:date="2022-11-27T18:40:00Z">
              <w:r w:rsidR="00E624E5" w:rsidDel="00331139">
                <w:delText>2</w:delText>
              </w:r>
            </w:del>
            <w:del w:id="1726" w:author="Пользователь" w:date="2022-11-27T18:44:00Z">
              <w:r w:rsidDel="00331139">
                <w:rPr>
                  <w:i w:val="0"/>
                  <w:iCs w:val="0"/>
                </w:rPr>
                <w:fldChar w:fldCharType="end"/>
              </w:r>
            </w:del>
            <w:del w:id="1727" w:author="Пользователь" w:date="2022-11-27T18:45:00Z">
              <w:r w:rsidDel="00331139">
                <w:delText xml:space="preserve"> – Пример сформированной </w:delText>
              </w:r>
              <w:r w:rsidR="00FB5BBC" w:rsidRPr="00984124" w:rsidDel="00331139">
                <w:delText>список записанных продуктов</w:delText>
              </w:r>
            </w:del>
          </w:p>
        </w:tc>
      </w:tr>
    </w:tbl>
    <w:p w14:paraId="0FC897C5" w14:textId="6C8EB656" w:rsidR="00375563" w:rsidRPr="00375563" w:rsidRDefault="00FB5BBC" w:rsidP="00711918">
      <w:pPr>
        <w:rPr>
          <w:ins w:id="1728" w:author="Пользователь" w:date="2022-12-22T02:01:00Z"/>
          <w:rPrChange w:id="1729" w:author="Пользователь" w:date="2022-12-22T02:02:00Z">
            <w:rPr>
              <w:ins w:id="1730" w:author="Пользователь" w:date="2022-12-22T02:01:00Z"/>
              <w:lang w:val="en-US"/>
            </w:rPr>
          </w:rPrChange>
        </w:rPr>
      </w:pPr>
      <w:r>
        <w:t>На выходе данные таблицы еды: дата, день, интервал, время, еда, калории.</w:t>
      </w:r>
    </w:p>
    <w:p w14:paraId="45055A77" w14:textId="77777777" w:rsidR="00711918" w:rsidRDefault="00375563" w:rsidP="00711918">
      <w:pPr>
        <w:rPr>
          <w:ins w:id="1731" w:author="Пользователь" w:date="2022-12-22T02:05:00Z"/>
        </w:rPr>
      </w:pPr>
      <w:commentRangeStart w:id="1732"/>
      <w:commentRangeStart w:id="1733"/>
      <w:ins w:id="1734" w:author="Пользователь" w:date="2022-12-22T02:01:00Z">
        <w:r>
          <w:t>Результирующий файл состоит:</w:t>
        </w:r>
      </w:ins>
    </w:p>
    <w:p w14:paraId="61C967B2" w14:textId="42238CF8" w:rsidR="00375563" w:rsidRPr="00711918" w:rsidRDefault="00375563" w:rsidP="00711918">
      <w:pPr>
        <w:rPr>
          <w:ins w:id="1735" w:author="Пользователь" w:date="2022-12-22T02:01:00Z"/>
        </w:rPr>
      </w:pPr>
      <w:ins w:id="1736" w:author="Пользователь" w:date="2022-12-22T02:01:00Z">
        <w:r w:rsidRPr="00711918">
          <w:rPr>
            <w:szCs w:val="28"/>
          </w:rPr>
          <w:t>Отцентрированный заголовок «</w:t>
        </w:r>
      </w:ins>
      <w:ins w:id="1737" w:author="Пользователь" w:date="2022-12-22T02:05:00Z">
        <w:r w:rsidR="00711918" w:rsidRPr="005A0097">
          <w:rPr>
            <w:szCs w:val="28"/>
            <w:rPrChange w:id="1738" w:author="Пользователь" w:date="2022-12-22T02:44:00Z">
              <w:rPr>
                <w:color w:val="6A8759"/>
                <w:szCs w:val="28"/>
              </w:rPr>
            </w:rPrChange>
          </w:rPr>
          <w:t>Расписание приема пищи на (день</w:t>
        </w:r>
      </w:ins>
      <w:ins w:id="1739" w:author="Пользователь" w:date="2022-12-22T02:38:00Z">
        <w:r w:rsidR="001C52E4" w:rsidRPr="005A0097">
          <w:rPr>
            <w:szCs w:val="28"/>
            <w:rPrChange w:id="1740" w:author="Пользователь" w:date="2022-12-22T02:44:00Z">
              <w:rPr>
                <w:color w:val="6A8759"/>
                <w:szCs w:val="28"/>
              </w:rPr>
            </w:rPrChange>
          </w:rPr>
          <w:t>,</w:t>
        </w:r>
      </w:ins>
      <w:ins w:id="1741" w:author="Пользователь" w:date="2022-12-22T02:05:00Z">
        <w:r w:rsidR="00711918" w:rsidRPr="005A0097">
          <w:rPr>
            <w:szCs w:val="28"/>
            <w:rPrChange w:id="1742" w:author="Пользователь" w:date="2022-12-22T02:44:00Z">
              <w:rPr>
                <w:color w:val="6A8759"/>
                <w:szCs w:val="28"/>
              </w:rPr>
            </w:rPrChange>
          </w:rPr>
          <w:t xml:space="preserve"> заданный при формировании файла)</w:t>
        </w:r>
      </w:ins>
      <w:ins w:id="1743" w:author="Пользователь" w:date="2022-12-22T02:01:00Z">
        <w:r w:rsidRPr="005A0097">
          <w:rPr>
            <w:szCs w:val="28"/>
            <w:rPrChange w:id="1744" w:author="Пользователь" w:date="2022-12-22T02:44:00Z">
              <w:rPr>
                <w:szCs w:val="28"/>
              </w:rPr>
            </w:rPrChange>
          </w:rPr>
          <w:t xml:space="preserve">» </w:t>
        </w:r>
        <w:r w:rsidRPr="00711918">
          <w:rPr>
            <w:szCs w:val="28"/>
          </w:rPr>
          <w:t xml:space="preserve">стиль текста </w:t>
        </w:r>
        <w:r w:rsidRPr="00711918">
          <w:rPr>
            <w:szCs w:val="28"/>
            <w:lang w:val="en-US"/>
          </w:rPr>
          <w:t>Times</w:t>
        </w:r>
        <w:r w:rsidRPr="00711918">
          <w:rPr>
            <w:szCs w:val="28"/>
          </w:rPr>
          <w:t xml:space="preserve"> </w:t>
        </w:r>
        <w:r w:rsidRPr="00711918">
          <w:rPr>
            <w:szCs w:val="28"/>
            <w:lang w:val="en-US"/>
          </w:rPr>
          <w:t>New</w:t>
        </w:r>
        <w:r w:rsidRPr="00711918">
          <w:rPr>
            <w:szCs w:val="28"/>
          </w:rPr>
          <w:t xml:space="preserve"> </w:t>
        </w:r>
        <w:r w:rsidRPr="00711918">
          <w:rPr>
            <w:szCs w:val="28"/>
            <w:lang w:val="en-US"/>
          </w:rPr>
          <w:t>Roman</w:t>
        </w:r>
        <w:r w:rsidRPr="00711918">
          <w:rPr>
            <w:szCs w:val="28"/>
          </w:rPr>
          <w:t>, текст жирный, размер 20;</w:t>
        </w:r>
      </w:ins>
    </w:p>
    <w:p w14:paraId="069BF0AF" w14:textId="74E9AD36" w:rsidR="00375563" w:rsidRDefault="00711918" w:rsidP="00375563">
      <w:pPr>
        <w:rPr>
          <w:ins w:id="1745" w:author="Пользователь" w:date="2022-12-22T02:01:00Z"/>
        </w:rPr>
      </w:pPr>
      <w:ins w:id="1746" w:author="Пользователь" w:date="2022-12-22T02:01:00Z">
        <w:r>
          <w:t>Таблица с 3</w:t>
        </w:r>
        <w:r w:rsidR="00375563">
          <w:t xml:space="preserve"> колонками:</w:t>
        </w:r>
      </w:ins>
    </w:p>
    <w:p w14:paraId="276D14F6" w14:textId="6F9D9C29" w:rsidR="00375563" w:rsidRPr="00C26039" w:rsidRDefault="00711918" w:rsidP="00375563">
      <w:pPr>
        <w:pStyle w:val="a0"/>
        <w:numPr>
          <w:ilvl w:val="0"/>
          <w:numId w:val="30"/>
        </w:numPr>
        <w:rPr>
          <w:ins w:id="1747" w:author="Пользователь" w:date="2022-12-22T02:01:00Z"/>
        </w:rPr>
      </w:pPr>
      <w:ins w:id="1748" w:author="Пользователь" w:date="2022-12-22T02:06:00Z">
        <w:r>
          <w:t>интервал</w:t>
        </w:r>
      </w:ins>
      <w:ins w:id="1749" w:author="Пользователь" w:date="2022-12-22T02:07:00Z">
        <w:r>
          <w:t>;</w:t>
        </w:r>
      </w:ins>
    </w:p>
    <w:p w14:paraId="1EC9DB5D" w14:textId="17222D14" w:rsidR="00375563" w:rsidRPr="00C26039" w:rsidRDefault="00711918" w:rsidP="00375563">
      <w:pPr>
        <w:pStyle w:val="a0"/>
        <w:numPr>
          <w:ilvl w:val="0"/>
          <w:numId w:val="30"/>
        </w:numPr>
        <w:rPr>
          <w:ins w:id="1750" w:author="Пользователь" w:date="2022-12-22T02:01:00Z"/>
        </w:rPr>
      </w:pPr>
      <w:ins w:id="1751" w:author="Пользователь" w:date="2022-12-22T02:07:00Z">
        <w:r>
          <w:t>е</w:t>
        </w:r>
      </w:ins>
      <w:ins w:id="1752" w:author="Пользователь" w:date="2022-12-22T02:06:00Z">
        <w:r>
          <w:t>да</w:t>
        </w:r>
      </w:ins>
      <w:ins w:id="1753" w:author="Пользователь" w:date="2022-12-22T02:07:00Z">
        <w:r>
          <w:t>;</w:t>
        </w:r>
      </w:ins>
    </w:p>
    <w:p w14:paraId="40F148E4" w14:textId="6AABCC54" w:rsidR="00375563" w:rsidRPr="00C26039" w:rsidRDefault="00711918" w:rsidP="00375563">
      <w:pPr>
        <w:pStyle w:val="a0"/>
        <w:numPr>
          <w:ilvl w:val="0"/>
          <w:numId w:val="30"/>
        </w:numPr>
        <w:rPr>
          <w:ins w:id="1754" w:author="Пользователь" w:date="2022-12-22T02:01:00Z"/>
        </w:rPr>
      </w:pPr>
      <w:ins w:id="1755" w:author="Пользователь" w:date="2022-12-22T02:07:00Z">
        <w:r>
          <w:t>к</w:t>
        </w:r>
      </w:ins>
      <w:proofErr w:type="spellStart"/>
      <w:ins w:id="1756" w:author="Пользователь" w:date="2022-12-22T02:01:00Z">
        <w:r>
          <w:rPr>
            <w:lang w:val="en-US"/>
          </w:rPr>
          <w:t>алории</w:t>
        </w:r>
      </w:ins>
      <w:proofErr w:type="spellEnd"/>
      <w:ins w:id="1757" w:author="Пользователь" w:date="2022-12-22T02:07:00Z">
        <w:r>
          <w:t>.</w:t>
        </w:r>
      </w:ins>
    </w:p>
    <w:p w14:paraId="34155DD6" w14:textId="77777777" w:rsidR="00375563" w:rsidRDefault="00375563" w:rsidP="00375563">
      <w:pPr>
        <w:ind w:left="851" w:firstLine="0"/>
        <w:rPr>
          <w:ins w:id="1758" w:author="Пользователь" w:date="2022-12-22T02:01:00Z"/>
        </w:rPr>
      </w:pPr>
      <w:ins w:id="1759" w:author="Пользователь" w:date="2022-12-22T02:01:00Z">
        <w:r>
          <w:t>стиль</w:t>
        </w:r>
        <w:r w:rsidRPr="00C26039">
          <w:t xml:space="preserve"> </w:t>
        </w:r>
        <w:r>
          <w:t>текста</w:t>
        </w:r>
        <w:r w:rsidRPr="00C26039">
          <w:t xml:space="preserve"> </w:t>
        </w:r>
        <w:r w:rsidRPr="00C26039">
          <w:rPr>
            <w:lang w:val="en-US"/>
          </w:rPr>
          <w:t>Times</w:t>
        </w:r>
        <w:r w:rsidRPr="00C26039">
          <w:t xml:space="preserve"> </w:t>
        </w:r>
        <w:r w:rsidRPr="00C26039">
          <w:rPr>
            <w:lang w:val="en-US"/>
          </w:rPr>
          <w:t>New</w:t>
        </w:r>
        <w:r w:rsidRPr="00C26039">
          <w:t xml:space="preserve"> </w:t>
        </w:r>
        <w:r w:rsidRPr="00C26039">
          <w:rPr>
            <w:lang w:val="en-US"/>
          </w:rPr>
          <w:t>Roman</w:t>
        </w:r>
        <w:r w:rsidRPr="00C26039">
          <w:t xml:space="preserve">, </w:t>
        </w:r>
        <w:r>
          <w:t>текст жирный</w:t>
        </w:r>
        <w:r w:rsidRPr="00FB5BBC">
          <w:t xml:space="preserve"> </w:t>
        </w:r>
        <w:r>
          <w:t>отцентрированный, размер 14;</w:t>
        </w:r>
      </w:ins>
    </w:p>
    <w:p w14:paraId="73806291" w14:textId="31B972AF" w:rsidR="00375563" w:rsidRPr="00C26039" w:rsidRDefault="00375563" w:rsidP="00711918">
      <w:pPr>
        <w:ind w:left="851" w:firstLine="0"/>
        <w:rPr>
          <w:ins w:id="1760" w:author="Пользователь" w:date="2022-12-22T02:01:00Z"/>
        </w:rPr>
      </w:pPr>
      <w:ins w:id="1761" w:author="Пользователь" w:date="2022-12-22T02:01:00Z">
        <w:r>
          <w:t xml:space="preserve">в ячейка текст </w:t>
        </w:r>
        <w:proofErr w:type="spellStart"/>
        <w:r>
          <w:rPr>
            <w:lang w:val="en-US"/>
          </w:rPr>
          <w:t>calibri</w:t>
        </w:r>
        <w:proofErr w:type="spellEnd"/>
        <w:r>
          <w:t>,</w:t>
        </w:r>
        <w:r w:rsidRPr="00FB5BBC">
          <w:t xml:space="preserve"> </w:t>
        </w:r>
        <w:r>
          <w:t>размер</w:t>
        </w:r>
        <w:r w:rsidRPr="00FB5BBC">
          <w:t xml:space="preserve"> 11</w:t>
        </w:r>
        <w:r>
          <w:t>.</w:t>
        </w:r>
        <w:commentRangeEnd w:id="1732"/>
        <w:r>
          <w:rPr>
            <w:rStyle w:val="afff4"/>
          </w:rPr>
          <w:commentReference w:id="1732"/>
        </w:r>
      </w:ins>
      <w:commentRangeEnd w:id="1733"/>
      <w:ins w:id="1762" w:author="Пользователь" w:date="2022-12-22T02:02:00Z">
        <w:r w:rsidR="00711918">
          <w:rPr>
            <w:rStyle w:val="afff4"/>
          </w:rPr>
          <w:commentReference w:id="1733"/>
        </w:r>
      </w:ins>
    </w:p>
    <w:p w14:paraId="1BB57FDE" w14:textId="77777777" w:rsidR="00375563" w:rsidRPr="00FB5BBC" w:rsidRDefault="00375563" w:rsidP="009269B7"/>
    <w:p w14:paraId="2D006E7B" w14:textId="3E81ACE2" w:rsidR="00B02239" w:rsidRDefault="00A048CB" w:rsidP="009269B7">
      <w:pPr>
        <w:pStyle w:val="2"/>
      </w:pPr>
      <w:bookmarkStart w:id="1763" w:name="_Toc84930207"/>
      <w:commentRangeStart w:id="1764"/>
      <w:r>
        <w:t>Т</w:t>
      </w:r>
      <w:r w:rsidR="0070692A" w:rsidRPr="0070692A">
        <w:t>естирование</w:t>
      </w:r>
      <w:bookmarkEnd w:id="1763"/>
      <w:commentRangeEnd w:id="1764"/>
      <w:r w:rsidR="000A6D11">
        <w:rPr>
          <w:rStyle w:val="afff4"/>
          <w:b w:val="0"/>
          <w:bCs w:val="0"/>
        </w:rPr>
        <w:commentReference w:id="1764"/>
      </w:r>
    </w:p>
    <w:p w14:paraId="6B086B71" w14:textId="00BE1D5B" w:rsidR="00B02239" w:rsidRDefault="00FB5BBC" w:rsidP="009269B7">
      <w:r w:rsidRPr="00FB5BBC">
        <w:t>При отс</w:t>
      </w:r>
      <w:r>
        <w:t>утствии файла или нет записей выдаёт строку:</w:t>
      </w:r>
    </w:p>
    <w:p w14:paraId="53F757B8" w14:textId="77777777" w:rsidR="00331139" w:rsidRDefault="00FB5BBC">
      <w:pPr>
        <w:keepNext/>
        <w:rPr>
          <w:ins w:id="1765" w:author="Пользователь" w:date="2022-11-27T18:46:00Z"/>
        </w:rPr>
        <w:pPrChange w:id="1766" w:author="Пользователь" w:date="2022-11-27T18:46:00Z">
          <w:pPr/>
        </w:pPrChange>
      </w:pPr>
      <w:commentRangeStart w:id="1767"/>
      <w:r>
        <w:rPr>
          <w:noProof/>
        </w:rPr>
        <w:drawing>
          <wp:inline distT="0" distB="0" distL="0" distR="0" wp14:anchorId="0E6D2BFD" wp14:editId="0D3D3FE9">
            <wp:extent cx="3429000" cy="6381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29000" cy="638175"/>
                    </a:xfrm>
                    <a:prstGeom prst="rect">
                      <a:avLst/>
                    </a:prstGeom>
                  </pic:spPr>
                </pic:pic>
              </a:graphicData>
            </a:graphic>
          </wp:inline>
        </w:drawing>
      </w:r>
      <w:commentRangeEnd w:id="1767"/>
    </w:p>
    <w:p w14:paraId="6226918A" w14:textId="294ACB6B" w:rsidR="00331139" w:rsidRPr="00274632" w:rsidRDefault="00331139" w:rsidP="00331139">
      <w:pPr>
        <w:pStyle w:val="aff6"/>
        <w:spacing w:line="360" w:lineRule="auto"/>
        <w:rPr>
          <w:ins w:id="1768" w:author="Пользователь" w:date="2022-11-27T18:46:00Z"/>
        </w:rPr>
      </w:pPr>
      <w:ins w:id="1769" w:author="Пользователь" w:date="2022-11-27T18:46:00Z">
        <w:r>
          <w:t>Рисунок 7 –</w:t>
        </w:r>
      </w:ins>
      <w:ins w:id="1770" w:author="Пользователь" w:date="2022-12-22T02:08:00Z">
        <w:r w:rsidR="00711918">
          <w:t xml:space="preserve"> Тест </w:t>
        </w:r>
      </w:ins>
      <w:ins w:id="1771" w:author="Пользователь" w:date="2022-12-22T02:12:00Z">
        <w:r w:rsidR="00711918">
          <w:t>1</w:t>
        </w:r>
      </w:ins>
    </w:p>
    <w:p w14:paraId="2A55160A" w14:textId="5DBDC339" w:rsidR="00FB5BBC" w:rsidRPr="00FB5BBC" w:rsidRDefault="000A6D11" w:rsidP="009269B7">
      <w:r>
        <w:rPr>
          <w:rStyle w:val="afff4"/>
        </w:rPr>
        <w:commentReference w:id="1767"/>
      </w:r>
    </w:p>
    <w:p w14:paraId="6FCE5A48" w14:textId="0FC4FD1F" w:rsidR="0070692A" w:rsidRDefault="00E64F0B">
      <w:pPr>
        <w:contextualSpacing/>
        <w:pPrChange w:id="1772" w:author="Пользователь" w:date="2022-11-27T18:48:00Z">
          <w:pPr>
            <w:ind w:firstLine="0"/>
            <w:contextualSpacing/>
          </w:pPr>
        </w:pPrChange>
      </w:pPr>
      <w:commentRangeStart w:id="1773"/>
      <w:del w:id="1774" w:author="Пользователь" w:date="2022-11-27T18:47:00Z">
        <w:r w:rsidDel="00331139">
          <w:delText xml:space="preserve">            </w:delText>
        </w:r>
        <w:commentRangeEnd w:id="1773"/>
        <w:r w:rsidR="000A6D11" w:rsidDel="00331139">
          <w:rPr>
            <w:rStyle w:val="afff4"/>
          </w:rPr>
          <w:commentReference w:id="1773"/>
        </w:r>
      </w:del>
      <w:r>
        <w:t xml:space="preserve">При отсутствии записей в ячейка выдаёт значение </w:t>
      </w:r>
      <w:r>
        <w:rPr>
          <w:lang w:val="en-US"/>
        </w:rPr>
        <w:t>null</w:t>
      </w:r>
      <w:r>
        <w:t xml:space="preserve"> в консоли:</w:t>
      </w:r>
    </w:p>
    <w:p w14:paraId="39B782BE" w14:textId="77777777" w:rsidR="00331139" w:rsidRDefault="00E64F0B">
      <w:pPr>
        <w:keepNext/>
        <w:rPr>
          <w:ins w:id="1775" w:author="Пользователь" w:date="2022-11-27T18:46:00Z"/>
        </w:rPr>
        <w:pPrChange w:id="1776" w:author="Пользователь" w:date="2022-11-27T18:46:00Z">
          <w:pPr/>
        </w:pPrChange>
      </w:pPr>
      <w:commentRangeStart w:id="1777"/>
      <w:r>
        <w:rPr>
          <w:noProof/>
        </w:rPr>
        <w:drawing>
          <wp:inline distT="0" distB="0" distL="0" distR="0" wp14:anchorId="6C25A910" wp14:editId="7BD3BAC1">
            <wp:extent cx="3752850" cy="2190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52850" cy="219075"/>
                    </a:xfrm>
                    <a:prstGeom prst="rect">
                      <a:avLst/>
                    </a:prstGeom>
                  </pic:spPr>
                </pic:pic>
              </a:graphicData>
            </a:graphic>
          </wp:inline>
        </w:drawing>
      </w:r>
      <w:commentRangeEnd w:id="1777"/>
    </w:p>
    <w:p w14:paraId="6FF97A8B" w14:textId="70229AB8" w:rsidR="00331139" w:rsidRPr="00274632" w:rsidRDefault="00331139" w:rsidP="00331139">
      <w:pPr>
        <w:pStyle w:val="aff6"/>
        <w:spacing w:line="360" w:lineRule="auto"/>
        <w:rPr>
          <w:ins w:id="1778" w:author="Пользователь" w:date="2022-11-27T18:46:00Z"/>
        </w:rPr>
      </w:pPr>
      <w:ins w:id="1779" w:author="Пользователь" w:date="2022-11-27T18:46:00Z">
        <w:r>
          <w:t xml:space="preserve">Рисунок </w:t>
        </w:r>
      </w:ins>
      <w:ins w:id="1780" w:author="Пользователь" w:date="2022-11-27T18:47:00Z">
        <w:r>
          <w:t>8</w:t>
        </w:r>
      </w:ins>
      <w:ins w:id="1781" w:author="Пользователь" w:date="2022-11-27T18:46:00Z">
        <w:r>
          <w:t xml:space="preserve"> –</w:t>
        </w:r>
      </w:ins>
      <w:ins w:id="1782" w:author="Пользователь" w:date="2022-12-22T02:12:00Z">
        <w:r w:rsidR="00711918">
          <w:t xml:space="preserve"> Тест 2</w:t>
        </w:r>
      </w:ins>
    </w:p>
    <w:p w14:paraId="3FD96E12" w14:textId="759D9705" w:rsidR="00E64F0B" w:rsidRPr="00E64F0B" w:rsidRDefault="000A6D11" w:rsidP="009269B7">
      <w:r>
        <w:rPr>
          <w:rStyle w:val="afff4"/>
        </w:rPr>
        <w:commentReference w:id="1777"/>
      </w:r>
    </w:p>
    <w:p w14:paraId="5A6A6295" w14:textId="7782F31A" w:rsidR="0070692A" w:rsidRPr="00E64F0B" w:rsidRDefault="0070692A" w:rsidP="009269B7">
      <w:pPr>
        <w:pStyle w:val="1"/>
      </w:pPr>
      <w:bookmarkStart w:id="1783" w:name="_Toc84930208"/>
      <w:r w:rsidRPr="00E64F0B">
        <w:t>Заключение</w:t>
      </w:r>
      <w:bookmarkEnd w:id="1783"/>
    </w:p>
    <w:p w14:paraId="6C995BC8" w14:textId="0D340BDB" w:rsidR="005C5AB1" w:rsidRPr="00E64F0B" w:rsidRDefault="005C5AB1" w:rsidP="009269B7">
      <w:r w:rsidRPr="00E64F0B">
        <w:t>Приложение написано, протестировано, решает поставленную задачу</w:t>
      </w:r>
      <w:ins w:id="1784" w:author="Пользователь" w:date="2022-12-22T02:09:00Z">
        <w:r w:rsidR="00711918">
          <w:t>.</w:t>
        </w:r>
      </w:ins>
      <w:del w:id="1785" w:author="Пользователь" w:date="2022-12-22T02:09:00Z">
        <w:r w:rsidRPr="00E64F0B" w:rsidDel="00711918">
          <w:delText xml:space="preserve"> частично, </w:delText>
        </w:r>
        <w:r w:rsidR="00E64F0B" w:rsidRPr="00E64F0B" w:rsidDel="00711918">
          <w:delText xml:space="preserve">не совсем удалось сделать вывод в файл полного списка еды, хотя по коду </w:delText>
        </w:r>
        <w:commentRangeStart w:id="1786"/>
        <w:r w:rsidR="00E64F0B" w:rsidRPr="00E64F0B" w:rsidDel="00711918">
          <w:delText>не могу определить ошибку или чего-то недостающего.</w:delText>
        </w:r>
        <w:commentRangeEnd w:id="1786"/>
        <w:r w:rsidR="000A6D11" w:rsidDel="00711918">
          <w:rPr>
            <w:rStyle w:val="afff4"/>
          </w:rPr>
          <w:commentReference w:id="1786"/>
        </w:r>
      </w:del>
    </w:p>
    <w:p w14:paraId="53CB4BB6" w14:textId="6F1FC9D8" w:rsidR="00E64F0B" w:rsidRDefault="00E64F0B">
      <w:pPr>
        <w:pPrChange w:id="1787" w:author="Пользователь" w:date="2022-11-27T18:48:00Z">
          <w:pPr>
            <w:ind w:firstLine="0"/>
          </w:pPr>
        </w:pPrChange>
      </w:pPr>
      <w:commentRangeStart w:id="1788"/>
      <w:r>
        <w:t>П</w:t>
      </w:r>
      <w:commentRangeEnd w:id="1788"/>
      <w:r w:rsidR="000A6D11">
        <w:rPr>
          <w:rStyle w:val="afff4"/>
        </w:rPr>
        <w:commentReference w:id="1788"/>
      </w:r>
      <w:r>
        <w:t xml:space="preserve">олучены навыки программирования на языке </w:t>
      </w:r>
      <w:r>
        <w:rPr>
          <w:lang w:val="en-US"/>
        </w:rPr>
        <w:t>Java</w:t>
      </w:r>
      <w:r>
        <w:t xml:space="preserve">, а также </w:t>
      </w:r>
      <w:r w:rsidRPr="00D14F1D">
        <w:t>новые</w:t>
      </w:r>
      <w:r>
        <w:t xml:space="preserve"> теоретические и практические</w:t>
      </w:r>
      <w:r w:rsidRPr="00D14F1D">
        <w:t xml:space="preserve"> знания</w:t>
      </w:r>
      <w:r>
        <w:t xml:space="preserve"> о Системе автоматизированной сборки</w:t>
      </w:r>
      <w:r w:rsidRPr="00623DEA">
        <w:t xml:space="preserve"> </w:t>
      </w:r>
      <w:r>
        <w:rPr>
          <w:lang w:val="en-US"/>
        </w:rPr>
        <w:t>G</w:t>
      </w:r>
      <w:proofErr w:type="spellStart"/>
      <w:r w:rsidRPr="00F04F83">
        <w:t>radle</w:t>
      </w:r>
      <w:proofErr w:type="spellEnd"/>
      <w:r>
        <w:t xml:space="preserve">, инструментах </w:t>
      </w:r>
      <w:r>
        <w:rPr>
          <w:lang w:val="en-US"/>
        </w:rPr>
        <w:t>JDK</w:t>
      </w:r>
      <w:r w:rsidRPr="00623DEA">
        <w:t xml:space="preserve"> (</w:t>
      </w:r>
      <w:commentRangeStart w:id="1789"/>
      <w:commentRangeStart w:id="1790"/>
      <w:r w:rsidRPr="00F45622">
        <w:rPr>
          <w:lang w:val="en-US"/>
        </w:rPr>
        <w:t>java</w:t>
      </w:r>
      <w:r w:rsidRPr="00623DEA">
        <w:t>.</w:t>
      </w:r>
      <w:proofErr w:type="spellStart"/>
      <w:r w:rsidRPr="00F45622">
        <w:rPr>
          <w:lang w:val="en-US"/>
        </w:rPr>
        <w:t>util</w:t>
      </w:r>
      <w:proofErr w:type="spellEnd"/>
      <w:r w:rsidRPr="00623DEA">
        <w:t>.</w:t>
      </w:r>
      <w:r w:rsidRPr="00F45622">
        <w:rPr>
          <w:lang w:val="en-US"/>
        </w:rPr>
        <w:t>Collections</w:t>
      </w:r>
      <w:commentRangeEnd w:id="1789"/>
      <w:r w:rsidR="000A6D11">
        <w:rPr>
          <w:rStyle w:val="afff4"/>
        </w:rPr>
        <w:commentReference w:id="1789"/>
      </w:r>
      <w:commentRangeEnd w:id="1790"/>
      <w:r w:rsidR="00C6445A">
        <w:rPr>
          <w:rStyle w:val="afff4"/>
        </w:rPr>
        <w:commentReference w:id="1790"/>
      </w:r>
      <w:r w:rsidRPr="00623DEA">
        <w:t xml:space="preserve">, </w:t>
      </w:r>
      <w:r w:rsidRPr="00613F0E">
        <w:rPr>
          <w:lang w:val="en-US"/>
        </w:rPr>
        <w:t>java</w:t>
      </w:r>
      <w:r w:rsidRPr="00623DEA">
        <w:t>.</w:t>
      </w:r>
      <w:r>
        <w:rPr>
          <w:lang w:val="en-US"/>
        </w:rPr>
        <w:t>time</w:t>
      </w:r>
      <w:r w:rsidRPr="00623DEA">
        <w:t xml:space="preserve">, </w:t>
      </w:r>
      <w:r w:rsidRPr="002E0DFC">
        <w:rPr>
          <w:lang w:val="en-US"/>
        </w:rPr>
        <w:t>java</w:t>
      </w:r>
      <w:r w:rsidRPr="00623DEA">
        <w:t>.</w:t>
      </w:r>
      <w:proofErr w:type="spellStart"/>
      <w:r w:rsidRPr="002E0DFC">
        <w:rPr>
          <w:lang w:val="en-US"/>
        </w:rPr>
        <w:t>util</w:t>
      </w:r>
      <w:proofErr w:type="spellEnd"/>
      <w:r w:rsidRPr="00623DEA">
        <w:t>.</w:t>
      </w:r>
      <w:r w:rsidRPr="002E0DFC">
        <w:rPr>
          <w:lang w:val="en-US"/>
        </w:rPr>
        <w:t>UUID</w:t>
      </w:r>
      <w:r w:rsidRPr="00623DEA">
        <w:t xml:space="preserve">), </w:t>
      </w:r>
      <w:r>
        <w:t xml:space="preserve">библиотеке </w:t>
      </w:r>
      <w:proofErr w:type="spellStart"/>
      <w:r>
        <w:t>Apache</w:t>
      </w:r>
      <w:proofErr w:type="spellEnd"/>
      <w:r>
        <w:t xml:space="preserve"> POI</w:t>
      </w:r>
      <w:r w:rsidR="000C0CFA">
        <w:t xml:space="preserve">. </w:t>
      </w:r>
      <w:r>
        <w:br w:type="page"/>
      </w:r>
    </w:p>
    <w:p w14:paraId="45F64F1C" w14:textId="77777777" w:rsidR="0070692A" w:rsidRPr="00E64F0B" w:rsidRDefault="0070692A" w:rsidP="009269B7">
      <w:pPr>
        <w:ind w:firstLine="0"/>
      </w:pPr>
    </w:p>
    <w:p w14:paraId="7FF51BA1" w14:textId="42C3529E" w:rsidR="006024B5" w:rsidRPr="000C0CFA" w:rsidRDefault="00AB3A5A" w:rsidP="009269B7">
      <w:pPr>
        <w:pStyle w:val="1"/>
        <w:rPr>
          <w:rStyle w:val="afa"/>
          <w:b/>
          <w:smallCaps w:val="0"/>
          <w:spacing w:val="0"/>
        </w:rPr>
      </w:pPr>
      <w:bookmarkStart w:id="1791" w:name="_Toc84930209"/>
      <w:bookmarkStart w:id="1792" w:name="_Hlk62552239"/>
      <w:r w:rsidRPr="000C0CFA">
        <w:rPr>
          <w:rStyle w:val="afa"/>
          <w:b/>
          <w:smallCaps w:val="0"/>
          <w:spacing w:val="0"/>
        </w:rPr>
        <w:t>Список литературы</w:t>
      </w:r>
      <w:bookmarkEnd w:id="1791"/>
    </w:p>
    <w:p w14:paraId="38EB3D6D" w14:textId="799724AD" w:rsidR="000C0CFA" w:rsidRPr="000C0CFA" w:rsidRDefault="000C0CFA" w:rsidP="009269B7">
      <w:pPr>
        <w:pStyle w:val="afff9"/>
        <w:numPr>
          <w:ilvl w:val="0"/>
          <w:numId w:val="31"/>
        </w:numPr>
        <w:spacing w:line="360" w:lineRule="auto"/>
        <w:rPr>
          <w:rFonts w:ascii="Times New Roman" w:hAnsi="Times New Roman"/>
          <w:sz w:val="28"/>
          <w:szCs w:val="28"/>
          <w:lang w:val="ru-RU"/>
        </w:rPr>
      </w:pPr>
      <w:bookmarkStart w:id="1793" w:name="_Toc84930210"/>
      <w:bookmarkEnd w:id="1792"/>
      <w:commentRangeStart w:id="1794"/>
      <w:del w:id="1795" w:author="Пользователь" w:date="2022-12-21T12:26:00Z">
        <w:r w:rsidRPr="000C0CFA" w:rsidDel="00957294">
          <w:rPr>
            <w:rFonts w:ascii="Times New Roman" w:hAnsi="Times New Roman"/>
            <w:sz w:val="28"/>
            <w:szCs w:val="28"/>
            <w:lang w:val="ru-RU"/>
          </w:rPr>
          <w:delText>«</w:delText>
        </w:r>
      </w:del>
      <w:bookmarkStart w:id="1796" w:name="_Ref122520048"/>
      <w:proofErr w:type="spellStart"/>
      <w:r w:rsidRPr="000C0CFA">
        <w:rPr>
          <w:rFonts w:ascii="Times New Roman" w:hAnsi="Times New Roman"/>
          <w:sz w:val="28"/>
          <w:szCs w:val="28"/>
          <w:lang w:val="ru-RU"/>
        </w:rPr>
        <w:t>Java</w:t>
      </w:r>
      <w:proofErr w:type="spellEnd"/>
      <w:r w:rsidRPr="000C0CFA">
        <w:rPr>
          <w:rFonts w:ascii="Times New Roman" w:hAnsi="Times New Roman"/>
          <w:sz w:val="28"/>
          <w:szCs w:val="28"/>
          <w:lang w:val="ru-RU"/>
        </w:rPr>
        <w:t>: краткое руководство для начинающих. Пишем простое приложение без опыта программирования</w:t>
      </w:r>
      <w:ins w:id="1797" w:author="Пользователь" w:date="2022-12-22T02:43:00Z">
        <w:r w:rsidR="005A0097">
          <w:rPr>
            <w:rFonts w:ascii="Times New Roman" w:hAnsi="Times New Roman"/>
            <w:sz w:val="28"/>
            <w:szCs w:val="28"/>
            <w:lang w:val="ru-RU"/>
          </w:rPr>
          <w:t>,</w:t>
        </w:r>
      </w:ins>
      <w:del w:id="1798" w:author="Пользователь" w:date="2022-12-21T12:26:00Z">
        <w:r w:rsidRPr="000C0CFA" w:rsidDel="001877BF">
          <w:rPr>
            <w:rFonts w:ascii="Times New Roman" w:hAnsi="Times New Roman"/>
            <w:sz w:val="28"/>
            <w:szCs w:val="28"/>
            <w:lang w:val="ru-RU"/>
          </w:rPr>
          <w:delText>»</w:delText>
        </w:r>
      </w:del>
      <w:r w:rsidRPr="000C0CFA">
        <w:rPr>
          <w:rFonts w:ascii="Times New Roman" w:hAnsi="Times New Roman"/>
          <w:sz w:val="28"/>
          <w:szCs w:val="28"/>
          <w:shd w:val="clear" w:color="auto" w:fill="FFFFFF"/>
          <w:lang w:val="ru-RU"/>
        </w:rPr>
        <w:t xml:space="preserve"> 16 сентября 2020</w:t>
      </w:r>
      <w:ins w:id="1799" w:author="Пользователь" w:date="2022-12-21T12:27:00Z">
        <w:r w:rsidR="001877BF">
          <w:rPr>
            <w:rFonts w:ascii="Times New Roman" w:hAnsi="Times New Roman"/>
            <w:sz w:val="28"/>
            <w:szCs w:val="28"/>
            <w:shd w:val="clear" w:color="auto" w:fill="FFFFFF"/>
            <w:lang w:val="ru-RU"/>
          </w:rPr>
          <w:t xml:space="preserve"> </w:t>
        </w:r>
      </w:ins>
      <w:ins w:id="1800" w:author="Пользователь" w:date="2022-12-22T02:47:00Z">
        <w:r w:rsidR="005A0097">
          <w:rPr>
            <w:rFonts w:ascii="Times New Roman" w:hAnsi="Times New Roman"/>
            <w:sz w:val="28"/>
            <w:szCs w:val="28"/>
            <w:shd w:val="clear" w:color="auto" w:fill="FFFFFF"/>
            <w:lang w:val="ru-RU"/>
          </w:rPr>
          <w:t>:</w:t>
        </w:r>
      </w:ins>
      <w:ins w:id="1801" w:author="Пользователь" w:date="2022-12-21T12:43:00Z">
        <w:r w:rsidR="003E3497">
          <w:rPr>
            <w:rFonts w:ascii="Times New Roman" w:hAnsi="Times New Roman"/>
            <w:sz w:val="28"/>
            <w:szCs w:val="28"/>
            <w:shd w:val="clear" w:color="auto" w:fill="FFFFFF"/>
            <w:lang w:val="ru-RU"/>
          </w:rPr>
          <w:t xml:space="preserve"> </w:t>
        </w:r>
      </w:ins>
      <w:ins w:id="1802" w:author="Пользователь" w:date="2022-12-21T12:27:00Z">
        <w:r w:rsidR="001877BF" w:rsidRPr="001877BF">
          <w:rPr>
            <w:rFonts w:ascii="Times New Roman" w:hAnsi="Times New Roman"/>
            <w:sz w:val="28"/>
            <w:szCs w:val="28"/>
            <w:shd w:val="clear" w:color="auto" w:fill="FFFFFF"/>
            <w:lang w:val="ru-RU"/>
            <w:rPrChange w:id="1803" w:author="Пользователь" w:date="2022-12-21T12:27:00Z">
              <w:rPr>
                <w:rFonts w:ascii="Times New Roman" w:hAnsi="Times New Roman"/>
                <w:sz w:val="28"/>
                <w:szCs w:val="28"/>
                <w:shd w:val="clear" w:color="auto" w:fill="FFFFFF"/>
              </w:rPr>
            </w:rPrChange>
          </w:rPr>
          <w:t>[</w:t>
        </w:r>
        <w:r w:rsidR="001877BF">
          <w:rPr>
            <w:rFonts w:ascii="Times New Roman" w:hAnsi="Times New Roman"/>
            <w:sz w:val="28"/>
            <w:szCs w:val="28"/>
            <w:shd w:val="clear" w:color="auto" w:fill="FFFFFF"/>
            <w:lang w:val="ru-RU"/>
          </w:rPr>
          <w:t>Электронный ресурс</w:t>
        </w:r>
        <w:r w:rsidR="001877BF" w:rsidRPr="001877BF">
          <w:rPr>
            <w:rFonts w:ascii="Times New Roman" w:hAnsi="Times New Roman"/>
            <w:sz w:val="28"/>
            <w:szCs w:val="28"/>
            <w:shd w:val="clear" w:color="auto" w:fill="FFFFFF"/>
            <w:lang w:val="ru-RU"/>
            <w:rPrChange w:id="1804" w:author="Пользователь" w:date="2022-12-21T12:27:00Z">
              <w:rPr>
                <w:rFonts w:ascii="Times New Roman" w:hAnsi="Times New Roman"/>
                <w:sz w:val="28"/>
                <w:szCs w:val="28"/>
                <w:shd w:val="clear" w:color="auto" w:fill="FFFFFF"/>
              </w:rPr>
            </w:rPrChange>
          </w:rPr>
          <w:t>]</w:t>
        </w:r>
        <w:r w:rsidR="001877BF">
          <w:rPr>
            <w:rFonts w:ascii="Times New Roman" w:hAnsi="Times New Roman"/>
            <w:sz w:val="28"/>
            <w:szCs w:val="28"/>
            <w:shd w:val="clear" w:color="auto" w:fill="FFFFFF"/>
            <w:lang w:val="ru-RU"/>
          </w:rPr>
          <w:t xml:space="preserve"> – </w:t>
        </w:r>
        <w:r w:rsidR="001877BF">
          <w:rPr>
            <w:rFonts w:ascii="Times New Roman" w:hAnsi="Times New Roman"/>
            <w:sz w:val="28"/>
            <w:szCs w:val="28"/>
            <w:shd w:val="clear" w:color="auto" w:fill="FFFFFF"/>
          </w:rPr>
          <w:t>URL</w:t>
        </w:r>
        <w:r w:rsidR="001877BF" w:rsidRPr="001877BF">
          <w:rPr>
            <w:rFonts w:ascii="Times New Roman" w:hAnsi="Times New Roman"/>
            <w:sz w:val="28"/>
            <w:szCs w:val="28"/>
            <w:shd w:val="clear" w:color="auto" w:fill="FFFFFF"/>
            <w:lang w:val="ru-RU"/>
            <w:rPrChange w:id="1805" w:author="Пользователь" w:date="2022-12-21T12:27:00Z">
              <w:rPr>
                <w:rFonts w:ascii="Times New Roman" w:hAnsi="Times New Roman"/>
                <w:sz w:val="28"/>
                <w:szCs w:val="28"/>
                <w:shd w:val="clear" w:color="auto" w:fill="FFFFFF"/>
              </w:rPr>
            </w:rPrChange>
          </w:rPr>
          <w:t>:</w:t>
        </w:r>
      </w:ins>
      <w:r w:rsidRPr="000C0CFA">
        <w:rPr>
          <w:rFonts w:ascii="Times New Roman" w:hAnsi="Times New Roman"/>
          <w:sz w:val="28"/>
          <w:szCs w:val="28"/>
          <w:lang w:val="ru-RU"/>
        </w:rPr>
        <w:t xml:space="preserve"> </w:t>
      </w:r>
      <w:r w:rsidR="007B250A">
        <w:fldChar w:fldCharType="begin"/>
      </w:r>
      <w:r w:rsidR="007B250A" w:rsidRPr="00331139">
        <w:rPr>
          <w:lang w:val="ru-RU"/>
          <w:rPrChange w:id="1806" w:author="Пользователь" w:date="2022-11-27T18:38:00Z">
            <w:rPr/>
          </w:rPrChange>
        </w:rPr>
        <w:instrText xml:space="preserve"> </w:instrText>
      </w:r>
      <w:r w:rsidR="007B250A">
        <w:instrText>HYPERLINK</w:instrText>
      </w:r>
      <w:r w:rsidR="007B250A" w:rsidRPr="00331139">
        <w:rPr>
          <w:lang w:val="ru-RU"/>
          <w:rPrChange w:id="1807" w:author="Пользователь" w:date="2022-11-27T18:38:00Z">
            <w:rPr/>
          </w:rPrChange>
        </w:rPr>
        <w:instrText xml:space="preserve"> "</w:instrText>
      </w:r>
      <w:r w:rsidR="007B250A">
        <w:instrText>https</w:instrText>
      </w:r>
      <w:r w:rsidR="007B250A" w:rsidRPr="00331139">
        <w:rPr>
          <w:lang w:val="ru-RU"/>
          <w:rPrChange w:id="1808" w:author="Пользователь" w:date="2022-11-27T18:38:00Z">
            <w:rPr/>
          </w:rPrChange>
        </w:rPr>
        <w:instrText>://</w:instrText>
      </w:r>
      <w:r w:rsidR="007B250A">
        <w:instrText>tproger</w:instrText>
      </w:r>
      <w:r w:rsidR="007B250A" w:rsidRPr="00331139">
        <w:rPr>
          <w:lang w:val="ru-RU"/>
          <w:rPrChange w:id="1809" w:author="Пользователь" w:date="2022-11-27T18:38:00Z">
            <w:rPr/>
          </w:rPrChange>
        </w:rPr>
        <w:instrText>.</w:instrText>
      </w:r>
      <w:r w:rsidR="007B250A">
        <w:instrText>ru</w:instrText>
      </w:r>
      <w:r w:rsidR="007B250A" w:rsidRPr="00331139">
        <w:rPr>
          <w:lang w:val="ru-RU"/>
          <w:rPrChange w:id="1810" w:author="Пользователь" w:date="2022-11-27T18:38:00Z">
            <w:rPr/>
          </w:rPrChange>
        </w:rPr>
        <w:instrText>/</w:instrText>
      </w:r>
      <w:r w:rsidR="007B250A">
        <w:instrText>translations</w:instrText>
      </w:r>
      <w:r w:rsidR="007B250A" w:rsidRPr="00331139">
        <w:rPr>
          <w:lang w:val="ru-RU"/>
          <w:rPrChange w:id="1811" w:author="Пользователь" w:date="2022-11-27T18:38:00Z">
            <w:rPr/>
          </w:rPrChange>
        </w:rPr>
        <w:instrText>/</w:instrText>
      </w:r>
      <w:r w:rsidR="007B250A">
        <w:instrText>java</w:instrText>
      </w:r>
      <w:r w:rsidR="007B250A" w:rsidRPr="00331139">
        <w:rPr>
          <w:lang w:val="ru-RU"/>
          <w:rPrChange w:id="1812" w:author="Пользователь" w:date="2022-11-27T18:38:00Z">
            <w:rPr/>
          </w:rPrChange>
        </w:rPr>
        <w:instrText>-</w:instrText>
      </w:r>
      <w:r w:rsidR="007B250A">
        <w:instrText>intro</w:instrText>
      </w:r>
      <w:r w:rsidR="007B250A" w:rsidRPr="00331139">
        <w:rPr>
          <w:lang w:val="ru-RU"/>
          <w:rPrChange w:id="1813" w:author="Пользователь" w:date="2022-11-27T18:38:00Z">
            <w:rPr/>
          </w:rPrChange>
        </w:rPr>
        <w:instrText>-</w:instrText>
      </w:r>
      <w:r w:rsidR="007B250A">
        <w:instrText>for</w:instrText>
      </w:r>
      <w:r w:rsidR="007B250A" w:rsidRPr="00331139">
        <w:rPr>
          <w:lang w:val="ru-RU"/>
          <w:rPrChange w:id="1814" w:author="Пользователь" w:date="2022-11-27T18:38:00Z">
            <w:rPr/>
          </w:rPrChange>
        </w:rPr>
        <w:instrText>-</w:instrText>
      </w:r>
      <w:r w:rsidR="007B250A">
        <w:instrText>beginners</w:instrText>
      </w:r>
      <w:r w:rsidR="007B250A" w:rsidRPr="00331139">
        <w:rPr>
          <w:lang w:val="ru-RU"/>
          <w:rPrChange w:id="1815" w:author="Пользователь" w:date="2022-11-27T18:38:00Z">
            <w:rPr/>
          </w:rPrChange>
        </w:rPr>
        <w:instrText xml:space="preserve">/" </w:instrText>
      </w:r>
      <w:r w:rsidR="007B250A">
        <w:fldChar w:fldCharType="separate"/>
      </w:r>
      <w:r w:rsidRPr="000C0CFA">
        <w:rPr>
          <w:rStyle w:val="afc"/>
          <w:rFonts w:ascii="Times New Roman" w:hAnsi="Times New Roman"/>
          <w:color w:val="auto"/>
          <w:sz w:val="28"/>
          <w:szCs w:val="28"/>
          <w:lang w:val="ru-RU"/>
        </w:rPr>
        <w:t>https://tproger.ru/translations/java-intro-for-beginners/</w:t>
      </w:r>
      <w:r w:rsidR="007B250A">
        <w:rPr>
          <w:rStyle w:val="afc"/>
          <w:rFonts w:ascii="Times New Roman" w:hAnsi="Times New Roman"/>
          <w:color w:val="auto"/>
          <w:sz w:val="28"/>
          <w:szCs w:val="28"/>
          <w:lang w:val="ru-RU"/>
        </w:rPr>
        <w:fldChar w:fldCharType="end"/>
      </w:r>
      <w:r w:rsidRPr="000C0CFA">
        <w:rPr>
          <w:rFonts w:ascii="Times New Roman" w:hAnsi="Times New Roman"/>
          <w:sz w:val="28"/>
          <w:szCs w:val="28"/>
          <w:lang w:val="ru-RU"/>
        </w:rPr>
        <w:t xml:space="preserve"> </w:t>
      </w:r>
      <w:ins w:id="1816" w:author="Пользователь" w:date="2022-12-21T12:28:00Z">
        <w:r w:rsidR="001877BF">
          <w:rPr>
            <w:rFonts w:ascii="Times New Roman" w:hAnsi="Times New Roman"/>
            <w:sz w:val="28"/>
            <w:szCs w:val="28"/>
            <w:lang w:val="ru-RU"/>
          </w:rPr>
          <w:t xml:space="preserve"> (дата обращения: 21.12.2022)</w:t>
        </w:r>
      </w:ins>
      <w:ins w:id="1817" w:author="Пользователь" w:date="2022-12-21T12:44:00Z">
        <w:r w:rsidR="003E3497" w:rsidRPr="003E3497">
          <w:rPr>
            <w:rFonts w:ascii="Times New Roman" w:hAnsi="Times New Roman"/>
            <w:sz w:val="28"/>
            <w:szCs w:val="28"/>
            <w:lang w:val="ru-RU"/>
            <w:rPrChange w:id="1818" w:author="Пользователь" w:date="2022-12-21T12:44:00Z">
              <w:rPr>
                <w:rFonts w:ascii="Times New Roman" w:hAnsi="Times New Roman"/>
                <w:sz w:val="28"/>
                <w:szCs w:val="28"/>
              </w:rPr>
            </w:rPrChange>
          </w:rPr>
          <w:t>;</w:t>
        </w:r>
      </w:ins>
      <w:bookmarkEnd w:id="1796"/>
    </w:p>
    <w:p w14:paraId="72093A5A" w14:textId="16ECF00F" w:rsidR="000C0CFA" w:rsidRPr="000C0CFA" w:rsidRDefault="000C0CFA" w:rsidP="009269B7">
      <w:pPr>
        <w:pStyle w:val="afff9"/>
        <w:numPr>
          <w:ilvl w:val="0"/>
          <w:numId w:val="31"/>
        </w:numPr>
        <w:spacing w:line="360" w:lineRule="auto"/>
        <w:rPr>
          <w:rFonts w:ascii="Times New Roman" w:hAnsi="Times New Roman"/>
          <w:sz w:val="28"/>
          <w:szCs w:val="28"/>
          <w:lang w:val="ru-RU"/>
        </w:rPr>
      </w:pPr>
      <w:del w:id="1819" w:author="Пользователь" w:date="2022-12-21T12:26:00Z">
        <w:r w:rsidRPr="000C0CFA" w:rsidDel="001877BF">
          <w:rPr>
            <w:rFonts w:ascii="Times New Roman" w:hAnsi="Times New Roman"/>
            <w:sz w:val="28"/>
            <w:szCs w:val="28"/>
            <w:lang w:val="ru-RU"/>
          </w:rPr>
          <w:delText>«</w:delText>
        </w:r>
      </w:del>
      <w:bookmarkStart w:id="1820" w:name="_Ref122520280"/>
      <w:r w:rsidRPr="000C0CFA">
        <w:rPr>
          <w:rFonts w:ascii="Times New Roman" w:hAnsi="Times New Roman"/>
          <w:sz w:val="28"/>
          <w:szCs w:val="28"/>
          <w:lang w:val="ru-RU"/>
        </w:rPr>
        <w:t xml:space="preserve">Конспект лекций по </w:t>
      </w:r>
      <w:proofErr w:type="spellStart"/>
      <w:r w:rsidRPr="000C0CFA">
        <w:rPr>
          <w:rFonts w:ascii="Times New Roman" w:hAnsi="Times New Roman"/>
          <w:sz w:val="28"/>
          <w:szCs w:val="28"/>
          <w:lang w:val="ru-RU"/>
        </w:rPr>
        <w:t>Java</w:t>
      </w:r>
      <w:proofErr w:type="spellEnd"/>
      <w:r w:rsidRPr="000C0CFA">
        <w:rPr>
          <w:rFonts w:ascii="Times New Roman" w:hAnsi="Times New Roman"/>
          <w:sz w:val="28"/>
          <w:szCs w:val="28"/>
          <w:lang w:val="ru-RU"/>
        </w:rPr>
        <w:t>. Занятие 1</w:t>
      </w:r>
      <w:ins w:id="1821" w:author="Пользователь" w:date="2022-12-22T02:43:00Z">
        <w:r w:rsidR="005A0097">
          <w:rPr>
            <w:rFonts w:ascii="Times New Roman" w:hAnsi="Times New Roman"/>
            <w:sz w:val="28"/>
            <w:szCs w:val="28"/>
            <w:lang w:val="ru-RU"/>
          </w:rPr>
          <w:t>,</w:t>
        </w:r>
      </w:ins>
      <w:del w:id="1822" w:author="Пользователь" w:date="2022-12-21T12:26:00Z">
        <w:r w:rsidRPr="000C0CFA" w:rsidDel="00957294">
          <w:rPr>
            <w:rFonts w:ascii="Times New Roman" w:hAnsi="Times New Roman"/>
            <w:sz w:val="28"/>
            <w:szCs w:val="28"/>
            <w:lang w:val="ru-RU"/>
          </w:rPr>
          <w:delText>»</w:delText>
        </w:r>
      </w:del>
      <w:r w:rsidRPr="000C0CFA">
        <w:rPr>
          <w:rFonts w:ascii="Times New Roman" w:hAnsi="Times New Roman"/>
          <w:sz w:val="28"/>
          <w:szCs w:val="28"/>
          <w:lang w:val="ru-RU"/>
        </w:rPr>
        <w:t xml:space="preserve"> </w:t>
      </w:r>
      <w:r w:rsidRPr="000C0CFA">
        <w:rPr>
          <w:rFonts w:ascii="Times New Roman" w:hAnsi="Times New Roman"/>
          <w:sz w:val="28"/>
          <w:szCs w:val="28"/>
          <w:shd w:val="clear" w:color="auto" w:fill="CCCCCC"/>
          <w:lang w:val="ru-RU"/>
        </w:rPr>
        <w:t xml:space="preserve">1999 — 2010 </w:t>
      </w:r>
      <w:ins w:id="1823" w:author="Пользователь" w:date="2022-12-22T02:47:00Z">
        <w:r w:rsidR="005A0097">
          <w:rPr>
            <w:rFonts w:ascii="Times New Roman" w:hAnsi="Times New Roman"/>
            <w:sz w:val="28"/>
            <w:szCs w:val="28"/>
            <w:shd w:val="clear" w:color="auto" w:fill="CCCCCC"/>
            <w:lang w:val="ru-RU"/>
          </w:rPr>
          <w:t xml:space="preserve">: </w:t>
        </w:r>
      </w:ins>
      <w:ins w:id="1824" w:author="Пользователь" w:date="2022-12-21T12:44:00Z">
        <w:r w:rsidR="003E3497" w:rsidRPr="00FC2CDE">
          <w:rPr>
            <w:rFonts w:ascii="Times New Roman" w:hAnsi="Times New Roman"/>
            <w:sz w:val="28"/>
            <w:szCs w:val="28"/>
            <w:shd w:val="clear" w:color="auto" w:fill="FFFFFF"/>
            <w:lang w:val="ru-RU"/>
          </w:rPr>
          <w:t>[</w:t>
        </w:r>
        <w:r w:rsidR="003E3497">
          <w:rPr>
            <w:rFonts w:ascii="Times New Roman" w:hAnsi="Times New Roman"/>
            <w:sz w:val="28"/>
            <w:szCs w:val="28"/>
            <w:shd w:val="clear" w:color="auto" w:fill="FFFFFF"/>
            <w:lang w:val="ru-RU"/>
          </w:rPr>
          <w:t>Электронный ресурс</w:t>
        </w:r>
        <w:r w:rsidR="003E3497" w:rsidRPr="00FC2CDE">
          <w:rPr>
            <w:rFonts w:ascii="Times New Roman" w:hAnsi="Times New Roman"/>
            <w:sz w:val="28"/>
            <w:szCs w:val="28"/>
            <w:shd w:val="clear" w:color="auto" w:fill="FFFFFF"/>
            <w:lang w:val="ru-RU"/>
          </w:rPr>
          <w:t>]</w:t>
        </w:r>
        <w:r w:rsidR="003E3497">
          <w:rPr>
            <w:rFonts w:ascii="Times New Roman" w:hAnsi="Times New Roman"/>
            <w:sz w:val="28"/>
            <w:szCs w:val="28"/>
            <w:shd w:val="clear" w:color="auto" w:fill="FFFFFF"/>
            <w:lang w:val="ru-RU"/>
          </w:rPr>
          <w:t xml:space="preserve"> – </w:t>
        </w:r>
        <w:r w:rsidR="003E3497">
          <w:rPr>
            <w:rFonts w:ascii="Times New Roman" w:hAnsi="Times New Roman"/>
            <w:sz w:val="28"/>
            <w:szCs w:val="28"/>
            <w:shd w:val="clear" w:color="auto" w:fill="FFFFFF"/>
          </w:rPr>
          <w:t>URL</w:t>
        </w:r>
        <w:r w:rsidR="003E3497" w:rsidRPr="00FC2CDE">
          <w:rPr>
            <w:rFonts w:ascii="Times New Roman" w:hAnsi="Times New Roman"/>
            <w:sz w:val="28"/>
            <w:szCs w:val="28"/>
            <w:shd w:val="clear" w:color="auto" w:fill="FFFFFF"/>
            <w:lang w:val="ru-RU"/>
          </w:rPr>
          <w:t>:</w:t>
        </w:r>
        <w:r w:rsidR="003E3497">
          <w:rPr>
            <w:rFonts w:ascii="Times New Roman" w:hAnsi="Times New Roman"/>
            <w:sz w:val="28"/>
            <w:szCs w:val="28"/>
            <w:shd w:val="clear" w:color="auto" w:fill="FFFFFF"/>
            <w:lang w:val="ru-RU"/>
          </w:rPr>
          <w:t xml:space="preserve"> </w:t>
        </w:r>
      </w:ins>
      <w:r w:rsidR="007B250A">
        <w:fldChar w:fldCharType="begin"/>
      </w:r>
      <w:r w:rsidR="007B250A" w:rsidRPr="00331139">
        <w:rPr>
          <w:lang w:val="ru-RU"/>
          <w:rPrChange w:id="1825" w:author="Пользователь" w:date="2022-11-27T18:38:00Z">
            <w:rPr/>
          </w:rPrChange>
        </w:rPr>
        <w:instrText xml:space="preserve"> </w:instrText>
      </w:r>
      <w:r w:rsidR="007B250A">
        <w:instrText>HYPERLINK</w:instrText>
      </w:r>
      <w:r w:rsidR="007B250A" w:rsidRPr="00331139">
        <w:rPr>
          <w:lang w:val="ru-RU"/>
          <w:rPrChange w:id="1826" w:author="Пользователь" w:date="2022-11-27T18:38:00Z">
            <w:rPr/>
          </w:rPrChange>
        </w:rPr>
        <w:instrText xml:space="preserve"> "</w:instrText>
      </w:r>
      <w:r w:rsidR="007B250A">
        <w:instrText>http</w:instrText>
      </w:r>
      <w:r w:rsidR="007B250A" w:rsidRPr="00331139">
        <w:rPr>
          <w:lang w:val="ru-RU"/>
          <w:rPrChange w:id="1827" w:author="Пользователь" w:date="2022-11-27T18:38:00Z">
            <w:rPr/>
          </w:rPrChange>
        </w:rPr>
        <w:instrText>://</w:instrText>
      </w:r>
      <w:r w:rsidR="007B250A">
        <w:instrText>www</w:instrText>
      </w:r>
      <w:r w:rsidR="007B250A" w:rsidRPr="00331139">
        <w:rPr>
          <w:lang w:val="ru-RU"/>
          <w:rPrChange w:id="1828" w:author="Пользователь" w:date="2022-11-27T18:38:00Z">
            <w:rPr/>
          </w:rPrChange>
        </w:rPr>
        <w:instrText>.</w:instrText>
      </w:r>
      <w:r w:rsidR="007B250A">
        <w:instrText>javable</w:instrText>
      </w:r>
      <w:r w:rsidR="007B250A" w:rsidRPr="00331139">
        <w:rPr>
          <w:lang w:val="ru-RU"/>
          <w:rPrChange w:id="1829" w:author="Пользователь" w:date="2022-11-27T18:38:00Z">
            <w:rPr/>
          </w:rPrChange>
        </w:rPr>
        <w:instrText>.</w:instrText>
      </w:r>
      <w:r w:rsidR="007B250A">
        <w:instrText>com</w:instrText>
      </w:r>
      <w:r w:rsidR="007B250A" w:rsidRPr="00331139">
        <w:rPr>
          <w:lang w:val="ru-RU"/>
          <w:rPrChange w:id="1830" w:author="Пользователь" w:date="2022-11-27T18:38:00Z">
            <w:rPr/>
          </w:rPrChange>
        </w:rPr>
        <w:instrText>/</w:instrText>
      </w:r>
      <w:r w:rsidR="007B250A">
        <w:instrText>tutorials</w:instrText>
      </w:r>
      <w:r w:rsidR="007B250A" w:rsidRPr="00331139">
        <w:rPr>
          <w:lang w:val="ru-RU"/>
          <w:rPrChange w:id="1831" w:author="Пользователь" w:date="2022-11-27T18:38:00Z">
            <w:rPr/>
          </w:rPrChange>
        </w:rPr>
        <w:instrText>/</w:instrText>
      </w:r>
      <w:r w:rsidR="007B250A">
        <w:instrText>fesunov</w:instrText>
      </w:r>
      <w:r w:rsidR="007B250A" w:rsidRPr="00331139">
        <w:rPr>
          <w:lang w:val="ru-RU"/>
          <w:rPrChange w:id="1832" w:author="Пользователь" w:date="2022-11-27T18:38:00Z">
            <w:rPr/>
          </w:rPrChange>
        </w:rPr>
        <w:instrText>/</w:instrText>
      </w:r>
      <w:r w:rsidR="007B250A">
        <w:instrText>lesson</w:instrText>
      </w:r>
      <w:r w:rsidR="007B250A" w:rsidRPr="00331139">
        <w:rPr>
          <w:lang w:val="ru-RU"/>
          <w:rPrChange w:id="1833" w:author="Пользователь" w:date="2022-11-27T18:38:00Z">
            <w:rPr/>
          </w:rPrChange>
        </w:rPr>
        <w:instrText xml:space="preserve">1/" </w:instrText>
      </w:r>
      <w:r w:rsidR="007B250A">
        <w:fldChar w:fldCharType="separate"/>
      </w:r>
      <w:r w:rsidRPr="000C0CFA">
        <w:rPr>
          <w:rStyle w:val="afc"/>
          <w:rFonts w:ascii="Times New Roman" w:hAnsi="Times New Roman"/>
          <w:color w:val="auto"/>
          <w:sz w:val="28"/>
          <w:szCs w:val="28"/>
          <w:shd w:val="clear" w:color="auto" w:fill="CCCCCC"/>
          <w:lang w:val="ru-RU"/>
        </w:rPr>
        <w:t>http://www.javable.com/tutorials/fesunov/lesson1/</w:t>
      </w:r>
      <w:r w:rsidR="007B250A">
        <w:rPr>
          <w:rStyle w:val="afc"/>
          <w:rFonts w:ascii="Times New Roman" w:hAnsi="Times New Roman"/>
          <w:color w:val="auto"/>
          <w:sz w:val="28"/>
          <w:szCs w:val="28"/>
          <w:shd w:val="clear" w:color="auto" w:fill="CCCCCC"/>
          <w:lang w:val="ru-RU"/>
        </w:rPr>
        <w:fldChar w:fldCharType="end"/>
      </w:r>
      <w:ins w:id="1834" w:author="Пользователь" w:date="2022-12-21T13:04:00Z">
        <w:r w:rsidR="00BD397C" w:rsidRPr="00BD397C">
          <w:rPr>
            <w:rStyle w:val="afc"/>
            <w:rFonts w:ascii="Times New Roman" w:hAnsi="Times New Roman"/>
            <w:color w:val="auto"/>
            <w:sz w:val="28"/>
            <w:szCs w:val="28"/>
            <w:shd w:val="clear" w:color="auto" w:fill="CCCCCC"/>
            <w:lang w:val="ru-RU"/>
            <w:rPrChange w:id="1835" w:author="Пользователь" w:date="2022-12-21T13:04:00Z">
              <w:rPr>
                <w:rStyle w:val="afc"/>
                <w:rFonts w:ascii="Times New Roman" w:hAnsi="Times New Roman"/>
                <w:color w:val="auto"/>
                <w:sz w:val="28"/>
                <w:szCs w:val="28"/>
                <w:shd w:val="clear" w:color="auto" w:fill="CCCCCC"/>
              </w:rPr>
            </w:rPrChange>
          </w:rPr>
          <w:t xml:space="preserve"> </w:t>
        </w:r>
      </w:ins>
      <w:ins w:id="1836" w:author="Пользователь" w:date="2022-12-21T12:44:00Z">
        <w:r w:rsidR="003E3497">
          <w:rPr>
            <w:rFonts w:ascii="Times New Roman" w:hAnsi="Times New Roman"/>
            <w:sz w:val="28"/>
            <w:szCs w:val="28"/>
            <w:lang w:val="ru-RU"/>
          </w:rPr>
          <w:t>(дата обращения: 21.12.2022)</w:t>
        </w:r>
        <w:r w:rsidR="003E3497" w:rsidRPr="00FC2CDE">
          <w:rPr>
            <w:rFonts w:ascii="Times New Roman" w:hAnsi="Times New Roman"/>
            <w:sz w:val="28"/>
            <w:szCs w:val="28"/>
            <w:lang w:val="ru-RU"/>
          </w:rPr>
          <w:t>;</w:t>
        </w:r>
      </w:ins>
      <w:bookmarkEnd w:id="1820"/>
    </w:p>
    <w:p w14:paraId="23BBC01F" w14:textId="4650D1E9" w:rsidR="000C0CFA" w:rsidRPr="003E3497" w:rsidRDefault="000C0CFA" w:rsidP="009269B7">
      <w:pPr>
        <w:pStyle w:val="afff9"/>
        <w:numPr>
          <w:ilvl w:val="0"/>
          <w:numId w:val="31"/>
        </w:numPr>
        <w:spacing w:line="360" w:lineRule="auto"/>
        <w:rPr>
          <w:rFonts w:ascii="Times New Roman" w:hAnsi="Times New Roman"/>
          <w:sz w:val="28"/>
          <w:szCs w:val="28"/>
          <w:lang w:val="ru-RU"/>
          <w:rPrChange w:id="1837" w:author="Пользователь" w:date="2022-12-21T12:44:00Z">
            <w:rPr>
              <w:rFonts w:ascii="Times New Roman" w:hAnsi="Times New Roman"/>
              <w:sz w:val="28"/>
              <w:szCs w:val="28"/>
            </w:rPr>
          </w:rPrChange>
        </w:rPr>
      </w:pPr>
      <w:del w:id="1838" w:author="Пользователь" w:date="2022-12-21T12:29:00Z">
        <w:r w:rsidRPr="003E3497" w:rsidDel="001877BF">
          <w:rPr>
            <w:rFonts w:ascii="Times New Roman" w:hAnsi="Times New Roman"/>
            <w:sz w:val="28"/>
            <w:szCs w:val="28"/>
            <w:lang w:val="ru-RU"/>
            <w:rPrChange w:id="1839" w:author="Пользователь" w:date="2022-12-21T12:44:00Z">
              <w:rPr>
                <w:rFonts w:ascii="Times New Roman" w:hAnsi="Times New Roman"/>
                <w:sz w:val="28"/>
                <w:szCs w:val="28"/>
              </w:rPr>
            </w:rPrChange>
          </w:rPr>
          <w:delText>«</w:delText>
        </w:r>
      </w:del>
      <w:bookmarkStart w:id="1840" w:name="_Ref122520346"/>
      <w:r w:rsidRPr="003E3497">
        <w:rPr>
          <w:rFonts w:ascii="Times New Roman" w:hAnsi="Times New Roman"/>
          <w:sz w:val="28"/>
          <w:szCs w:val="28"/>
          <w:lang w:val="ru-RU"/>
          <w:rPrChange w:id="1841" w:author="Пользователь" w:date="2022-12-21T12:44:00Z">
            <w:rPr>
              <w:rFonts w:ascii="Times New Roman" w:hAnsi="Times New Roman"/>
              <w:sz w:val="28"/>
              <w:szCs w:val="28"/>
            </w:rPr>
          </w:rPrChange>
        </w:rPr>
        <w:t xml:space="preserve">Коротко о главном — </w:t>
      </w:r>
      <w:r w:rsidRPr="000C0CFA">
        <w:rPr>
          <w:rFonts w:ascii="Times New Roman" w:hAnsi="Times New Roman"/>
          <w:sz w:val="28"/>
          <w:szCs w:val="28"/>
        </w:rPr>
        <w:t>Java</w:t>
      </w:r>
      <w:r w:rsidRPr="003E3497">
        <w:rPr>
          <w:rFonts w:ascii="Times New Roman" w:hAnsi="Times New Roman"/>
          <w:sz w:val="28"/>
          <w:szCs w:val="28"/>
          <w:lang w:val="ru-RU"/>
          <w:rPrChange w:id="1842" w:author="Пользователь" w:date="2022-12-21T12:44:00Z">
            <w:rPr>
              <w:rFonts w:ascii="Times New Roman" w:hAnsi="Times New Roman"/>
              <w:sz w:val="28"/>
              <w:szCs w:val="28"/>
            </w:rPr>
          </w:rPrChange>
        </w:rPr>
        <w:t xml:space="preserve"> </w:t>
      </w:r>
      <w:r w:rsidRPr="000C0CFA">
        <w:rPr>
          <w:rFonts w:ascii="Times New Roman" w:hAnsi="Times New Roman"/>
          <w:sz w:val="28"/>
          <w:szCs w:val="28"/>
        </w:rPr>
        <w:t>Collections</w:t>
      </w:r>
      <w:r w:rsidRPr="003E3497">
        <w:rPr>
          <w:rFonts w:ascii="Times New Roman" w:hAnsi="Times New Roman"/>
          <w:sz w:val="28"/>
          <w:szCs w:val="28"/>
          <w:lang w:val="ru-RU"/>
          <w:rPrChange w:id="1843" w:author="Пользователь" w:date="2022-12-21T12:44:00Z">
            <w:rPr>
              <w:rFonts w:ascii="Times New Roman" w:hAnsi="Times New Roman"/>
              <w:sz w:val="28"/>
              <w:szCs w:val="28"/>
            </w:rPr>
          </w:rPrChange>
        </w:rPr>
        <w:t xml:space="preserve"> </w:t>
      </w:r>
      <w:r w:rsidRPr="000C0CFA">
        <w:rPr>
          <w:rFonts w:ascii="Times New Roman" w:hAnsi="Times New Roman"/>
          <w:sz w:val="28"/>
          <w:szCs w:val="28"/>
        </w:rPr>
        <w:t>Framework</w:t>
      </w:r>
      <w:ins w:id="1844" w:author="Пользователь" w:date="2022-12-22T02:43:00Z">
        <w:r w:rsidR="005A0097">
          <w:rPr>
            <w:rFonts w:ascii="Times New Roman" w:hAnsi="Times New Roman"/>
            <w:sz w:val="28"/>
            <w:szCs w:val="28"/>
            <w:lang w:val="ru-RU"/>
          </w:rPr>
          <w:t>,</w:t>
        </w:r>
      </w:ins>
      <w:del w:id="1845" w:author="Пользователь" w:date="2022-12-21T12:29:00Z">
        <w:r w:rsidRPr="003E3497" w:rsidDel="001877BF">
          <w:rPr>
            <w:rFonts w:ascii="Times New Roman" w:hAnsi="Times New Roman"/>
            <w:sz w:val="28"/>
            <w:szCs w:val="28"/>
            <w:lang w:val="ru-RU"/>
            <w:rPrChange w:id="1846" w:author="Пользователь" w:date="2022-12-21T12:44:00Z">
              <w:rPr>
                <w:rFonts w:ascii="Times New Roman" w:hAnsi="Times New Roman"/>
                <w:sz w:val="28"/>
                <w:szCs w:val="28"/>
              </w:rPr>
            </w:rPrChange>
          </w:rPr>
          <w:delText>»</w:delText>
        </w:r>
      </w:del>
      <w:r w:rsidRPr="003E3497">
        <w:rPr>
          <w:rFonts w:ascii="Times New Roman" w:hAnsi="Times New Roman"/>
          <w:sz w:val="28"/>
          <w:szCs w:val="28"/>
          <w:lang w:val="ru-RU"/>
          <w:rPrChange w:id="1847" w:author="Пользователь" w:date="2022-12-21T12:44:00Z">
            <w:rPr>
              <w:rFonts w:ascii="Times New Roman" w:hAnsi="Times New Roman"/>
              <w:sz w:val="28"/>
              <w:szCs w:val="28"/>
            </w:rPr>
          </w:rPrChange>
        </w:rPr>
        <w:t xml:space="preserve"> </w:t>
      </w:r>
      <w:r w:rsidRPr="003E3497">
        <w:rPr>
          <w:rFonts w:ascii="Times New Roman" w:hAnsi="Times New Roman"/>
          <w:sz w:val="28"/>
          <w:szCs w:val="28"/>
          <w:shd w:val="clear" w:color="auto" w:fill="FFFFFF"/>
          <w:lang w:val="ru-RU"/>
          <w:rPrChange w:id="1848" w:author="Пользователь" w:date="2022-12-21T12:44:00Z">
            <w:rPr>
              <w:rFonts w:ascii="Times New Roman" w:hAnsi="Times New Roman"/>
              <w:sz w:val="28"/>
              <w:szCs w:val="28"/>
              <w:shd w:val="clear" w:color="auto" w:fill="FFFFFF"/>
            </w:rPr>
          </w:rPrChange>
        </w:rPr>
        <w:t>11 июня 2019</w:t>
      </w:r>
      <w:r w:rsidRPr="000C0CFA">
        <w:rPr>
          <w:rFonts w:ascii="Times New Roman" w:hAnsi="Times New Roman"/>
          <w:sz w:val="28"/>
          <w:szCs w:val="28"/>
          <w:shd w:val="clear" w:color="auto" w:fill="FFFFFF"/>
          <w:lang w:val="ru-RU"/>
        </w:rPr>
        <w:t xml:space="preserve"> </w:t>
      </w:r>
      <w:ins w:id="1849" w:author="Пользователь" w:date="2022-12-22T02:48:00Z">
        <w:r w:rsidR="005A0097">
          <w:rPr>
            <w:rFonts w:ascii="Times New Roman" w:hAnsi="Times New Roman"/>
            <w:sz w:val="28"/>
            <w:szCs w:val="28"/>
            <w:shd w:val="clear" w:color="auto" w:fill="FFFFFF"/>
            <w:lang w:val="ru-RU"/>
          </w:rPr>
          <w:t xml:space="preserve">: </w:t>
        </w:r>
      </w:ins>
      <w:ins w:id="1850" w:author="Пользователь" w:date="2022-12-21T12:44:00Z">
        <w:r w:rsidR="003E3497" w:rsidRPr="00FC2CDE">
          <w:rPr>
            <w:rFonts w:ascii="Times New Roman" w:hAnsi="Times New Roman"/>
            <w:sz w:val="28"/>
            <w:szCs w:val="28"/>
            <w:shd w:val="clear" w:color="auto" w:fill="FFFFFF"/>
            <w:lang w:val="ru-RU"/>
          </w:rPr>
          <w:t>[</w:t>
        </w:r>
        <w:r w:rsidR="003E3497">
          <w:rPr>
            <w:rFonts w:ascii="Times New Roman" w:hAnsi="Times New Roman"/>
            <w:sz w:val="28"/>
            <w:szCs w:val="28"/>
            <w:shd w:val="clear" w:color="auto" w:fill="FFFFFF"/>
            <w:lang w:val="ru-RU"/>
          </w:rPr>
          <w:t>Электронный ресурс</w:t>
        </w:r>
        <w:r w:rsidR="003E3497" w:rsidRPr="00FC2CDE">
          <w:rPr>
            <w:rFonts w:ascii="Times New Roman" w:hAnsi="Times New Roman"/>
            <w:sz w:val="28"/>
            <w:szCs w:val="28"/>
            <w:shd w:val="clear" w:color="auto" w:fill="FFFFFF"/>
            <w:lang w:val="ru-RU"/>
          </w:rPr>
          <w:t>]</w:t>
        </w:r>
        <w:r w:rsidR="003E3497">
          <w:rPr>
            <w:rFonts w:ascii="Times New Roman" w:hAnsi="Times New Roman"/>
            <w:sz w:val="28"/>
            <w:szCs w:val="28"/>
            <w:shd w:val="clear" w:color="auto" w:fill="FFFFFF"/>
            <w:lang w:val="ru-RU"/>
          </w:rPr>
          <w:t xml:space="preserve"> – </w:t>
        </w:r>
        <w:r w:rsidR="003E3497">
          <w:rPr>
            <w:rFonts w:ascii="Times New Roman" w:hAnsi="Times New Roman"/>
            <w:sz w:val="28"/>
            <w:szCs w:val="28"/>
            <w:shd w:val="clear" w:color="auto" w:fill="FFFFFF"/>
          </w:rPr>
          <w:t>URL</w:t>
        </w:r>
        <w:r w:rsidR="003E3497" w:rsidRPr="00FC2CDE">
          <w:rPr>
            <w:rFonts w:ascii="Times New Roman" w:hAnsi="Times New Roman"/>
            <w:sz w:val="28"/>
            <w:szCs w:val="28"/>
            <w:shd w:val="clear" w:color="auto" w:fill="FFFFFF"/>
            <w:lang w:val="ru-RU"/>
          </w:rPr>
          <w:t>:</w:t>
        </w:r>
        <w:r w:rsidR="003E3497">
          <w:rPr>
            <w:rFonts w:ascii="Times New Roman" w:hAnsi="Times New Roman"/>
            <w:sz w:val="28"/>
            <w:szCs w:val="28"/>
            <w:shd w:val="clear" w:color="auto" w:fill="FFFFFF"/>
            <w:lang w:val="ru-RU"/>
          </w:rPr>
          <w:t xml:space="preserve"> </w:t>
        </w:r>
      </w:ins>
      <w:r w:rsidR="003E3497">
        <w:fldChar w:fldCharType="begin"/>
      </w:r>
      <w:r w:rsidR="003E3497" w:rsidRPr="003E3497">
        <w:rPr>
          <w:lang w:val="ru-RU"/>
          <w:rPrChange w:id="1851" w:author="Пользователь" w:date="2022-12-21T12:44:00Z">
            <w:rPr/>
          </w:rPrChange>
        </w:rPr>
        <w:instrText xml:space="preserve"> </w:instrText>
      </w:r>
      <w:r w:rsidR="003E3497">
        <w:instrText>HYPERLINK</w:instrText>
      </w:r>
      <w:r w:rsidR="003E3497" w:rsidRPr="003E3497">
        <w:rPr>
          <w:lang w:val="ru-RU"/>
          <w:rPrChange w:id="1852" w:author="Пользователь" w:date="2022-12-21T12:44:00Z">
            <w:rPr/>
          </w:rPrChange>
        </w:rPr>
        <w:instrText xml:space="preserve"> "</w:instrText>
      </w:r>
      <w:r w:rsidR="003E3497">
        <w:instrText>https</w:instrText>
      </w:r>
      <w:r w:rsidR="003E3497" w:rsidRPr="003E3497">
        <w:rPr>
          <w:lang w:val="ru-RU"/>
          <w:rPrChange w:id="1853" w:author="Пользователь" w:date="2022-12-21T12:44:00Z">
            <w:rPr/>
          </w:rPrChange>
        </w:rPr>
        <w:instrText>://</w:instrText>
      </w:r>
      <w:r w:rsidR="003E3497">
        <w:instrText>javarush</w:instrText>
      </w:r>
      <w:r w:rsidR="003E3497" w:rsidRPr="003E3497">
        <w:rPr>
          <w:lang w:val="ru-RU"/>
          <w:rPrChange w:id="1854" w:author="Пользователь" w:date="2022-12-21T12:44:00Z">
            <w:rPr/>
          </w:rPrChange>
        </w:rPr>
        <w:instrText>.</w:instrText>
      </w:r>
      <w:r w:rsidR="003E3497">
        <w:instrText>ru</w:instrText>
      </w:r>
      <w:r w:rsidR="003E3497" w:rsidRPr="003E3497">
        <w:rPr>
          <w:lang w:val="ru-RU"/>
          <w:rPrChange w:id="1855" w:author="Пользователь" w:date="2022-12-21T12:44:00Z">
            <w:rPr/>
          </w:rPrChange>
        </w:rPr>
        <w:instrText>/</w:instrText>
      </w:r>
      <w:r w:rsidR="003E3497">
        <w:instrText>groups</w:instrText>
      </w:r>
      <w:r w:rsidR="003E3497" w:rsidRPr="003E3497">
        <w:rPr>
          <w:lang w:val="ru-RU"/>
          <w:rPrChange w:id="1856" w:author="Пользователь" w:date="2022-12-21T12:44:00Z">
            <w:rPr/>
          </w:rPrChange>
        </w:rPr>
        <w:instrText>/</w:instrText>
      </w:r>
      <w:r w:rsidR="003E3497">
        <w:instrText>posts</w:instrText>
      </w:r>
      <w:r w:rsidR="003E3497" w:rsidRPr="003E3497">
        <w:rPr>
          <w:lang w:val="ru-RU"/>
          <w:rPrChange w:id="1857" w:author="Пользователь" w:date="2022-12-21T12:44:00Z">
            <w:rPr/>
          </w:rPrChange>
        </w:rPr>
        <w:instrText>/2308-</w:instrText>
      </w:r>
      <w:r w:rsidR="003E3497">
        <w:instrText>korotko</w:instrText>
      </w:r>
      <w:r w:rsidR="003E3497" w:rsidRPr="003E3497">
        <w:rPr>
          <w:lang w:val="ru-RU"/>
          <w:rPrChange w:id="1858" w:author="Пользователь" w:date="2022-12-21T12:44:00Z">
            <w:rPr/>
          </w:rPrChange>
        </w:rPr>
        <w:instrText>-</w:instrText>
      </w:r>
      <w:r w:rsidR="003E3497">
        <w:instrText>o</w:instrText>
      </w:r>
      <w:r w:rsidR="003E3497" w:rsidRPr="003E3497">
        <w:rPr>
          <w:lang w:val="ru-RU"/>
          <w:rPrChange w:id="1859" w:author="Пользователь" w:date="2022-12-21T12:44:00Z">
            <w:rPr/>
          </w:rPrChange>
        </w:rPr>
        <w:instrText>-</w:instrText>
      </w:r>
      <w:r w:rsidR="003E3497">
        <w:instrText>glavnom</w:instrText>
      </w:r>
      <w:r w:rsidR="003E3497" w:rsidRPr="003E3497">
        <w:rPr>
          <w:lang w:val="ru-RU"/>
          <w:rPrChange w:id="1860" w:author="Пользователь" w:date="2022-12-21T12:44:00Z">
            <w:rPr/>
          </w:rPrChange>
        </w:rPr>
        <w:instrText>---</w:instrText>
      </w:r>
      <w:r w:rsidR="003E3497">
        <w:instrText>java</w:instrText>
      </w:r>
      <w:r w:rsidR="003E3497" w:rsidRPr="003E3497">
        <w:rPr>
          <w:lang w:val="ru-RU"/>
          <w:rPrChange w:id="1861" w:author="Пользователь" w:date="2022-12-21T12:44:00Z">
            <w:rPr/>
          </w:rPrChange>
        </w:rPr>
        <w:instrText>-</w:instrText>
      </w:r>
      <w:r w:rsidR="003E3497">
        <w:instrText>collections</w:instrText>
      </w:r>
      <w:r w:rsidR="003E3497" w:rsidRPr="003E3497">
        <w:rPr>
          <w:lang w:val="ru-RU"/>
          <w:rPrChange w:id="1862" w:author="Пользователь" w:date="2022-12-21T12:44:00Z">
            <w:rPr/>
          </w:rPrChange>
        </w:rPr>
        <w:instrText>-</w:instrText>
      </w:r>
      <w:r w:rsidR="003E3497">
        <w:instrText>framework</w:instrText>
      </w:r>
      <w:r w:rsidR="003E3497" w:rsidRPr="003E3497">
        <w:rPr>
          <w:lang w:val="ru-RU"/>
          <w:rPrChange w:id="1863" w:author="Пользователь" w:date="2022-12-21T12:44:00Z">
            <w:rPr/>
          </w:rPrChange>
        </w:rPr>
        <w:instrText xml:space="preserve">" </w:instrText>
      </w:r>
      <w:r w:rsidR="003E3497">
        <w:fldChar w:fldCharType="separate"/>
      </w:r>
      <w:r w:rsidRPr="000C0CFA">
        <w:rPr>
          <w:rStyle w:val="afc"/>
          <w:rFonts w:ascii="Times New Roman" w:hAnsi="Times New Roman"/>
          <w:color w:val="auto"/>
          <w:sz w:val="28"/>
          <w:szCs w:val="28"/>
          <w:shd w:val="clear" w:color="auto" w:fill="FFFFFF"/>
          <w:lang w:val="ru-RU"/>
        </w:rPr>
        <w:t>https://javarush.ru/groups/posts/2308-korotko-o-glavnom---</w:t>
      </w:r>
      <w:proofErr w:type="spellStart"/>
      <w:r w:rsidRPr="000C0CFA">
        <w:rPr>
          <w:rStyle w:val="afc"/>
          <w:rFonts w:ascii="Times New Roman" w:hAnsi="Times New Roman"/>
          <w:color w:val="auto"/>
          <w:sz w:val="28"/>
          <w:szCs w:val="28"/>
          <w:shd w:val="clear" w:color="auto" w:fill="FFFFFF"/>
          <w:lang w:val="ru-RU"/>
        </w:rPr>
        <w:t>java-collections-framework</w:t>
      </w:r>
      <w:proofErr w:type="spellEnd"/>
      <w:r w:rsidR="003E3497">
        <w:rPr>
          <w:rStyle w:val="afc"/>
          <w:rFonts w:ascii="Times New Roman" w:hAnsi="Times New Roman"/>
          <w:color w:val="auto"/>
          <w:sz w:val="28"/>
          <w:szCs w:val="28"/>
          <w:shd w:val="clear" w:color="auto" w:fill="FFFFFF"/>
          <w:lang w:val="ru-RU"/>
        </w:rPr>
        <w:fldChar w:fldCharType="end"/>
      </w:r>
      <w:ins w:id="1864" w:author="Пользователь" w:date="2022-12-21T13:04:00Z">
        <w:r w:rsidR="00BD397C" w:rsidRPr="00BD397C">
          <w:rPr>
            <w:rStyle w:val="afc"/>
            <w:rFonts w:ascii="Times New Roman" w:hAnsi="Times New Roman"/>
            <w:color w:val="auto"/>
            <w:sz w:val="28"/>
            <w:szCs w:val="28"/>
            <w:shd w:val="clear" w:color="auto" w:fill="FFFFFF"/>
            <w:lang w:val="ru-RU"/>
            <w:rPrChange w:id="1865" w:author="Пользователь" w:date="2022-12-21T13:04:00Z">
              <w:rPr>
                <w:rStyle w:val="afc"/>
                <w:rFonts w:ascii="Times New Roman" w:hAnsi="Times New Roman"/>
                <w:color w:val="auto"/>
                <w:sz w:val="28"/>
                <w:szCs w:val="28"/>
                <w:shd w:val="clear" w:color="auto" w:fill="FFFFFF"/>
              </w:rPr>
            </w:rPrChange>
          </w:rPr>
          <w:t xml:space="preserve"> </w:t>
        </w:r>
      </w:ins>
      <w:ins w:id="1866" w:author="Пользователь" w:date="2022-12-21T12:44:00Z">
        <w:r w:rsidR="003E3497">
          <w:rPr>
            <w:rFonts w:ascii="Times New Roman" w:hAnsi="Times New Roman"/>
            <w:sz w:val="28"/>
            <w:szCs w:val="28"/>
            <w:lang w:val="ru-RU"/>
          </w:rPr>
          <w:t>(дата обращения: 21.12.2022)</w:t>
        </w:r>
        <w:r w:rsidR="003E3497" w:rsidRPr="00FC2CDE">
          <w:rPr>
            <w:rFonts w:ascii="Times New Roman" w:hAnsi="Times New Roman"/>
            <w:sz w:val="28"/>
            <w:szCs w:val="28"/>
            <w:lang w:val="ru-RU"/>
          </w:rPr>
          <w:t>;</w:t>
        </w:r>
      </w:ins>
      <w:bookmarkEnd w:id="1840"/>
    </w:p>
    <w:p w14:paraId="67899EBC" w14:textId="7ABADB19" w:rsidR="000C0CFA" w:rsidRPr="000C0CFA" w:rsidRDefault="000C0CFA" w:rsidP="009269B7">
      <w:pPr>
        <w:pStyle w:val="afff9"/>
        <w:numPr>
          <w:ilvl w:val="0"/>
          <w:numId w:val="31"/>
        </w:numPr>
        <w:spacing w:line="360" w:lineRule="auto"/>
        <w:rPr>
          <w:rFonts w:ascii="Times New Roman" w:hAnsi="Times New Roman"/>
          <w:sz w:val="28"/>
          <w:szCs w:val="28"/>
          <w:lang w:val="ru-RU"/>
        </w:rPr>
      </w:pPr>
      <w:del w:id="1867" w:author="Пользователь" w:date="2022-12-21T12:29:00Z">
        <w:r w:rsidRPr="000C0CFA" w:rsidDel="001877BF">
          <w:rPr>
            <w:rFonts w:ascii="Times New Roman" w:hAnsi="Times New Roman"/>
            <w:sz w:val="28"/>
            <w:szCs w:val="28"/>
            <w:lang w:val="ru-RU"/>
          </w:rPr>
          <w:delText>«</w:delText>
        </w:r>
      </w:del>
      <w:bookmarkStart w:id="1868" w:name="_Ref122520555"/>
      <w:r w:rsidRPr="000C0CFA">
        <w:rPr>
          <w:rFonts w:ascii="Times New Roman" w:hAnsi="Times New Roman"/>
          <w:sz w:val="28"/>
          <w:szCs w:val="28"/>
          <w:lang w:val="ru-RU"/>
        </w:rPr>
        <w:t xml:space="preserve">Коллекционер хорошего кода: что нужно знать о </w:t>
      </w:r>
      <w:proofErr w:type="spellStart"/>
      <w:r w:rsidRPr="000C0CFA">
        <w:rPr>
          <w:rFonts w:ascii="Times New Roman" w:hAnsi="Times New Roman"/>
          <w:sz w:val="28"/>
          <w:szCs w:val="28"/>
          <w:lang w:val="ru-RU"/>
        </w:rPr>
        <w:t>Java</w:t>
      </w:r>
      <w:proofErr w:type="spellEnd"/>
      <w:r w:rsidRPr="000C0CFA">
        <w:rPr>
          <w:rFonts w:ascii="Times New Roman" w:hAnsi="Times New Roman"/>
          <w:sz w:val="28"/>
          <w:szCs w:val="28"/>
          <w:lang w:val="ru-RU"/>
        </w:rPr>
        <w:t xml:space="preserve"> </w:t>
      </w:r>
      <w:proofErr w:type="spellStart"/>
      <w:r w:rsidRPr="000C0CFA">
        <w:rPr>
          <w:rFonts w:ascii="Times New Roman" w:hAnsi="Times New Roman"/>
          <w:sz w:val="28"/>
          <w:szCs w:val="28"/>
          <w:lang w:val="ru-RU"/>
        </w:rPr>
        <w:t>Collections</w:t>
      </w:r>
      <w:proofErr w:type="spellEnd"/>
      <w:r w:rsidRPr="000C0CFA">
        <w:rPr>
          <w:rFonts w:ascii="Times New Roman" w:hAnsi="Times New Roman"/>
          <w:sz w:val="28"/>
          <w:szCs w:val="28"/>
          <w:lang w:val="ru-RU"/>
        </w:rPr>
        <w:t xml:space="preserve"> </w:t>
      </w:r>
      <w:proofErr w:type="spellStart"/>
      <w:r w:rsidRPr="000C0CFA">
        <w:rPr>
          <w:rFonts w:ascii="Times New Roman" w:hAnsi="Times New Roman"/>
          <w:sz w:val="28"/>
          <w:szCs w:val="28"/>
          <w:lang w:val="ru-RU"/>
        </w:rPr>
        <w:t>Framework</w:t>
      </w:r>
      <w:proofErr w:type="spellEnd"/>
      <w:ins w:id="1869" w:author="Пользователь" w:date="2022-12-22T02:43:00Z">
        <w:r w:rsidR="005A0097">
          <w:rPr>
            <w:rFonts w:ascii="Times New Roman" w:hAnsi="Times New Roman"/>
            <w:sz w:val="28"/>
            <w:szCs w:val="28"/>
            <w:lang w:val="ru-RU"/>
          </w:rPr>
          <w:t>,</w:t>
        </w:r>
      </w:ins>
      <w:del w:id="1870" w:author="Пользователь" w:date="2022-12-21T12:29:00Z">
        <w:r w:rsidRPr="000C0CFA" w:rsidDel="001877BF">
          <w:rPr>
            <w:rFonts w:ascii="Times New Roman" w:hAnsi="Times New Roman"/>
            <w:sz w:val="28"/>
            <w:szCs w:val="28"/>
            <w:lang w:val="ru-RU"/>
          </w:rPr>
          <w:delText>»</w:delText>
        </w:r>
      </w:del>
      <w:r w:rsidRPr="000C0CFA">
        <w:rPr>
          <w:rFonts w:ascii="Times New Roman" w:hAnsi="Times New Roman"/>
          <w:sz w:val="28"/>
          <w:szCs w:val="28"/>
          <w:lang w:val="ru-RU"/>
        </w:rPr>
        <w:t xml:space="preserve"> </w:t>
      </w:r>
      <w:r w:rsidRPr="000C0CFA">
        <w:rPr>
          <w:rFonts w:ascii="Times New Roman" w:hAnsi="Times New Roman"/>
          <w:sz w:val="28"/>
          <w:szCs w:val="28"/>
          <w:shd w:val="clear" w:color="auto" w:fill="FFFFFF"/>
          <w:lang w:val="ru-RU"/>
        </w:rPr>
        <w:t>18 августа 2021</w:t>
      </w:r>
      <w:ins w:id="1871" w:author="Пользователь" w:date="2022-12-22T02:48:00Z">
        <w:r w:rsidR="005A0097">
          <w:rPr>
            <w:rFonts w:ascii="Times New Roman" w:hAnsi="Times New Roman"/>
            <w:sz w:val="28"/>
            <w:szCs w:val="28"/>
            <w:shd w:val="clear" w:color="auto" w:fill="FFFFFF"/>
            <w:lang w:val="ru-RU"/>
          </w:rPr>
          <w:t xml:space="preserve"> :</w:t>
        </w:r>
      </w:ins>
      <w:r w:rsidRPr="000C0CFA">
        <w:rPr>
          <w:rFonts w:ascii="Times New Roman" w:hAnsi="Times New Roman"/>
          <w:sz w:val="28"/>
          <w:szCs w:val="28"/>
          <w:shd w:val="clear" w:color="auto" w:fill="FFFFFF"/>
          <w:lang w:val="ru-RU"/>
        </w:rPr>
        <w:t xml:space="preserve"> </w:t>
      </w:r>
      <w:ins w:id="1872" w:author="Пользователь" w:date="2022-12-21T12:43:00Z">
        <w:r w:rsidR="003E3497" w:rsidRPr="00FC2CDE">
          <w:rPr>
            <w:rFonts w:ascii="Times New Roman" w:hAnsi="Times New Roman"/>
            <w:sz w:val="28"/>
            <w:szCs w:val="28"/>
            <w:shd w:val="clear" w:color="auto" w:fill="FFFFFF"/>
            <w:lang w:val="ru-RU"/>
          </w:rPr>
          <w:t>[</w:t>
        </w:r>
        <w:r w:rsidR="003E3497">
          <w:rPr>
            <w:rFonts w:ascii="Times New Roman" w:hAnsi="Times New Roman"/>
            <w:sz w:val="28"/>
            <w:szCs w:val="28"/>
            <w:shd w:val="clear" w:color="auto" w:fill="FFFFFF"/>
            <w:lang w:val="ru-RU"/>
          </w:rPr>
          <w:t>Электронный ресурс</w:t>
        </w:r>
        <w:r w:rsidR="003E3497" w:rsidRPr="00FC2CDE">
          <w:rPr>
            <w:rFonts w:ascii="Times New Roman" w:hAnsi="Times New Roman"/>
            <w:sz w:val="28"/>
            <w:szCs w:val="28"/>
            <w:shd w:val="clear" w:color="auto" w:fill="FFFFFF"/>
            <w:lang w:val="ru-RU"/>
          </w:rPr>
          <w:t>]</w:t>
        </w:r>
        <w:r w:rsidR="003E3497">
          <w:rPr>
            <w:rFonts w:ascii="Times New Roman" w:hAnsi="Times New Roman"/>
            <w:sz w:val="28"/>
            <w:szCs w:val="28"/>
            <w:shd w:val="clear" w:color="auto" w:fill="FFFFFF"/>
            <w:lang w:val="ru-RU"/>
          </w:rPr>
          <w:t xml:space="preserve"> – </w:t>
        </w:r>
        <w:r w:rsidR="003E3497">
          <w:rPr>
            <w:rFonts w:ascii="Times New Roman" w:hAnsi="Times New Roman"/>
            <w:sz w:val="28"/>
            <w:szCs w:val="28"/>
            <w:shd w:val="clear" w:color="auto" w:fill="FFFFFF"/>
          </w:rPr>
          <w:t>URL</w:t>
        </w:r>
        <w:r w:rsidR="003E3497" w:rsidRPr="00FC2CDE">
          <w:rPr>
            <w:rFonts w:ascii="Times New Roman" w:hAnsi="Times New Roman"/>
            <w:sz w:val="28"/>
            <w:szCs w:val="28"/>
            <w:shd w:val="clear" w:color="auto" w:fill="FFFFFF"/>
            <w:lang w:val="ru-RU"/>
          </w:rPr>
          <w:t>:</w:t>
        </w:r>
        <w:r w:rsidR="003E3497">
          <w:rPr>
            <w:rFonts w:ascii="Times New Roman" w:hAnsi="Times New Roman"/>
            <w:sz w:val="28"/>
            <w:szCs w:val="28"/>
            <w:shd w:val="clear" w:color="auto" w:fill="FFFFFF"/>
            <w:lang w:val="ru-RU"/>
          </w:rPr>
          <w:t xml:space="preserve"> </w:t>
        </w:r>
      </w:ins>
      <w:r w:rsidR="007B250A">
        <w:fldChar w:fldCharType="begin"/>
      </w:r>
      <w:r w:rsidR="007B250A" w:rsidRPr="00331139">
        <w:rPr>
          <w:lang w:val="ru-RU"/>
          <w:rPrChange w:id="1873" w:author="Пользователь" w:date="2022-11-27T18:38:00Z">
            <w:rPr/>
          </w:rPrChange>
        </w:rPr>
        <w:instrText xml:space="preserve"> </w:instrText>
      </w:r>
      <w:r w:rsidR="007B250A">
        <w:instrText>HYPERLINK</w:instrText>
      </w:r>
      <w:r w:rsidR="007B250A" w:rsidRPr="00331139">
        <w:rPr>
          <w:lang w:val="ru-RU"/>
          <w:rPrChange w:id="1874" w:author="Пользователь" w:date="2022-11-27T18:38:00Z">
            <w:rPr/>
          </w:rPrChange>
        </w:rPr>
        <w:instrText xml:space="preserve"> "</w:instrText>
      </w:r>
      <w:r w:rsidR="007B250A">
        <w:instrText>https</w:instrText>
      </w:r>
      <w:r w:rsidR="007B250A" w:rsidRPr="00331139">
        <w:rPr>
          <w:lang w:val="ru-RU"/>
          <w:rPrChange w:id="1875" w:author="Пользователь" w:date="2022-11-27T18:38:00Z">
            <w:rPr/>
          </w:rPrChange>
        </w:rPr>
        <w:instrText>://</w:instrText>
      </w:r>
      <w:r w:rsidR="007B250A">
        <w:instrText>highload</w:instrText>
      </w:r>
      <w:r w:rsidR="007B250A" w:rsidRPr="00331139">
        <w:rPr>
          <w:lang w:val="ru-RU"/>
          <w:rPrChange w:id="1876" w:author="Пользователь" w:date="2022-11-27T18:38:00Z">
            <w:rPr/>
          </w:rPrChange>
        </w:rPr>
        <w:instrText>.</w:instrText>
      </w:r>
      <w:r w:rsidR="007B250A">
        <w:instrText>today</w:instrText>
      </w:r>
      <w:r w:rsidR="007B250A" w:rsidRPr="00331139">
        <w:rPr>
          <w:lang w:val="ru-RU"/>
          <w:rPrChange w:id="1877" w:author="Пользователь" w:date="2022-11-27T18:38:00Z">
            <w:rPr/>
          </w:rPrChange>
        </w:rPr>
        <w:instrText>/</w:instrText>
      </w:r>
      <w:r w:rsidR="007B250A">
        <w:instrText>blogs</w:instrText>
      </w:r>
      <w:r w:rsidR="007B250A" w:rsidRPr="00331139">
        <w:rPr>
          <w:lang w:val="ru-RU"/>
          <w:rPrChange w:id="1878" w:author="Пользователь" w:date="2022-11-27T18:38:00Z">
            <w:rPr/>
          </w:rPrChange>
        </w:rPr>
        <w:instrText>/</w:instrText>
      </w:r>
      <w:r w:rsidR="007B250A">
        <w:instrText>kollektsioner</w:instrText>
      </w:r>
      <w:r w:rsidR="007B250A" w:rsidRPr="00331139">
        <w:rPr>
          <w:lang w:val="ru-RU"/>
          <w:rPrChange w:id="1879" w:author="Пользователь" w:date="2022-11-27T18:38:00Z">
            <w:rPr/>
          </w:rPrChange>
        </w:rPr>
        <w:instrText>-</w:instrText>
      </w:r>
      <w:r w:rsidR="007B250A">
        <w:instrText>horoshego</w:instrText>
      </w:r>
      <w:r w:rsidR="007B250A" w:rsidRPr="00331139">
        <w:rPr>
          <w:lang w:val="ru-RU"/>
          <w:rPrChange w:id="1880" w:author="Пользователь" w:date="2022-11-27T18:38:00Z">
            <w:rPr/>
          </w:rPrChange>
        </w:rPr>
        <w:instrText>-</w:instrText>
      </w:r>
      <w:r w:rsidR="007B250A">
        <w:instrText>koda</w:instrText>
      </w:r>
      <w:r w:rsidR="007B250A" w:rsidRPr="00331139">
        <w:rPr>
          <w:lang w:val="ru-RU"/>
          <w:rPrChange w:id="1881" w:author="Пользователь" w:date="2022-11-27T18:38:00Z">
            <w:rPr/>
          </w:rPrChange>
        </w:rPr>
        <w:instrText>-</w:instrText>
      </w:r>
      <w:r w:rsidR="007B250A">
        <w:instrText>chto</w:instrText>
      </w:r>
      <w:r w:rsidR="007B250A" w:rsidRPr="00331139">
        <w:rPr>
          <w:lang w:val="ru-RU"/>
          <w:rPrChange w:id="1882" w:author="Пользователь" w:date="2022-11-27T18:38:00Z">
            <w:rPr/>
          </w:rPrChange>
        </w:rPr>
        <w:instrText>-</w:instrText>
      </w:r>
      <w:r w:rsidR="007B250A">
        <w:instrText>nuzhno</w:instrText>
      </w:r>
      <w:r w:rsidR="007B250A" w:rsidRPr="00331139">
        <w:rPr>
          <w:lang w:val="ru-RU"/>
          <w:rPrChange w:id="1883" w:author="Пользователь" w:date="2022-11-27T18:38:00Z">
            <w:rPr/>
          </w:rPrChange>
        </w:rPr>
        <w:instrText>-</w:instrText>
      </w:r>
      <w:r w:rsidR="007B250A">
        <w:instrText>znat</w:instrText>
      </w:r>
      <w:r w:rsidR="007B250A" w:rsidRPr="00331139">
        <w:rPr>
          <w:lang w:val="ru-RU"/>
          <w:rPrChange w:id="1884" w:author="Пользователь" w:date="2022-11-27T18:38:00Z">
            <w:rPr/>
          </w:rPrChange>
        </w:rPr>
        <w:instrText>-</w:instrText>
      </w:r>
      <w:r w:rsidR="007B250A">
        <w:instrText>o</w:instrText>
      </w:r>
      <w:r w:rsidR="007B250A" w:rsidRPr="00331139">
        <w:rPr>
          <w:lang w:val="ru-RU"/>
          <w:rPrChange w:id="1885" w:author="Пользователь" w:date="2022-11-27T18:38:00Z">
            <w:rPr/>
          </w:rPrChange>
        </w:rPr>
        <w:instrText>-</w:instrText>
      </w:r>
      <w:r w:rsidR="007B250A">
        <w:instrText>java</w:instrText>
      </w:r>
      <w:r w:rsidR="007B250A" w:rsidRPr="00331139">
        <w:rPr>
          <w:lang w:val="ru-RU"/>
          <w:rPrChange w:id="1886" w:author="Пользователь" w:date="2022-11-27T18:38:00Z">
            <w:rPr/>
          </w:rPrChange>
        </w:rPr>
        <w:instrText>-</w:instrText>
      </w:r>
      <w:r w:rsidR="007B250A">
        <w:instrText>collections</w:instrText>
      </w:r>
      <w:r w:rsidR="007B250A" w:rsidRPr="00331139">
        <w:rPr>
          <w:lang w:val="ru-RU"/>
          <w:rPrChange w:id="1887" w:author="Пользователь" w:date="2022-11-27T18:38:00Z">
            <w:rPr/>
          </w:rPrChange>
        </w:rPr>
        <w:instrText>-</w:instrText>
      </w:r>
      <w:r w:rsidR="007B250A">
        <w:instrText>framework</w:instrText>
      </w:r>
      <w:r w:rsidR="007B250A" w:rsidRPr="00331139">
        <w:rPr>
          <w:lang w:val="ru-RU"/>
          <w:rPrChange w:id="1888" w:author="Пользователь" w:date="2022-11-27T18:38:00Z">
            <w:rPr/>
          </w:rPrChange>
        </w:rPr>
        <w:instrText xml:space="preserve">/" </w:instrText>
      </w:r>
      <w:r w:rsidR="007B250A">
        <w:fldChar w:fldCharType="separate"/>
      </w:r>
      <w:r w:rsidRPr="000C0CFA">
        <w:rPr>
          <w:rStyle w:val="afc"/>
          <w:rFonts w:ascii="Times New Roman" w:hAnsi="Times New Roman"/>
          <w:color w:val="auto"/>
          <w:sz w:val="28"/>
          <w:szCs w:val="28"/>
          <w:shd w:val="clear" w:color="auto" w:fill="FFFFFF"/>
          <w:lang w:val="ru-RU"/>
        </w:rPr>
        <w:t>https://highload.today/blogs/kollektsioner-horoshego-koda-chto-nuzhno-znat-o-java-collections-framework/</w:t>
      </w:r>
      <w:r w:rsidR="007B250A">
        <w:rPr>
          <w:rStyle w:val="afc"/>
          <w:rFonts w:ascii="Times New Roman" w:hAnsi="Times New Roman"/>
          <w:color w:val="auto"/>
          <w:sz w:val="28"/>
          <w:szCs w:val="28"/>
          <w:shd w:val="clear" w:color="auto" w:fill="FFFFFF"/>
          <w:lang w:val="ru-RU"/>
        </w:rPr>
        <w:fldChar w:fldCharType="end"/>
      </w:r>
      <w:ins w:id="1889" w:author="Пользователь" w:date="2022-12-21T12:44:00Z">
        <w:r w:rsidR="003E3497" w:rsidRPr="003E3497">
          <w:rPr>
            <w:rStyle w:val="afc"/>
            <w:rFonts w:ascii="Times New Roman" w:hAnsi="Times New Roman"/>
            <w:color w:val="auto"/>
            <w:sz w:val="28"/>
            <w:szCs w:val="28"/>
            <w:shd w:val="clear" w:color="auto" w:fill="FFFFFF"/>
            <w:lang w:val="ru-RU"/>
            <w:rPrChange w:id="1890" w:author="Пользователь" w:date="2022-12-21T12:44:00Z">
              <w:rPr>
                <w:rStyle w:val="afc"/>
                <w:rFonts w:ascii="Times New Roman" w:hAnsi="Times New Roman"/>
                <w:color w:val="auto"/>
                <w:sz w:val="28"/>
                <w:szCs w:val="28"/>
                <w:shd w:val="clear" w:color="auto" w:fill="FFFFFF"/>
              </w:rPr>
            </w:rPrChange>
          </w:rPr>
          <w:t xml:space="preserve"> </w:t>
        </w:r>
        <w:r w:rsidR="003E3497">
          <w:rPr>
            <w:rFonts w:ascii="Times New Roman" w:hAnsi="Times New Roman"/>
            <w:sz w:val="28"/>
            <w:szCs w:val="28"/>
            <w:lang w:val="ru-RU"/>
          </w:rPr>
          <w:t>(дата обращения: 21.12.2022)</w:t>
        </w:r>
        <w:r w:rsidR="003E3497" w:rsidRPr="00FC2CDE">
          <w:rPr>
            <w:rFonts w:ascii="Times New Roman" w:hAnsi="Times New Roman"/>
            <w:sz w:val="28"/>
            <w:szCs w:val="28"/>
            <w:lang w:val="ru-RU"/>
          </w:rPr>
          <w:t>;</w:t>
        </w:r>
      </w:ins>
      <w:bookmarkEnd w:id="1868"/>
    </w:p>
    <w:p w14:paraId="72190C84" w14:textId="7C0E1054" w:rsidR="000C0CFA" w:rsidRPr="000C0CFA" w:rsidRDefault="000C0CFA" w:rsidP="009269B7">
      <w:pPr>
        <w:pStyle w:val="afff9"/>
        <w:numPr>
          <w:ilvl w:val="0"/>
          <w:numId w:val="31"/>
        </w:numPr>
        <w:spacing w:line="360" w:lineRule="auto"/>
        <w:rPr>
          <w:rFonts w:ascii="Times New Roman" w:hAnsi="Times New Roman"/>
          <w:sz w:val="28"/>
          <w:szCs w:val="28"/>
          <w:lang w:val="ru-RU"/>
        </w:rPr>
      </w:pPr>
      <w:del w:id="1891" w:author="Пользователь" w:date="2022-12-21T12:29:00Z">
        <w:r w:rsidRPr="000C0CFA" w:rsidDel="001877BF">
          <w:rPr>
            <w:rFonts w:ascii="Times New Roman" w:hAnsi="Times New Roman"/>
            <w:sz w:val="28"/>
            <w:szCs w:val="28"/>
            <w:lang w:val="ru-RU"/>
          </w:rPr>
          <w:delText>«</w:delText>
        </w:r>
      </w:del>
      <w:bookmarkStart w:id="1892" w:name="_Ref122520781"/>
      <w:r w:rsidRPr="000C0CFA">
        <w:rPr>
          <w:rFonts w:ascii="Times New Roman" w:hAnsi="Times New Roman"/>
          <w:sz w:val="28"/>
          <w:szCs w:val="28"/>
          <w:lang w:val="ru-RU"/>
        </w:rPr>
        <w:t xml:space="preserve">Пакет </w:t>
      </w:r>
      <w:proofErr w:type="spellStart"/>
      <w:r w:rsidRPr="000C0CFA">
        <w:rPr>
          <w:rFonts w:ascii="Times New Roman" w:hAnsi="Times New Roman"/>
          <w:sz w:val="28"/>
          <w:szCs w:val="28"/>
          <w:lang w:val="ru-RU"/>
        </w:rPr>
        <w:t>java.time</w:t>
      </w:r>
      <w:proofErr w:type="spellEnd"/>
      <w:del w:id="1893" w:author="Пользователь" w:date="2022-12-21T12:29:00Z">
        <w:r w:rsidRPr="000C0CFA" w:rsidDel="001877BF">
          <w:rPr>
            <w:rFonts w:ascii="Times New Roman" w:hAnsi="Times New Roman"/>
            <w:sz w:val="28"/>
            <w:szCs w:val="28"/>
            <w:lang w:val="ru-RU"/>
          </w:rPr>
          <w:delText>»</w:delText>
        </w:r>
      </w:del>
      <w:r w:rsidRPr="000C0CFA">
        <w:rPr>
          <w:rFonts w:ascii="Times New Roman" w:hAnsi="Times New Roman"/>
          <w:sz w:val="28"/>
          <w:szCs w:val="28"/>
          <w:lang w:val="ru-RU"/>
        </w:rPr>
        <w:t xml:space="preserve">  </w:t>
      </w:r>
      <w:ins w:id="1894" w:author="Пользователь" w:date="2022-12-22T02:48:00Z">
        <w:r w:rsidR="005A0097">
          <w:rPr>
            <w:rFonts w:ascii="Times New Roman" w:hAnsi="Times New Roman"/>
            <w:sz w:val="28"/>
            <w:szCs w:val="28"/>
            <w:lang w:val="ru-RU"/>
          </w:rPr>
          <w:t xml:space="preserve">: </w:t>
        </w:r>
      </w:ins>
      <w:ins w:id="1895" w:author="Пользователь" w:date="2022-12-21T12:43:00Z">
        <w:r w:rsidR="003E3497" w:rsidRPr="00FC2CDE">
          <w:rPr>
            <w:rFonts w:ascii="Times New Roman" w:hAnsi="Times New Roman"/>
            <w:sz w:val="28"/>
            <w:szCs w:val="28"/>
            <w:shd w:val="clear" w:color="auto" w:fill="FFFFFF"/>
            <w:lang w:val="ru-RU"/>
          </w:rPr>
          <w:t>[</w:t>
        </w:r>
        <w:r w:rsidR="003E3497">
          <w:rPr>
            <w:rFonts w:ascii="Times New Roman" w:hAnsi="Times New Roman"/>
            <w:sz w:val="28"/>
            <w:szCs w:val="28"/>
            <w:shd w:val="clear" w:color="auto" w:fill="FFFFFF"/>
            <w:lang w:val="ru-RU"/>
          </w:rPr>
          <w:t>Электронный ресурс</w:t>
        </w:r>
        <w:r w:rsidR="003E3497" w:rsidRPr="00FC2CDE">
          <w:rPr>
            <w:rFonts w:ascii="Times New Roman" w:hAnsi="Times New Roman"/>
            <w:sz w:val="28"/>
            <w:szCs w:val="28"/>
            <w:shd w:val="clear" w:color="auto" w:fill="FFFFFF"/>
            <w:lang w:val="ru-RU"/>
          </w:rPr>
          <w:t>]</w:t>
        </w:r>
        <w:r w:rsidR="003E3497">
          <w:rPr>
            <w:rFonts w:ascii="Times New Roman" w:hAnsi="Times New Roman"/>
            <w:sz w:val="28"/>
            <w:szCs w:val="28"/>
            <w:shd w:val="clear" w:color="auto" w:fill="FFFFFF"/>
            <w:lang w:val="ru-RU"/>
          </w:rPr>
          <w:t xml:space="preserve"> – </w:t>
        </w:r>
        <w:r w:rsidR="003E3497">
          <w:rPr>
            <w:rFonts w:ascii="Times New Roman" w:hAnsi="Times New Roman"/>
            <w:sz w:val="28"/>
            <w:szCs w:val="28"/>
            <w:shd w:val="clear" w:color="auto" w:fill="FFFFFF"/>
          </w:rPr>
          <w:t>URL</w:t>
        </w:r>
        <w:r w:rsidR="003E3497" w:rsidRPr="00FC2CDE">
          <w:rPr>
            <w:rFonts w:ascii="Times New Roman" w:hAnsi="Times New Roman"/>
            <w:sz w:val="28"/>
            <w:szCs w:val="28"/>
            <w:shd w:val="clear" w:color="auto" w:fill="FFFFFF"/>
            <w:lang w:val="ru-RU"/>
          </w:rPr>
          <w:t>:</w:t>
        </w:r>
        <w:r w:rsidR="003E3497">
          <w:rPr>
            <w:rFonts w:ascii="Times New Roman" w:hAnsi="Times New Roman"/>
            <w:sz w:val="28"/>
            <w:szCs w:val="28"/>
            <w:shd w:val="clear" w:color="auto" w:fill="FFFFFF"/>
            <w:lang w:val="ru-RU"/>
          </w:rPr>
          <w:t xml:space="preserve"> </w:t>
        </w:r>
      </w:ins>
      <w:r w:rsidR="003E3497">
        <w:fldChar w:fldCharType="begin"/>
      </w:r>
      <w:r w:rsidR="003E3497" w:rsidRPr="003E3497">
        <w:rPr>
          <w:lang w:val="ru-RU"/>
          <w:rPrChange w:id="1896" w:author="Пользователь" w:date="2022-12-21T12:43:00Z">
            <w:rPr/>
          </w:rPrChange>
        </w:rPr>
        <w:instrText xml:space="preserve"> </w:instrText>
      </w:r>
      <w:r w:rsidR="003E3497">
        <w:instrText>HYPERLINK</w:instrText>
      </w:r>
      <w:r w:rsidR="003E3497" w:rsidRPr="003E3497">
        <w:rPr>
          <w:lang w:val="ru-RU"/>
          <w:rPrChange w:id="1897" w:author="Пользователь" w:date="2022-12-21T12:43:00Z">
            <w:rPr/>
          </w:rPrChange>
        </w:rPr>
        <w:instrText xml:space="preserve"> "</w:instrText>
      </w:r>
      <w:r w:rsidR="003E3497">
        <w:instrText>https</w:instrText>
      </w:r>
      <w:r w:rsidR="003E3497" w:rsidRPr="003E3497">
        <w:rPr>
          <w:lang w:val="ru-RU"/>
          <w:rPrChange w:id="1898" w:author="Пользователь" w:date="2022-12-21T12:43:00Z">
            <w:rPr/>
          </w:rPrChange>
        </w:rPr>
        <w:instrText>://</w:instrText>
      </w:r>
      <w:r w:rsidR="003E3497">
        <w:instrText>docs</w:instrText>
      </w:r>
      <w:r w:rsidR="003E3497" w:rsidRPr="003E3497">
        <w:rPr>
          <w:lang w:val="ru-RU"/>
          <w:rPrChange w:id="1899" w:author="Пользователь" w:date="2022-12-21T12:43:00Z">
            <w:rPr/>
          </w:rPrChange>
        </w:rPr>
        <w:instrText>.</w:instrText>
      </w:r>
      <w:r w:rsidR="003E3497">
        <w:instrText>oracle</w:instrText>
      </w:r>
      <w:r w:rsidR="003E3497" w:rsidRPr="003E3497">
        <w:rPr>
          <w:lang w:val="ru-RU"/>
          <w:rPrChange w:id="1900" w:author="Пользователь" w:date="2022-12-21T12:43:00Z">
            <w:rPr/>
          </w:rPrChange>
        </w:rPr>
        <w:instrText>.</w:instrText>
      </w:r>
      <w:r w:rsidR="003E3497">
        <w:instrText>com</w:instrText>
      </w:r>
      <w:r w:rsidR="003E3497" w:rsidRPr="003E3497">
        <w:rPr>
          <w:lang w:val="ru-RU"/>
          <w:rPrChange w:id="1901" w:author="Пользователь" w:date="2022-12-21T12:43:00Z">
            <w:rPr/>
          </w:rPrChange>
        </w:rPr>
        <w:instrText>/</w:instrText>
      </w:r>
      <w:r w:rsidR="003E3497">
        <w:instrText>en</w:instrText>
      </w:r>
      <w:r w:rsidR="003E3497" w:rsidRPr="003E3497">
        <w:rPr>
          <w:lang w:val="ru-RU"/>
          <w:rPrChange w:id="1902" w:author="Пользователь" w:date="2022-12-21T12:43:00Z">
            <w:rPr/>
          </w:rPrChange>
        </w:rPr>
        <w:instrText>/</w:instrText>
      </w:r>
      <w:r w:rsidR="003E3497">
        <w:instrText>java</w:instrText>
      </w:r>
      <w:r w:rsidR="003E3497" w:rsidRPr="003E3497">
        <w:rPr>
          <w:lang w:val="ru-RU"/>
          <w:rPrChange w:id="1903" w:author="Пользователь" w:date="2022-12-21T12:43:00Z">
            <w:rPr/>
          </w:rPrChange>
        </w:rPr>
        <w:instrText>/</w:instrText>
      </w:r>
      <w:r w:rsidR="003E3497">
        <w:instrText>javase</w:instrText>
      </w:r>
      <w:r w:rsidR="003E3497" w:rsidRPr="003E3497">
        <w:rPr>
          <w:lang w:val="ru-RU"/>
          <w:rPrChange w:id="1904" w:author="Пользователь" w:date="2022-12-21T12:43:00Z">
            <w:rPr/>
          </w:rPrChange>
        </w:rPr>
        <w:instrText>/14/</w:instrText>
      </w:r>
      <w:r w:rsidR="003E3497">
        <w:instrText>docs</w:instrText>
      </w:r>
      <w:r w:rsidR="003E3497" w:rsidRPr="003E3497">
        <w:rPr>
          <w:lang w:val="ru-RU"/>
          <w:rPrChange w:id="1905" w:author="Пользователь" w:date="2022-12-21T12:43:00Z">
            <w:rPr/>
          </w:rPrChange>
        </w:rPr>
        <w:instrText>/</w:instrText>
      </w:r>
      <w:r w:rsidR="003E3497">
        <w:instrText>api</w:instrText>
      </w:r>
      <w:r w:rsidR="003E3497" w:rsidRPr="003E3497">
        <w:rPr>
          <w:lang w:val="ru-RU"/>
          <w:rPrChange w:id="1906" w:author="Пользователь" w:date="2022-12-21T12:43:00Z">
            <w:rPr/>
          </w:rPrChange>
        </w:rPr>
        <w:instrText>/</w:instrText>
      </w:r>
      <w:r w:rsidR="003E3497">
        <w:instrText>java</w:instrText>
      </w:r>
      <w:r w:rsidR="003E3497" w:rsidRPr="003E3497">
        <w:rPr>
          <w:lang w:val="ru-RU"/>
          <w:rPrChange w:id="1907" w:author="Пользователь" w:date="2022-12-21T12:43:00Z">
            <w:rPr/>
          </w:rPrChange>
        </w:rPr>
        <w:instrText>.</w:instrText>
      </w:r>
      <w:r w:rsidR="003E3497">
        <w:instrText>base</w:instrText>
      </w:r>
      <w:r w:rsidR="003E3497" w:rsidRPr="003E3497">
        <w:rPr>
          <w:lang w:val="ru-RU"/>
          <w:rPrChange w:id="1908" w:author="Пользователь" w:date="2022-12-21T12:43:00Z">
            <w:rPr/>
          </w:rPrChange>
        </w:rPr>
        <w:instrText>/</w:instrText>
      </w:r>
      <w:r w:rsidR="003E3497">
        <w:instrText>java</w:instrText>
      </w:r>
      <w:r w:rsidR="003E3497" w:rsidRPr="003E3497">
        <w:rPr>
          <w:lang w:val="ru-RU"/>
          <w:rPrChange w:id="1909" w:author="Пользователь" w:date="2022-12-21T12:43:00Z">
            <w:rPr/>
          </w:rPrChange>
        </w:rPr>
        <w:instrText>/</w:instrText>
      </w:r>
      <w:r w:rsidR="003E3497">
        <w:instrText>time</w:instrText>
      </w:r>
      <w:r w:rsidR="003E3497" w:rsidRPr="003E3497">
        <w:rPr>
          <w:lang w:val="ru-RU"/>
          <w:rPrChange w:id="1910" w:author="Пользователь" w:date="2022-12-21T12:43:00Z">
            <w:rPr/>
          </w:rPrChange>
        </w:rPr>
        <w:instrText>/</w:instrText>
      </w:r>
      <w:r w:rsidR="003E3497">
        <w:instrText>package</w:instrText>
      </w:r>
      <w:r w:rsidR="003E3497" w:rsidRPr="003E3497">
        <w:rPr>
          <w:lang w:val="ru-RU"/>
          <w:rPrChange w:id="1911" w:author="Пользователь" w:date="2022-12-21T12:43:00Z">
            <w:rPr/>
          </w:rPrChange>
        </w:rPr>
        <w:instrText>-</w:instrText>
      </w:r>
      <w:r w:rsidR="003E3497">
        <w:instrText>summary</w:instrText>
      </w:r>
      <w:r w:rsidR="003E3497" w:rsidRPr="003E3497">
        <w:rPr>
          <w:lang w:val="ru-RU"/>
          <w:rPrChange w:id="1912" w:author="Пользователь" w:date="2022-12-21T12:43:00Z">
            <w:rPr/>
          </w:rPrChange>
        </w:rPr>
        <w:instrText>.</w:instrText>
      </w:r>
      <w:r w:rsidR="003E3497">
        <w:instrText>html</w:instrText>
      </w:r>
      <w:r w:rsidR="003E3497" w:rsidRPr="003E3497">
        <w:rPr>
          <w:lang w:val="ru-RU"/>
          <w:rPrChange w:id="1913" w:author="Пользователь" w:date="2022-12-21T12:43:00Z">
            <w:rPr/>
          </w:rPrChange>
        </w:rPr>
        <w:instrText xml:space="preserve">" </w:instrText>
      </w:r>
      <w:r w:rsidR="003E3497">
        <w:fldChar w:fldCharType="separate"/>
      </w:r>
      <w:r w:rsidRPr="000C0CFA">
        <w:rPr>
          <w:rStyle w:val="afc"/>
          <w:rFonts w:ascii="Times New Roman" w:hAnsi="Times New Roman"/>
          <w:color w:val="auto"/>
          <w:sz w:val="28"/>
          <w:szCs w:val="28"/>
          <w:lang w:val="ru-RU"/>
        </w:rPr>
        <w:t>https://docs.oracle.com/en/java/javase/14/docs/api/java.base/java/time/package-summary.html</w:t>
      </w:r>
      <w:r w:rsidR="003E3497">
        <w:rPr>
          <w:rStyle w:val="afc"/>
          <w:rFonts w:ascii="Times New Roman" w:hAnsi="Times New Roman"/>
          <w:color w:val="auto"/>
          <w:sz w:val="28"/>
          <w:szCs w:val="28"/>
          <w:lang w:val="ru-RU"/>
        </w:rPr>
        <w:fldChar w:fldCharType="end"/>
      </w:r>
      <w:ins w:id="1914" w:author="Пользователь" w:date="2022-12-21T12:44:00Z">
        <w:r w:rsidR="003E3497" w:rsidRPr="003E3497">
          <w:rPr>
            <w:rStyle w:val="afc"/>
            <w:rFonts w:ascii="Times New Roman" w:hAnsi="Times New Roman"/>
            <w:color w:val="auto"/>
            <w:sz w:val="28"/>
            <w:szCs w:val="28"/>
            <w:lang w:val="ru-RU"/>
            <w:rPrChange w:id="1915" w:author="Пользователь" w:date="2022-12-21T12:44:00Z">
              <w:rPr>
                <w:rStyle w:val="afc"/>
                <w:rFonts w:ascii="Times New Roman" w:hAnsi="Times New Roman"/>
                <w:color w:val="auto"/>
                <w:sz w:val="28"/>
                <w:szCs w:val="28"/>
              </w:rPr>
            </w:rPrChange>
          </w:rPr>
          <w:t xml:space="preserve"> </w:t>
        </w:r>
        <w:r w:rsidR="003E3497">
          <w:rPr>
            <w:rFonts w:ascii="Times New Roman" w:hAnsi="Times New Roman"/>
            <w:sz w:val="28"/>
            <w:szCs w:val="28"/>
            <w:lang w:val="ru-RU"/>
          </w:rPr>
          <w:t>(дата обращения: 21.12.2022)</w:t>
        </w:r>
        <w:r w:rsidR="003E3497" w:rsidRPr="00FC2CDE">
          <w:rPr>
            <w:rFonts w:ascii="Times New Roman" w:hAnsi="Times New Roman"/>
            <w:sz w:val="28"/>
            <w:szCs w:val="28"/>
            <w:lang w:val="ru-RU"/>
          </w:rPr>
          <w:t>;</w:t>
        </w:r>
      </w:ins>
      <w:bookmarkEnd w:id="1892"/>
    </w:p>
    <w:p w14:paraId="44637294" w14:textId="39443F9F" w:rsidR="000C0CFA" w:rsidRPr="003E3497" w:rsidRDefault="000C0CFA" w:rsidP="009269B7">
      <w:pPr>
        <w:pStyle w:val="afff9"/>
        <w:numPr>
          <w:ilvl w:val="0"/>
          <w:numId w:val="31"/>
        </w:numPr>
        <w:spacing w:line="360" w:lineRule="auto"/>
        <w:rPr>
          <w:ins w:id="1916" w:author="Пользователь" w:date="2022-12-21T12:30:00Z"/>
          <w:rStyle w:val="afc"/>
          <w:rFonts w:ascii="Times New Roman" w:hAnsi="Times New Roman"/>
          <w:color w:val="auto"/>
          <w:sz w:val="28"/>
          <w:szCs w:val="28"/>
          <w:u w:val="none"/>
          <w:lang w:val="ru-RU"/>
          <w:rPrChange w:id="1917" w:author="Пользователь" w:date="2022-12-21T12:43:00Z">
            <w:rPr>
              <w:ins w:id="1918" w:author="Пользователь" w:date="2022-12-21T12:30:00Z"/>
              <w:rStyle w:val="afc"/>
              <w:rFonts w:ascii="Times New Roman" w:hAnsi="Times New Roman"/>
              <w:color w:val="auto"/>
              <w:sz w:val="28"/>
              <w:szCs w:val="28"/>
            </w:rPr>
          </w:rPrChange>
        </w:rPr>
      </w:pPr>
      <w:del w:id="1919" w:author="Пользователь" w:date="2022-12-21T12:29:00Z">
        <w:r w:rsidRPr="000C0CFA" w:rsidDel="001877BF">
          <w:rPr>
            <w:rFonts w:ascii="Times New Roman" w:hAnsi="Times New Roman"/>
            <w:sz w:val="28"/>
            <w:szCs w:val="28"/>
            <w:lang w:val="ru-RU"/>
          </w:rPr>
          <w:delText>«</w:delText>
        </w:r>
      </w:del>
      <w:bookmarkStart w:id="1920" w:name="_Ref122520823"/>
      <w:r w:rsidRPr="000C0CFA">
        <w:rPr>
          <w:rFonts w:ascii="Times New Roman" w:hAnsi="Times New Roman"/>
          <w:sz w:val="28"/>
          <w:szCs w:val="28"/>
        </w:rPr>
        <w:t>Apache</w:t>
      </w:r>
      <w:r w:rsidRPr="000C0CFA">
        <w:rPr>
          <w:rFonts w:ascii="Times New Roman" w:hAnsi="Times New Roman"/>
          <w:sz w:val="28"/>
          <w:szCs w:val="28"/>
          <w:lang w:val="ru-RU"/>
        </w:rPr>
        <w:t xml:space="preserve"> </w:t>
      </w:r>
      <w:r w:rsidRPr="000C0CFA">
        <w:rPr>
          <w:rFonts w:ascii="Times New Roman" w:hAnsi="Times New Roman"/>
          <w:sz w:val="28"/>
          <w:szCs w:val="28"/>
        </w:rPr>
        <w:t>POI</w:t>
      </w:r>
      <w:r w:rsidRPr="000C0CFA">
        <w:rPr>
          <w:rFonts w:ascii="Times New Roman" w:hAnsi="Times New Roman"/>
          <w:sz w:val="28"/>
          <w:szCs w:val="28"/>
          <w:lang w:val="ru-RU"/>
        </w:rPr>
        <w:t xml:space="preserve"> - Краткое руководство - </w:t>
      </w:r>
      <w:proofErr w:type="spellStart"/>
      <w:r w:rsidRPr="000C0CFA">
        <w:rPr>
          <w:rFonts w:ascii="Times New Roman" w:hAnsi="Times New Roman"/>
          <w:sz w:val="28"/>
          <w:szCs w:val="28"/>
        </w:rPr>
        <w:t>CoderLessons</w:t>
      </w:r>
      <w:proofErr w:type="spellEnd"/>
      <w:r w:rsidRPr="000C0CFA">
        <w:rPr>
          <w:rFonts w:ascii="Times New Roman" w:hAnsi="Times New Roman"/>
          <w:sz w:val="28"/>
          <w:szCs w:val="28"/>
          <w:lang w:val="ru-RU"/>
        </w:rPr>
        <w:t>.</w:t>
      </w:r>
      <w:r w:rsidRPr="000C0CFA">
        <w:rPr>
          <w:rFonts w:ascii="Times New Roman" w:hAnsi="Times New Roman"/>
          <w:sz w:val="28"/>
          <w:szCs w:val="28"/>
        </w:rPr>
        <w:t>com</w:t>
      </w:r>
      <w:del w:id="1921" w:author="Пользователь" w:date="2022-12-21T12:29:00Z">
        <w:r w:rsidRPr="000C0CFA" w:rsidDel="001877BF">
          <w:rPr>
            <w:rFonts w:ascii="Times New Roman" w:hAnsi="Times New Roman"/>
            <w:sz w:val="28"/>
            <w:szCs w:val="28"/>
            <w:lang w:val="ru-RU"/>
          </w:rPr>
          <w:delText>»</w:delText>
        </w:r>
      </w:del>
      <w:r w:rsidRPr="000C0CFA">
        <w:rPr>
          <w:rFonts w:ascii="Times New Roman" w:hAnsi="Times New Roman"/>
          <w:sz w:val="28"/>
          <w:szCs w:val="28"/>
          <w:lang w:val="ru-RU"/>
        </w:rPr>
        <w:t>, 3 февраль 2019 г</w:t>
      </w:r>
      <w:del w:id="1922" w:author="Пользователь" w:date="2022-12-22T02:48:00Z">
        <w:r w:rsidRPr="000C0CFA" w:rsidDel="005A0097">
          <w:rPr>
            <w:rFonts w:ascii="Times New Roman" w:hAnsi="Times New Roman"/>
            <w:sz w:val="28"/>
            <w:szCs w:val="28"/>
            <w:lang w:val="ru-RU"/>
          </w:rPr>
          <w:delText xml:space="preserve">. </w:delText>
        </w:r>
      </w:del>
      <w:ins w:id="1923" w:author="Пользователь" w:date="2022-12-22T02:48:00Z">
        <w:r w:rsidR="005A0097">
          <w:rPr>
            <w:rFonts w:ascii="Times New Roman" w:hAnsi="Times New Roman"/>
            <w:sz w:val="28"/>
            <w:szCs w:val="28"/>
            <w:lang w:val="ru-RU"/>
          </w:rPr>
          <w:t xml:space="preserve"> : </w:t>
        </w:r>
      </w:ins>
      <w:ins w:id="1924" w:author="Пользователь" w:date="2022-12-21T12:43:00Z">
        <w:r w:rsidR="003E3497" w:rsidRPr="00FC2CDE">
          <w:rPr>
            <w:rFonts w:ascii="Times New Roman" w:hAnsi="Times New Roman"/>
            <w:sz w:val="28"/>
            <w:szCs w:val="28"/>
            <w:shd w:val="clear" w:color="auto" w:fill="FFFFFF"/>
            <w:lang w:val="ru-RU"/>
          </w:rPr>
          <w:t>[</w:t>
        </w:r>
        <w:r w:rsidR="003E3497">
          <w:rPr>
            <w:rFonts w:ascii="Times New Roman" w:hAnsi="Times New Roman"/>
            <w:sz w:val="28"/>
            <w:szCs w:val="28"/>
            <w:shd w:val="clear" w:color="auto" w:fill="FFFFFF"/>
            <w:lang w:val="ru-RU"/>
          </w:rPr>
          <w:t>Электронный ресурс</w:t>
        </w:r>
        <w:r w:rsidR="003E3497" w:rsidRPr="00FC2CDE">
          <w:rPr>
            <w:rFonts w:ascii="Times New Roman" w:hAnsi="Times New Roman"/>
            <w:sz w:val="28"/>
            <w:szCs w:val="28"/>
            <w:shd w:val="clear" w:color="auto" w:fill="FFFFFF"/>
            <w:lang w:val="ru-RU"/>
          </w:rPr>
          <w:t>]</w:t>
        </w:r>
        <w:r w:rsidR="003E3497">
          <w:rPr>
            <w:rFonts w:ascii="Times New Roman" w:hAnsi="Times New Roman"/>
            <w:sz w:val="28"/>
            <w:szCs w:val="28"/>
            <w:shd w:val="clear" w:color="auto" w:fill="FFFFFF"/>
            <w:lang w:val="ru-RU"/>
          </w:rPr>
          <w:t xml:space="preserve"> – </w:t>
        </w:r>
        <w:r w:rsidR="003E3497">
          <w:rPr>
            <w:rFonts w:ascii="Times New Roman" w:hAnsi="Times New Roman"/>
            <w:sz w:val="28"/>
            <w:szCs w:val="28"/>
            <w:shd w:val="clear" w:color="auto" w:fill="FFFFFF"/>
          </w:rPr>
          <w:t>URL</w:t>
        </w:r>
        <w:r w:rsidR="003E3497" w:rsidRPr="00FC2CDE">
          <w:rPr>
            <w:rFonts w:ascii="Times New Roman" w:hAnsi="Times New Roman"/>
            <w:sz w:val="28"/>
            <w:szCs w:val="28"/>
            <w:shd w:val="clear" w:color="auto" w:fill="FFFFFF"/>
            <w:lang w:val="ru-RU"/>
          </w:rPr>
          <w:t>:</w:t>
        </w:r>
        <w:r w:rsidR="003E3497">
          <w:rPr>
            <w:rFonts w:ascii="Times New Roman" w:hAnsi="Times New Roman"/>
            <w:sz w:val="28"/>
            <w:szCs w:val="28"/>
            <w:shd w:val="clear" w:color="auto" w:fill="FFFFFF"/>
            <w:lang w:val="ru-RU"/>
          </w:rPr>
          <w:t xml:space="preserve"> </w:t>
        </w:r>
      </w:ins>
      <w:r w:rsidR="007B250A">
        <w:fldChar w:fldCharType="begin"/>
      </w:r>
      <w:r w:rsidR="007B250A" w:rsidRPr="00331139">
        <w:rPr>
          <w:lang w:val="ru-RU"/>
          <w:rPrChange w:id="1925" w:author="Пользователь" w:date="2022-11-27T18:38:00Z">
            <w:rPr/>
          </w:rPrChange>
        </w:rPr>
        <w:instrText xml:space="preserve"> </w:instrText>
      </w:r>
      <w:r w:rsidR="007B250A">
        <w:instrText>HYPERLINK</w:instrText>
      </w:r>
      <w:r w:rsidR="007B250A" w:rsidRPr="00331139">
        <w:rPr>
          <w:lang w:val="ru-RU"/>
          <w:rPrChange w:id="1926" w:author="Пользователь" w:date="2022-11-27T18:38:00Z">
            <w:rPr/>
          </w:rPrChange>
        </w:rPr>
        <w:instrText xml:space="preserve"> "</w:instrText>
      </w:r>
      <w:r w:rsidR="007B250A">
        <w:instrText>https</w:instrText>
      </w:r>
      <w:r w:rsidR="007B250A" w:rsidRPr="00331139">
        <w:rPr>
          <w:lang w:val="ru-RU"/>
          <w:rPrChange w:id="1927" w:author="Пользователь" w:date="2022-11-27T18:38:00Z">
            <w:rPr/>
          </w:rPrChange>
        </w:rPr>
        <w:instrText>://</w:instrText>
      </w:r>
      <w:r w:rsidR="007B250A">
        <w:instrText>coderlessons</w:instrText>
      </w:r>
      <w:r w:rsidR="007B250A" w:rsidRPr="00331139">
        <w:rPr>
          <w:lang w:val="ru-RU"/>
          <w:rPrChange w:id="1928" w:author="Пользователь" w:date="2022-11-27T18:38:00Z">
            <w:rPr/>
          </w:rPrChange>
        </w:rPr>
        <w:instrText>.</w:instrText>
      </w:r>
      <w:r w:rsidR="007B250A">
        <w:instrText>com</w:instrText>
      </w:r>
      <w:r w:rsidR="007B250A" w:rsidRPr="00331139">
        <w:rPr>
          <w:lang w:val="ru-RU"/>
          <w:rPrChange w:id="1929" w:author="Пользователь" w:date="2022-11-27T18:38:00Z">
            <w:rPr/>
          </w:rPrChange>
        </w:rPr>
        <w:instrText>/</w:instrText>
      </w:r>
      <w:r w:rsidR="007B250A">
        <w:instrText>tutorials</w:instrText>
      </w:r>
      <w:r w:rsidR="007B250A" w:rsidRPr="00331139">
        <w:rPr>
          <w:lang w:val="ru-RU"/>
          <w:rPrChange w:id="1930" w:author="Пользователь" w:date="2022-11-27T18:38:00Z">
            <w:rPr/>
          </w:rPrChange>
        </w:rPr>
        <w:instrText>/</w:instrText>
      </w:r>
      <w:r w:rsidR="007B250A">
        <w:instrText>java</w:instrText>
      </w:r>
      <w:r w:rsidR="007B250A" w:rsidRPr="00331139">
        <w:rPr>
          <w:lang w:val="ru-RU"/>
          <w:rPrChange w:id="1931" w:author="Пользователь" w:date="2022-11-27T18:38:00Z">
            <w:rPr/>
          </w:rPrChange>
        </w:rPr>
        <w:instrText>-</w:instrText>
      </w:r>
      <w:r w:rsidR="007B250A">
        <w:instrText>tekhnologii</w:instrText>
      </w:r>
      <w:r w:rsidR="007B250A" w:rsidRPr="00331139">
        <w:rPr>
          <w:lang w:val="ru-RU"/>
          <w:rPrChange w:id="1932" w:author="Пользователь" w:date="2022-11-27T18:38:00Z">
            <w:rPr/>
          </w:rPrChange>
        </w:rPr>
        <w:instrText>/</w:instrText>
      </w:r>
      <w:r w:rsidR="007B250A">
        <w:instrText>izuchite</w:instrText>
      </w:r>
      <w:r w:rsidR="007B250A" w:rsidRPr="00331139">
        <w:rPr>
          <w:lang w:val="ru-RU"/>
          <w:rPrChange w:id="1933" w:author="Пользователь" w:date="2022-11-27T18:38:00Z">
            <w:rPr/>
          </w:rPrChange>
        </w:rPr>
        <w:instrText>-</w:instrText>
      </w:r>
      <w:r w:rsidR="007B250A">
        <w:instrText>apache</w:instrText>
      </w:r>
      <w:r w:rsidR="007B250A" w:rsidRPr="00331139">
        <w:rPr>
          <w:lang w:val="ru-RU"/>
          <w:rPrChange w:id="1934" w:author="Пользователь" w:date="2022-11-27T18:38:00Z">
            <w:rPr/>
          </w:rPrChange>
        </w:rPr>
        <w:instrText>-</w:instrText>
      </w:r>
      <w:r w:rsidR="007B250A">
        <w:instrText>poi</w:instrText>
      </w:r>
      <w:r w:rsidR="007B250A" w:rsidRPr="00331139">
        <w:rPr>
          <w:lang w:val="ru-RU"/>
          <w:rPrChange w:id="1935" w:author="Пользователь" w:date="2022-11-27T18:38:00Z">
            <w:rPr/>
          </w:rPrChange>
        </w:rPr>
        <w:instrText>/</w:instrText>
      </w:r>
      <w:r w:rsidR="007B250A">
        <w:instrText>apache</w:instrText>
      </w:r>
      <w:r w:rsidR="007B250A" w:rsidRPr="00331139">
        <w:rPr>
          <w:lang w:val="ru-RU"/>
          <w:rPrChange w:id="1936" w:author="Пользователь" w:date="2022-11-27T18:38:00Z">
            <w:rPr/>
          </w:rPrChange>
        </w:rPr>
        <w:instrText>-</w:instrText>
      </w:r>
      <w:r w:rsidR="007B250A">
        <w:instrText>poi</w:instrText>
      </w:r>
      <w:r w:rsidR="007B250A" w:rsidRPr="00331139">
        <w:rPr>
          <w:lang w:val="ru-RU"/>
          <w:rPrChange w:id="1937" w:author="Пользователь" w:date="2022-11-27T18:38:00Z">
            <w:rPr/>
          </w:rPrChange>
        </w:rPr>
        <w:instrText>-</w:instrText>
      </w:r>
      <w:r w:rsidR="007B250A">
        <w:instrText>kratkoe</w:instrText>
      </w:r>
      <w:r w:rsidR="007B250A" w:rsidRPr="00331139">
        <w:rPr>
          <w:lang w:val="ru-RU"/>
          <w:rPrChange w:id="1938" w:author="Пользователь" w:date="2022-11-27T18:38:00Z">
            <w:rPr/>
          </w:rPrChange>
        </w:rPr>
        <w:instrText>-</w:instrText>
      </w:r>
      <w:r w:rsidR="007B250A">
        <w:instrText>rukovodstvo</w:instrText>
      </w:r>
      <w:r w:rsidR="007B250A" w:rsidRPr="00331139">
        <w:rPr>
          <w:lang w:val="ru-RU"/>
          <w:rPrChange w:id="1939" w:author="Пользователь" w:date="2022-11-27T18:38:00Z">
            <w:rPr/>
          </w:rPrChange>
        </w:rPr>
        <w:instrText xml:space="preserve">" </w:instrText>
      </w:r>
      <w:r w:rsidR="007B250A">
        <w:fldChar w:fldCharType="separate"/>
      </w:r>
      <w:r w:rsidRPr="000C0CFA">
        <w:rPr>
          <w:rStyle w:val="afc"/>
          <w:rFonts w:ascii="Times New Roman" w:hAnsi="Times New Roman"/>
          <w:color w:val="auto"/>
          <w:sz w:val="28"/>
          <w:szCs w:val="28"/>
        </w:rPr>
        <w:t>https</w:t>
      </w:r>
      <w:r w:rsidRPr="003E3497">
        <w:rPr>
          <w:rStyle w:val="afc"/>
          <w:rFonts w:ascii="Times New Roman" w:hAnsi="Times New Roman"/>
          <w:color w:val="auto"/>
          <w:sz w:val="28"/>
          <w:szCs w:val="28"/>
          <w:lang w:val="ru-RU"/>
          <w:rPrChange w:id="1940" w:author="Пользователь" w:date="2022-12-21T12:43:00Z">
            <w:rPr>
              <w:rStyle w:val="afc"/>
              <w:rFonts w:ascii="Times New Roman" w:hAnsi="Times New Roman"/>
              <w:color w:val="auto"/>
              <w:sz w:val="28"/>
              <w:szCs w:val="28"/>
            </w:rPr>
          </w:rPrChange>
        </w:rPr>
        <w:t>://</w:t>
      </w:r>
      <w:proofErr w:type="spellStart"/>
      <w:r w:rsidRPr="000C0CFA">
        <w:rPr>
          <w:rStyle w:val="afc"/>
          <w:rFonts w:ascii="Times New Roman" w:hAnsi="Times New Roman"/>
          <w:color w:val="auto"/>
          <w:sz w:val="28"/>
          <w:szCs w:val="28"/>
        </w:rPr>
        <w:t>coderlessons</w:t>
      </w:r>
      <w:proofErr w:type="spellEnd"/>
      <w:r w:rsidRPr="003E3497">
        <w:rPr>
          <w:rStyle w:val="afc"/>
          <w:rFonts w:ascii="Times New Roman" w:hAnsi="Times New Roman"/>
          <w:color w:val="auto"/>
          <w:sz w:val="28"/>
          <w:szCs w:val="28"/>
          <w:lang w:val="ru-RU"/>
          <w:rPrChange w:id="1941" w:author="Пользователь" w:date="2022-12-21T12:43:00Z">
            <w:rPr>
              <w:rStyle w:val="afc"/>
              <w:rFonts w:ascii="Times New Roman" w:hAnsi="Times New Roman"/>
              <w:color w:val="auto"/>
              <w:sz w:val="28"/>
              <w:szCs w:val="28"/>
            </w:rPr>
          </w:rPrChange>
        </w:rPr>
        <w:t>.</w:t>
      </w:r>
      <w:r w:rsidRPr="000C0CFA">
        <w:rPr>
          <w:rStyle w:val="afc"/>
          <w:rFonts w:ascii="Times New Roman" w:hAnsi="Times New Roman"/>
          <w:color w:val="auto"/>
          <w:sz w:val="28"/>
          <w:szCs w:val="28"/>
        </w:rPr>
        <w:t>com</w:t>
      </w:r>
      <w:r w:rsidRPr="003E3497">
        <w:rPr>
          <w:rStyle w:val="afc"/>
          <w:rFonts w:ascii="Times New Roman" w:hAnsi="Times New Roman"/>
          <w:color w:val="auto"/>
          <w:sz w:val="28"/>
          <w:szCs w:val="28"/>
          <w:lang w:val="ru-RU"/>
          <w:rPrChange w:id="1942" w:author="Пользователь" w:date="2022-12-21T12:43:00Z">
            <w:rPr>
              <w:rStyle w:val="afc"/>
              <w:rFonts w:ascii="Times New Roman" w:hAnsi="Times New Roman"/>
              <w:color w:val="auto"/>
              <w:sz w:val="28"/>
              <w:szCs w:val="28"/>
            </w:rPr>
          </w:rPrChange>
        </w:rPr>
        <w:t>/</w:t>
      </w:r>
      <w:r w:rsidRPr="000C0CFA">
        <w:rPr>
          <w:rStyle w:val="afc"/>
          <w:rFonts w:ascii="Times New Roman" w:hAnsi="Times New Roman"/>
          <w:color w:val="auto"/>
          <w:sz w:val="28"/>
          <w:szCs w:val="28"/>
        </w:rPr>
        <w:t>tutorials</w:t>
      </w:r>
      <w:r w:rsidRPr="003E3497">
        <w:rPr>
          <w:rStyle w:val="afc"/>
          <w:rFonts w:ascii="Times New Roman" w:hAnsi="Times New Roman"/>
          <w:color w:val="auto"/>
          <w:sz w:val="28"/>
          <w:szCs w:val="28"/>
          <w:lang w:val="ru-RU"/>
          <w:rPrChange w:id="1943" w:author="Пользователь" w:date="2022-12-21T12:43:00Z">
            <w:rPr>
              <w:rStyle w:val="afc"/>
              <w:rFonts w:ascii="Times New Roman" w:hAnsi="Times New Roman"/>
              <w:color w:val="auto"/>
              <w:sz w:val="28"/>
              <w:szCs w:val="28"/>
            </w:rPr>
          </w:rPrChange>
        </w:rPr>
        <w:t>/</w:t>
      </w:r>
      <w:r w:rsidRPr="000C0CFA">
        <w:rPr>
          <w:rStyle w:val="afc"/>
          <w:rFonts w:ascii="Times New Roman" w:hAnsi="Times New Roman"/>
          <w:color w:val="auto"/>
          <w:sz w:val="28"/>
          <w:szCs w:val="28"/>
        </w:rPr>
        <w:t>java</w:t>
      </w:r>
      <w:r w:rsidRPr="003E3497">
        <w:rPr>
          <w:rStyle w:val="afc"/>
          <w:rFonts w:ascii="Times New Roman" w:hAnsi="Times New Roman"/>
          <w:color w:val="auto"/>
          <w:sz w:val="28"/>
          <w:szCs w:val="28"/>
          <w:lang w:val="ru-RU"/>
          <w:rPrChange w:id="1944" w:author="Пользователь" w:date="2022-12-21T12:43:00Z">
            <w:rPr>
              <w:rStyle w:val="afc"/>
              <w:rFonts w:ascii="Times New Roman" w:hAnsi="Times New Roman"/>
              <w:color w:val="auto"/>
              <w:sz w:val="28"/>
              <w:szCs w:val="28"/>
            </w:rPr>
          </w:rPrChange>
        </w:rPr>
        <w:t>-</w:t>
      </w:r>
      <w:proofErr w:type="spellStart"/>
      <w:r w:rsidRPr="000C0CFA">
        <w:rPr>
          <w:rStyle w:val="afc"/>
          <w:rFonts w:ascii="Times New Roman" w:hAnsi="Times New Roman"/>
          <w:color w:val="auto"/>
          <w:sz w:val="28"/>
          <w:szCs w:val="28"/>
        </w:rPr>
        <w:t>tekhnologii</w:t>
      </w:r>
      <w:proofErr w:type="spellEnd"/>
      <w:r w:rsidRPr="003E3497">
        <w:rPr>
          <w:rStyle w:val="afc"/>
          <w:rFonts w:ascii="Times New Roman" w:hAnsi="Times New Roman"/>
          <w:color w:val="auto"/>
          <w:sz w:val="28"/>
          <w:szCs w:val="28"/>
          <w:lang w:val="ru-RU"/>
          <w:rPrChange w:id="1945" w:author="Пользователь" w:date="2022-12-21T12:43:00Z">
            <w:rPr>
              <w:rStyle w:val="afc"/>
              <w:rFonts w:ascii="Times New Roman" w:hAnsi="Times New Roman"/>
              <w:color w:val="auto"/>
              <w:sz w:val="28"/>
              <w:szCs w:val="28"/>
            </w:rPr>
          </w:rPrChange>
        </w:rPr>
        <w:t>/</w:t>
      </w:r>
      <w:proofErr w:type="spellStart"/>
      <w:r w:rsidRPr="000C0CFA">
        <w:rPr>
          <w:rStyle w:val="afc"/>
          <w:rFonts w:ascii="Times New Roman" w:hAnsi="Times New Roman"/>
          <w:color w:val="auto"/>
          <w:sz w:val="28"/>
          <w:szCs w:val="28"/>
        </w:rPr>
        <w:t>izuchite</w:t>
      </w:r>
      <w:proofErr w:type="spellEnd"/>
      <w:r w:rsidRPr="003E3497">
        <w:rPr>
          <w:rStyle w:val="afc"/>
          <w:rFonts w:ascii="Times New Roman" w:hAnsi="Times New Roman"/>
          <w:color w:val="auto"/>
          <w:sz w:val="28"/>
          <w:szCs w:val="28"/>
          <w:lang w:val="ru-RU"/>
          <w:rPrChange w:id="1946" w:author="Пользователь" w:date="2022-12-21T12:43:00Z">
            <w:rPr>
              <w:rStyle w:val="afc"/>
              <w:rFonts w:ascii="Times New Roman" w:hAnsi="Times New Roman"/>
              <w:color w:val="auto"/>
              <w:sz w:val="28"/>
              <w:szCs w:val="28"/>
            </w:rPr>
          </w:rPrChange>
        </w:rPr>
        <w:t>-</w:t>
      </w:r>
      <w:r w:rsidRPr="000C0CFA">
        <w:rPr>
          <w:rStyle w:val="afc"/>
          <w:rFonts w:ascii="Times New Roman" w:hAnsi="Times New Roman"/>
          <w:color w:val="auto"/>
          <w:sz w:val="28"/>
          <w:szCs w:val="28"/>
        </w:rPr>
        <w:t>apache</w:t>
      </w:r>
      <w:r w:rsidRPr="003E3497">
        <w:rPr>
          <w:rStyle w:val="afc"/>
          <w:rFonts w:ascii="Times New Roman" w:hAnsi="Times New Roman"/>
          <w:color w:val="auto"/>
          <w:sz w:val="28"/>
          <w:szCs w:val="28"/>
          <w:lang w:val="ru-RU"/>
          <w:rPrChange w:id="1947" w:author="Пользователь" w:date="2022-12-21T12:43:00Z">
            <w:rPr>
              <w:rStyle w:val="afc"/>
              <w:rFonts w:ascii="Times New Roman" w:hAnsi="Times New Roman"/>
              <w:color w:val="auto"/>
              <w:sz w:val="28"/>
              <w:szCs w:val="28"/>
            </w:rPr>
          </w:rPrChange>
        </w:rPr>
        <w:t>-</w:t>
      </w:r>
      <w:r w:rsidRPr="000C0CFA">
        <w:rPr>
          <w:rStyle w:val="afc"/>
          <w:rFonts w:ascii="Times New Roman" w:hAnsi="Times New Roman"/>
          <w:color w:val="auto"/>
          <w:sz w:val="28"/>
          <w:szCs w:val="28"/>
        </w:rPr>
        <w:t>poi</w:t>
      </w:r>
      <w:r w:rsidRPr="003E3497">
        <w:rPr>
          <w:rStyle w:val="afc"/>
          <w:rFonts w:ascii="Times New Roman" w:hAnsi="Times New Roman"/>
          <w:color w:val="auto"/>
          <w:sz w:val="28"/>
          <w:szCs w:val="28"/>
          <w:lang w:val="ru-RU"/>
          <w:rPrChange w:id="1948" w:author="Пользователь" w:date="2022-12-21T12:43:00Z">
            <w:rPr>
              <w:rStyle w:val="afc"/>
              <w:rFonts w:ascii="Times New Roman" w:hAnsi="Times New Roman"/>
              <w:color w:val="auto"/>
              <w:sz w:val="28"/>
              <w:szCs w:val="28"/>
            </w:rPr>
          </w:rPrChange>
        </w:rPr>
        <w:t>/</w:t>
      </w:r>
      <w:r w:rsidRPr="000C0CFA">
        <w:rPr>
          <w:rStyle w:val="afc"/>
          <w:rFonts w:ascii="Times New Roman" w:hAnsi="Times New Roman"/>
          <w:color w:val="auto"/>
          <w:sz w:val="28"/>
          <w:szCs w:val="28"/>
        </w:rPr>
        <w:t>apache</w:t>
      </w:r>
      <w:r w:rsidRPr="003E3497">
        <w:rPr>
          <w:rStyle w:val="afc"/>
          <w:rFonts w:ascii="Times New Roman" w:hAnsi="Times New Roman"/>
          <w:color w:val="auto"/>
          <w:sz w:val="28"/>
          <w:szCs w:val="28"/>
          <w:lang w:val="ru-RU"/>
          <w:rPrChange w:id="1949" w:author="Пользователь" w:date="2022-12-21T12:43:00Z">
            <w:rPr>
              <w:rStyle w:val="afc"/>
              <w:rFonts w:ascii="Times New Roman" w:hAnsi="Times New Roman"/>
              <w:color w:val="auto"/>
              <w:sz w:val="28"/>
              <w:szCs w:val="28"/>
            </w:rPr>
          </w:rPrChange>
        </w:rPr>
        <w:t>-</w:t>
      </w:r>
      <w:r w:rsidRPr="000C0CFA">
        <w:rPr>
          <w:rStyle w:val="afc"/>
          <w:rFonts w:ascii="Times New Roman" w:hAnsi="Times New Roman"/>
          <w:color w:val="auto"/>
          <w:sz w:val="28"/>
          <w:szCs w:val="28"/>
        </w:rPr>
        <w:t>poi</w:t>
      </w:r>
      <w:r w:rsidRPr="003E3497">
        <w:rPr>
          <w:rStyle w:val="afc"/>
          <w:rFonts w:ascii="Times New Roman" w:hAnsi="Times New Roman"/>
          <w:color w:val="auto"/>
          <w:sz w:val="28"/>
          <w:szCs w:val="28"/>
          <w:lang w:val="ru-RU"/>
          <w:rPrChange w:id="1950" w:author="Пользователь" w:date="2022-12-21T12:43:00Z">
            <w:rPr>
              <w:rStyle w:val="afc"/>
              <w:rFonts w:ascii="Times New Roman" w:hAnsi="Times New Roman"/>
              <w:color w:val="auto"/>
              <w:sz w:val="28"/>
              <w:szCs w:val="28"/>
            </w:rPr>
          </w:rPrChange>
        </w:rPr>
        <w:t>-</w:t>
      </w:r>
      <w:proofErr w:type="spellStart"/>
      <w:r w:rsidRPr="000C0CFA">
        <w:rPr>
          <w:rStyle w:val="afc"/>
          <w:rFonts w:ascii="Times New Roman" w:hAnsi="Times New Roman"/>
          <w:color w:val="auto"/>
          <w:sz w:val="28"/>
          <w:szCs w:val="28"/>
        </w:rPr>
        <w:t>kratkoe</w:t>
      </w:r>
      <w:proofErr w:type="spellEnd"/>
      <w:r w:rsidRPr="003E3497">
        <w:rPr>
          <w:rStyle w:val="afc"/>
          <w:rFonts w:ascii="Times New Roman" w:hAnsi="Times New Roman"/>
          <w:color w:val="auto"/>
          <w:sz w:val="28"/>
          <w:szCs w:val="28"/>
          <w:lang w:val="ru-RU"/>
          <w:rPrChange w:id="1951" w:author="Пользователь" w:date="2022-12-21T12:43:00Z">
            <w:rPr>
              <w:rStyle w:val="afc"/>
              <w:rFonts w:ascii="Times New Roman" w:hAnsi="Times New Roman"/>
              <w:color w:val="auto"/>
              <w:sz w:val="28"/>
              <w:szCs w:val="28"/>
            </w:rPr>
          </w:rPrChange>
        </w:rPr>
        <w:t>-</w:t>
      </w:r>
      <w:proofErr w:type="spellStart"/>
      <w:r w:rsidRPr="000C0CFA">
        <w:rPr>
          <w:rStyle w:val="afc"/>
          <w:rFonts w:ascii="Times New Roman" w:hAnsi="Times New Roman"/>
          <w:color w:val="auto"/>
          <w:sz w:val="28"/>
          <w:szCs w:val="28"/>
        </w:rPr>
        <w:t>rukovodstvo</w:t>
      </w:r>
      <w:proofErr w:type="spellEnd"/>
      <w:r w:rsidR="007B250A">
        <w:rPr>
          <w:rStyle w:val="afc"/>
          <w:rFonts w:ascii="Times New Roman" w:hAnsi="Times New Roman"/>
          <w:color w:val="auto"/>
          <w:sz w:val="28"/>
          <w:szCs w:val="28"/>
        </w:rPr>
        <w:fldChar w:fldCharType="end"/>
      </w:r>
      <w:commentRangeEnd w:id="1794"/>
      <w:r w:rsidR="000A6D11">
        <w:rPr>
          <w:rStyle w:val="afff4"/>
          <w:rFonts w:ascii="Times New Roman" w:hAnsi="Times New Roman"/>
          <w:lang w:val="ru-RU"/>
        </w:rPr>
        <w:commentReference w:id="1794"/>
      </w:r>
      <w:ins w:id="1952" w:author="Пользователь" w:date="2022-12-21T12:44:00Z">
        <w:r w:rsidR="003E3497" w:rsidRPr="003E3497">
          <w:rPr>
            <w:rStyle w:val="afc"/>
            <w:rFonts w:ascii="Times New Roman" w:hAnsi="Times New Roman"/>
            <w:color w:val="auto"/>
            <w:sz w:val="28"/>
            <w:szCs w:val="28"/>
            <w:lang w:val="ru-RU"/>
            <w:rPrChange w:id="1953" w:author="Пользователь" w:date="2022-12-21T12:44:00Z">
              <w:rPr>
                <w:rStyle w:val="afc"/>
                <w:rFonts w:ascii="Times New Roman" w:hAnsi="Times New Roman"/>
                <w:color w:val="auto"/>
                <w:sz w:val="28"/>
                <w:szCs w:val="28"/>
              </w:rPr>
            </w:rPrChange>
          </w:rPr>
          <w:t xml:space="preserve"> </w:t>
        </w:r>
        <w:r w:rsidR="003E3497">
          <w:rPr>
            <w:rFonts w:ascii="Times New Roman" w:hAnsi="Times New Roman"/>
            <w:sz w:val="28"/>
            <w:szCs w:val="28"/>
            <w:lang w:val="ru-RU"/>
          </w:rPr>
          <w:t>(дата обращения: 21.12.2022)</w:t>
        </w:r>
        <w:r w:rsidR="003E3497" w:rsidRPr="00FC2CDE">
          <w:rPr>
            <w:rFonts w:ascii="Times New Roman" w:hAnsi="Times New Roman"/>
            <w:sz w:val="28"/>
            <w:szCs w:val="28"/>
            <w:lang w:val="ru-RU"/>
          </w:rPr>
          <w:t>;</w:t>
        </w:r>
      </w:ins>
      <w:bookmarkStart w:id="1954" w:name="_GoBack"/>
      <w:bookmarkEnd w:id="1920"/>
      <w:bookmarkEnd w:id="1954"/>
    </w:p>
    <w:p w14:paraId="3FC118AD" w14:textId="3EA254FE" w:rsidR="001877BF" w:rsidRPr="001877BF" w:rsidRDefault="001877BF" w:rsidP="003E3497">
      <w:pPr>
        <w:pStyle w:val="afff9"/>
        <w:numPr>
          <w:ilvl w:val="0"/>
          <w:numId w:val="31"/>
        </w:numPr>
        <w:spacing w:line="360" w:lineRule="auto"/>
        <w:rPr>
          <w:rFonts w:ascii="Times New Roman" w:hAnsi="Times New Roman"/>
          <w:sz w:val="28"/>
          <w:szCs w:val="28"/>
          <w:lang w:val="ru-RU"/>
          <w:rPrChange w:id="1955" w:author="Пользователь" w:date="2022-12-21T12:30:00Z">
            <w:rPr>
              <w:rFonts w:ascii="Times New Roman" w:hAnsi="Times New Roman"/>
              <w:sz w:val="28"/>
              <w:szCs w:val="28"/>
            </w:rPr>
          </w:rPrChange>
        </w:rPr>
      </w:pPr>
      <w:bookmarkStart w:id="1956" w:name="_Ref122520575"/>
      <w:ins w:id="1957" w:author="Пользователь" w:date="2022-12-21T12:30:00Z">
        <w:r w:rsidRPr="001877BF">
          <w:rPr>
            <w:rFonts w:ascii="Times New Roman" w:hAnsi="Times New Roman"/>
            <w:sz w:val="28"/>
            <w:szCs w:val="28"/>
            <w:lang w:val="ru-RU"/>
          </w:rPr>
          <w:t xml:space="preserve">Кофе-брейк #185. Подробное руководство по </w:t>
        </w:r>
        <w:proofErr w:type="spellStart"/>
        <w:r w:rsidRPr="001877BF">
          <w:rPr>
            <w:rFonts w:ascii="Times New Roman" w:hAnsi="Times New Roman"/>
            <w:sz w:val="28"/>
            <w:szCs w:val="28"/>
            <w:lang w:val="ru-RU"/>
          </w:rPr>
          <w:t>Java</w:t>
        </w:r>
        <w:proofErr w:type="spellEnd"/>
        <w:r w:rsidRPr="001877BF">
          <w:rPr>
            <w:rFonts w:ascii="Times New Roman" w:hAnsi="Times New Roman"/>
            <w:sz w:val="28"/>
            <w:szCs w:val="28"/>
            <w:lang w:val="ru-RU"/>
          </w:rPr>
          <w:t xml:space="preserve"> </w:t>
        </w:r>
        <w:proofErr w:type="spellStart"/>
        <w:r w:rsidRPr="001877BF">
          <w:rPr>
            <w:rFonts w:ascii="Times New Roman" w:hAnsi="Times New Roman"/>
            <w:sz w:val="28"/>
            <w:szCs w:val="28"/>
            <w:lang w:val="ru-RU"/>
          </w:rPr>
          <w:t>Collection</w:t>
        </w:r>
        <w:proofErr w:type="spellEnd"/>
        <w:r w:rsidRPr="001877BF">
          <w:rPr>
            <w:rFonts w:ascii="Times New Roman" w:hAnsi="Times New Roman"/>
            <w:sz w:val="28"/>
            <w:szCs w:val="28"/>
            <w:lang w:val="ru-RU"/>
          </w:rPr>
          <w:t xml:space="preserve"> </w:t>
        </w:r>
        <w:proofErr w:type="spellStart"/>
        <w:r w:rsidRPr="001877BF">
          <w:rPr>
            <w:rFonts w:ascii="Times New Roman" w:hAnsi="Times New Roman"/>
            <w:sz w:val="28"/>
            <w:szCs w:val="28"/>
            <w:lang w:val="ru-RU"/>
          </w:rPr>
          <w:t>Framework</w:t>
        </w:r>
        <w:proofErr w:type="spellEnd"/>
        <w:r>
          <w:rPr>
            <w:rFonts w:ascii="Times New Roman" w:hAnsi="Times New Roman"/>
            <w:sz w:val="28"/>
            <w:szCs w:val="28"/>
            <w:lang w:val="ru-RU"/>
          </w:rPr>
          <w:t xml:space="preserve">, </w:t>
        </w:r>
        <w:r w:rsidRPr="001877BF">
          <w:rPr>
            <w:rFonts w:ascii="Times New Roman" w:hAnsi="Times New Roman"/>
            <w:sz w:val="28"/>
            <w:szCs w:val="28"/>
            <w:lang w:val="ru-RU"/>
          </w:rPr>
          <w:t xml:space="preserve">15 декабря </w:t>
        </w:r>
        <w:proofErr w:type="gramStart"/>
        <w:r w:rsidRPr="001877BF">
          <w:rPr>
            <w:rFonts w:ascii="Times New Roman" w:hAnsi="Times New Roman"/>
            <w:sz w:val="28"/>
            <w:szCs w:val="28"/>
            <w:lang w:val="ru-RU"/>
          </w:rPr>
          <w:t>2022</w:t>
        </w:r>
      </w:ins>
      <w:ins w:id="1958" w:author="Пользователь" w:date="2022-12-22T02:48:00Z">
        <w:r w:rsidR="005A0097">
          <w:rPr>
            <w:rFonts w:ascii="Times New Roman" w:hAnsi="Times New Roman"/>
            <w:sz w:val="28"/>
            <w:szCs w:val="28"/>
            <w:lang w:val="ru-RU"/>
          </w:rPr>
          <w:t xml:space="preserve"> :</w:t>
        </w:r>
      </w:ins>
      <w:proofErr w:type="gramEnd"/>
      <w:ins w:id="1959" w:author="Пользователь" w:date="2022-12-21T12:42:00Z">
        <w:r w:rsidR="003E3497">
          <w:rPr>
            <w:rFonts w:ascii="Times New Roman" w:hAnsi="Times New Roman"/>
            <w:sz w:val="28"/>
            <w:szCs w:val="28"/>
            <w:lang w:val="ru-RU"/>
          </w:rPr>
          <w:t xml:space="preserve"> </w:t>
        </w:r>
      </w:ins>
      <w:ins w:id="1960" w:author="Пользователь" w:date="2022-12-21T12:43:00Z">
        <w:r w:rsidR="003E3497" w:rsidRPr="00FC2CDE">
          <w:rPr>
            <w:rFonts w:ascii="Times New Roman" w:hAnsi="Times New Roman"/>
            <w:sz w:val="28"/>
            <w:szCs w:val="28"/>
            <w:shd w:val="clear" w:color="auto" w:fill="FFFFFF"/>
            <w:lang w:val="ru-RU"/>
          </w:rPr>
          <w:t>[</w:t>
        </w:r>
        <w:r w:rsidR="003E3497">
          <w:rPr>
            <w:rFonts w:ascii="Times New Roman" w:hAnsi="Times New Roman"/>
            <w:sz w:val="28"/>
            <w:szCs w:val="28"/>
            <w:shd w:val="clear" w:color="auto" w:fill="FFFFFF"/>
            <w:lang w:val="ru-RU"/>
          </w:rPr>
          <w:t>Электронный ресурс</w:t>
        </w:r>
        <w:r w:rsidR="003E3497" w:rsidRPr="00FC2CDE">
          <w:rPr>
            <w:rFonts w:ascii="Times New Roman" w:hAnsi="Times New Roman"/>
            <w:sz w:val="28"/>
            <w:szCs w:val="28"/>
            <w:shd w:val="clear" w:color="auto" w:fill="FFFFFF"/>
            <w:lang w:val="ru-RU"/>
          </w:rPr>
          <w:t>]</w:t>
        </w:r>
        <w:r w:rsidR="003E3497">
          <w:rPr>
            <w:rFonts w:ascii="Times New Roman" w:hAnsi="Times New Roman"/>
            <w:sz w:val="28"/>
            <w:szCs w:val="28"/>
            <w:shd w:val="clear" w:color="auto" w:fill="FFFFFF"/>
            <w:lang w:val="ru-RU"/>
          </w:rPr>
          <w:t xml:space="preserve"> – </w:t>
        </w:r>
        <w:r w:rsidR="003E3497">
          <w:rPr>
            <w:rFonts w:ascii="Times New Roman" w:hAnsi="Times New Roman"/>
            <w:sz w:val="28"/>
            <w:szCs w:val="28"/>
            <w:shd w:val="clear" w:color="auto" w:fill="FFFFFF"/>
          </w:rPr>
          <w:t>URL</w:t>
        </w:r>
        <w:r w:rsidR="003E3497" w:rsidRPr="00FC2CDE">
          <w:rPr>
            <w:rFonts w:ascii="Times New Roman" w:hAnsi="Times New Roman"/>
            <w:sz w:val="28"/>
            <w:szCs w:val="28"/>
            <w:shd w:val="clear" w:color="auto" w:fill="FFFFFF"/>
            <w:lang w:val="ru-RU"/>
          </w:rPr>
          <w:t>:</w:t>
        </w:r>
        <w:r w:rsidR="003E3497">
          <w:rPr>
            <w:rFonts w:ascii="Times New Roman" w:hAnsi="Times New Roman"/>
            <w:sz w:val="28"/>
            <w:szCs w:val="28"/>
            <w:shd w:val="clear" w:color="auto" w:fill="FFFFFF"/>
            <w:lang w:val="ru-RU"/>
          </w:rPr>
          <w:t xml:space="preserve"> </w:t>
        </w:r>
      </w:ins>
      <w:ins w:id="1961" w:author="Пользователь" w:date="2022-12-21T12:45:00Z">
        <w:r w:rsidR="003E3497" w:rsidRPr="003E3497">
          <w:rPr>
            <w:rFonts w:ascii="Times New Roman" w:hAnsi="Times New Roman"/>
            <w:sz w:val="28"/>
            <w:szCs w:val="28"/>
            <w:shd w:val="clear" w:color="auto" w:fill="FFFFFF"/>
            <w:lang w:val="ru-RU"/>
          </w:rPr>
          <w:lastRenderedPageBreak/>
          <w:t>https://javarush.com/groups/posts/3986-kofe-breyk-185-podrobnoe-rukovodstvo-po-java-collection-framework</w:t>
        </w:r>
      </w:ins>
      <w:ins w:id="1962" w:author="Пользователь" w:date="2022-12-21T20:50:00Z">
        <w:r w:rsidR="007668A7" w:rsidRPr="007668A7">
          <w:rPr>
            <w:rFonts w:ascii="Times New Roman" w:hAnsi="Times New Roman"/>
            <w:sz w:val="28"/>
            <w:szCs w:val="28"/>
            <w:shd w:val="clear" w:color="auto" w:fill="FFFFFF"/>
            <w:lang w:val="ru-RU"/>
            <w:rPrChange w:id="1963" w:author="Пользователь" w:date="2022-12-21T20:50:00Z">
              <w:rPr>
                <w:rFonts w:ascii="Times New Roman" w:hAnsi="Times New Roman"/>
                <w:sz w:val="28"/>
                <w:szCs w:val="28"/>
                <w:shd w:val="clear" w:color="auto" w:fill="FFFFFF"/>
              </w:rPr>
            </w:rPrChange>
          </w:rPr>
          <w:t xml:space="preserve"> </w:t>
        </w:r>
      </w:ins>
      <w:ins w:id="1964" w:author="Пользователь" w:date="2022-12-21T12:44:00Z">
        <w:r w:rsidR="003E3497" w:rsidRPr="003E3497">
          <w:rPr>
            <w:rFonts w:ascii="Times New Roman" w:hAnsi="Times New Roman"/>
            <w:sz w:val="28"/>
            <w:szCs w:val="28"/>
            <w:shd w:val="clear" w:color="auto" w:fill="FFFFFF"/>
            <w:lang w:val="ru-RU"/>
            <w:rPrChange w:id="1965" w:author="Пользователь" w:date="2022-12-21T12:45:00Z">
              <w:rPr>
                <w:rFonts w:ascii="Times New Roman" w:hAnsi="Times New Roman"/>
                <w:sz w:val="28"/>
                <w:szCs w:val="28"/>
                <w:shd w:val="clear" w:color="auto" w:fill="FFFFFF"/>
              </w:rPr>
            </w:rPrChange>
          </w:rPr>
          <w:t xml:space="preserve"> </w:t>
        </w:r>
      </w:ins>
      <w:ins w:id="1966" w:author="Пользователь" w:date="2022-12-21T12:45:00Z">
        <w:r w:rsidR="003E3497">
          <w:rPr>
            <w:rFonts w:ascii="Times New Roman" w:hAnsi="Times New Roman"/>
            <w:sz w:val="28"/>
            <w:szCs w:val="28"/>
            <w:lang w:val="ru-RU"/>
          </w:rPr>
          <w:t>(дата обращения: 21.12.2022)</w:t>
        </w:r>
        <w:r w:rsidR="003E3497" w:rsidRPr="00FC2CDE">
          <w:rPr>
            <w:rFonts w:ascii="Times New Roman" w:hAnsi="Times New Roman"/>
            <w:sz w:val="28"/>
            <w:szCs w:val="28"/>
            <w:lang w:val="ru-RU"/>
          </w:rPr>
          <w:t>;</w:t>
        </w:r>
      </w:ins>
      <w:bookmarkEnd w:id="1956"/>
    </w:p>
    <w:p w14:paraId="79E3707D" w14:textId="031C6931" w:rsidR="000C0CFA" w:rsidRPr="001877BF" w:rsidRDefault="000C0CFA" w:rsidP="009269B7">
      <w:pPr>
        <w:pStyle w:val="afff9"/>
        <w:spacing w:line="360" w:lineRule="auto"/>
        <w:rPr>
          <w:rFonts w:ascii="Times New Roman" w:hAnsi="Times New Roman"/>
          <w:sz w:val="28"/>
          <w:szCs w:val="28"/>
          <w:lang w:val="ru-RU"/>
          <w:rPrChange w:id="1967" w:author="Пользователь" w:date="2022-12-21T12:30:00Z">
            <w:rPr>
              <w:rFonts w:ascii="Times New Roman" w:hAnsi="Times New Roman"/>
              <w:sz w:val="28"/>
              <w:szCs w:val="28"/>
            </w:rPr>
          </w:rPrChange>
        </w:rPr>
      </w:pPr>
    </w:p>
    <w:p w14:paraId="73FC3418" w14:textId="2BDDB0C0" w:rsidR="000C0CFA" w:rsidRPr="001877BF" w:rsidRDefault="000C0CFA" w:rsidP="009269B7">
      <w:pPr>
        <w:pStyle w:val="afff9"/>
        <w:spacing w:line="360" w:lineRule="auto"/>
        <w:rPr>
          <w:rFonts w:ascii="Times New Roman" w:hAnsi="Times New Roman"/>
          <w:sz w:val="28"/>
          <w:szCs w:val="28"/>
          <w:lang w:val="ru-RU"/>
          <w:rPrChange w:id="1968" w:author="Пользователь" w:date="2022-12-21T12:30:00Z">
            <w:rPr>
              <w:rFonts w:ascii="Times New Roman" w:hAnsi="Times New Roman"/>
              <w:sz w:val="28"/>
              <w:szCs w:val="28"/>
            </w:rPr>
          </w:rPrChange>
        </w:rPr>
      </w:pPr>
    </w:p>
    <w:p w14:paraId="72D27A02" w14:textId="7529D099" w:rsidR="000C0CFA" w:rsidRPr="001877BF" w:rsidRDefault="000C0CFA" w:rsidP="009269B7">
      <w:pPr>
        <w:pStyle w:val="afff9"/>
        <w:spacing w:line="360" w:lineRule="auto"/>
        <w:rPr>
          <w:rFonts w:ascii="Times New Roman" w:hAnsi="Times New Roman"/>
          <w:sz w:val="28"/>
          <w:szCs w:val="28"/>
          <w:lang w:val="ru-RU"/>
          <w:rPrChange w:id="1969" w:author="Пользователь" w:date="2022-12-21T12:30:00Z">
            <w:rPr>
              <w:rFonts w:ascii="Times New Roman" w:hAnsi="Times New Roman"/>
              <w:sz w:val="28"/>
              <w:szCs w:val="28"/>
            </w:rPr>
          </w:rPrChange>
        </w:rPr>
      </w:pPr>
    </w:p>
    <w:p w14:paraId="60346103" w14:textId="196313A7" w:rsidR="000C0CFA" w:rsidRPr="001877BF" w:rsidRDefault="000C0CFA" w:rsidP="009269B7">
      <w:pPr>
        <w:pStyle w:val="afff9"/>
        <w:spacing w:line="360" w:lineRule="auto"/>
        <w:rPr>
          <w:rFonts w:ascii="Times New Roman" w:hAnsi="Times New Roman"/>
          <w:sz w:val="28"/>
          <w:szCs w:val="28"/>
          <w:lang w:val="ru-RU"/>
          <w:rPrChange w:id="1970" w:author="Пользователь" w:date="2022-12-21T12:30:00Z">
            <w:rPr>
              <w:rFonts w:ascii="Times New Roman" w:hAnsi="Times New Roman"/>
              <w:sz w:val="28"/>
              <w:szCs w:val="28"/>
            </w:rPr>
          </w:rPrChange>
        </w:rPr>
      </w:pPr>
    </w:p>
    <w:p w14:paraId="08F5B035" w14:textId="7A0F051E" w:rsidR="000C0CFA" w:rsidRPr="001877BF" w:rsidRDefault="000C0CFA" w:rsidP="009269B7">
      <w:pPr>
        <w:pStyle w:val="afff9"/>
        <w:spacing w:line="360" w:lineRule="auto"/>
        <w:rPr>
          <w:rFonts w:ascii="Times New Roman" w:hAnsi="Times New Roman"/>
          <w:sz w:val="28"/>
          <w:szCs w:val="28"/>
          <w:lang w:val="ru-RU"/>
          <w:rPrChange w:id="1971" w:author="Пользователь" w:date="2022-12-21T12:30:00Z">
            <w:rPr>
              <w:rFonts w:ascii="Times New Roman" w:hAnsi="Times New Roman"/>
              <w:sz w:val="28"/>
              <w:szCs w:val="28"/>
            </w:rPr>
          </w:rPrChange>
        </w:rPr>
      </w:pPr>
      <w:r w:rsidRPr="001877BF">
        <w:rPr>
          <w:rFonts w:ascii="Times New Roman" w:hAnsi="Times New Roman"/>
          <w:sz w:val="28"/>
          <w:szCs w:val="28"/>
          <w:lang w:val="ru-RU"/>
          <w:rPrChange w:id="1972" w:author="Пользователь" w:date="2022-12-21T12:30:00Z">
            <w:rPr>
              <w:rFonts w:ascii="Times New Roman" w:hAnsi="Times New Roman"/>
              <w:sz w:val="28"/>
              <w:szCs w:val="28"/>
            </w:rPr>
          </w:rPrChange>
        </w:rPr>
        <w:br w:type="page"/>
      </w:r>
    </w:p>
    <w:p w14:paraId="2D444EC1" w14:textId="77777777" w:rsidR="000C0CFA" w:rsidRPr="001877BF" w:rsidRDefault="000C0CFA" w:rsidP="009269B7">
      <w:pPr>
        <w:pStyle w:val="afff9"/>
        <w:spacing w:line="360" w:lineRule="auto"/>
        <w:rPr>
          <w:rFonts w:ascii="Times New Roman" w:hAnsi="Times New Roman"/>
          <w:sz w:val="28"/>
          <w:szCs w:val="28"/>
          <w:lang w:val="ru-RU"/>
          <w:rPrChange w:id="1973" w:author="Пользователь" w:date="2022-12-21T12:30:00Z">
            <w:rPr>
              <w:rFonts w:ascii="Times New Roman" w:hAnsi="Times New Roman"/>
              <w:sz w:val="28"/>
              <w:szCs w:val="28"/>
            </w:rPr>
          </w:rPrChange>
        </w:rPr>
      </w:pPr>
    </w:p>
    <w:p w14:paraId="187CE39B" w14:textId="3F0E0721" w:rsidR="0070692A" w:rsidRPr="0070692A" w:rsidRDefault="0070692A" w:rsidP="009269B7">
      <w:pPr>
        <w:pStyle w:val="12"/>
      </w:pPr>
      <w:r>
        <w:t>П</w:t>
      </w:r>
      <w:r w:rsidRPr="0070692A">
        <w:t>риложение</w:t>
      </w:r>
      <w:bookmarkEnd w:id="1793"/>
    </w:p>
    <w:tbl>
      <w:tblPr>
        <w:tblStyle w:val="aa"/>
        <w:tblW w:w="0" w:type="auto"/>
        <w:tblInd w:w="0" w:type="dxa"/>
        <w:tblLook w:val="04A0" w:firstRow="1" w:lastRow="0" w:firstColumn="1" w:lastColumn="0" w:noHBand="0" w:noVBand="1"/>
      </w:tblPr>
      <w:tblGrid>
        <w:gridCol w:w="9962"/>
      </w:tblGrid>
      <w:tr w:rsidR="000C0CFA" w:rsidRPr="005A0097" w14:paraId="7C61A094" w14:textId="77777777" w:rsidTr="000C0CFA">
        <w:tc>
          <w:tcPr>
            <w:tcW w:w="9962" w:type="dxa"/>
          </w:tcPr>
          <w:p w14:paraId="0E696558" w14:textId="1D648E03" w:rsidR="000C0CFA" w:rsidRPr="005A0097" w:rsidRDefault="000C0CFA" w:rsidP="009269B7">
            <w:pPr>
              <w:jc w:val="center"/>
              <w:rPr>
                <w:szCs w:val="28"/>
                <w:lang w:val="en-US"/>
              </w:rPr>
            </w:pPr>
            <w:r w:rsidRPr="005A0097">
              <w:rPr>
                <w:szCs w:val="28"/>
              </w:rPr>
              <w:t xml:space="preserve">Класс </w:t>
            </w:r>
            <w:r w:rsidRPr="005A0097">
              <w:rPr>
                <w:szCs w:val="28"/>
                <w:lang w:val="en-US"/>
              </w:rPr>
              <w:t>Time</w:t>
            </w:r>
          </w:p>
        </w:tc>
      </w:tr>
      <w:tr w:rsidR="000C0CFA" w:rsidRPr="005A0097" w14:paraId="484EF2AD" w14:textId="77777777" w:rsidTr="000C0CFA">
        <w:tc>
          <w:tcPr>
            <w:tcW w:w="9962" w:type="dxa"/>
          </w:tcPr>
          <w:p w14:paraId="1FF0BA58" w14:textId="77777777" w:rsidR="00046F53" w:rsidRPr="005A0097" w:rsidRDefault="00046F53" w:rsidP="00046F53">
            <w:pPr>
              <w:spacing w:line="240" w:lineRule="auto"/>
              <w:ind w:firstLine="0"/>
              <w:jc w:val="left"/>
              <w:rPr>
                <w:ins w:id="1974" w:author="Пользователь" w:date="2022-12-22T02:18:00Z"/>
                <w:szCs w:val="28"/>
                <w:lang w:val="en-US"/>
                <w:rPrChange w:id="1975" w:author="Пользователь" w:date="2022-12-22T02:42:00Z">
                  <w:rPr>
                    <w:ins w:id="1976" w:author="Пользователь" w:date="2022-12-22T02:18:00Z"/>
                    <w:sz w:val="24"/>
                  </w:rPr>
                </w:rPrChange>
              </w:rPr>
            </w:pPr>
            <w:ins w:id="1977" w:author="Пользователь" w:date="2022-12-22T02:18:00Z">
              <w:r w:rsidRPr="005A0097">
                <w:rPr>
                  <w:i/>
                  <w:iCs/>
                  <w:color w:val="CC7832"/>
                  <w:szCs w:val="28"/>
                  <w:lang w:val="en-US"/>
                  <w:rPrChange w:id="1978" w:author="Пользователь" w:date="2022-12-22T02:42:00Z">
                    <w:rPr>
                      <w:rFonts w:ascii="Courier New" w:hAnsi="Courier New" w:cs="Courier New"/>
                      <w:i/>
                      <w:iCs/>
                      <w:color w:val="CC7832"/>
                      <w:sz w:val="22"/>
                      <w:szCs w:val="22"/>
                    </w:rPr>
                  </w:rPrChange>
                </w:rPr>
                <w:t xml:space="preserve">package </w:t>
              </w:r>
              <w:proofErr w:type="spellStart"/>
              <w:r w:rsidRPr="005A0097">
                <w:rPr>
                  <w:i/>
                  <w:iCs/>
                  <w:color w:val="A9B7C6"/>
                  <w:szCs w:val="28"/>
                  <w:lang w:val="en-US"/>
                  <w:rPrChange w:id="1979" w:author="Пользователь" w:date="2022-12-22T02:42:00Z">
                    <w:rPr>
                      <w:rFonts w:ascii="Courier New" w:hAnsi="Courier New" w:cs="Courier New"/>
                      <w:i/>
                      <w:iCs/>
                      <w:color w:val="A9B7C6"/>
                      <w:sz w:val="22"/>
                      <w:szCs w:val="22"/>
                    </w:rPr>
                  </w:rPrChange>
                </w:rPr>
                <w:t>LaBa.One</w:t>
              </w:r>
              <w:proofErr w:type="spellEnd"/>
              <w:r w:rsidRPr="005A0097">
                <w:rPr>
                  <w:i/>
                  <w:iCs/>
                  <w:color w:val="CC7832"/>
                  <w:szCs w:val="28"/>
                  <w:lang w:val="en-US"/>
                  <w:rPrChange w:id="1980" w:author="Пользователь" w:date="2022-12-22T02:42:00Z">
                    <w:rPr>
                      <w:rFonts w:ascii="Courier New" w:hAnsi="Courier New" w:cs="Courier New"/>
                      <w:i/>
                      <w:iCs/>
                      <w:color w:val="CC7832"/>
                      <w:sz w:val="22"/>
                      <w:szCs w:val="22"/>
                    </w:rPr>
                  </w:rPrChange>
                </w:rPr>
                <w:t>;</w:t>
              </w:r>
            </w:ins>
          </w:p>
          <w:p w14:paraId="712974EB" w14:textId="77777777" w:rsidR="00046F53" w:rsidRPr="005A0097" w:rsidRDefault="00046F53" w:rsidP="00046F53">
            <w:pPr>
              <w:spacing w:line="240" w:lineRule="auto"/>
              <w:ind w:firstLine="0"/>
              <w:jc w:val="left"/>
              <w:rPr>
                <w:ins w:id="1981" w:author="Пользователь" w:date="2022-12-22T02:18:00Z"/>
                <w:szCs w:val="28"/>
                <w:lang w:val="en-US"/>
                <w:rPrChange w:id="1982" w:author="Пользователь" w:date="2022-12-22T02:42:00Z">
                  <w:rPr>
                    <w:ins w:id="1983" w:author="Пользователь" w:date="2022-12-22T02:18:00Z"/>
                    <w:sz w:val="24"/>
                  </w:rPr>
                </w:rPrChange>
              </w:rPr>
            </w:pPr>
          </w:p>
          <w:p w14:paraId="5E7748FD" w14:textId="77777777" w:rsidR="00046F53" w:rsidRPr="005A0097" w:rsidRDefault="00046F53" w:rsidP="00046F53">
            <w:pPr>
              <w:spacing w:line="240" w:lineRule="auto"/>
              <w:ind w:firstLine="0"/>
              <w:jc w:val="left"/>
              <w:rPr>
                <w:ins w:id="1984" w:author="Пользователь" w:date="2022-12-22T02:18:00Z"/>
                <w:szCs w:val="28"/>
                <w:lang w:val="en-US"/>
                <w:rPrChange w:id="1985" w:author="Пользователь" w:date="2022-12-22T02:42:00Z">
                  <w:rPr>
                    <w:ins w:id="1986" w:author="Пользователь" w:date="2022-12-22T02:18:00Z"/>
                    <w:sz w:val="24"/>
                  </w:rPr>
                </w:rPrChange>
              </w:rPr>
            </w:pPr>
            <w:ins w:id="1987" w:author="Пользователь" w:date="2022-12-22T02:18:00Z">
              <w:r w:rsidRPr="005A0097">
                <w:rPr>
                  <w:i/>
                  <w:iCs/>
                  <w:color w:val="CC7832"/>
                  <w:szCs w:val="28"/>
                  <w:lang w:val="en-US"/>
                  <w:rPrChange w:id="1988" w:author="Пользователь" w:date="2022-12-22T02:42:00Z">
                    <w:rPr>
                      <w:rFonts w:ascii="Courier New" w:hAnsi="Courier New" w:cs="Courier New"/>
                      <w:i/>
                      <w:iCs/>
                      <w:color w:val="CC7832"/>
                      <w:sz w:val="22"/>
                      <w:szCs w:val="22"/>
                    </w:rPr>
                  </w:rPrChange>
                </w:rPr>
                <w:t xml:space="preserve">import </w:t>
              </w:r>
              <w:proofErr w:type="spellStart"/>
              <w:proofErr w:type="gramStart"/>
              <w:r w:rsidRPr="005A0097">
                <w:rPr>
                  <w:i/>
                  <w:iCs/>
                  <w:color w:val="A9B7C6"/>
                  <w:szCs w:val="28"/>
                  <w:lang w:val="en-US"/>
                  <w:rPrChange w:id="1989" w:author="Пользователь" w:date="2022-12-22T02:42:00Z">
                    <w:rPr>
                      <w:rFonts w:ascii="Courier New" w:hAnsi="Courier New" w:cs="Courier New"/>
                      <w:i/>
                      <w:iCs/>
                      <w:color w:val="A9B7C6"/>
                      <w:sz w:val="22"/>
                      <w:szCs w:val="22"/>
                    </w:rPr>
                  </w:rPrChange>
                </w:rPr>
                <w:t>java.util</w:t>
              </w:r>
              <w:proofErr w:type="gramEnd"/>
              <w:r w:rsidRPr="005A0097">
                <w:rPr>
                  <w:i/>
                  <w:iCs/>
                  <w:color w:val="A9B7C6"/>
                  <w:szCs w:val="28"/>
                  <w:lang w:val="en-US"/>
                  <w:rPrChange w:id="1990" w:author="Пользователь" w:date="2022-12-22T02:42:00Z">
                    <w:rPr>
                      <w:rFonts w:ascii="Courier New" w:hAnsi="Courier New" w:cs="Courier New"/>
                      <w:i/>
                      <w:iCs/>
                      <w:color w:val="A9B7C6"/>
                      <w:sz w:val="22"/>
                      <w:szCs w:val="22"/>
                    </w:rPr>
                  </w:rPrChange>
                </w:rPr>
                <w:t>.ArrayList</w:t>
              </w:r>
              <w:proofErr w:type="spellEnd"/>
              <w:r w:rsidRPr="005A0097">
                <w:rPr>
                  <w:i/>
                  <w:iCs/>
                  <w:color w:val="CC7832"/>
                  <w:szCs w:val="28"/>
                  <w:lang w:val="en-US"/>
                  <w:rPrChange w:id="1991" w:author="Пользователь" w:date="2022-12-22T02:42:00Z">
                    <w:rPr>
                      <w:rFonts w:ascii="Courier New" w:hAnsi="Courier New" w:cs="Courier New"/>
                      <w:i/>
                      <w:iCs/>
                      <w:color w:val="CC7832"/>
                      <w:sz w:val="22"/>
                      <w:szCs w:val="22"/>
                    </w:rPr>
                  </w:rPrChange>
                </w:rPr>
                <w:t>;</w:t>
              </w:r>
            </w:ins>
          </w:p>
          <w:p w14:paraId="21380839" w14:textId="77777777" w:rsidR="00046F53" w:rsidRPr="005A0097" w:rsidRDefault="00046F53" w:rsidP="00046F53">
            <w:pPr>
              <w:spacing w:line="240" w:lineRule="auto"/>
              <w:ind w:firstLine="0"/>
              <w:jc w:val="left"/>
              <w:rPr>
                <w:ins w:id="1992" w:author="Пользователь" w:date="2022-12-22T02:18:00Z"/>
                <w:szCs w:val="28"/>
                <w:lang w:val="en-US"/>
                <w:rPrChange w:id="1993" w:author="Пользователь" w:date="2022-12-22T02:42:00Z">
                  <w:rPr>
                    <w:ins w:id="1994" w:author="Пользователь" w:date="2022-12-22T02:18:00Z"/>
                    <w:sz w:val="24"/>
                  </w:rPr>
                </w:rPrChange>
              </w:rPr>
            </w:pPr>
            <w:ins w:id="1995" w:author="Пользователь" w:date="2022-12-22T02:18:00Z">
              <w:r w:rsidRPr="005A0097">
                <w:rPr>
                  <w:i/>
                  <w:iCs/>
                  <w:color w:val="CC7832"/>
                  <w:szCs w:val="28"/>
                  <w:lang w:val="en-US"/>
                  <w:rPrChange w:id="1996" w:author="Пользователь" w:date="2022-12-22T02:42:00Z">
                    <w:rPr>
                      <w:rFonts w:ascii="Courier New" w:hAnsi="Courier New" w:cs="Courier New"/>
                      <w:i/>
                      <w:iCs/>
                      <w:color w:val="CC7832"/>
                      <w:sz w:val="22"/>
                      <w:szCs w:val="22"/>
                    </w:rPr>
                  </w:rPrChange>
                </w:rPr>
                <w:t xml:space="preserve">import </w:t>
              </w:r>
              <w:proofErr w:type="spellStart"/>
              <w:proofErr w:type="gramStart"/>
              <w:r w:rsidRPr="005A0097">
                <w:rPr>
                  <w:i/>
                  <w:iCs/>
                  <w:color w:val="A9B7C6"/>
                  <w:szCs w:val="28"/>
                  <w:lang w:val="en-US"/>
                  <w:rPrChange w:id="1997" w:author="Пользователь" w:date="2022-12-22T02:42:00Z">
                    <w:rPr>
                      <w:rFonts w:ascii="Courier New" w:hAnsi="Courier New" w:cs="Courier New"/>
                      <w:i/>
                      <w:iCs/>
                      <w:color w:val="A9B7C6"/>
                      <w:sz w:val="22"/>
                      <w:szCs w:val="22"/>
                    </w:rPr>
                  </w:rPrChange>
                </w:rPr>
                <w:t>java.util</w:t>
              </w:r>
              <w:proofErr w:type="gramEnd"/>
              <w:r w:rsidRPr="005A0097">
                <w:rPr>
                  <w:i/>
                  <w:iCs/>
                  <w:color w:val="A9B7C6"/>
                  <w:szCs w:val="28"/>
                  <w:lang w:val="en-US"/>
                  <w:rPrChange w:id="1998" w:author="Пользователь" w:date="2022-12-22T02:42:00Z">
                    <w:rPr>
                      <w:rFonts w:ascii="Courier New" w:hAnsi="Courier New" w:cs="Courier New"/>
                      <w:i/>
                      <w:iCs/>
                      <w:color w:val="A9B7C6"/>
                      <w:sz w:val="22"/>
                      <w:szCs w:val="22"/>
                    </w:rPr>
                  </w:rPrChange>
                </w:rPr>
                <w:t>.List</w:t>
              </w:r>
              <w:proofErr w:type="spellEnd"/>
              <w:r w:rsidRPr="005A0097">
                <w:rPr>
                  <w:i/>
                  <w:iCs/>
                  <w:color w:val="CC7832"/>
                  <w:szCs w:val="28"/>
                  <w:lang w:val="en-US"/>
                  <w:rPrChange w:id="1999" w:author="Пользователь" w:date="2022-12-22T02:42:00Z">
                    <w:rPr>
                      <w:rFonts w:ascii="Courier New" w:hAnsi="Courier New" w:cs="Courier New"/>
                      <w:i/>
                      <w:iCs/>
                      <w:color w:val="CC7832"/>
                      <w:sz w:val="22"/>
                      <w:szCs w:val="22"/>
                    </w:rPr>
                  </w:rPrChange>
                </w:rPr>
                <w:t>;</w:t>
              </w:r>
            </w:ins>
          </w:p>
          <w:p w14:paraId="7DA04546" w14:textId="77777777" w:rsidR="00046F53" w:rsidRPr="005A0097" w:rsidRDefault="00046F53" w:rsidP="00046F53">
            <w:pPr>
              <w:spacing w:line="240" w:lineRule="auto"/>
              <w:ind w:firstLine="0"/>
              <w:jc w:val="left"/>
              <w:rPr>
                <w:ins w:id="2000" w:author="Пользователь" w:date="2022-12-22T02:18:00Z"/>
                <w:szCs w:val="28"/>
                <w:lang w:val="en-US"/>
                <w:rPrChange w:id="2001" w:author="Пользователь" w:date="2022-12-22T02:42:00Z">
                  <w:rPr>
                    <w:ins w:id="2002" w:author="Пользователь" w:date="2022-12-22T02:18:00Z"/>
                    <w:sz w:val="24"/>
                  </w:rPr>
                </w:rPrChange>
              </w:rPr>
            </w:pPr>
            <w:ins w:id="2003" w:author="Пользователь" w:date="2022-12-22T02:18:00Z">
              <w:r w:rsidRPr="005A0097">
                <w:rPr>
                  <w:i/>
                  <w:iCs/>
                  <w:color w:val="CC7832"/>
                  <w:szCs w:val="28"/>
                  <w:lang w:val="en-US"/>
                  <w:rPrChange w:id="2004" w:author="Пользователь" w:date="2022-12-22T02:42:00Z">
                    <w:rPr>
                      <w:rFonts w:ascii="Courier New" w:hAnsi="Courier New" w:cs="Courier New"/>
                      <w:i/>
                      <w:iCs/>
                      <w:color w:val="CC7832"/>
                      <w:sz w:val="22"/>
                      <w:szCs w:val="22"/>
                    </w:rPr>
                  </w:rPrChange>
                </w:rPr>
                <w:t xml:space="preserve">import </w:t>
              </w:r>
              <w:proofErr w:type="spellStart"/>
              <w:proofErr w:type="gramStart"/>
              <w:r w:rsidRPr="005A0097">
                <w:rPr>
                  <w:i/>
                  <w:iCs/>
                  <w:color w:val="A9B7C6"/>
                  <w:szCs w:val="28"/>
                  <w:lang w:val="en-US"/>
                  <w:rPrChange w:id="2005" w:author="Пользователь" w:date="2022-12-22T02:42:00Z">
                    <w:rPr>
                      <w:rFonts w:ascii="Courier New" w:hAnsi="Courier New" w:cs="Courier New"/>
                      <w:i/>
                      <w:iCs/>
                      <w:color w:val="A9B7C6"/>
                      <w:sz w:val="22"/>
                      <w:szCs w:val="22"/>
                    </w:rPr>
                  </w:rPrChange>
                </w:rPr>
                <w:t>java.util</w:t>
              </w:r>
              <w:proofErr w:type="gramEnd"/>
              <w:r w:rsidRPr="005A0097">
                <w:rPr>
                  <w:i/>
                  <w:iCs/>
                  <w:color w:val="A9B7C6"/>
                  <w:szCs w:val="28"/>
                  <w:lang w:val="en-US"/>
                  <w:rPrChange w:id="2006" w:author="Пользователь" w:date="2022-12-22T02:42:00Z">
                    <w:rPr>
                      <w:rFonts w:ascii="Courier New" w:hAnsi="Courier New" w:cs="Courier New"/>
                      <w:i/>
                      <w:iCs/>
                      <w:color w:val="A9B7C6"/>
                      <w:sz w:val="22"/>
                      <w:szCs w:val="22"/>
                    </w:rPr>
                  </w:rPrChange>
                </w:rPr>
                <w:t>.UUID</w:t>
              </w:r>
              <w:proofErr w:type="spellEnd"/>
              <w:r w:rsidRPr="005A0097">
                <w:rPr>
                  <w:i/>
                  <w:iCs/>
                  <w:color w:val="CC7832"/>
                  <w:szCs w:val="28"/>
                  <w:lang w:val="en-US"/>
                  <w:rPrChange w:id="2007" w:author="Пользователь" w:date="2022-12-22T02:42:00Z">
                    <w:rPr>
                      <w:rFonts w:ascii="Courier New" w:hAnsi="Courier New" w:cs="Courier New"/>
                      <w:i/>
                      <w:iCs/>
                      <w:color w:val="CC7832"/>
                      <w:sz w:val="22"/>
                      <w:szCs w:val="22"/>
                    </w:rPr>
                  </w:rPrChange>
                </w:rPr>
                <w:t>;</w:t>
              </w:r>
            </w:ins>
          </w:p>
          <w:p w14:paraId="088E9514" w14:textId="77777777" w:rsidR="00046F53" w:rsidRPr="005A0097" w:rsidRDefault="00046F53" w:rsidP="00046F53">
            <w:pPr>
              <w:spacing w:line="240" w:lineRule="auto"/>
              <w:ind w:firstLine="0"/>
              <w:jc w:val="left"/>
              <w:rPr>
                <w:ins w:id="2008" w:author="Пользователь" w:date="2022-12-22T02:18:00Z"/>
                <w:szCs w:val="28"/>
                <w:lang w:val="en-US"/>
                <w:rPrChange w:id="2009" w:author="Пользователь" w:date="2022-12-22T02:42:00Z">
                  <w:rPr>
                    <w:ins w:id="2010" w:author="Пользователь" w:date="2022-12-22T02:18:00Z"/>
                    <w:sz w:val="24"/>
                  </w:rPr>
                </w:rPrChange>
              </w:rPr>
            </w:pPr>
            <w:ins w:id="2011" w:author="Пользователь" w:date="2022-12-22T02:18:00Z">
              <w:r w:rsidRPr="005A0097">
                <w:rPr>
                  <w:i/>
                  <w:iCs/>
                  <w:color w:val="CC7832"/>
                  <w:szCs w:val="28"/>
                  <w:lang w:val="en-US"/>
                  <w:rPrChange w:id="2012" w:author="Пользователь" w:date="2022-12-22T02:42:00Z">
                    <w:rPr>
                      <w:rFonts w:ascii="Courier New" w:hAnsi="Courier New" w:cs="Courier New"/>
                      <w:i/>
                      <w:iCs/>
                      <w:color w:val="CC7832"/>
                      <w:sz w:val="22"/>
                      <w:szCs w:val="22"/>
                    </w:rPr>
                  </w:rPrChange>
                </w:rPr>
                <w:t xml:space="preserve">import </w:t>
              </w:r>
              <w:proofErr w:type="spellStart"/>
              <w:proofErr w:type="gramStart"/>
              <w:r w:rsidRPr="005A0097">
                <w:rPr>
                  <w:i/>
                  <w:iCs/>
                  <w:color w:val="A9B7C6"/>
                  <w:szCs w:val="28"/>
                  <w:lang w:val="en-US"/>
                  <w:rPrChange w:id="2013" w:author="Пользователь" w:date="2022-12-22T02:42:00Z">
                    <w:rPr>
                      <w:rFonts w:ascii="Courier New" w:hAnsi="Courier New" w:cs="Courier New"/>
                      <w:i/>
                      <w:iCs/>
                      <w:color w:val="A9B7C6"/>
                      <w:sz w:val="22"/>
                      <w:szCs w:val="22"/>
                    </w:rPr>
                  </w:rPrChange>
                </w:rPr>
                <w:t>java.time</w:t>
              </w:r>
              <w:proofErr w:type="gramEnd"/>
              <w:r w:rsidRPr="005A0097">
                <w:rPr>
                  <w:i/>
                  <w:iCs/>
                  <w:color w:val="A9B7C6"/>
                  <w:szCs w:val="28"/>
                  <w:lang w:val="en-US"/>
                  <w:rPrChange w:id="2014" w:author="Пользователь" w:date="2022-12-22T02:42:00Z">
                    <w:rPr>
                      <w:rFonts w:ascii="Courier New" w:hAnsi="Courier New" w:cs="Courier New"/>
                      <w:i/>
                      <w:iCs/>
                      <w:color w:val="A9B7C6"/>
                      <w:sz w:val="22"/>
                      <w:szCs w:val="22"/>
                    </w:rPr>
                  </w:rPrChange>
                </w:rPr>
                <w:t>.LocalDate</w:t>
              </w:r>
              <w:proofErr w:type="spellEnd"/>
              <w:r w:rsidRPr="005A0097">
                <w:rPr>
                  <w:i/>
                  <w:iCs/>
                  <w:color w:val="CC7832"/>
                  <w:szCs w:val="28"/>
                  <w:lang w:val="en-US"/>
                  <w:rPrChange w:id="2015" w:author="Пользователь" w:date="2022-12-22T02:42:00Z">
                    <w:rPr>
                      <w:rFonts w:ascii="Courier New" w:hAnsi="Courier New" w:cs="Courier New"/>
                      <w:i/>
                      <w:iCs/>
                      <w:color w:val="CC7832"/>
                      <w:sz w:val="22"/>
                      <w:szCs w:val="22"/>
                    </w:rPr>
                  </w:rPrChange>
                </w:rPr>
                <w:t>;</w:t>
              </w:r>
            </w:ins>
          </w:p>
          <w:p w14:paraId="60F9E37A" w14:textId="77777777" w:rsidR="00046F53" w:rsidRPr="005A0097" w:rsidRDefault="00046F53" w:rsidP="00046F53">
            <w:pPr>
              <w:spacing w:line="240" w:lineRule="auto"/>
              <w:ind w:firstLine="0"/>
              <w:jc w:val="left"/>
              <w:rPr>
                <w:ins w:id="2016" w:author="Пользователь" w:date="2022-12-22T02:18:00Z"/>
                <w:szCs w:val="28"/>
                <w:lang w:val="en-US"/>
                <w:rPrChange w:id="2017" w:author="Пользователь" w:date="2022-12-22T02:42:00Z">
                  <w:rPr>
                    <w:ins w:id="2018" w:author="Пользователь" w:date="2022-12-22T02:18:00Z"/>
                    <w:sz w:val="24"/>
                  </w:rPr>
                </w:rPrChange>
              </w:rPr>
            </w:pPr>
            <w:ins w:id="2019" w:author="Пользователь" w:date="2022-12-22T02:18:00Z">
              <w:r w:rsidRPr="005A0097">
                <w:rPr>
                  <w:i/>
                  <w:iCs/>
                  <w:color w:val="CC7832"/>
                  <w:szCs w:val="28"/>
                  <w:lang w:val="en-US"/>
                  <w:rPrChange w:id="2020" w:author="Пользователь" w:date="2022-12-22T02:42:00Z">
                    <w:rPr>
                      <w:rFonts w:ascii="Courier New" w:hAnsi="Courier New" w:cs="Courier New"/>
                      <w:i/>
                      <w:iCs/>
                      <w:color w:val="CC7832"/>
                      <w:sz w:val="22"/>
                      <w:szCs w:val="22"/>
                    </w:rPr>
                  </w:rPrChange>
                </w:rPr>
                <w:t xml:space="preserve">import </w:t>
              </w:r>
              <w:proofErr w:type="spellStart"/>
              <w:proofErr w:type="gramStart"/>
              <w:r w:rsidRPr="005A0097">
                <w:rPr>
                  <w:i/>
                  <w:iCs/>
                  <w:color w:val="A9B7C6"/>
                  <w:szCs w:val="28"/>
                  <w:lang w:val="en-US"/>
                  <w:rPrChange w:id="2021" w:author="Пользователь" w:date="2022-12-22T02:42:00Z">
                    <w:rPr>
                      <w:rFonts w:ascii="Courier New" w:hAnsi="Courier New" w:cs="Courier New"/>
                      <w:i/>
                      <w:iCs/>
                      <w:color w:val="A9B7C6"/>
                      <w:sz w:val="22"/>
                      <w:szCs w:val="22"/>
                    </w:rPr>
                  </w:rPrChange>
                </w:rPr>
                <w:t>java.time</w:t>
              </w:r>
              <w:proofErr w:type="spellEnd"/>
              <w:proofErr w:type="gramEnd"/>
              <w:r w:rsidRPr="005A0097">
                <w:rPr>
                  <w:i/>
                  <w:iCs/>
                  <w:color w:val="A9B7C6"/>
                  <w:szCs w:val="28"/>
                  <w:lang w:val="en-US"/>
                  <w:rPrChange w:id="2022" w:author="Пользователь" w:date="2022-12-22T02:42:00Z">
                    <w:rPr>
                      <w:rFonts w:ascii="Courier New" w:hAnsi="Courier New" w:cs="Courier New"/>
                      <w:i/>
                      <w:iCs/>
                      <w:color w:val="A9B7C6"/>
                      <w:sz w:val="22"/>
                      <w:szCs w:val="22"/>
                    </w:rPr>
                  </w:rPrChange>
                </w:rPr>
                <w:t>.*</w:t>
              </w:r>
              <w:r w:rsidRPr="005A0097">
                <w:rPr>
                  <w:i/>
                  <w:iCs/>
                  <w:color w:val="CC7832"/>
                  <w:szCs w:val="28"/>
                  <w:lang w:val="en-US"/>
                  <w:rPrChange w:id="2023" w:author="Пользователь" w:date="2022-12-22T02:42:00Z">
                    <w:rPr>
                      <w:rFonts w:ascii="Courier New" w:hAnsi="Courier New" w:cs="Courier New"/>
                      <w:i/>
                      <w:iCs/>
                      <w:color w:val="CC7832"/>
                      <w:sz w:val="22"/>
                      <w:szCs w:val="22"/>
                    </w:rPr>
                  </w:rPrChange>
                </w:rPr>
                <w:t>;</w:t>
              </w:r>
            </w:ins>
          </w:p>
          <w:p w14:paraId="6D989689" w14:textId="77777777" w:rsidR="00046F53" w:rsidRPr="005A0097" w:rsidRDefault="00046F53" w:rsidP="00046F53">
            <w:pPr>
              <w:spacing w:line="240" w:lineRule="auto"/>
              <w:ind w:firstLine="0"/>
              <w:jc w:val="left"/>
              <w:rPr>
                <w:ins w:id="2024" w:author="Пользователь" w:date="2022-12-22T02:18:00Z"/>
                <w:szCs w:val="28"/>
                <w:lang w:val="en-US"/>
                <w:rPrChange w:id="2025" w:author="Пользователь" w:date="2022-12-22T02:42:00Z">
                  <w:rPr>
                    <w:ins w:id="2026" w:author="Пользователь" w:date="2022-12-22T02:18:00Z"/>
                    <w:sz w:val="24"/>
                  </w:rPr>
                </w:rPrChange>
              </w:rPr>
            </w:pPr>
          </w:p>
          <w:p w14:paraId="11D3F019" w14:textId="77777777" w:rsidR="00046F53" w:rsidRPr="005A0097" w:rsidRDefault="00046F53" w:rsidP="00046F53">
            <w:pPr>
              <w:spacing w:line="240" w:lineRule="auto"/>
              <w:ind w:firstLine="0"/>
              <w:jc w:val="left"/>
              <w:rPr>
                <w:ins w:id="2027" w:author="Пользователь" w:date="2022-12-22T02:18:00Z"/>
                <w:szCs w:val="28"/>
                <w:rPrChange w:id="2028" w:author="Пользователь" w:date="2022-12-22T02:42:00Z">
                  <w:rPr>
                    <w:ins w:id="2029" w:author="Пользователь" w:date="2022-12-22T02:18:00Z"/>
                    <w:sz w:val="24"/>
                  </w:rPr>
                </w:rPrChange>
              </w:rPr>
            </w:pPr>
            <w:ins w:id="2030" w:author="Пользователь" w:date="2022-12-22T02:18:00Z">
              <w:r w:rsidRPr="005A0097">
                <w:rPr>
                  <w:i/>
                  <w:iCs/>
                  <w:color w:val="629755"/>
                  <w:szCs w:val="28"/>
                  <w:rPrChange w:id="2031" w:author="Пользователь" w:date="2022-12-22T02:42:00Z">
                    <w:rPr>
                      <w:rFonts w:ascii="Courier New" w:hAnsi="Courier New" w:cs="Courier New"/>
                      <w:i/>
                      <w:iCs/>
                      <w:color w:val="629755"/>
                      <w:sz w:val="22"/>
                      <w:szCs w:val="22"/>
                    </w:rPr>
                  </w:rPrChange>
                </w:rPr>
                <w:t>/******************************************</w:t>
              </w:r>
            </w:ins>
          </w:p>
          <w:p w14:paraId="0AAE98F8" w14:textId="77777777" w:rsidR="00046F53" w:rsidRPr="005A0097" w:rsidRDefault="00046F53" w:rsidP="00046F53">
            <w:pPr>
              <w:spacing w:line="240" w:lineRule="auto"/>
              <w:ind w:firstLine="0"/>
              <w:jc w:val="left"/>
              <w:rPr>
                <w:ins w:id="2032" w:author="Пользователь" w:date="2022-12-22T02:18:00Z"/>
                <w:szCs w:val="28"/>
                <w:rPrChange w:id="2033" w:author="Пользователь" w:date="2022-12-22T02:42:00Z">
                  <w:rPr>
                    <w:ins w:id="2034" w:author="Пользователь" w:date="2022-12-22T02:18:00Z"/>
                    <w:sz w:val="24"/>
                  </w:rPr>
                </w:rPrChange>
              </w:rPr>
            </w:pPr>
            <w:ins w:id="2035" w:author="Пользователь" w:date="2022-12-22T02:18:00Z">
              <w:r w:rsidRPr="005A0097">
                <w:rPr>
                  <w:i/>
                  <w:iCs/>
                  <w:color w:val="629755"/>
                  <w:szCs w:val="28"/>
                  <w:rPrChange w:id="2036" w:author="Пользователь" w:date="2022-12-22T02:42:00Z">
                    <w:rPr>
                      <w:rFonts w:ascii="Courier New" w:hAnsi="Courier New" w:cs="Courier New"/>
                      <w:i/>
                      <w:iCs/>
                      <w:color w:val="629755"/>
                      <w:sz w:val="22"/>
                      <w:szCs w:val="22"/>
                    </w:rPr>
                  </w:rPrChange>
                </w:rPr>
                <w:t>* Класс дата.                            *</w:t>
              </w:r>
            </w:ins>
          </w:p>
          <w:p w14:paraId="672F2A2C" w14:textId="77777777" w:rsidR="00046F53" w:rsidRPr="005A0097" w:rsidRDefault="00046F53" w:rsidP="00046F53">
            <w:pPr>
              <w:spacing w:line="240" w:lineRule="auto"/>
              <w:ind w:firstLine="0"/>
              <w:jc w:val="left"/>
              <w:rPr>
                <w:ins w:id="2037" w:author="Пользователь" w:date="2022-12-22T02:18:00Z"/>
                <w:szCs w:val="28"/>
                <w:lang w:val="en-US"/>
                <w:rPrChange w:id="2038" w:author="Пользователь" w:date="2022-12-22T02:42:00Z">
                  <w:rPr>
                    <w:ins w:id="2039" w:author="Пользователь" w:date="2022-12-22T02:18:00Z"/>
                    <w:sz w:val="24"/>
                  </w:rPr>
                </w:rPrChange>
              </w:rPr>
            </w:pPr>
            <w:ins w:id="2040" w:author="Пользователь" w:date="2022-12-22T02:18:00Z">
              <w:r w:rsidRPr="005A0097">
                <w:rPr>
                  <w:i/>
                  <w:iCs/>
                  <w:color w:val="629755"/>
                  <w:szCs w:val="28"/>
                  <w:rPrChange w:id="2041" w:author="Пользователь" w:date="2022-12-22T02:42:00Z">
                    <w:rPr>
                      <w:rFonts w:ascii="Courier New" w:hAnsi="Courier New" w:cs="Courier New"/>
                      <w:i/>
                      <w:iCs/>
                      <w:color w:val="629755"/>
                      <w:sz w:val="22"/>
                      <w:szCs w:val="22"/>
                    </w:rPr>
                  </w:rPrChange>
                </w:rPr>
                <w:t xml:space="preserve">* </w:t>
              </w:r>
              <w:r w:rsidRPr="005A0097">
                <w:rPr>
                  <w:b/>
                  <w:bCs/>
                  <w:i/>
                  <w:iCs/>
                  <w:color w:val="629755"/>
                  <w:szCs w:val="28"/>
                  <w:rPrChange w:id="2042" w:author="Пользователь" w:date="2022-12-22T02:42:00Z">
                    <w:rPr>
                      <w:rFonts w:ascii="Courier New" w:hAnsi="Courier New" w:cs="Courier New"/>
                      <w:b/>
                      <w:bCs/>
                      <w:i/>
                      <w:iCs/>
                      <w:color w:val="629755"/>
                      <w:sz w:val="22"/>
                      <w:szCs w:val="22"/>
                    </w:rPr>
                  </w:rPrChange>
                </w:rPr>
                <w:t>@</w:t>
              </w:r>
              <w:proofErr w:type="spellStart"/>
              <w:r w:rsidRPr="005A0097">
                <w:rPr>
                  <w:b/>
                  <w:bCs/>
                  <w:i/>
                  <w:iCs/>
                  <w:color w:val="629755"/>
                  <w:szCs w:val="28"/>
                  <w:rPrChange w:id="2043" w:author="Пользователь" w:date="2022-12-22T02:42:00Z">
                    <w:rPr>
                      <w:rFonts w:ascii="Courier New" w:hAnsi="Courier New" w:cs="Courier New"/>
                      <w:b/>
                      <w:bCs/>
                      <w:i/>
                      <w:iCs/>
                      <w:color w:val="629755"/>
                      <w:sz w:val="22"/>
                      <w:szCs w:val="22"/>
                    </w:rPr>
                  </w:rPrChange>
                </w:rPr>
                <w:t>autor</w:t>
              </w:r>
              <w:proofErr w:type="spellEnd"/>
              <w:r w:rsidRPr="005A0097">
                <w:rPr>
                  <w:b/>
                  <w:bCs/>
                  <w:i/>
                  <w:iCs/>
                  <w:color w:val="629755"/>
                  <w:szCs w:val="28"/>
                  <w:rPrChange w:id="2044" w:author="Пользователь" w:date="2022-12-22T02:42:00Z">
                    <w:rPr>
                      <w:rFonts w:ascii="Courier New" w:hAnsi="Courier New" w:cs="Courier New"/>
                      <w:b/>
                      <w:bCs/>
                      <w:i/>
                      <w:iCs/>
                      <w:color w:val="629755"/>
                      <w:sz w:val="22"/>
                      <w:szCs w:val="22"/>
                    </w:rPr>
                  </w:rPrChange>
                </w:rPr>
                <w:t xml:space="preserve"> </w:t>
              </w:r>
              <w:r w:rsidRPr="005A0097">
                <w:rPr>
                  <w:i/>
                  <w:iCs/>
                  <w:color w:val="629755"/>
                  <w:szCs w:val="28"/>
                  <w:rPrChange w:id="2045" w:author="Пользователь" w:date="2022-12-22T02:42:00Z">
                    <w:rPr>
                      <w:rFonts w:ascii="Courier New" w:hAnsi="Courier New" w:cs="Courier New"/>
                      <w:i/>
                      <w:iCs/>
                      <w:color w:val="629755"/>
                      <w:sz w:val="22"/>
                      <w:szCs w:val="22"/>
                    </w:rPr>
                  </w:rPrChange>
                </w:rPr>
                <w:t xml:space="preserve">Макарова П.Ф. ПМИ-2 21.12.2022. </w:t>
              </w:r>
              <w:r w:rsidRPr="005A0097">
                <w:rPr>
                  <w:i/>
                  <w:iCs/>
                  <w:color w:val="629755"/>
                  <w:szCs w:val="28"/>
                  <w:lang w:val="en-US"/>
                  <w:rPrChange w:id="2046" w:author="Пользователь" w:date="2022-12-22T02:42:00Z">
                    <w:rPr>
                      <w:rFonts w:ascii="Courier New" w:hAnsi="Courier New" w:cs="Courier New"/>
                      <w:i/>
                      <w:iCs/>
                      <w:color w:val="629755"/>
                      <w:sz w:val="22"/>
                      <w:szCs w:val="22"/>
                    </w:rPr>
                  </w:rPrChange>
                </w:rPr>
                <w:t>*</w:t>
              </w:r>
            </w:ins>
          </w:p>
          <w:p w14:paraId="1771D026" w14:textId="77777777" w:rsidR="00046F53" w:rsidRPr="005A0097" w:rsidRDefault="00046F53" w:rsidP="00046F53">
            <w:pPr>
              <w:spacing w:line="240" w:lineRule="auto"/>
              <w:ind w:firstLine="0"/>
              <w:jc w:val="left"/>
              <w:rPr>
                <w:ins w:id="2047" w:author="Пользователь" w:date="2022-12-22T02:18:00Z"/>
                <w:szCs w:val="28"/>
                <w:lang w:val="en-US"/>
                <w:rPrChange w:id="2048" w:author="Пользователь" w:date="2022-12-22T02:42:00Z">
                  <w:rPr>
                    <w:ins w:id="2049" w:author="Пользователь" w:date="2022-12-22T02:18:00Z"/>
                    <w:sz w:val="24"/>
                  </w:rPr>
                </w:rPrChange>
              </w:rPr>
            </w:pPr>
            <w:ins w:id="2050" w:author="Пользователь" w:date="2022-12-22T02:18:00Z">
              <w:r w:rsidRPr="005A0097">
                <w:rPr>
                  <w:i/>
                  <w:iCs/>
                  <w:color w:val="629755"/>
                  <w:szCs w:val="28"/>
                  <w:lang w:val="en-US"/>
                  <w:rPrChange w:id="2051" w:author="Пользователь" w:date="2022-12-22T02:42:00Z">
                    <w:rPr>
                      <w:rFonts w:ascii="Courier New" w:hAnsi="Courier New" w:cs="Courier New"/>
                      <w:i/>
                      <w:iCs/>
                      <w:color w:val="629755"/>
                      <w:sz w:val="22"/>
                      <w:szCs w:val="22"/>
                    </w:rPr>
                  </w:rPrChange>
                </w:rPr>
                <w:t>******************************************/</w:t>
              </w:r>
            </w:ins>
          </w:p>
          <w:p w14:paraId="044B0671" w14:textId="77777777" w:rsidR="00046F53" w:rsidRPr="005A0097" w:rsidRDefault="00046F53" w:rsidP="00046F53">
            <w:pPr>
              <w:spacing w:after="240" w:line="240" w:lineRule="auto"/>
              <w:ind w:firstLine="0"/>
              <w:jc w:val="left"/>
              <w:rPr>
                <w:ins w:id="2052" w:author="Пользователь" w:date="2022-12-22T02:18:00Z"/>
                <w:szCs w:val="28"/>
                <w:lang w:val="en-US"/>
                <w:rPrChange w:id="2053" w:author="Пользователь" w:date="2022-12-22T02:42:00Z">
                  <w:rPr>
                    <w:ins w:id="2054" w:author="Пользователь" w:date="2022-12-22T02:18:00Z"/>
                    <w:sz w:val="24"/>
                  </w:rPr>
                </w:rPrChange>
              </w:rPr>
            </w:pPr>
          </w:p>
          <w:p w14:paraId="4D42DF36" w14:textId="77777777" w:rsidR="00046F53" w:rsidRPr="005A0097" w:rsidRDefault="00046F53" w:rsidP="00046F53">
            <w:pPr>
              <w:spacing w:line="240" w:lineRule="auto"/>
              <w:ind w:firstLine="0"/>
              <w:jc w:val="left"/>
              <w:rPr>
                <w:ins w:id="2055" w:author="Пользователь" w:date="2022-12-22T02:18:00Z"/>
                <w:szCs w:val="28"/>
                <w:lang w:val="en-US"/>
                <w:rPrChange w:id="2056" w:author="Пользователь" w:date="2022-12-22T02:42:00Z">
                  <w:rPr>
                    <w:ins w:id="2057" w:author="Пользователь" w:date="2022-12-22T02:18:00Z"/>
                    <w:sz w:val="24"/>
                  </w:rPr>
                </w:rPrChange>
              </w:rPr>
            </w:pPr>
            <w:ins w:id="2058" w:author="Пользователь" w:date="2022-12-22T02:18:00Z">
              <w:r w:rsidRPr="005A0097">
                <w:rPr>
                  <w:i/>
                  <w:iCs/>
                  <w:color w:val="CC7832"/>
                  <w:szCs w:val="28"/>
                  <w:lang w:val="en-US"/>
                  <w:rPrChange w:id="2059" w:author="Пользователь" w:date="2022-12-22T02:42:00Z">
                    <w:rPr>
                      <w:rFonts w:ascii="Courier New" w:hAnsi="Courier New" w:cs="Courier New"/>
                      <w:i/>
                      <w:iCs/>
                      <w:color w:val="CC7832"/>
                      <w:sz w:val="22"/>
                      <w:szCs w:val="22"/>
                    </w:rPr>
                  </w:rPrChange>
                </w:rPr>
                <w:t xml:space="preserve">public class </w:t>
              </w:r>
              <w:proofErr w:type="spellStart"/>
              <w:r w:rsidRPr="005A0097">
                <w:rPr>
                  <w:i/>
                  <w:iCs/>
                  <w:color w:val="A9B7C6"/>
                  <w:szCs w:val="28"/>
                  <w:lang w:val="en-US"/>
                  <w:rPrChange w:id="2060" w:author="Пользователь" w:date="2022-12-22T02:42:00Z">
                    <w:rPr>
                      <w:rFonts w:ascii="Courier New" w:hAnsi="Courier New" w:cs="Courier New"/>
                      <w:i/>
                      <w:iCs/>
                      <w:color w:val="A9B7C6"/>
                      <w:sz w:val="22"/>
                      <w:szCs w:val="22"/>
                    </w:rPr>
                  </w:rPrChange>
                </w:rPr>
                <w:t>CTime</w:t>
              </w:r>
              <w:proofErr w:type="spellEnd"/>
              <w:r w:rsidRPr="005A0097">
                <w:rPr>
                  <w:i/>
                  <w:iCs/>
                  <w:color w:val="A9B7C6"/>
                  <w:szCs w:val="28"/>
                  <w:lang w:val="en-US"/>
                  <w:rPrChange w:id="2061" w:author="Пользователь" w:date="2022-12-22T02:42:00Z">
                    <w:rPr>
                      <w:rFonts w:ascii="Courier New" w:hAnsi="Courier New" w:cs="Courier New"/>
                      <w:i/>
                      <w:iCs/>
                      <w:color w:val="A9B7C6"/>
                      <w:sz w:val="22"/>
                      <w:szCs w:val="22"/>
                    </w:rPr>
                  </w:rPrChange>
                </w:rPr>
                <w:t xml:space="preserve"> {</w:t>
              </w:r>
            </w:ins>
          </w:p>
          <w:p w14:paraId="197A035F" w14:textId="77777777" w:rsidR="00046F53" w:rsidRPr="005A0097" w:rsidRDefault="00046F53" w:rsidP="00046F53">
            <w:pPr>
              <w:spacing w:line="240" w:lineRule="auto"/>
              <w:ind w:firstLine="0"/>
              <w:jc w:val="left"/>
              <w:rPr>
                <w:ins w:id="2062" w:author="Пользователь" w:date="2022-12-22T02:18:00Z"/>
                <w:szCs w:val="28"/>
                <w:lang w:val="en-US"/>
                <w:rPrChange w:id="2063" w:author="Пользователь" w:date="2022-12-22T02:42:00Z">
                  <w:rPr>
                    <w:ins w:id="2064" w:author="Пользователь" w:date="2022-12-22T02:18:00Z"/>
                    <w:sz w:val="24"/>
                  </w:rPr>
                </w:rPrChange>
              </w:rPr>
            </w:pPr>
          </w:p>
          <w:p w14:paraId="78E00470" w14:textId="77777777" w:rsidR="00046F53" w:rsidRPr="005A0097" w:rsidRDefault="00046F53" w:rsidP="00046F53">
            <w:pPr>
              <w:spacing w:line="240" w:lineRule="auto"/>
              <w:ind w:firstLine="0"/>
              <w:jc w:val="left"/>
              <w:rPr>
                <w:ins w:id="2065" w:author="Пользователь" w:date="2022-12-22T02:18:00Z"/>
                <w:szCs w:val="28"/>
                <w:lang w:val="en-US"/>
                <w:rPrChange w:id="2066" w:author="Пользователь" w:date="2022-12-22T02:42:00Z">
                  <w:rPr>
                    <w:ins w:id="2067" w:author="Пользователь" w:date="2022-12-22T02:18:00Z"/>
                    <w:sz w:val="24"/>
                  </w:rPr>
                </w:rPrChange>
              </w:rPr>
            </w:pPr>
            <w:ins w:id="2068" w:author="Пользователь" w:date="2022-12-22T02:18:00Z">
              <w:r w:rsidRPr="005A0097">
                <w:rPr>
                  <w:i/>
                  <w:iCs/>
                  <w:color w:val="A9B7C6"/>
                  <w:szCs w:val="28"/>
                  <w:lang w:val="en-US"/>
                  <w:rPrChange w:id="2069" w:author="Пользователь" w:date="2022-12-22T02:42:00Z">
                    <w:rPr>
                      <w:rFonts w:ascii="Courier New" w:hAnsi="Courier New" w:cs="Courier New"/>
                      <w:i/>
                      <w:iCs/>
                      <w:color w:val="A9B7C6"/>
                      <w:sz w:val="22"/>
                      <w:szCs w:val="22"/>
                    </w:rPr>
                  </w:rPrChange>
                </w:rPr>
                <w:t>   </w:t>
              </w:r>
              <w:r w:rsidRPr="005A0097">
                <w:rPr>
                  <w:i/>
                  <w:iCs/>
                  <w:color w:val="629755"/>
                  <w:szCs w:val="28"/>
                  <w:lang w:val="en-US"/>
                  <w:rPrChange w:id="2070" w:author="Пользователь" w:date="2022-12-22T02:42:00Z">
                    <w:rPr>
                      <w:rFonts w:ascii="Courier New" w:hAnsi="Courier New" w:cs="Courier New"/>
                      <w:i/>
                      <w:iCs/>
                      <w:color w:val="629755"/>
                      <w:sz w:val="22"/>
                      <w:szCs w:val="22"/>
                    </w:rPr>
                  </w:rPrChange>
                </w:rPr>
                <w:t>/**************************</w:t>
              </w:r>
            </w:ins>
          </w:p>
          <w:p w14:paraId="45172DFB" w14:textId="77777777" w:rsidR="00046F53" w:rsidRPr="005A0097" w:rsidRDefault="00046F53" w:rsidP="00046F53">
            <w:pPr>
              <w:spacing w:line="240" w:lineRule="auto"/>
              <w:ind w:firstLine="0"/>
              <w:jc w:val="left"/>
              <w:rPr>
                <w:ins w:id="2071" w:author="Пользователь" w:date="2022-12-22T02:18:00Z"/>
                <w:szCs w:val="28"/>
                <w:lang w:val="en-US"/>
                <w:rPrChange w:id="2072" w:author="Пользователь" w:date="2022-12-22T02:42:00Z">
                  <w:rPr>
                    <w:ins w:id="2073" w:author="Пользователь" w:date="2022-12-22T02:18:00Z"/>
                    <w:sz w:val="24"/>
                  </w:rPr>
                </w:rPrChange>
              </w:rPr>
            </w:pPr>
            <w:ins w:id="2074" w:author="Пользователь" w:date="2022-12-22T02:18:00Z">
              <w:r w:rsidRPr="005A0097">
                <w:rPr>
                  <w:i/>
                  <w:iCs/>
                  <w:color w:val="629755"/>
                  <w:szCs w:val="28"/>
                  <w:lang w:val="en-US"/>
                  <w:rPrChange w:id="2075" w:author="Пользователь" w:date="2022-12-22T02:42:00Z">
                    <w:rPr>
                      <w:rFonts w:ascii="Courier New" w:hAnsi="Courier New" w:cs="Courier New"/>
                      <w:i/>
                      <w:iCs/>
                      <w:color w:val="629755"/>
                      <w:sz w:val="22"/>
                      <w:szCs w:val="22"/>
                    </w:rPr>
                  </w:rPrChange>
                </w:rPr>
                <w:t xml:space="preserve">    * </w:t>
              </w:r>
              <w:proofErr w:type="spellStart"/>
              <w:r w:rsidRPr="005A0097">
                <w:rPr>
                  <w:i/>
                  <w:iCs/>
                  <w:color w:val="629755"/>
                  <w:szCs w:val="28"/>
                  <w:rPrChange w:id="2076" w:author="Пользователь" w:date="2022-12-22T02:42:00Z">
                    <w:rPr>
                      <w:rFonts w:ascii="Courier New" w:hAnsi="Courier New" w:cs="Courier New"/>
                      <w:i/>
                      <w:iCs/>
                      <w:color w:val="629755"/>
                      <w:sz w:val="22"/>
                      <w:szCs w:val="22"/>
                    </w:rPr>
                  </w:rPrChange>
                </w:rPr>
                <w:t>Идендификатор</w:t>
              </w:r>
              <w:proofErr w:type="spellEnd"/>
              <w:r w:rsidRPr="005A0097">
                <w:rPr>
                  <w:i/>
                  <w:iCs/>
                  <w:color w:val="629755"/>
                  <w:szCs w:val="28"/>
                  <w:lang w:val="en-US"/>
                  <w:rPrChange w:id="2077" w:author="Пользователь" w:date="2022-12-22T02:42:00Z">
                    <w:rPr>
                      <w:rFonts w:ascii="Courier New" w:hAnsi="Courier New" w:cs="Courier New"/>
                      <w:i/>
                      <w:iCs/>
                      <w:color w:val="629755"/>
                      <w:sz w:val="22"/>
                      <w:szCs w:val="22"/>
                    </w:rPr>
                  </w:rPrChange>
                </w:rPr>
                <w:t>.         *</w:t>
              </w:r>
            </w:ins>
          </w:p>
          <w:p w14:paraId="254BC23D" w14:textId="77777777" w:rsidR="00046F53" w:rsidRPr="005A0097" w:rsidRDefault="00046F53" w:rsidP="00046F53">
            <w:pPr>
              <w:spacing w:line="240" w:lineRule="auto"/>
              <w:ind w:firstLine="0"/>
              <w:jc w:val="left"/>
              <w:rPr>
                <w:ins w:id="2078" w:author="Пользователь" w:date="2022-12-22T02:18:00Z"/>
                <w:szCs w:val="28"/>
                <w:lang w:val="en-US"/>
                <w:rPrChange w:id="2079" w:author="Пользователь" w:date="2022-12-22T02:42:00Z">
                  <w:rPr>
                    <w:ins w:id="2080" w:author="Пользователь" w:date="2022-12-22T02:18:00Z"/>
                    <w:sz w:val="24"/>
                  </w:rPr>
                </w:rPrChange>
              </w:rPr>
            </w:pPr>
            <w:ins w:id="2081" w:author="Пользователь" w:date="2022-12-22T02:18:00Z">
              <w:r w:rsidRPr="005A0097">
                <w:rPr>
                  <w:i/>
                  <w:iCs/>
                  <w:color w:val="629755"/>
                  <w:szCs w:val="28"/>
                  <w:lang w:val="en-US"/>
                  <w:rPrChange w:id="2082" w:author="Пользователь" w:date="2022-12-22T02:42:00Z">
                    <w:rPr>
                      <w:rFonts w:ascii="Courier New" w:hAnsi="Courier New" w:cs="Courier New"/>
                      <w:i/>
                      <w:iCs/>
                      <w:color w:val="629755"/>
                      <w:sz w:val="22"/>
                      <w:szCs w:val="22"/>
                    </w:rPr>
                  </w:rPrChange>
                </w:rPr>
                <w:t>    **************************/</w:t>
              </w:r>
            </w:ins>
          </w:p>
          <w:p w14:paraId="66675FA5" w14:textId="77777777" w:rsidR="00046F53" w:rsidRPr="005A0097" w:rsidRDefault="00046F53" w:rsidP="00046F53">
            <w:pPr>
              <w:spacing w:line="240" w:lineRule="auto"/>
              <w:ind w:firstLine="0"/>
              <w:jc w:val="left"/>
              <w:rPr>
                <w:ins w:id="2083" w:author="Пользователь" w:date="2022-12-22T02:18:00Z"/>
                <w:szCs w:val="28"/>
                <w:lang w:val="en-US"/>
                <w:rPrChange w:id="2084" w:author="Пользователь" w:date="2022-12-22T02:42:00Z">
                  <w:rPr>
                    <w:ins w:id="2085" w:author="Пользователь" w:date="2022-12-22T02:18:00Z"/>
                    <w:sz w:val="24"/>
                  </w:rPr>
                </w:rPrChange>
              </w:rPr>
            </w:pPr>
          </w:p>
          <w:p w14:paraId="26CD33B4" w14:textId="77777777" w:rsidR="00046F53" w:rsidRPr="005A0097" w:rsidRDefault="00046F53" w:rsidP="00046F53">
            <w:pPr>
              <w:spacing w:line="240" w:lineRule="auto"/>
              <w:ind w:firstLine="0"/>
              <w:jc w:val="left"/>
              <w:rPr>
                <w:ins w:id="2086" w:author="Пользователь" w:date="2022-12-22T02:18:00Z"/>
                <w:szCs w:val="28"/>
                <w:lang w:val="en-US"/>
                <w:rPrChange w:id="2087" w:author="Пользователь" w:date="2022-12-22T02:42:00Z">
                  <w:rPr>
                    <w:ins w:id="2088" w:author="Пользователь" w:date="2022-12-22T02:18:00Z"/>
                    <w:sz w:val="24"/>
                  </w:rPr>
                </w:rPrChange>
              </w:rPr>
            </w:pPr>
            <w:ins w:id="2089" w:author="Пользователь" w:date="2022-12-22T02:18:00Z">
              <w:r w:rsidRPr="005A0097">
                <w:rPr>
                  <w:i/>
                  <w:iCs/>
                  <w:color w:val="629755"/>
                  <w:szCs w:val="28"/>
                  <w:lang w:val="en-US"/>
                  <w:rPrChange w:id="2090" w:author="Пользователь" w:date="2022-12-22T02:42:00Z">
                    <w:rPr>
                      <w:rFonts w:ascii="Courier New" w:hAnsi="Courier New" w:cs="Courier New"/>
                      <w:i/>
                      <w:iCs/>
                      <w:color w:val="629755"/>
                      <w:sz w:val="22"/>
                      <w:szCs w:val="22"/>
                    </w:rPr>
                  </w:rPrChange>
                </w:rPr>
                <w:t>   </w:t>
              </w:r>
              <w:r w:rsidRPr="005A0097">
                <w:rPr>
                  <w:i/>
                  <w:iCs/>
                  <w:color w:val="CC7832"/>
                  <w:szCs w:val="28"/>
                  <w:lang w:val="en-US"/>
                  <w:rPrChange w:id="2091" w:author="Пользователь" w:date="2022-12-22T02:42:00Z">
                    <w:rPr>
                      <w:rFonts w:ascii="Courier New" w:hAnsi="Courier New" w:cs="Courier New"/>
                      <w:i/>
                      <w:iCs/>
                      <w:color w:val="CC7832"/>
                      <w:sz w:val="22"/>
                      <w:szCs w:val="22"/>
                    </w:rPr>
                  </w:rPrChange>
                </w:rPr>
                <w:t xml:space="preserve">private </w:t>
              </w:r>
              <w:r w:rsidRPr="005A0097">
                <w:rPr>
                  <w:i/>
                  <w:iCs/>
                  <w:color w:val="A9B7C6"/>
                  <w:szCs w:val="28"/>
                  <w:lang w:val="en-US"/>
                  <w:rPrChange w:id="2092" w:author="Пользователь" w:date="2022-12-22T02:42:00Z">
                    <w:rPr>
                      <w:rFonts w:ascii="Courier New" w:hAnsi="Courier New" w:cs="Courier New"/>
                      <w:i/>
                      <w:iCs/>
                      <w:color w:val="A9B7C6"/>
                      <w:sz w:val="22"/>
                      <w:szCs w:val="22"/>
                    </w:rPr>
                  </w:rPrChange>
                </w:rPr>
                <w:t xml:space="preserve">UUID </w:t>
              </w:r>
              <w:r w:rsidRPr="005A0097">
                <w:rPr>
                  <w:i/>
                  <w:iCs/>
                  <w:color w:val="9876AA"/>
                  <w:szCs w:val="28"/>
                  <w:lang w:val="en-US"/>
                  <w:rPrChange w:id="2093" w:author="Пользователь" w:date="2022-12-22T02:42:00Z">
                    <w:rPr>
                      <w:rFonts w:ascii="Courier New" w:hAnsi="Courier New" w:cs="Courier New"/>
                      <w:i/>
                      <w:iCs/>
                      <w:color w:val="9876AA"/>
                      <w:sz w:val="22"/>
                      <w:szCs w:val="22"/>
                    </w:rPr>
                  </w:rPrChange>
                </w:rPr>
                <w:t>id</w:t>
              </w:r>
              <w:r w:rsidRPr="005A0097">
                <w:rPr>
                  <w:i/>
                  <w:iCs/>
                  <w:color w:val="CC7832"/>
                  <w:szCs w:val="28"/>
                  <w:lang w:val="en-US"/>
                  <w:rPrChange w:id="2094" w:author="Пользователь" w:date="2022-12-22T02:42:00Z">
                    <w:rPr>
                      <w:rFonts w:ascii="Courier New" w:hAnsi="Courier New" w:cs="Courier New"/>
                      <w:i/>
                      <w:iCs/>
                      <w:color w:val="CC7832"/>
                      <w:sz w:val="22"/>
                      <w:szCs w:val="22"/>
                    </w:rPr>
                  </w:rPrChange>
                </w:rPr>
                <w:t>;</w:t>
              </w:r>
            </w:ins>
          </w:p>
          <w:p w14:paraId="29455669" w14:textId="77777777" w:rsidR="00046F53" w:rsidRPr="005A0097" w:rsidRDefault="00046F53" w:rsidP="00046F53">
            <w:pPr>
              <w:spacing w:line="240" w:lineRule="auto"/>
              <w:ind w:firstLine="0"/>
              <w:jc w:val="left"/>
              <w:rPr>
                <w:ins w:id="2095" w:author="Пользователь" w:date="2022-12-22T02:18:00Z"/>
                <w:szCs w:val="28"/>
                <w:lang w:val="en-US"/>
                <w:rPrChange w:id="2096" w:author="Пользователь" w:date="2022-12-22T02:42:00Z">
                  <w:rPr>
                    <w:ins w:id="2097" w:author="Пользователь" w:date="2022-12-22T02:18:00Z"/>
                    <w:sz w:val="24"/>
                  </w:rPr>
                </w:rPrChange>
              </w:rPr>
            </w:pPr>
          </w:p>
          <w:p w14:paraId="6410C1B3" w14:textId="77777777" w:rsidR="00046F53" w:rsidRPr="005A0097" w:rsidRDefault="00046F53" w:rsidP="00046F53">
            <w:pPr>
              <w:spacing w:line="240" w:lineRule="auto"/>
              <w:ind w:firstLine="0"/>
              <w:jc w:val="left"/>
              <w:rPr>
                <w:ins w:id="2098" w:author="Пользователь" w:date="2022-12-22T02:18:00Z"/>
                <w:szCs w:val="28"/>
                <w:lang w:val="en-US"/>
                <w:rPrChange w:id="2099" w:author="Пользователь" w:date="2022-12-22T02:42:00Z">
                  <w:rPr>
                    <w:ins w:id="2100" w:author="Пользователь" w:date="2022-12-22T02:18:00Z"/>
                    <w:sz w:val="24"/>
                  </w:rPr>
                </w:rPrChange>
              </w:rPr>
            </w:pPr>
            <w:ins w:id="2101" w:author="Пользователь" w:date="2022-12-22T02:18:00Z">
              <w:r w:rsidRPr="005A0097">
                <w:rPr>
                  <w:i/>
                  <w:iCs/>
                  <w:color w:val="CC7832"/>
                  <w:szCs w:val="28"/>
                  <w:lang w:val="en-US"/>
                  <w:rPrChange w:id="2102" w:author="Пользователь" w:date="2022-12-22T02:42:00Z">
                    <w:rPr>
                      <w:rFonts w:ascii="Courier New" w:hAnsi="Courier New" w:cs="Courier New"/>
                      <w:i/>
                      <w:iCs/>
                      <w:color w:val="CC7832"/>
                      <w:sz w:val="22"/>
                      <w:szCs w:val="22"/>
                    </w:rPr>
                  </w:rPrChange>
                </w:rPr>
                <w:t xml:space="preserve">   public </w:t>
              </w:r>
              <w:r w:rsidRPr="005A0097">
                <w:rPr>
                  <w:i/>
                  <w:iCs/>
                  <w:color w:val="A9B7C6"/>
                  <w:szCs w:val="28"/>
                  <w:lang w:val="en-US"/>
                  <w:rPrChange w:id="2103" w:author="Пользователь" w:date="2022-12-22T02:42:00Z">
                    <w:rPr>
                      <w:rFonts w:ascii="Courier New" w:hAnsi="Courier New" w:cs="Courier New"/>
                      <w:i/>
                      <w:iCs/>
                      <w:color w:val="A9B7C6"/>
                      <w:sz w:val="22"/>
                      <w:szCs w:val="22"/>
                    </w:rPr>
                  </w:rPrChange>
                </w:rPr>
                <w:t xml:space="preserve">UUID </w:t>
              </w:r>
              <w:proofErr w:type="spellStart"/>
              <w:proofErr w:type="gramStart"/>
              <w:r w:rsidRPr="005A0097">
                <w:rPr>
                  <w:i/>
                  <w:iCs/>
                  <w:color w:val="FFC66D"/>
                  <w:szCs w:val="28"/>
                  <w:lang w:val="en-US"/>
                  <w:rPrChange w:id="2104" w:author="Пользователь" w:date="2022-12-22T02:42:00Z">
                    <w:rPr>
                      <w:rFonts w:ascii="Courier New" w:hAnsi="Courier New" w:cs="Courier New"/>
                      <w:i/>
                      <w:iCs/>
                      <w:color w:val="FFC66D"/>
                      <w:sz w:val="22"/>
                      <w:szCs w:val="22"/>
                    </w:rPr>
                  </w:rPrChange>
                </w:rPr>
                <w:t>getId</w:t>
              </w:r>
              <w:proofErr w:type="spellEnd"/>
              <w:r w:rsidRPr="005A0097">
                <w:rPr>
                  <w:i/>
                  <w:iCs/>
                  <w:color w:val="A9B7C6"/>
                  <w:szCs w:val="28"/>
                  <w:lang w:val="en-US"/>
                  <w:rPrChange w:id="2105" w:author="Пользователь" w:date="2022-12-22T02:42:00Z">
                    <w:rPr>
                      <w:rFonts w:ascii="Courier New" w:hAnsi="Courier New" w:cs="Courier New"/>
                      <w:i/>
                      <w:iCs/>
                      <w:color w:val="A9B7C6"/>
                      <w:sz w:val="22"/>
                      <w:szCs w:val="22"/>
                    </w:rPr>
                  </w:rPrChange>
                </w:rPr>
                <w:t>(</w:t>
              </w:r>
              <w:proofErr w:type="gramEnd"/>
              <w:r w:rsidRPr="005A0097">
                <w:rPr>
                  <w:i/>
                  <w:iCs/>
                  <w:color w:val="A9B7C6"/>
                  <w:szCs w:val="28"/>
                  <w:lang w:val="en-US"/>
                  <w:rPrChange w:id="2106" w:author="Пользователь" w:date="2022-12-22T02:42:00Z">
                    <w:rPr>
                      <w:rFonts w:ascii="Courier New" w:hAnsi="Courier New" w:cs="Courier New"/>
                      <w:i/>
                      <w:iCs/>
                      <w:color w:val="A9B7C6"/>
                      <w:sz w:val="22"/>
                      <w:szCs w:val="22"/>
                    </w:rPr>
                  </w:rPrChange>
                </w:rPr>
                <w:t>) {</w:t>
              </w:r>
            </w:ins>
          </w:p>
          <w:p w14:paraId="71E3DBC6" w14:textId="77777777" w:rsidR="00046F53" w:rsidRPr="005A0097" w:rsidRDefault="00046F53" w:rsidP="00046F53">
            <w:pPr>
              <w:spacing w:line="240" w:lineRule="auto"/>
              <w:ind w:firstLine="0"/>
              <w:jc w:val="left"/>
              <w:rPr>
                <w:ins w:id="2107" w:author="Пользователь" w:date="2022-12-22T02:18:00Z"/>
                <w:szCs w:val="28"/>
                <w:lang w:val="en-US"/>
                <w:rPrChange w:id="2108" w:author="Пользователь" w:date="2022-12-22T02:42:00Z">
                  <w:rPr>
                    <w:ins w:id="2109" w:author="Пользователь" w:date="2022-12-22T02:18:00Z"/>
                    <w:sz w:val="24"/>
                  </w:rPr>
                </w:rPrChange>
              </w:rPr>
            </w:pPr>
            <w:ins w:id="2110" w:author="Пользователь" w:date="2022-12-22T02:18:00Z">
              <w:r w:rsidRPr="005A0097">
                <w:rPr>
                  <w:i/>
                  <w:iCs/>
                  <w:color w:val="A9B7C6"/>
                  <w:szCs w:val="28"/>
                  <w:lang w:val="en-US"/>
                  <w:rPrChange w:id="2111" w:author="Пользователь" w:date="2022-12-22T02:42:00Z">
                    <w:rPr>
                      <w:rFonts w:ascii="Courier New" w:hAnsi="Courier New" w:cs="Courier New"/>
                      <w:i/>
                      <w:iCs/>
                      <w:color w:val="A9B7C6"/>
                      <w:sz w:val="22"/>
                      <w:szCs w:val="22"/>
                    </w:rPr>
                  </w:rPrChange>
                </w:rPr>
                <w:t>       </w:t>
              </w:r>
              <w:r w:rsidRPr="005A0097">
                <w:rPr>
                  <w:i/>
                  <w:iCs/>
                  <w:color w:val="CC7832"/>
                  <w:szCs w:val="28"/>
                  <w:lang w:val="en-US"/>
                  <w:rPrChange w:id="2112" w:author="Пользователь" w:date="2022-12-22T02:42:00Z">
                    <w:rPr>
                      <w:rFonts w:ascii="Courier New" w:hAnsi="Courier New" w:cs="Courier New"/>
                      <w:i/>
                      <w:iCs/>
                      <w:color w:val="CC7832"/>
                      <w:sz w:val="22"/>
                      <w:szCs w:val="22"/>
                    </w:rPr>
                  </w:rPrChange>
                </w:rPr>
                <w:t xml:space="preserve">return </w:t>
              </w:r>
              <w:r w:rsidRPr="005A0097">
                <w:rPr>
                  <w:i/>
                  <w:iCs/>
                  <w:color w:val="9876AA"/>
                  <w:szCs w:val="28"/>
                  <w:lang w:val="en-US"/>
                  <w:rPrChange w:id="2113" w:author="Пользователь" w:date="2022-12-22T02:42:00Z">
                    <w:rPr>
                      <w:rFonts w:ascii="Courier New" w:hAnsi="Courier New" w:cs="Courier New"/>
                      <w:i/>
                      <w:iCs/>
                      <w:color w:val="9876AA"/>
                      <w:sz w:val="22"/>
                      <w:szCs w:val="22"/>
                    </w:rPr>
                  </w:rPrChange>
                </w:rPr>
                <w:t>id</w:t>
              </w:r>
              <w:r w:rsidRPr="005A0097">
                <w:rPr>
                  <w:i/>
                  <w:iCs/>
                  <w:color w:val="CC7832"/>
                  <w:szCs w:val="28"/>
                  <w:lang w:val="en-US"/>
                  <w:rPrChange w:id="2114" w:author="Пользователь" w:date="2022-12-22T02:42:00Z">
                    <w:rPr>
                      <w:rFonts w:ascii="Courier New" w:hAnsi="Courier New" w:cs="Courier New"/>
                      <w:i/>
                      <w:iCs/>
                      <w:color w:val="CC7832"/>
                      <w:sz w:val="22"/>
                      <w:szCs w:val="22"/>
                    </w:rPr>
                  </w:rPrChange>
                </w:rPr>
                <w:t>;</w:t>
              </w:r>
            </w:ins>
          </w:p>
          <w:p w14:paraId="4D731C69" w14:textId="77777777" w:rsidR="00046F53" w:rsidRPr="005A0097" w:rsidRDefault="00046F53" w:rsidP="00046F53">
            <w:pPr>
              <w:spacing w:line="240" w:lineRule="auto"/>
              <w:ind w:firstLine="0"/>
              <w:jc w:val="left"/>
              <w:rPr>
                <w:ins w:id="2115" w:author="Пользователь" w:date="2022-12-22T02:18:00Z"/>
                <w:szCs w:val="28"/>
                <w:lang w:val="en-US"/>
                <w:rPrChange w:id="2116" w:author="Пользователь" w:date="2022-12-22T02:42:00Z">
                  <w:rPr>
                    <w:ins w:id="2117" w:author="Пользователь" w:date="2022-12-22T02:18:00Z"/>
                    <w:sz w:val="24"/>
                  </w:rPr>
                </w:rPrChange>
              </w:rPr>
            </w:pPr>
            <w:ins w:id="2118" w:author="Пользователь" w:date="2022-12-22T02:18:00Z">
              <w:r w:rsidRPr="005A0097">
                <w:rPr>
                  <w:i/>
                  <w:iCs/>
                  <w:color w:val="CC7832"/>
                  <w:szCs w:val="28"/>
                  <w:lang w:val="en-US"/>
                  <w:rPrChange w:id="2119" w:author="Пользователь" w:date="2022-12-22T02:42:00Z">
                    <w:rPr>
                      <w:rFonts w:ascii="Courier New" w:hAnsi="Courier New" w:cs="Courier New"/>
                      <w:i/>
                      <w:iCs/>
                      <w:color w:val="CC7832"/>
                      <w:sz w:val="22"/>
                      <w:szCs w:val="22"/>
                    </w:rPr>
                  </w:rPrChange>
                </w:rPr>
                <w:t>   </w:t>
              </w:r>
              <w:r w:rsidRPr="005A0097">
                <w:rPr>
                  <w:i/>
                  <w:iCs/>
                  <w:color w:val="A9B7C6"/>
                  <w:szCs w:val="28"/>
                  <w:lang w:val="en-US"/>
                  <w:rPrChange w:id="2120" w:author="Пользователь" w:date="2022-12-22T02:42:00Z">
                    <w:rPr>
                      <w:rFonts w:ascii="Courier New" w:hAnsi="Courier New" w:cs="Courier New"/>
                      <w:i/>
                      <w:iCs/>
                      <w:color w:val="A9B7C6"/>
                      <w:sz w:val="22"/>
                      <w:szCs w:val="22"/>
                    </w:rPr>
                  </w:rPrChange>
                </w:rPr>
                <w:t>}</w:t>
              </w:r>
            </w:ins>
          </w:p>
          <w:p w14:paraId="5415CE1F" w14:textId="77777777" w:rsidR="00046F53" w:rsidRPr="005A0097" w:rsidRDefault="00046F53" w:rsidP="00046F53">
            <w:pPr>
              <w:spacing w:line="240" w:lineRule="auto"/>
              <w:ind w:firstLine="0"/>
              <w:jc w:val="left"/>
              <w:rPr>
                <w:ins w:id="2121" w:author="Пользователь" w:date="2022-12-22T02:18:00Z"/>
                <w:szCs w:val="28"/>
                <w:lang w:val="en-US"/>
                <w:rPrChange w:id="2122" w:author="Пользователь" w:date="2022-12-22T02:42:00Z">
                  <w:rPr>
                    <w:ins w:id="2123" w:author="Пользователь" w:date="2022-12-22T02:18:00Z"/>
                    <w:sz w:val="24"/>
                  </w:rPr>
                </w:rPrChange>
              </w:rPr>
            </w:pPr>
          </w:p>
          <w:p w14:paraId="63915D44" w14:textId="77777777" w:rsidR="00046F53" w:rsidRPr="005A0097" w:rsidRDefault="00046F53" w:rsidP="00046F53">
            <w:pPr>
              <w:spacing w:line="240" w:lineRule="auto"/>
              <w:ind w:firstLine="0"/>
              <w:jc w:val="left"/>
              <w:rPr>
                <w:ins w:id="2124" w:author="Пользователь" w:date="2022-12-22T02:18:00Z"/>
                <w:szCs w:val="28"/>
                <w:lang w:val="en-US"/>
                <w:rPrChange w:id="2125" w:author="Пользователь" w:date="2022-12-22T02:42:00Z">
                  <w:rPr>
                    <w:ins w:id="2126" w:author="Пользователь" w:date="2022-12-22T02:18:00Z"/>
                    <w:sz w:val="24"/>
                  </w:rPr>
                </w:rPrChange>
              </w:rPr>
            </w:pPr>
            <w:ins w:id="2127" w:author="Пользователь" w:date="2022-12-22T02:18:00Z">
              <w:r w:rsidRPr="005A0097">
                <w:rPr>
                  <w:i/>
                  <w:iCs/>
                  <w:color w:val="A9B7C6"/>
                  <w:szCs w:val="28"/>
                  <w:lang w:val="en-US"/>
                  <w:rPrChange w:id="2128" w:author="Пользователь" w:date="2022-12-22T02:42:00Z">
                    <w:rPr>
                      <w:rFonts w:ascii="Courier New" w:hAnsi="Courier New" w:cs="Courier New"/>
                      <w:i/>
                      <w:iCs/>
                      <w:color w:val="A9B7C6"/>
                      <w:sz w:val="22"/>
                      <w:szCs w:val="22"/>
                    </w:rPr>
                  </w:rPrChange>
                </w:rPr>
                <w:t>   </w:t>
              </w:r>
              <w:r w:rsidRPr="005A0097">
                <w:rPr>
                  <w:i/>
                  <w:iCs/>
                  <w:color w:val="CC7832"/>
                  <w:szCs w:val="28"/>
                  <w:lang w:val="en-US"/>
                  <w:rPrChange w:id="2129" w:author="Пользователь" w:date="2022-12-22T02:42:00Z">
                    <w:rPr>
                      <w:rFonts w:ascii="Courier New" w:hAnsi="Courier New" w:cs="Courier New"/>
                      <w:i/>
                      <w:iCs/>
                      <w:color w:val="CC7832"/>
                      <w:sz w:val="22"/>
                      <w:szCs w:val="22"/>
                    </w:rPr>
                  </w:rPrChange>
                </w:rPr>
                <w:t xml:space="preserve">public void </w:t>
              </w:r>
              <w:proofErr w:type="spellStart"/>
              <w:proofErr w:type="gramStart"/>
              <w:r w:rsidRPr="005A0097">
                <w:rPr>
                  <w:i/>
                  <w:iCs/>
                  <w:color w:val="FFC66D"/>
                  <w:szCs w:val="28"/>
                  <w:lang w:val="en-US"/>
                  <w:rPrChange w:id="2130" w:author="Пользователь" w:date="2022-12-22T02:42:00Z">
                    <w:rPr>
                      <w:rFonts w:ascii="Courier New" w:hAnsi="Courier New" w:cs="Courier New"/>
                      <w:i/>
                      <w:iCs/>
                      <w:color w:val="FFC66D"/>
                      <w:sz w:val="22"/>
                      <w:szCs w:val="22"/>
                    </w:rPr>
                  </w:rPrChange>
                </w:rPr>
                <w:t>setId</w:t>
              </w:r>
              <w:proofErr w:type="spellEnd"/>
              <w:r w:rsidRPr="005A0097">
                <w:rPr>
                  <w:i/>
                  <w:iCs/>
                  <w:color w:val="A9B7C6"/>
                  <w:szCs w:val="28"/>
                  <w:lang w:val="en-US"/>
                  <w:rPrChange w:id="2131" w:author="Пользователь" w:date="2022-12-22T02:42:00Z">
                    <w:rPr>
                      <w:rFonts w:ascii="Courier New" w:hAnsi="Courier New" w:cs="Courier New"/>
                      <w:i/>
                      <w:iCs/>
                      <w:color w:val="A9B7C6"/>
                      <w:sz w:val="22"/>
                      <w:szCs w:val="22"/>
                    </w:rPr>
                  </w:rPrChange>
                </w:rPr>
                <w:t>(</w:t>
              </w:r>
              <w:proofErr w:type="gramEnd"/>
              <w:r w:rsidRPr="005A0097">
                <w:rPr>
                  <w:i/>
                  <w:iCs/>
                  <w:color w:val="A9B7C6"/>
                  <w:szCs w:val="28"/>
                  <w:lang w:val="en-US"/>
                  <w:rPrChange w:id="2132" w:author="Пользователь" w:date="2022-12-22T02:42:00Z">
                    <w:rPr>
                      <w:rFonts w:ascii="Courier New" w:hAnsi="Courier New" w:cs="Courier New"/>
                      <w:i/>
                      <w:iCs/>
                      <w:color w:val="A9B7C6"/>
                      <w:sz w:val="22"/>
                      <w:szCs w:val="22"/>
                    </w:rPr>
                  </w:rPrChange>
                </w:rPr>
                <w:t>UUID id) {</w:t>
              </w:r>
            </w:ins>
          </w:p>
          <w:p w14:paraId="5AB3EA05" w14:textId="77777777" w:rsidR="00046F53" w:rsidRPr="005A0097" w:rsidRDefault="00046F53" w:rsidP="00046F53">
            <w:pPr>
              <w:spacing w:line="240" w:lineRule="auto"/>
              <w:ind w:firstLine="0"/>
              <w:jc w:val="left"/>
              <w:rPr>
                <w:ins w:id="2133" w:author="Пользователь" w:date="2022-12-22T02:18:00Z"/>
                <w:szCs w:val="28"/>
                <w:rPrChange w:id="2134" w:author="Пользователь" w:date="2022-12-22T02:42:00Z">
                  <w:rPr>
                    <w:ins w:id="2135" w:author="Пользователь" w:date="2022-12-22T02:18:00Z"/>
                    <w:sz w:val="24"/>
                  </w:rPr>
                </w:rPrChange>
              </w:rPr>
            </w:pPr>
            <w:ins w:id="2136" w:author="Пользователь" w:date="2022-12-22T02:18:00Z">
              <w:r w:rsidRPr="005A0097">
                <w:rPr>
                  <w:i/>
                  <w:iCs/>
                  <w:color w:val="A9B7C6"/>
                  <w:szCs w:val="28"/>
                  <w:lang w:val="en-US"/>
                  <w:rPrChange w:id="2137" w:author="Пользователь" w:date="2022-12-22T02:42:00Z">
                    <w:rPr>
                      <w:rFonts w:ascii="Courier New" w:hAnsi="Courier New" w:cs="Courier New"/>
                      <w:i/>
                      <w:iCs/>
                      <w:color w:val="A9B7C6"/>
                      <w:sz w:val="22"/>
                      <w:szCs w:val="22"/>
                    </w:rPr>
                  </w:rPrChange>
                </w:rPr>
                <w:t>       </w:t>
              </w:r>
              <w:r w:rsidRPr="005A0097">
                <w:rPr>
                  <w:i/>
                  <w:iCs/>
                  <w:color w:val="CC7832"/>
                  <w:szCs w:val="28"/>
                  <w:rPrChange w:id="2138" w:author="Пользователь" w:date="2022-12-22T02:42:00Z">
                    <w:rPr>
                      <w:rFonts w:ascii="Courier New" w:hAnsi="Courier New" w:cs="Courier New"/>
                      <w:i/>
                      <w:iCs/>
                      <w:color w:val="CC7832"/>
                      <w:sz w:val="22"/>
                      <w:szCs w:val="22"/>
                    </w:rPr>
                  </w:rPrChange>
                </w:rPr>
                <w:t>this</w:t>
              </w:r>
              <w:r w:rsidRPr="005A0097">
                <w:rPr>
                  <w:i/>
                  <w:iCs/>
                  <w:color w:val="A9B7C6"/>
                  <w:szCs w:val="28"/>
                  <w:rPrChange w:id="2139" w:author="Пользователь" w:date="2022-12-22T02:42:00Z">
                    <w:rPr>
                      <w:rFonts w:ascii="Courier New" w:hAnsi="Courier New" w:cs="Courier New"/>
                      <w:i/>
                      <w:iCs/>
                      <w:color w:val="A9B7C6"/>
                      <w:sz w:val="22"/>
                      <w:szCs w:val="22"/>
                    </w:rPr>
                  </w:rPrChange>
                </w:rPr>
                <w:t>.</w:t>
              </w:r>
              <w:r w:rsidRPr="005A0097">
                <w:rPr>
                  <w:i/>
                  <w:iCs/>
                  <w:color w:val="9876AA"/>
                  <w:szCs w:val="28"/>
                  <w:rPrChange w:id="2140" w:author="Пользователь" w:date="2022-12-22T02:42:00Z">
                    <w:rPr>
                      <w:rFonts w:ascii="Courier New" w:hAnsi="Courier New" w:cs="Courier New"/>
                      <w:i/>
                      <w:iCs/>
                      <w:color w:val="9876AA"/>
                      <w:sz w:val="22"/>
                      <w:szCs w:val="22"/>
                    </w:rPr>
                  </w:rPrChange>
                </w:rPr>
                <w:t xml:space="preserve">id </w:t>
              </w:r>
              <w:r w:rsidRPr="005A0097">
                <w:rPr>
                  <w:i/>
                  <w:iCs/>
                  <w:color w:val="A9B7C6"/>
                  <w:szCs w:val="28"/>
                  <w:rPrChange w:id="2141" w:author="Пользователь" w:date="2022-12-22T02:42:00Z">
                    <w:rPr>
                      <w:rFonts w:ascii="Courier New" w:hAnsi="Courier New" w:cs="Courier New"/>
                      <w:i/>
                      <w:iCs/>
                      <w:color w:val="A9B7C6"/>
                      <w:sz w:val="22"/>
                      <w:szCs w:val="22"/>
                    </w:rPr>
                  </w:rPrChange>
                </w:rPr>
                <w:t xml:space="preserve">= </w:t>
              </w:r>
              <w:proofErr w:type="spellStart"/>
              <w:r w:rsidRPr="005A0097">
                <w:rPr>
                  <w:i/>
                  <w:iCs/>
                  <w:color w:val="A9B7C6"/>
                  <w:szCs w:val="28"/>
                  <w:rPrChange w:id="2142" w:author="Пользователь" w:date="2022-12-22T02:42:00Z">
                    <w:rPr>
                      <w:rFonts w:ascii="Courier New" w:hAnsi="Courier New" w:cs="Courier New"/>
                      <w:i/>
                      <w:iCs/>
                      <w:color w:val="A9B7C6"/>
                      <w:sz w:val="22"/>
                      <w:szCs w:val="22"/>
                    </w:rPr>
                  </w:rPrChange>
                </w:rPr>
                <w:t>id</w:t>
              </w:r>
              <w:proofErr w:type="spellEnd"/>
              <w:r w:rsidRPr="005A0097">
                <w:rPr>
                  <w:i/>
                  <w:iCs/>
                  <w:color w:val="CC7832"/>
                  <w:szCs w:val="28"/>
                  <w:rPrChange w:id="2143" w:author="Пользователь" w:date="2022-12-22T02:42:00Z">
                    <w:rPr>
                      <w:rFonts w:ascii="Courier New" w:hAnsi="Courier New" w:cs="Courier New"/>
                      <w:i/>
                      <w:iCs/>
                      <w:color w:val="CC7832"/>
                      <w:sz w:val="22"/>
                      <w:szCs w:val="22"/>
                    </w:rPr>
                  </w:rPrChange>
                </w:rPr>
                <w:t>;</w:t>
              </w:r>
            </w:ins>
          </w:p>
          <w:p w14:paraId="4325A65F" w14:textId="77777777" w:rsidR="00046F53" w:rsidRPr="005A0097" w:rsidRDefault="00046F53" w:rsidP="00046F53">
            <w:pPr>
              <w:spacing w:line="240" w:lineRule="auto"/>
              <w:ind w:firstLine="0"/>
              <w:jc w:val="left"/>
              <w:rPr>
                <w:ins w:id="2144" w:author="Пользователь" w:date="2022-12-22T02:18:00Z"/>
                <w:szCs w:val="28"/>
                <w:rPrChange w:id="2145" w:author="Пользователь" w:date="2022-12-22T02:42:00Z">
                  <w:rPr>
                    <w:ins w:id="2146" w:author="Пользователь" w:date="2022-12-22T02:18:00Z"/>
                    <w:sz w:val="24"/>
                  </w:rPr>
                </w:rPrChange>
              </w:rPr>
            </w:pPr>
            <w:ins w:id="2147" w:author="Пользователь" w:date="2022-12-22T02:18:00Z">
              <w:r w:rsidRPr="005A0097">
                <w:rPr>
                  <w:i/>
                  <w:iCs/>
                  <w:color w:val="CC7832"/>
                  <w:szCs w:val="28"/>
                  <w:rPrChange w:id="2148" w:author="Пользователь" w:date="2022-12-22T02:42:00Z">
                    <w:rPr>
                      <w:rFonts w:ascii="Courier New" w:hAnsi="Courier New" w:cs="Courier New"/>
                      <w:i/>
                      <w:iCs/>
                      <w:color w:val="CC7832"/>
                      <w:sz w:val="22"/>
                      <w:szCs w:val="22"/>
                    </w:rPr>
                  </w:rPrChange>
                </w:rPr>
                <w:t>   </w:t>
              </w:r>
              <w:r w:rsidRPr="005A0097">
                <w:rPr>
                  <w:i/>
                  <w:iCs/>
                  <w:color w:val="A9B7C6"/>
                  <w:szCs w:val="28"/>
                  <w:rPrChange w:id="2149" w:author="Пользователь" w:date="2022-12-22T02:42:00Z">
                    <w:rPr>
                      <w:rFonts w:ascii="Courier New" w:hAnsi="Courier New" w:cs="Courier New"/>
                      <w:i/>
                      <w:iCs/>
                      <w:color w:val="A9B7C6"/>
                      <w:sz w:val="22"/>
                      <w:szCs w:val="22"/>
                    </w:rPr>
                  </w:rPrChange>
                </w:rPr>
                <w:t>}</w:t>
              </w:r>
            </w:ins>
          </w:p>
          <w:p w14:paraId="166C5B36" w14:textId="77777777" w:rsidR="00046F53" w:rsidRPr="005A0097" w:rsidRDefault="00046F53" w:rsidP="00046F53">
            <w:pPr>
              <w:spacing w:line="240" w:lineRule="auto"/>
              <w:ind w:firstLine="0"/>
              <w:jc w:val="left"/>
              <w:rPr>
                <w:ins w:id="2150" w:author="Пользователь" w:date="2022-12-22T02:18:00Z"/>
                <w:szCs w:val="28"/>
                <w:rPrChange w:id="2151" w:author="Пользователь" w:date="2022-12-22T02:42:00Z">
                  <w:rPr>
                    <w:ins w:id="2152" w:author="Пользователь" w:date="2022-12-22T02:18:00Z"/>
                    <w:sz w:val="24"/>
                  </w:rPr>
                </w:rPrChange>
              </w:rPr>
            </w:pPr>
          </w:p>
          <w:p w14:paraId="55F3F225" w14:textId="77777777" w:rsidR="00046F53" w:rsidRPr="005A0097" w:rsidRDefault="00046F53" w:rsidP="00046F53">
            <w:pPr>
              <w:spacing w:line="240" w:lineRule="auto"/>
              <w:ind w:firstLine="0"/>
              <w:jc w:val="left"/>
              <w:rPr>
                <w:ins w:id="2153" w:author="Пользователь" w:date="2022-12-22T02:18:00Z"/>
                <w:szCs w:val="28"/>
                <w:rPrChange w:id="2154" w:author="Пользователь" w:date="2022-12-22T02:42:00Z">
                  <w:rPr>
                    <w:ins w:id="2155" w:author="Пользователь" w:date="2022-12-22T02:18:00Z"/>
                    <w:sz w:val="24"/>
                  </w:rPr>
                </w:rPrChange>
              </w:rPr>
            </w:pPr>
            <w:ins w:id="2156" w:author="Пользователь" w:date="2022-12-22T02:18:00Z">
              <w:r w:rsidRPr="005A0097">
                <w:rPr>
                  <w:i/>
                  <w:iCs/>
                  <w:color w:val="A9B7C6"/>
                  <w:szCs w:val="28"/>
                  <w:rPrChange w:id="2157" w:author="Пользователь" w:date="2022-12-22T02:42:00Z">
                    <w:rPr>
                      <w:rFonts w:ascii="Courier New" w:hAnsi="Courier New" w:cs="Courier New"/>
                      <w:i/>
                      <w:iCs/>
                      <w:color w:val="A9B7C6"/>
                      <w:sz w:val="22"/>
                      <w:szCs w:val="22"/>
                    </w:rPr>
                  </w:rPrChange>
                </w:rPr>
                <w:t>   </w:t>
              </w:r>
              <w:r w:rsidRPr="005A0097">
                <w:rPr>
                  <w:i/>
                  <w:iCs/>
                  <w:color w:val="629755"/>
                  <w:szCs w:val="28"/>
                  <w:rPrChange w:id="2158" w:author="Пользователь" w:date="2022-12-22T02:42:00Z">
                    <w:rPr>
                      <w:rFonts w:ascii="Courier New" w:hAnsi="Courier New" w:cs="Courier New"/>
                      <w:i/>
                      <w:iCs/>
                      <w:color w:val="629755"/>
                      <w:sz w:val="22"/>
                      <w:szCs w:val="22"/>
                    </w:rPr>
                  </w:rPrChange>
                </w:rPr>
                <w:t>/**************************</w:t>
              </w:r>
            </w:ins>
          </w:p>
          <w:p w14:paraId="0A9D52E1" w14:textId="77777777" w:rsidR="00046F53" w:rsidRPr="005A0097" w:rsidRDefault="00046F53" w:rsidP="00046F53">
            <w:pPr>
              <w:spacing w:line="240" w:lineRule="auto"/>
              <w:ind w:firstLine="0"/>
              <w:jc w:val="left"/>
              <w:rPr>
                <w:ins w:id="2159" w:author="Пользователь" w:date="2022-12-22T02:18:00Z"/>
                <w:szCs w:val="28"/>
                <w:lang w:val="en-US"/>
                <w:rPrChange w:id="2160" w:author="Пользователь" w:date="2022-12-22T02:42:00Z">
                  <w:rPr>
                    <w:ins w:id="2161" w:author="Пользователь" w:date="2022-12-22T02:18:00Z"/>
                    <w:sz w:val="24"/>
                  </w:rPr>
                </w:rPrChange>
              </w:rPr>
            </w:pPr>
            <w:ins w:id="2162" w:author="Пользователь" w:date="2022-12-22T02:18:00Z">
              <w:r w:rsidRPr="005A0097">
                <w:rPr>
                  <w:i/>
                  <w:iCs/>
                  <w:color w:val="629755"/>
                  <w:szCs w:val="28"/>
                  <w:rPrChange w:id="2163" w:author="Пользователь" w:date="2022-12-22T02:42:00Z">
                    <w:rPr>
                      <w:rFonts w:ascii="Courier New" w:hAnsi="Courier New" w:cs="Courier New"/>
                      <w:i/>
                      <w:iCs/>
                      <w:color w:val="629755"/>
                      <w:sz w:val="22"/>
                      <w:szCs w:val="22"/>
                    </w:rPr>
                  </w:rPrChange>
                </w:rPr>
                <w:t xml:space="preserve">    * Дата записи.           </w:t>
              </w:r>
              <w:r w:rsidRPr="005A0097">
                <w:rPr>
                  <w:i/>
                  <w:iCs/>
                  <w:color w:val="629755"/>
                  <w:szCs w:val="28"/>
                  <w:lang w:val="en-US"/>
                  <w:rPrChange w:id="2164" w:author="Пользователь" w:date="2022-12-22T02:42:00Z">
                    <w:rPr>
                      <w:rFonts w:ascii="Courier New" w:hAnsi="Courier New" w:cs="Courier New"/>
                      <w:i/>
                      <w:iCs/>
                      <w:color w:val="629755"/>
                      <w:sz w:val="22"/>
                      <w:szCs w:val="22"/>
                    </w:rPr>
                  </w:rPrChange>
                </w:rPr>
                <w:t>*</w:t>
              </w:r>
            </w:ins>
          </w:p>
          <w:p w14:paraId="5081489F" w14:textId="77777777" w:rsidR="00046F53" w:rsidRPr="005A0097" w:rsidRDefault="00046F53" w:rsidP="00046F53">
            <w:pPr>
              <w:spacing w:line="240" w:lineRule="auto"/>
              <w:ind w:firstLine="0"/>
              <w:jc w:val="left"/>
              <w:rPr>
                <w:ins w:id="2165" w:author="Пользователь" w:date="2022-12-22T02:18:00Z"/>
                <w:szCs w:val="28"/>
                <w:lang w:val="en-US"/>
                <w:rPrChange w:id="2166" w:author="Пользователь" w:date="2022-12-22T02:42:00Z">
                  <w:rPr>
                    <w:ins w:id="2167" w:author="Пользователь" w:date="2022-12-22T02:18:00Z"/>
                    <w:sz w:val="24"/>
                  </w:rPr>
                </w:rPrChange>
              </w:rPr>
            </w:pPr>
            <w:ins w:id="2168" w:author="Пользователь" w:date="2022-12-22T02:18:00Z">
              <w:r w:rsidRPr="005A0097">
                <w:rPr>
                  <w:i/>
                  <w:iCs/>
                  <w:color w:val="629755"/>
                  <w:szCs w:val="28"/>
                  <w:lang w:val="en-US"/>
                  <w:rPrChange w:id="2169" w:author="Пользователь" w:date="2022-12-22T02:42:00Z">
                    <w:rPr>
                      <w:rFonts w:ascii="Courier New" w:hAnsi="Courier New" w:cs="Courier New"/>
                      <w:i/>
                      <w:iCs/>
                      <w:color w:val="629755"/>
                      <w:sz w:val="22"/>
                      <w:szCs w:val="22"/>
                    </w:rPr>
                  </w:rPrChange>
                </w:rPr>
                <w:t>    **************************/</w:t>
              </w:r>
            </w:ins>
          </w:p>
          <w:p w14:paraId="0ACBCF29" w14:textId="77777777" w:rsidR="00046F53" w:rsidRPr="005A0097" w:rsidRDefault="00046F53" w:rsidP="00046F53">
            <w:pPr>
              <w:spacing w:line="240" w:lineRule="auto"/>
              <w:ind w:firstLine="0"/>
              <w:jc w:val="left"/>
              <w:rPr>
                <w:ins w:id="2170" w:author="Пользователь" w:date="2022-12-22T02:18:00Z"/>
                <w:szCs w:val="28"/>
                <w:lang w:val="en-US"/>
                <w:rPrChange w:id="2171" w:author="Пользователь" w:date="2022-12-22T02:42:00Z">
                  <w:rPr>
                    <w:ins w:id="2172" w:author="Пользователь" w:date="2022-12-22T02:18:00Z"/>
                    <w:sz w:val="24"/>
                  </w:rPr>
                </w:rPrChange>
              </w:rPr>
            </w:pPr>
          </w:p>
          <w:p w14:paraId="47D711BD" w14:textId="77777777" w:rsidR="00046F53" w:rsidRPr="005A0097" w:rsidRDefault="00046F53" w:rsidP="00046F53">
            <w:pPr>
              <w:spacing w:line="240" w:lineRule="auto"/>
              <w:ind w:firstLine="0"/>
              <w:jc w:val="left"/>
              <w:rPr>
                <w:ins w:id="2173" w:author="Пользователь" w:date="2022-12-22T02:18:00Z"/>
                <w:szCs w:val="28"/>
                <w:lang w:val="en-US"/>
                <w:rPrChange w:id="2174" w:author="Пользователь" w:date="2022-12-22T02:42:00Z">
                  <w:rPr>
                    <w:ins w:id="2175" w:author="Пользователь" w:date="2022-12-22T02:18:00Z"/>
                    <w:sz w:val="24"/>
                  </w:rPr>
                </w:rPrChange>
              </w:rPr>
            </w:pPr>
            <w:ins w:id="2176" w:author="Пользователь" w:date="2022-12-22T02:18:00Z">
              <w:r w:rsidRPr="005A0097">
                <w:rPr>
                  <w:i/>
                  <w:iCs/>
                  <w:color w:val="629755"/>
                  <w:szCs w:val="28"/>
                  <w:lang w:val="en-US"/>
                  <w:rPrChange w:id="2177" w:author="Пользователь" w:date="2022-12-22T02:42:00Z">
                    <w:rPr>
                      <w:rFonts w:ascii="Courier New" w:hAnsi="Courier New" w:cs="Courier New"/>
                      <w:i/>
                      <w:iCs/>
                      <w:color w:val="629755"/>
                      <w:sz w:val="22"/>
                      <w:szCs w:val="22"/>
                    </w:rPr>
                  </w:rPrChange>
                </w:rPr>
                <w:t>   </w:t>
              </w:r>
              <w:r w:rsidRPr="005A0097">
                <w:rPr>
                  <w:i/>
                  <w:iCs/>
                  <w:color w:val="CC7832"/>
                  <w:szCs w:val="28"/>
                  <w:lang w:val="en-US"/>
                  <w:rPrChange w:id="2178" w:author="Пользователь" w:date="2022-12-22T02:42:00Z">
                    <w:rPr>
                      <w:rFonts w:ascii="Courier New" w:hAnsi="Courier New" w:cs="Courier New"/>
                      <w:i/>
                      <w:iCs/>
                      <w:color w:val="CC7832"/>
                      <w:sz w:val="22"/>
                      <w:szCs w:val="22"/>
                    </w:rPr>
                  </w:rPrChange>
                </w:rPr>
                <w:t xml:space="preserve">private </w:t>
              </w:r>
              <w:proofErr w:type="spellStart"/>
              <w:r w:rsidRPr="005A0097">
                <w:rPr>
                  <w:i/>
                  <w:iCs/>
                  <w:color w:val="A9B7C6"/>
                  <w:szCs w:val="28"/>
                  <w:lang w:val="en-US"/>
                  <w:rPrChange w:id="2179" w:author="Пользователь" w:date="2022-12-22T02:42:00Z">
                    <w:rPr>
                      <w:rFonts w:ascii="Courier New" w:hAnsi="Courier New" w:cs="Courier New"/>
                      <w:i/>
                      <w:iCs/>
                      <w:color w:val="A9B7C6"/>
                      <w:sz w:val="22"/>
                      <w:szCs w:val="22"/>
                    </w:rPr>
                  </w:rPrChange>
                </w:rPr>
                <w:t>LocalDate</w:t>
              </w:r>
              <w:proofErr w:type="spellEnd"/>
              <w:r w:rsidRPr="005A0097">
                <w:rPr>
                  <w:i/>
                  <w:iCs/>
                  <w:color w:val="A9B7C6"/>
                  <w:szCs w:val="28"/>
                  <w:lang w:val="en-US"/>
                  <w:rPrChange w:id="2180" w:author="Пользователь" w:date="2022-12-22T02:42:00Z">
                    <w:rPr>
                      <w:rFonts w:ascii="Courier New" w:hAnsi="Courier New" w:cs="Courier New"/>
                      <w:i/>
                      <w:iCs/>
                      <w:color w:val="A9B7C6"/>
                      <w:sz w:val="22"/>
                      <w:szCs w:val="22"/>
                    </w:rPr>
                  </w:rPrChange>
                </w:rPr>
                <w:t xml:space="preserve"> </w:t>
              </w:r>
              <w:r w:rsidRPr="005A0097">
                <w:rPr>
                  <w:i/>
                  <w:iCs/>
                  <w:color w:val="9876AA"/>
                  <w:szCs w:val="28"/>
                  <w:lang w:val="en-US"/>
                  <w:rPrChange w:id="2181" w:author="Пользователь" w:date="2022-12-22T02:42:00Z">
                    <w:rPr>
                      <w:rFonts w:ascii="Courier New" w:hAnsi="Courier New" w:cs="Courier New"/>
                      <w:i/>
                      <w:iCs/>
                      <w:color w:val="9876AA"/>
                      <w:sz w:val="22"/>
                      <w:szCs w:val="22"/>
                    </w:rPr>
                  </w:rPrChange>
                </w:rPr>
                <w:t>date</w:t>
              </w:r>
              <w:r w:rsidRPr="005A0097">
                <w:rPr>
                  <w:i/>
                  <w:iCs/>
                  <w:color w:val="CC7832"/>
                  <w:szCs w:val="28"/>
                  <w:lang w:val="en-US"/>
                  <w:rPrChange w:id="2182" w:author="Пользователь" w:date="2022-12-22T02:42:00Z">
                    <w:rPr>
                      <w:rFonts w:ascii="Courier New" w:hAnsi="Courier New" w:cs="Courier New"/>
                      <w:i/>
                      <w:iCs/>
                      <w:color w:val="CC7832"/>
                      <w:sz w:val="22"/>
                      <w:szCs w:val="22"/>
                    </w:rPr>
                  </w:rPrChange>
                </w:rPr>
                <w:t>;</w:t>
              </w:r>
            </w:ins>
          </w:p>
          <w:p w14:paraId="20D06231" w14:textId="77777777" w:rsidR="00046F53" w:rsidRPr="005A0097" w:rsidRDefault="00046F53" w:rsidP="00046F53">
            <w:pPr>
              <w:spacing w:line="240" w:lineRule="auto"/>
              <w:ind w:firstLine="0"/>
              <w:jc w:val="left"/>
              <w:rPr>
                <w:ins w:id="2183" w:author="Пользователь" w:date="2022-12-22T02:18:00Z"/>
                <w:szCs w:val="28"/>
                <w:lang w:val="en-US"/>
                <w:rPrChange w:id="2184" w:author="Пользователь" w:date="2022-12-22T02:42:00Z">
                  <w:rPr>
                    <w:ins w:id="2185" w:author="Пользователь" w:date="2022-12-22T02:18:00Z"/>
                    <w:sz w:val="24"/>
                  </w:rPr>
                </w:rPrChange>
              </w:rPr>
            </w:pPr>
          </w:p>
          <w:p w14:paraId="7553C62B" w14:textId="77777777" w:rsidR="00046F53" w:rsidRPr="005A0097" w:rsidRDefault="00046F53" w:rsidP="00046F53">
            <w:pPr>
              <w:spacing w:line="240" w:lineRule="auto"/>
              <w:ind w:firstLine="0"/>
              <w:jc w:val="left"/>
              <w:rPr>
                <w:ins w:id="2186" w:author="Пользователь" w:date="2022-12-22T02:18:00Z"/>
                <w:szCs w:val="28"/>
                <w:lang w:val="en-US"/>
                <w:rPrChange w:id="2187" w:author="Пользователь" w:date="2022-12-22T02:42:00Z">
                  <w:rPr>
                    <w:ins w:id="2188" w:author="Пользователь" w:date="2022-12-22T02:18:00Z"/>
                    <w:sz w:val="24"/>
                  </w:rPr>
                </w:rPrChange>
              </w:rPr>
            </w:pPr>
            <w:ins w:id="2189" w:author="Пользователь" w:date="2022-12-22T02:18:00Z">
              <w:r w:rsidRPr="005A0097">
                <w:rPr>
                  <w:i/>
                  <w:iCs/>
                  <w:color w:val="CC7832"/>
                  <w:szCs w:val="28"/>
                  <w:lang w:val="en-US"/>
                  <w:rPrChange w:id="2190" w:author="Пользователь" w:date="2022-12-22T02:42:00Z">
                    <w:rPr>
                      <w:rFonts w:ascii="Courier New" w:hAnsi="Courier New" w:cs="Courier New"/>
                      <w:i/>
                      <w:iCs/>
                      <w:color w:val="CC7832"/>
                      <w:sz w:val="22"/>
                      <w:szCs w:val="22"/>
                    </w:rPr>
                  </w:rPrChange>
                </w:rPr>
                <w:lastRenderedPageBreak/>
                <w:t xml:space="preserve">   public </w:t>
              </w:r>
              <w:proofErr w:type="spellStart"/>
              <w:r w:rsidRPr="005A0097">
                <w:rPr>
                  <w:i/>
                  <w:iCs/>
                  <w:color w:val="A9B7C6"/>
                  <w:szCs w:val="28"/>
                  <w:lang w:val="en-US"/>
                  <w:rPrChange w:id="2191" w:author="Пользователь" w:date="2022-12-22T02:42:00Z">
                    <w:rPr>
                      <w:rFonts w:ascii="Courier New" w:hAnsi="Courier New" w:cs="Courier New"/>
                      <w:i/>
                      <w:iCs/>
                      <w:color w:val="A9B7C6"/>
                      <w:sz w:val="22"/>
                      <w:szCs w:val="22"/>
                    </w:rPr>
                  </w:rPrChange>
                </w:rPr>
                <w:t>LocalDate</w:t>
              </w:r>
              <w:proofErr w:type="spellEnd"/>
              <w:r w:rsidRPr="005A0097">
                <w:rPr>
                  <w:i/>
                  <w:iCs/>
                  <w:color w:val="A9B7C6"/>
                  <w:szCs w:val="28"/>
                  <w:lang w:val="en-US"/>
                  <w:rPrChange w:id="2192" w:author="Пользователь" w:date="2022-12-22T02:42:00Z">
                    <w:rPr>
                      <w:rFonts w:ascii="Courier New" w:hAnsi="Courier New" w:cs="Courier New"/>
                      <w:i/>
                      <w:iCs/>
                      <w:color w:val="A9B7C6"/>
                      <w:sz w:val="22"/>
                      <w:szCs w:val="22"/>
                    </w:rPr>
                  </w:rPrChange>
                </w:rPr>
                <w:t xml:space="preserve"> </w:t>
              </w:r>
              <w:proofErr w:type="spellStart"/>
              <w:proofErr w:type="gramStart"/>
              <w:r w:rsidRPr="005A0097">
                <w:rPr>
                  <w:i/>
                  <w:iCs/>
                  <w:color w:val="FFC66D"/>
                  <w:szCs w:val="28"/>
                  <w:lang w:val="en-US"/>
                  <w:rPrChange w:id="2193" w:author="Пользователь" w:date="2022-12-22T02:42:00Z">
                    <w:rPr>
                      <w:rFonts w:ascii="Courier New" w:hAnsi="Courier New" w:cs="Courier New"/>
                      <w:i/>
                      <w:iCs/>
                      <w:color w:val="FFC66D"/>
                      <w:sz w:val="22"/>
                      <w:szCs w:val="22"/>
                    </w:rPr>
                  </w:rPrChange>
                </w:rPr>
                <w:t>getDate</w:t>
              </w:r>
              <w:proofErr w:type="spellEnd"/>
              <w:r w:rsidRPr="005A0097">
                <w:rPr>
                  <w:i/>
                  <w:iCs/>
                  <w:color w:val="A9B7C6"/>
                  <w:szCs w:val="28"/>
                  <w:lang w:val="en-US"/>
                  <w:rPrChange w:id="2194" w:author="Пользователь" w:date="2022-12-22T02:42:00Z">
                    <w:rPr>
                      <w:rFonts w:ascii="Courier New" w:hAnsi="Courier New" w:cs="Courier New"/>
                      <w:i/>
                      <w:iCs/>
                      <w:color w:val="A9B7C6"/>
                      <w:sz w:val="22"/>
                      <w:szCs w:val="22"/>
                    </w:rPr>
                  </w:rPrChange>
                </w:rPr>
                <w:t>(</w:t>
              </w:r>
              <w:proofErr w:type="gramEnd"/>
              <w:r w:rsidRPr="005A0097">
                <w:rPr>
                  <w:i/>
                  <w:iCs/>
                  <w:color w:val="A9B7C6"/>
                  <w:szCs w:val="28"/>
                  <w:lang w:val="en-US"/>
                  <w:rPrChange w:id="2195" w:author="Пользователь" w:date="2022-12-22T02:42:00Z">
                    <w:rPr>
                      <w:rFonts w:ascii="Courier New" w:hAnsi="Courier New" w:cs="Courier New"/>
                      <w:i/>
                      <w:iCs/>
                      <w:color w:val="A9B7C6"/>
                      <w:sz w:val="22"/>
                      <w:szCs w:val="22"/>
                    </w:rPr>
                  </w:rPrChange>
                </w:rPr>
                <w:t>) {</w:t>
              </w:r>
            </w:ins>
          </w:p>
          <w:p w14:paraId="29E64DB1" w14:textId="77777777" w:rsidR="00046F53" w:rsidRPr="005A0097" w:rsidRDefault="00046F53" w:rsidP="00046F53">
            <w:pPr>
              <w:spacing w:line="240" w:lineRule="auto"/>
              <w:ind w:firstLine="0"/>
              <w:jc w:val="left"/>
              <w:rPr>
                <w:ins w:id="2196" w:author="Пользователь" w:date="2022-12-22T02:18:00Z"/>
                <w:szCs w:val="28"/>
                <w:lang w:val="en-US"/>
                <w:rPrChange w:id="2197" w:author="Пользователь" w:date="2022-12-22T02:42:00Z">
                  <w:rPr>
                    <w:ins w:id="2198" w:author="Пользователь" w:date="2022-12-22T02:18:00Z"/>
                    <w:sz w:val="24"/>
                  </w:rPr>
                </w:rPrChange>
              </w:rPr>
            </w:pPr>
            <w:ins w:id="2199" w:author="Пользователь" w:date="2022-12-22T02:18:00Z">
              <w:r w:rsidRPr="005A0097">
                <w:rPr>
                  <w:i/>
                  <w:iCs/>
                  <w:color w:val="A9B7C6"/>
                  <w:szCs w:val="28"/>
                  <w:lang w:val="en-US"/>
                  <w:rPrChange w:id="2200" w:author="Пользователь" w:date="2022-12-22T02:42:00Z">
                    <w:rPr>
                      <w:rFonts w:ascii="Courier New" w:hAnsi="Courier New" w:cs="Courier New"/>
                      <w:i/>
                      <w:iCs/>
                      <w:color w:val="A9B7C6"/>
                      <w:sz w:val="22"/>
                      <w:szCs w:val="22"/>
                    </w:rPr>
                  </w:rPrChange>
                </w:rPr>
                <w:t>       </w:t>
              </w:r>
              <w:r w:rsidRPr="005A0097">
                <w:rPr>
                  <w:i/>
                  <w:iCs/>
                  <w:color w:val="CC7832"/>
                  <w:szCs w:val="28"/>
                  <w:lang w:val="en-US"/>
                  <w:rPrChange w:id="2201" w:author="Пользователь" w:date="2022-12-22T02:42:00Z">
                    <w:rPr>
                      <w:rFonts w:ascii="Courier New" w:hAnsi="Courier New" w:cs="Courier New"/>
                      <w:i/>
                      <w:iCs/>
                      <w:color w:val="CC7832"/>
                      <w:sz w:val="22"/>
                      <w:szCs w:val="22"/>
                    </w:rPr>
                  </w:rPrChange>
                </w:rPr>
                <w:t xml:space="preserve">return </w:t>
              </w:r>
              <w:r w:rsidRPr="005A0097">
                <w:rPr>
                  <w:i/>
                  <w:iCs/>
                  <w:color w:val="9876AA"/>
                  <w:szCs w:val="28"/>
                  <w:lang w:val="en-US"/>
                  <w:rPrChange w:id="2202" w:author="Пользователь" w:date="2022-12-22T02:42:00Z">
                    <w:rPr>
                      <w:rFonts w:ascii="Courier New" w:hAnsi="Courier New" w:cs="Courier New"/>
                      <w:i/>
                      <w:iCs/>
                      <w:color w:val="9876AA"/>
                      <w:sz w:val="22"/>
                      <w:szCs w:val="22"/>
                    </w:rPr>
                  </w:rPrChange>
                </w:rPr>
                <w:t>date</w:t>
              </w:r>
              <w:r w:rsidRPr="005A0097">
                <w:rPr>
                  <w:i/>
                  <w:iCs/>
                  <w:color w:val="CC7832"/>
                  <w:szCs w:val="28"/>
                  <w:lang w:val="en-US"/>
                  <w:rPrChange w:id="2203" w:author="Пользователь" w:date="2022-12-22T02:42:00Z">
                    <w:rPr>
                      <w:rFonts w:ascii="Courier New" w:hAnsi="Courier New" w:cs="Courier New"/>
                      <w:i/>
                      <w:iCs/>
                      <w:color w:val="CC7832"/>
                      <w:sz w:val="22"/>
                      <w:szCs w:val="22"/>
                    </w:rPr>
                  </w:rPrChange>
                </w:rPr>
                <w:t>;</w:t>
              </w:r>
            </w:ins>
          </w:p>
          <w:p w14:paraId="033F52B3" w14:textId="77777777" w:rsidR="00046F53" w:rsidRPr="005A0097" w:rsidRDefault="00046F53" w:rsidP="00046F53">
            <w:pPr>
              <w:spacing w:line="240" w:lineRule="auto"/>
              <w:ind w:firstLine="0"/>
              <w:jc w:val="left"/>
              <w:rPr>
                <w:ins w:id="2204" w:author="Пользователь" w:date="2022-12-22T02:18:00Z"/>
                <w:szCs w:val="28"/>
                <w:lang w:val="en-US"/>
                <w:rPrChange w:id="2205" w:author="Пользователь" w:date="2022-12-22T02:42:00Z">
                  <w:rPr>
                    <w:ins w:id="2206" w:author="Пользователь" w:date="2022-12-22T02:18:00Z"/>
                    <w:sz w:val="24"/>
                  </w:rPr>
                </w:rPrChange>
              </w:rPr>
            </w:pPr>
            <w:ins w:id="2207" w:author="Пользователь" w:date="2022-12-22T02:18:00Z">
              <w:r w:rsidRPr="005A0097">
                <w:rPr>
                  <w:i/>
                  <w:iCs/>
                  <w:color w:val="CC7832"/>
                  <w:szCs w:val="28"/>
                  <w:lang w:val="en-US"/>
                  <w:rPrChange w:id="2208" w:author="Пользователь" w:date="2022-12-22T02:42:00Z">
                    <w:rPr>
                      <w:rFonts w:ascii="Courier New" w:hAnsi="Courier New" w:cs="Courier New"/>
                      <w:i/>
                      <w:iCs/>
                      <w:color w:val="CC7832"/>
                      <w:sz w:val="22"/>
                      <w:szCs w:val="22"/>
                    </w:rPr>
                  </w:rPrChange>
                </w:rPr>
                <w:t>   </w:t>
              </w:r>
              <w:r w:rsidRPr="005A0097">
                <w:rPr>
                  <w:i/>
                  <w:iCs/>
                  <w:color w:val="A9B7C6"/>
                  <w:szCs w:val="28"/>
                  <w:lang w:val="en-US"/>
                  <w:rPrChange w:id="2209" w:author="Пользователь" w:date="2022-12-22T02:42:00Z">
                    <w:rPr>
                      <w:rFonts w:ascii="Courier New" w:hAnsi="Courier New" w:cs="Courier New"/>
                      <w:i/>
                      <w:iCs/>
                      <w:color w:val="A9B7C6"/>
                      <w:sz w:val="22"/>
                      <w:szCs w:val="22"/>
                    </w:rPr>
                  </w:rPrChange>
                </w:rPr>
                <w:t>}</w:t>
              </w:r>
            </w:ins>
          </w:p>
          <w:p w14:paraId="2F5456E0" w14:textId="77777777" w:rsidR="00046F53" w:rsidRPr="005A0097" w:rsidRDefault="00046F53" w:rsidP="00046F53">
            <w:pPr>
              <w:spacing w:line="240" w:lineRule="auto"/>
              <w:ind w:firstLine="0"/>
              <w:jc w:val="left"/>
              <w:rPr>
                <w:ins w:id="2210" w:author="Пользователь" w:date="2022-12-22T02:18:00Z"/>
                <w:szCs w:val="28"/>
                <w:lang w:val="en-US"/>
                <w:rPrChange w:id="2211" w:author="Пользователь" w:date="2022-12-22T02:42:00Z">
                  <w:rPr>
                    <w:ins w:id="2212" w:author="Пользователь" w:date="2022-12-22T02:18:00Z"/>
                    <w:sz w:val="24"/>
                  </w:rPr>
                </w:rPrChange>
              </w:rPr>
            </w:pPr>
          </w:p>
          <w:p w14:paraId="51958B8B" w14:textId="77777777" w:rsidR="00046F53" w:rsidRPr="005A0097" w:rsidRDefault="00046F53" w:rsidP="00046F53">
            <w:pPr>
              <w:spacing w:line="240" w:lineRule="auto"/>
              <w:ind w:firstLine="0"/>
              <w:jc w:val="left"/>
              <w:rPr>
                <w:ins w:id="2213" w:author="Пользователь" w:date="2022-12-22T02:18:00Z"/>
                <w:szCs w:val="28"/>
                <w:lang w:val="en-US"/>
                <w:rPrChange w:id="2214" w:author="Пользователь" w:date="2022-12-22T02:42:00Z">
                  <w:rPr>
                    <w:ins w:id="2215" w:author="Пользователь" w:date="2022-12-22T02:18:00Z"/>
                    <w:sz w:val="24"/>
                  </w:rPr>
                </w:rPrChange>
              </w:rPr>
            </w:pPr>
            <w:ins w:id="2216" w:author="Пользователь" w:date="2022-12-22T02:18:00Z">
              <w:r w:rsidRPr="005A0097">
                <w:rPr>
                  <w:i/>
                  <w:iCs/>
                  <w:color w:val="A9B7C6"/>
                  <w:szCs w:val="28"/>
                  <w:lang w:val="en-US"/>
                  <w:rPrChange w:id="2217" w:author="Пользователь" w:date="2022-12-22T02:42:00Z">
                    <w:rPr>
                      <w:rFonts w:ascii="Courier New" w:hAnsi="Courier New" w:cs="Courier New"/>
                      <w:i/>
                      <w:iCs/>
                      <w:color w:val="A9B7C6"/>
                      <w:sz w:val="22"/>
                      <w:szCs w:val="22"/>
                    </w:rPr>
                  </w:rPrChange>
                </w:rPr>
                <w:t>   </w:t>
              </w:r>
              <w:r w:rsidRPr="005A0097">
                <w:rPr>
                  <w:i/>
                  <w:iCs/>
                  <w:color w:val="CC7832"/>
                  <w:szCs w:val="28"/>
                  <w:lang w:val="en-US"/>
                  <w:rPrChange w:id="2218" w:author="Пользователь" w:date="2022-12-22T02:42:00Z">
                    <w:rPr>
                      <w:rFonts w:ascii="Courier New" w:hAnsi="Courier New" w:cs="Courier New"/>
                      <w:i/>
                      <w:iCs/>
                      <w:color w:val="CC7832"/>
                      <w:sz w:val="22"/>
                      <w:szCs w:val="22"/>
                    </w:rPr>
                  </w:rPrChange>
                </w:rPr>
                <w:t xml:space="preserve">public void </w:t>
              </w:r>
              <w:proofErr w:type="spellStart"/>
              <w:r w:rsidRPr="005A0097">
                <w:rPr>
                  <w:i/>
                  <w:iCs/>
                  <w:color w:val="FFC66D"/>
                  <w:szCs w:val="28"/>
                  <w:lang w:val="en-US"/>
                  <w:rPrChange w:id="2219" w:author="Пользователь" w:date="2022-12-22T02:42:00Z">
                    <w:rPr>
                      <w:rFonts w:ascii="Courier New" w:hAnsi="Courier New" w:cs="Courier New"/>
                      <w:i/>
                      <w:iCs/>
                      <w:color w:val="FFC66D"/>
                      <w:sz w:val="22"/>
                      <w:szCs w:val="22"/>
                    </w:rPr>
                  </w:rPrChange>
                </w:rPr>
                <w:t>setDate</w:t>
              </w:r>
              <w:proofErr w:type="spellEnd"/>
              <w:r w:rsidRPr="005A0097">
                <w:rPr>
                  <w:i/>
                  <w:iCs/>
                  <w:color w:val="FFC66D"/>
                  <w:szCs w:val="28"/>
                  <w:lang w:val="en-US"/>
                  <w:rPrChange w:id="2220" w:author="Пользователь" w:date="2022-12-22T02:42:00Z">
                    <w:rPr>
                      <w:rFonts w:ascii="Courier New" w:hAnsi="Courier New" w:cs="Courier New"/>
                      <w:i/>
                      <w:iCs/>
                      <w:color w:val="FFC66D"/>
                      <w:sz w:val="22"/>
                      <w:szCs w:val="22"/>
                    </w:rPr>
                  </w:rPrChange>
                </w:rPr>
                <w:t xml:space="preserve"> </w:t>
              </w:r>
              <w:r w:rsidRPr="005A0097">
                <w:rPr>
                  <w:i/>
                  <w:iCs/>
                  <w:color w:val="A9B7C6"/>
                  <w:szCs w:val="28"/>
                  <w:lang w:val="en-US"/>
                  <w:rPrChange w:id="2221" w:author="Пользователь" w:date="2022-12-22T02:42:00Z">
                    <w:rPr>
                      <w:rFonts w:ascii="Courier New" w:hAnsi="Courier New" w:cs="Courier New"/>
                      <w:i/>
                      <w:iCs/>
                      <w:color w:val="A9B7C6"/>
                      <w:sz w:val="22"/>
                      <w:szCs w:val="22"/>
                    </w:rPr>
                  </w:rPrChange>
                </w:rPr>
                <w:t>(</w:t>
              </w:r>
              <w:proofErr w:type="spellStart"/>
              <w:r w:rsidRPr="005A0097">
                <w:rPr>
                  <w:i/>
                  <w:iCs/>
                  <w:color w:val="A9B7C6"/>
                  <w:szCs w:val="28"/>
                  <w:lang w:val="en-US"/>
                  <w:rPrChange w:id="2222" w:author="Пользователь" w:date="2022-12-22T02:42:00Z">
                    <w:rPr>
                      <w:rFonts w:ascii="Courier New" w:hAnsi="Courier New" w:cs="Courier New"/>
                      <w:i/>
                      <w:iCs/>
                      <w:color w:val="A9B7C6"/>
                      <w:sz w:val="22"/>
                      <w:szCs w:val="22"/>
                    </w:rPr>
                  </w:rPrChange>
                </w:rPr>
                <w:t>LocalDate</w:t>
              </w:r>
              <w:proofErr w:type="spellEnd"/>
              <w:r w:rsidRPr="005A0097">
                <w:rPr>
                  <w:i/>
                  <w:iCs/>
                  <w:color w:val="A9B7C6"/>
                  <w:szCs w:val="28"/>
                  <w:lang w:val="en-US"/>
                  <w:rPrChange w:id="2223" w:author="Пользователь" w:date="2022-12-22T02:42:00Z">
                    <w:rPr>
                      <w:rFonts w:ascii="Courier New" w:hAnsi="Courier New" w:cs="Courier New"/>
                      <w:i/>
                      <w:iCs/>
                      <w:color w:val="A9B7C6"/>
                      <w:sz w:val="22"/>
                      <w:szCs w:val="22"/>
                    </w:rPr>
                  </w:rPrChange>
                </w:rPr>
                <w:t xml:space="preserve"> date) {</w:t>
              </w:r>
            </w:ins>
          </w:p>
          <w:p w14:paraId="71173EDE" w14:textId="77777777" w:rsidR="00046F53" w:rsidRPr="005A0097" w:rsidRDefault="00046F53" w:rsidP="00046F53">
            <w:pPr>
              <w:spacing w:line="240" w:lineRule="auto"/>
              <w:ind w:firstLine="0"/>
              <w:jc w:val="left"/>
              <w:rPr>
                <w:ins w:id="2224" w:author="Пользователь" w:date="2022-12-22T02:18:00Z"/>
                <w:szCs w:val="28"/>
                <w:rPrChange w:id="2225" w:author="Пользователь" w:date="2022-12-22T02:42:00Z">
                  <w:rPr>
                    <w:ins w:id="2226" w:author="Пользователь" w:date="2022-12-22T02:18:00Z"/>
                    <w:sz w:val="24"/>
                  </w:rPr>
                </w:rPrChange>
              </w:rPr>
            </w:pPr>
            <w:ins w:id="2227" w:author="Пользователь" w:date="2022-12-22T02:18:00Z">
              <w:r w:rsidRPr="005A0097">
                <w:rPr>
                  <w:i/>
                  <w:iCs/>
                  <w:color w:val="A9B7C6"/>
                  <w:szCs w:val="28"/>
                  <w:lang w:val="en-US"/>
                  <w:rPrChange w:id="2228" w:author="Пользователь" w:date="2022-12-22T02:42:00Z">
                    <w:rPr>
                      <w:rFonts w:ascii="Courier New" w:hAnsi="Courier New" w:cs="Courier New"/>
                      <w:i/>
                      <w:iCs/>
                      <w:color w:val="A9B7C6"/>
                      <w:sz w:val="22"/>
                      <w:szCs w:val="22"/>
                    </w:rPr>
                  </w:rPrChange>
                </w:rPr>
                <w:t>       </w:t>
              </w:r>
              <w:proofErr w:type="spellStart"/>
              <w:proofErr w:type="gramStart"/>
              <w:r w:rsidRPr="005A0097">
                <w:rPr>
                  <w:i/>
                  <w:iCs/>
                  <w:color w:val="CC7832"/>
                  <w:szCs w:val="28"/>
                  <w:rPrChange w:id="2229" w:author="Пользователь" w:date="2022-12-22T02:42:00Z">
                    <w:rPr>
                      <w:rFonts w:ascii="Courier New" w:hAnsi="Courier New" w:cs="Courier New"/>
                      <w:i/>
                      <w:iCs/>
                      <w:color w:val="CC7832"/>
                      <w:sz w:val="22"/>
                      <w:szCs w:val="22"/>
                    </w:rPr>
                  </w:rPrChange>
                </w:rPr>
                <w:t>this</w:t>
              </w:r>
              <w:r w:rsidRPr="005A0097">
                <w:rPr>
                  <w:i/>
                  <w:iCs/>
                  <w:color w:val="A9B7C6"/>
                  <w:szCs w:val="28"/>
                  <w:rPrChange w:id="2230" w:author="Пользователь" w:date="2022-12-22T02:42:00Z">
                    <w:rPr>
                      <w:rFonts w:ascii="Courier New" w:hAnsi="Courier New" w:cs="Courier New"/>
                      <w:i/>
                      <w:iCs/>
                      <w:color w:val="A9B7C6"/>
                      <w:sz w:val="22"/>
                      <w:szCs w:val="22"/>
                    </w:rPr>
                  </w:rPrChange>
                </w:rPr>
                <w:t>.</w:t>
              </w:r>
              <w:r w:rsidRPr="005A0097">
                <w:rPr>
                  <w:i/>
                  <w:iCs/>
                  <w:color w:val="9876AA"/>
                  <w:szCs w:val="28"/>
                  <w:rPrChange w:id="2231" w:author="Пользователь" w:date="2022-12-22T02:42:00Z">
                    <w:rPr>
                      <w:rFonts w:ascii="Courier New" w:hAnsi="Courier New" w:cs="Courier New"/>
                      <w:i/>
                      <w:iCs/>
                      <w:color w:val="9876AA"/>
                      <w:sz w:val="22"/>
                      <w:szCs w:val="22"/>
                    </w:rPr>
                  </w:rPrChange>
                </w:rPr>
                <w:t>date</w:t>
              </w:r>
              <w:proofErr w:type="spellEnd"/>
              <w:proofErr w:type="gramEnd"/>
              <w:r w:rsidRPr="005A0097">
                <w:rPr>
                  <w:i/>
                  <w:iCs/>
                  <w:color w:val="9876AA"/>
                  <w:szCs w:val="28"/>
                  <w:rPrChange w:id="2232" w:author="Пользователь" w:date="2022-12-22T02:42:00Z">
                    <w:rPr>
                      <w:rFonts w:ascii="Courier New" w:hAnsi="Courier New" w:cs="Courier New"/>
                      <w:i/>
                      <w:iCs/>
                      <w:color w:val="9876AA"/>
                      <w:sz w:val="22"/>
                      <w:szCs w:val="22"/>
                    </w:rPr>
                  </w:rPrChange>
                </w:rPr>
                <w:t xml:space="preserve"> </w:t>
              </w:r>
              <w:r w:rsidRPr="005A0097">
                <w:rPr>
                  <w:i/>
                  <w:iCs/>
                  <w:color w:val="A9B7C6"/>
                  <w:szCs w:val="28"/>
                  <w:rPrChange w:id="2233" w:author="Пользователь" w:date="2022-12-22T02:42:00Z">
                    <w:rPr>
                      <w:rFonts w:ascii="Courier New" w:hAnsi="Courier New" w:cs="Courier New"/>
                      <w:i/>
                      <w:iCs/>
                      <w:color w:val="A9B7C6"/>
                      <w:sz w:val="22"/>
                      <w:szCs w:val="22"/>
                    </w:rPr>
                  </w:rPrChange>
                </w:rPr>
                <w:t xml:space="preserve">= </w:t>
              </w:r>
              <w:proofErr w:type="spellStart"/>
              <w:r w:rsidRPr="005A0097">
                <w:rPr>
                  <w:i/>
                  <w:iCs/>
                  <w:color w:val="A9B7C6"/>
                  <w:szCs w:val="28"/>
                  <w:rPrChange w:id="2234" w:author="Пользователь" w:date="2022-12-22T02:42:00Z">
                    <w:rPr>
                      <w:rFonts w:ascii="Courier New" w:hAnsi="Courier New" w:cs="Courier New"/>
                      <w:i/>
                      <w:iCs/>
                      <w:color w:val="A9B7C6"/>
                      <w:sz w:val="22"/>
                      <w:szCs w:val="22"/>
                    </w:rPr>
                  </w:rPrChange>
                </w:rPr>
                <w:t>date</w:t>
              </w:r>
              <w:proofErr w:type="spellEnd"/>
              <w:r w:rsidRPr="005A0097">
                <w:rPr>
                  <w:i/>
                  <w:iCs/>
                  <w:color w:val="CC7832"/>
                  <w:szCs w:val="28"/>
                  <w:rPrChange w:id="2235" w:author="Пользователь" w:date="2022-12-22T02:42:00Z">
                    <w:rPr>
                      <w:rFonts w:ascii="Courier New" w:hAnsi="Courier New" w:cs="Courier New"/>
                      <w:i/>
                      <w:iCs/>
                      <w:color w:val="CC7832"/>
                      <w:sz w:val="22"/>
                      <w:szCs w:val="22"/>
                    </w:rPr>
                  </w:rPrChange>
                </w:rPr>
                <w:t>;</w:t>
              </w:r>
            </w:ins>
          </w:p>
          <w:p w14:paraId="23D3AFA7" w14:textId="77777777" w:rsidR="00046F53" w:rsidRPr="005A0097" w:rsidRDefault="00046F53" w:rsidP="00046F53">
            <w:pPr>
              <w:spacing w:line="240" w:lineRule="auto"/>
              <w:ind w:firstLine="0"/>
              <w:jc w:val="left"/>
              <w:rPr>
                <w:ins w:id="2236" w:author="Пользователь" w:date="2022-12-22T02:18:00Z"/>
                <w:szCs w:val="28"/>
                <w:rPrChange w:id="2237" w:author="Пользователь" w:date="2022-12-22T02:42:00Z">
                  <w:rPr>
                    <w:ins w:id="2238" w:author="Пользователь" w:date="2022-12-22T02:18:00Z"/>
                    <w:sz w:val="24"/>
                  </w:rPr>
                </w:rPrChange>
              </w:rPr>
            </w:pPr>
            <w:ins w:id="2239" w:author="Пользователь" w:date="2022-12-22T02:18:00Z">
              <w:r w:rsidRPr="005A0097">
                <w:rPr>
                  <w:i/>
                  <w:iCs/>
                  <w:color w:val="CC7832"/>
                  <w:szCs w:val="28"/>
                  <w:rPrChange w:id="2240" w:author="Пользователь" w:date="2022-12-22T02:42:00Z">
                    <w:rPr>
                      <w:rFonts w:ascii="Courier New" w:hAnsi="Courier New" w:cs="Courier New"/>
                      <w:i/>
                      <w:iCs/>
                      <w:color w:val="CC7832"/>
                      <w:sz w:val="22"/>
                      <w:szCs w:val="22"/>
                    </w:rPr>
                  </w:rPrChange>
                </w:rPr>
                <w:t>   </w:t>
              </w:r>
              <w:r w:rsidRPr="005A0097">
                <w:rPr>
                  <w:i/>
                  <w:iCs/>
                  <w:color w:val="A9B7C6"/>
                  <w:szCs w:val="28"/>
                  <w:rPrChange w:id="2241" w:author="Пользователь" w:date="2022-12-22T02:42:00Z">
                    <w:rPr>
                      <w:rFonts w:ascii="Courier New" w:hAnsi="Courier New" w:cs="Courier New"/>
                      <w:i/>
                      <w:iCs/>
                      <w:color w:val="A9B7C6"/>
                      <w:sz w:val="22"/>
                      <w:szCs w:val="22"/>
                    </w:rPr>
                  </w:rPrChange>
                </w:rPr>
                <w:t>}</w:t>
              </w:r>
            </w:ins>
          </w:p>
          <w:p w14:paraId="0B066DD1" w14:textId="77777777" w:rsidR="00046F53" w:rsidRPr="005A0097" w:rsidRDefault="00046F53" w:rsidP="00046F53">
            <w:pPr>
              <w:spacing w:line="240" w:lineRule="auto"/>
              <w:ind w:firstLine="0"/>
              <w:jc w:val="left"/>
              <w:rPr>
                <w:ins w:id="2242" w:author="Пользователь" w:date="2022-12-22T02:18:00Z"/>
                <w:szCs w:val="28"/>
                <w:rPrChange w:id="2243" w:author="Пользователь" w:date="2022-12-22T02:42:00Z">
                  <w:rPr>
                    <w:ins w:id="2244" w:author="Пользователь" w:date="2022-12-22T02:18:00Z"/>
                    <w:sz w:val="24"/>
                  </w:rPr>
                </w:rPrChange>
              </w:rPr>
            </w:pPr>
          </w:p>
          <w:p w14:paraId="10AF9DBB" w14:textId="77777777" w:rsidR="00046F53" w:rsidRPr="005A0097" w:rsidRDefault="00046F53" w:rsidP="00046F53">
            <w:pPr>
              <w:spacing w:line="240" w:lineRule="auto"/>
              <w:ind w:firstLine="0"/>
              <w:jc w:val="left"/>
              <w:rPr>
                <w:ins w:id="2245" w:author="Пользователь" w:date="2022-12-22T02:18:00Z"/>
                <w:szCs w:val="28"/>
                <w:rPrChange w:id="2246" w:author="Пользователь" w:date="2022-12-22T02:42:00Z">
                  <w:rPr>
                    <w:ins w:id="2247" w:author="Пользователь" w:date="2022-12-22T02:18:00Z"/>
                    <w:sz w:val="24"/>
                  </w:rPr>
                </w:rPrChange>
              </w:rPr>
            </w:pPr>
            <w:ins w:id="2248" w:author="Пользователь" w:date="2022-12-22T02:18:00Z">
              <w:r w:rsidRPr="005A0097">
                <w:rPr>
                  <w:i/>
                  <w:iCs/>
                  <w:color w:val="A9B7C6"/>
                  <w:szCs w:val="28"/>
                  <w:rPrChange w:id="2249" w:author="Пользователь" w:date="2022-12-22T02:42:00Z">
                    <w:rPr>
                      <w:rFonts w:ascii="Courier New" w:hAnsi="Courier New" w:cs="Courier New"/>
                      <w:i/>
                      <w:iCs/>
                      <w:color w:val="A9B7C6"/>
                      <w:sz w:val="22"/>
                      <w:szCs w:val="22"/>
                    </w:rPr>
                  </w:rPrChange>
                </w:rPr>
                <w:t>   </w:t>
              </w:r>
              <w:r w:rsidRPr="005A0097">
                <w:rPr>
                  <w:i/>
                  <w:iCs/>
                  <w:color w:val="629755"/>
                  <w:szCs w:val="28"/>
                  <w:rPrChange w:id="2250" w:author="Пользователь" w:date="2022-12-22T02:42:00Z">
                    <w:rPr>
                      <w:rFonts w:ascii="Courier New" w:hAnsi="Courier New" w:cs="Courier New"/>
                      <w:i/>
                      <w:iCs/>
                      <w:color w:val="629755"/>
                      <w:sz w:val="22"/>
                      <w:szCs w:val="22"/>
                    </w:rPr>
                  </w:rPrChange>
                </w:rPr>
                <w:t>/**********************************</w:t>
              </w:r>
            </w:ins>
          </w:p>
          <w:p w14:paraId="3C42C841" w14:textId="77777777" w:rsidR="00046F53" w:rsidRPr="005A0097" w:rsidRDefault="00046F53" w:rsidP="00046F53">
            <w:pPr>
              <w:spacing w:line="240" w:lineRule="auto"/>
              <w:ind w:firstLine="0"/>
              <w:jc w:val="left"/>
              <w:rPr>
                <w:ins w:id="2251" w:author="Пользователь" w:date="2022-12-22T02:18:00Z"/>
                <w:szCs w:val="28"/>
                <w:rPrChange w:id="2252" w:author="Пользователь" w:date="2022-12-22T02:42:00Z">
                  <w:rPr>
                    <w:ins w:id="2253" w:author="Пользователь" w:date="2022-12-22T02:18:00Z"/>
                    <w:sz w:val="24"/>
                  </w:rPr>
                </w:rPrChange>
              </w:rPr>
            </w:pPr>
            <w:ins w:id="2254" w:author="Пользователь" w:date="2022-12-22T02:18:00Z">
              <w:r w:rsidRPr="005A0097">
                <w:rPr>
                  <w:i/>
                  <w:iCs/>
                  <w:color w:val="629755"/>
                  <w:szCs w:val="28"/>
                  <w:rPrChange w:id="2255" w:author="Пользователь" w:date="2022-12-22T02:42:00Z">
                    <w:rPr>
                      <w:rFonts w:ascii="Courier New" w:hAnsi="Courier New" w:cs="Courier New"/>
                      <w:i/>
                      <w:iCs/>
                      <w:color w:val="629755"/>
                      <w:sz w:val="22"/>
                      <w:szCs w:val="22"/>
                    </w:rPr>
                  </w:rPrChange>
                </w:rPr>
                <w:t>    * День недели.                   *</w:t>
              </w:r>
            </w:ins>
          </w:p>
          <w:p w14:paraId="69093DBA" w14:textId="77777777" w:rsidR="00046F53" w:rsidRPr="005A0097" w:rsidRDefault="00046F53" w:rsidP="00046F53">
            <w:pPr>
              <w:spacing w:line="240" w:lineRule="auto"/>
              <w:ind w:firstLine="0"/>
              <w:jc w:val="left"/>
              <w:rPr>
                <w:ins w:id="2256" w:author="Пользователь" w:date="2022-12-22T02:18:00Z"/>
                <w:szCs w:val="28"/>
                <w:rPrChange w:id="2257" w:author="Пользователь" w:date="2022-12-22T02:42:00Z">
                  <w:rPr>
                    <w:ins w:id="2258" w:author="Пользователь" w:date="2022-12-22T02:18:00Z"/>
                    <w:sz w:val="24"/>
                  </w:rPr>
                </w:rPrChange>
              </w:rPr>
            </w:pPr>
            <w:ins w:id="2259" w:author="Пользователь" w:date="2022-12-22T02:18:00Z">
              <w:r w:rsidRPr="005A0097">
                <w:rPr>
                  <w:i/>
                  <w:iCs/>
                  <w:color w:val="629755"/>
                  <w:szCs w:val="28"/>
                  <w:rPrChange w:id="2260" w:author="Пользователь" w:date="2022-12-22T02:42:00Z">
                    <w:rPr>
                      <w:rFonts w:ascii="Courier New" w:hAnsi="Courier New" w:cs="Courier New"/>
                      <w:i/>
                      <w:iCs/>
                      <w:color w:val="629755"/>
                      <w:sz w:val="22"/>
                      <w:szCs w:val="22"/>
                    </w:rPr>
                  </w:rPrChange>
                </w:rPr>
                <w:t>    * Вычисления дня недели по дате. *</w:t>
              </w:r>
            </w:ins>
          </w:p>
          <w:p w14:paraId="2291F9CA" w14:textId="77777777" w:rsidR="00046F53" w:rsidRPr="005A0097" w:rsidRDefault="00046F53" w:rsidP="00046F53">
            <w:pPr>
              <w:spacing w:line="240" w:lineRule="auto"/>
              <w:ind w:firstLine="0"/>
              <w:jc w:val="left"/>
              <w:rPr>
                <w:ins w:id="2261" w:author="Пользователь" w:date="2022-12-22T02:18:00Z"/>
                <w:szCs w:val="28"/>
                <w:rPrChange w:id="2262" w:author="Пользователь" w:date="2022-12-22T02:42:00Z">
                  <w:rPr>
                    <w:ins w:id="2263" w:author="Пользователь" w:date="2022-12-22T02:18:00Z"/>
                    <w:sz w:val="24"/>
                  </w:rPr>
                </w:rPrChange>
              </w:rPr>
            </w:pPr>
            <w:ins w:id="2264" w:author="Пользователь" w:date="2022-12-22T02:18:00Z">
              <w:r w:rsidRPr="005A0097">
                <w:rPr>
                  <w:i/>
                  <w:iCs/>
                  <w:color w:val="629755"/>
                  <w:szCs w:val="28"/>
                  <w:rPrChange w:id="2265" w:author="Пользователь" w:date="2022-12-22T02:42:00Z">
                    <w:rPr>
                      <w:rFonts w:ascii="Courier New" w:hAnsi="Courier New" w:cs="Courier New"/>
                      <w:i/>
                      <w:iCs/>
                      <w:color w:val="629755"/>
                      <w:sz w:val="22"/>
                      <w:szCs w:val="22"/>
                    </w:rPr>
                  </w:rPrChange>
                </w:rPr>
                <w:t>    **********************************/</w:t>
              </w:r>
            </w:ins>
          </w:p>
          <w:p w14:paraId="55287F77" w14:textId="77777777" w:rsidR="00046F53" w:rsidRPr="005A0097" w:rsidRDefault="00046F53" w:rsidP="00046F53">
            <w:pPr>
              <w:spacing w:line="240" w:lineRule="auto"/>
              <w:ind w:firstLine="0"/>
              <w:jc w:val="left"/>
              <w:rPr>
                <w:ins w:id="2266" w:author="Пользователь" w:date="2022-12-22T02:18:00Z"/>
                <w:szCs w:val="28"/>
                <w:rPrChange w:id="2267" w:author="Пользователь" w:date="2022-12-22T02:42:00Z">
                  <w:rPr>
                    <w:ins w:id="2268" w:author="Пользователь" w:date="2022-12-22T02:18:00Z"/>
                    <w:sz w:val="24"/>
                  </w:rPr>
                </w:rPrChange>
              </w:rPr>
            </w:pPr>
            <w:ins w:id="2269" w:author="Пользователь" w:date="2022-12-22T02:18:00Z">
              <w:r w:rsidRPr="005A0097">
                <w:rPr>
                  <w:i/>
                  <w:iCs/>
                  <w:color w:val="629755"/>
                  <w:szCs w:val="28"/>
                  <w:rPrChange w:id="2270" w:author="Пользователь" w:date="2022-12-22T02:42:00Z">
                    <w:rPr>
                      <w:rFonts w:ascii="Courier New" w:hAnsi="Courier New" w:cs="Courier New"/>
                      <w:i/>
                      <w:iCs/>
                      <w:color w:val="629755"/>
                      <w:sz w:val="22"/>
                      <w:szCs w:val="22"/>
                    </w:rPr>
                  </w:rPrChange>
                </w:rPr>
                <w:t>   </w:t>
              </w:r>
              <w:proofErr w:type="spellStart"/>
              <w:r w:rsidRPr="005A0097">
                <w:rPr>
                  <w:i/>
                  <w:iCs/>
                  <w:color w:val="CC7832"/>
                  <w:szCs w:val="28"/>
                  <w:rPrChange w:id="2271" w:author="Пользователь" w:date="2022-12-22T02:42:00Z">
                    <w:rPr>
                      <w:rFonts w:ascii="Courier New" w:hAnsi="Courier New" w:cs="Courier New"/>
                      <w:i/>
                      <w:iCs/>
                      <w:color w:val="CC7832"/>
                      <w:sz w:val="22"/>
                      <w:szCs w:val="22"/>
                    </w:rPr>
                  </w:rPrChange>
                </w:rPr>
                <w:t>private</w:t>
              </w:r>
              <w:proofErr w:type="spellEnd"/>
              <w:r w:rsidRPr="005A0097">
                <w:rPr>
                  <w:i/>
                  <w:iCs/>
                  <w:color w:val="CC7832"/>
                  <w:szCs w:val="28"/>
                  <w:rPrChange w:id="2272" w:author="Пользователь" w:date="2022-12-22T02:42:00Z">
                    <w:rPr>
                      <w:rFonts w:ascii="Courier New" w:hAnsi="Courier New" w:cs="Courier New"/>
                      <w:i/>
                      <w:iCs/>
                      <w:color w:val="CC7832"/>
                      <w:sz w:val="22"/>
                      <w:szCs w:val="22"/>
                    </w:rPr>
                  </w:rPrChange>
                </w:rPr>
                <w:t xml:space="preserve"> </w:t>
              </w:r>
              <w:proofErr w:type="spellStart"/>
              <w:r w:rsidRPr="005A0097">
                <w:rPr>
                  <w:i/>
                  <w:iCs/>
                  <w:color w:val="A9B7C6"/>
                  <w:szCs w:val="28"/>
                  <w:rPrChange w:id="2273" w:author="Пользователь" w:date="2022-12-22T02:42:00Z">
                    <w:rPr>
                      <w:rFonts w:ascii="Courier New" w:hAnsi="Courier New" w:cs="Courier New"/>
                      <w:i/>
                      <w:iCs/>
                      <w:color w:val="A9B7C6"/>
                      <w:sz w:val="22"/>
                      <w:szCs w:val="22"/>
                    </w:rPr>
                  </w:rPrChange>
                </w:rPr>
                <w:t>String</w:t>
              </w:r>
              <w:proofErr w:type="spellEnd"/>
              <w:r w:rsidRPr="005A0097">
                <w:rPr>
                  <w:i/>
                  <w:iCs/>
                  <w:color w:val="A9B7C6"/>
                  <w:szCs w:val="28"/>
                  <w:rPrChange w:id="2274" w:author="Пользователь" w:date="2022-12-22T02:42:00Z">
                    <w:rPr>
                      <w:rFonts w:ascii="Courier New" w:hAnsi="Courier New" w:cs="Courier New"/>
                      <w:i/>
                      <w:iCs/>
                      <w:color w:val="A9B7C6"/>
                      <w:sz w:val="22"/>
                      <w:szCs w:val="22"/>
                    </w:rPr>
                  </w:rPrChange>
                </w:rPr>
                <w:t xml:space="preserve"> </w:t>
              </w:r>
              <w:proofErr w:type="spellStart"/>
              <w:r w:rsidRPr="005A0097">
                <w:rPr>
                  <w:i/>
                  <w:iCs/>
                  <w:color w:val="9876AA"/>
                  <w:szCs w:val="28"/>
                  <w:rPrChange w:id="2275" w:author="Пользователь" w:date="2022-12-22T02:42:00Z">
                    <w:rPr>
                      <w:rFonts w:ascii="Courier New" w:hAnsi="Courier New" w:cs="Courier New"/>
                      <w:i/>
                      <w:iCs/>
                      <w:color w:val="9876AA"/>
                      <w:sz w:val="22"/>
                      <w:szCs w:val="22"/>
                    </w:rPr>
                  </w:rPrChange>
                </w:rPr>
                <w:t>day</w:t>
              </w:r>
              <w:proofErr w:type="spellEnd"/>
              <w:r w:rsidRPr="005A0097">
                <w:rPr>
                  <w:i/>
                  <w:iCs/>
                  <w:color w:val="CC7832"/>
                  <w:szCs w:val="28"/>
                  <w:rPrChange w:id="2276" w:author="Пользователь" w:date="2022-12-22T02:42:00Z">
                    <w:rPr>
                      <w:rFonts w:ascii="Courier New" w:hAnsi="Courier New" w:cs="Courier New"/>
                      <w:i/>
                      <w:iCs/>
                      <w:color w:val="CC7832"/>
                      <w:sz w:val="22"/>
                      <w:szCs w:val="22"/>
                    </w:rPr>
                  </w:rPrChange>
                </w:rPr>
                <w:t xml:space="preserve">; </w:t>
              </w:r>
              <w:r w:rsidRPr="005A0097">
                <w:rPr>
                  <w:i/>
                  <w:iCs/>
                  <w:color w:val="808080"/>
                  <w:szCs w:val="28"/>
                  <w:rPrChange w:id="2277" w:author="Пользователь" w:date="2022-12-22T02:42:00Z">
                    <w:rPr>
                      <w:rFonts w:ascii="Courier New" w:hAnsi="Courier New" w:cs="Courier New"/>
                      <w:i/>
                      <w:iCs/>
                      <w:color w:val="808080"/>
                      <w:sz w:val="22"/>
                      <w:szCs w:val="22"/>
                    </w:rPr>
                  </w:rPrChange>
                </w:rPr>
                <w:t>//</w:t>
              </w:r>
            </w:ins>
          </w:p>
          <w:p w14:paraId="0DAEE435" w14:textId="77777777" w:rsidR="00046F53" w:rsidRPr="005A0097" w:rsidRDefault="00046F53" w:rsidP="00046F53">
            <w:pPr>
              <w:spacing w:line="240" w:lineRule="auto"/>
              <w:ind w:firstLine="0"/>
              <w:jc w:val="left"/>
              <w:rPr>
                <w:ins w:id="2278" w:author="Пользователь" w:date="2022-12-22T02:18:00Z"/>
                <w:szCs w:val="28"/>
                <w:rPrChange w:id="2279" w:author="Пользователь" w:date="2022-12-22T02:42:00Z">
                  <w:rPr>
                    <w:ins w:id="2280" w:author="Пользователь" w:date="2022-12-22T02:18:00Z"/>
                    <w:sz w:val="24"/>
                  </w:rPr>
                </w:rPrChange>
              </w:rPr>
            </w:pPr>
          </w:p>
          <w:p w14:paraId="09756EEB" w14:textId="77777777" w:rsidR="00046F53" w:rsidRPr="005A0097" w:rsidRDefault="00046F53" w:rsidP="00046F53">
            <w:pPr>
              <w:spacing w:line="240" w:lineRule="auto"/>
              <w:ind w:firstLine="0"/>
              <w:jc w:val="left"/>
              <w:rPr>
                <w:ins w:id="2281" w:author="Пользователь" w:date="2022-12-22T02:18:00Z"/>
                <w:szCs w:val="28"/>
                <w:rPrChange w:id="2282" w:author="Пользователь" w:date="2022-12-22T02:42:00Z">
                  <w:rPr>
                    <w:ins w:id="2283" w:author="Пользователь" w:date="2022-12-22T02:18:00Z"/>
                    <w:sz w:val="24"/>
                  </w:rPr>
                </w:rPrChange>
              </w:rPr>
            </w:pPr>
            <w:ins w:id="2284" w:author="Пользователь" w:date="2022-12-22T02:18:00Z">
              <w:r w:rsidRPr="005A0097">
                <w:rPr>
                  <w:i/>
                  <w:iCs/>
                  <w:color w:val="808080"/>
                  <w:szCs w:val="28"/>
                  <w:rPrChange w:id="2285" w:author="Пользователь" w:date="2022-12-22T02:42:00Z">
                    <w:rPr>
                      <w:rFonts w:ascii="Courier New" w:hAnsi="Courier New" w:cs="Courier New"/>
                      <w:i/>
                      <w:iCs/>
                      <w:color w:val="808080"/>
                      <w:sz w:val="22"/>
                      <w:szCs w:val="22"/>
                    </w:rPr>
                  </w:rPrChange>
                </w:rPr>
                <w:t xml:space="preserve">   // В </w:t>
              </w:r>
              <w:proofErr w:type="spellStart"/>
              <w:r w:rsidRPr="005A0097">
                <w:rPr>
                  <w:i/>
                  <w:iCs/>
                  <w:color w:val="808080"/>
                  <w:szCs w:val="28"/>
                  <w:rPrChange w:id="2286" w:author="Пользователь" w:date="2022-12-22T02:42:00Z">
                    <w:rPr>
                      <w:rFonts w:ascii="Courier New" w:hAnsi="Courier New" w:cs="Courier New"/>
                      <w:i/>
                      <w:iCs/>
                      <w:color w:val="808080"/>
                      <w:sz w:val="22"/>
                      <w:szCs w:val="22"/>
                    </w:rPr>
                  </w:rPrChange>
                </w:rPr>
                <w:t>интеренете</w:t>
              </w:r>
              <w:proofErr w:type="spellEnd"/>
              <w:r w:rsidRPr="005A0097">
                <w:rPr>
                  <w:i/>
                  <w:iCs/>
                  <w:color w:val="808080"/>
                  <w:szCs w:val="28"/>
                  <w:rPrChange w:id="2287" w:author="Пользователь" w:date="2022-12-22T02:42:00Z">
                    <w:rPr>
                      <w:rFonts w:ascii="Courier New" w:hAnsi="Courier New" w:cs="Courier New"/>
                      <w:i/>
                      <w:iCs/>
                      <w:color w:val="808080"/>
                      <w:sz w:val="22"/>
                      <w:szCs w:val="22"/>
                    </w:rPr>
                  </w:rPrChange>
                </w:rPr>
                <w:t xml:space="preserve"> присутствует вывод дня недели английскими буквами и на некоторые другие языки.</w:t>
              </w:r>
            </w:ins>
          </w:p>
          <w:p w14:paraId="792CE08B" w14:textId="77777777" w:rsidR="00046F53" w:rsidRPr="005A0097" w:rsidRDefault="00046F53" w:rsidP="00046F53">
            <w:pPr>
              <w:spacing w:line="240" w:lineRule="auto"/>
              <w:ind w:firstLine="0"/>
              <w:jc w:val="left"/>
              <w:rPr>
                <w:ins w:id="2288" w:author="Пользователь" w:date="2022-12-22T02:18:00Z"/>
                <w:szCs w:val="28"/>
                <w:rPrChange w:id="2289" w:author="Пользователь" w:date="2022-12-22T02:42:00Z">
                  <w:rPr>
                    <w:ins w:id="2290" w:author="Пользователь" w:date="2022-12-22T02:18:00Z"/>
                    <w:sz w:val="24"/>
                  </w:rPr>
                </w:rPrChange>
              </w:rPr>
            </w:pPr>
            <w:ins w:id="2291" w:author="Пользователь" w:date="2022-12-22T02:18:00Z">
              <w:r w:rsidRPr="005A0097">
                <w:rPr>
                  <w:i/>
                  <w:iCs/>
                  <w:color w:val="808080"/>
                  <w:szCs w:val="28"/>
                  <w:rPrChange w:id="2292" w:author="Пользователь" w:date="2022-12-22T02:42:00Z">
                    <w:rPr>
                      <w:rFonts w:ascii="Courier New" w:hAnsi="Courier New" w:cs="Courier New"/>
                      <w:i/>
                      <w:iCs/>
                      <w:color w:val="808080"/>
                      <w:sz w:val="22"/>
                      <w:szCs w:val="22"/>
                    </w:rPr>
                  </w:rPrChange>
                </w:rPr>
                <w:t>   // Вывод на русский я не нашла, поэтому сделала через цикл и номер дня недели</w:t>
              </w:r>
            </w:ins>
          </w:p>
          <w:p w14:paraId="49AF3705" w14:textId="77777777" w:rsidR="00046F53" w:rsidRPr="005A0097" w:rsidRDefault="00046F53" w:rsidP="00046F53">
            <w:pPr>
              <w:spacing w:line="240" w:lineRule="auto"/>
              <w:ind w:firstLine="0"/>
              <w:jc w:val="left"/>
              <w:rPr>
                <w:ins w:id="2293" w:author="Пользователь" w:date="2022-12-22T02:18:00Z"/>
                <w:szCs w:val="28"/>
                <w:lang w:val="en-US"/>
                <w:rPrChange w:id="2294" w:author="Пользователь" w:date="2022-12-22T02:42:00Z">
                  <w:rPr>
                    <w:ins w:id="2295" w:author="Пользователь" w:date="2022-12-22T02:18:00Z"/>
                    <w:sz w:val="24"/>
                  </w:rPr>
                </w:rPrChange>
              </w:rPr>
            </w:pPr>
            <w:ins w:id="2296" w:author="Пользователь" w:date="2022-12-22T02:18:00Z">
              <w:r w:rsidRPr="005A0097">
                <w:rPr>
                  <w:i/>
                  <w:iCs/>
                  <w:color w:val="808080"/>
                  <w:szCs w:val="28"/>
                  <w:rPrChange w:id="2297" w:author="Пользователь" w:date="2022-12-22T02:42:00Z">
                    <w:rPr>
                      <w:rFonts w:ascii="Courier New" w:hAnsi="Courier New" w:cs="Courier New"/>
                      <w:i/>
                      <w:iCs/>
                      <w:color w:val="808080"/>
                      <w:sz w:val="22"/>
                      <w:szCs w:val="22"/>
                    </w:rPr>
                  </w:rPrChange>
                </w:rPr>
                <w:t>   </w:t>
              </w:r>
              <w:r w:rsidRPr="005A0097">
                <w:rPr>
                  <w:i/>
                  <w:iCs/>
                  <w:color w:val="CC7832"/>
                  <w:szCs w:val="28"/>
                  <w:lang w:val="en-US"/>
                  <w:rPrChange w:id="2298" w:author="Пользователь" w:date="2022-12-22T02:42:00Z">
                    <w:rPr>
                      <w:rFonts w:ascii="Courier New" w:hAnsi="Courier New" w:cs="Courier New"/>
                      <w:i/>
                      <w:iCs/>
                      <w:color w:val="CC7832"/>
                      <w:sz w:val="22"/>
                      <w:szCs w:val="22"/>
                    </w:rPr>
                  </w:rPrChange>
                </w:rPr>
                <w:t xml:space="preserve">public </w:t>
              </w:r>
              <w:r w:rsidRPr="005A0097">
                <w:rPr>
                  <w:i/>
                  <w:iCs/>
                  <w:color w:val="A9B7C6"/>
                  <w:szCs w:val="28"/>
                  <w:lang w:val="en-US"/>
                  <w:rPrChange w:id="2299" w:author="Пользователь" w:date="2022-12-22T02:42:00Z">
                    <w:rPr>
                      <w:rFonts w:ascii="Courier New" w:hAnsi="Courier New" w:cs="Courier New"/>
                      <w:i/>
                      <w:iCs/>
                      <w:color w:val="A9B7C6"/>
                      <w:sz w:val="22"/>
                      <w:szCs w:val="22"/>
                    </w:rPr>
                  </w:rPrChange>
                </w:rPr>
                <w:t xml:space="preserve">String </w:t>
              </w:r>
              <w:proofErr w:type="spellStart"/>
              <w:proofErr w:type="gramStart"/>
              <w:r w:rsidRPr="005A0097">
                <w:rPr>
                  <w:i/>
                  <w:iCs/>
                  <w:color w:val="FFC66D"/>
                  <w:szCs w:val="28"/>
                  <w:lang w:val="en-US"/>
                  <w:rPrChange w:id="2300" w:author="Пользователь" w:date="2022-12-22T02:42:00Z">
                    <w:rPr>
                      <w:rFonts w:ascii="Courier New" w:hAnsi="Courier New" w:cs="Courier New"/>
                      <w:i/>
                      <w:iCs/>
                      <w:color w:val="FFC66D"/>
                      <w:sz w:val="22"/>
                      <w:szCs w:val="22"/>
                    </w:rPr>
                  </w:rPrChange>
                </w:rPr>
                <w:t>getDay</w:t>
              </w:r>
              <w:proofErr w:type="spellEnd"/>
              <w:r w:rsidRPr="005A0097">
                <w:rPr>
                  <w:i/>
                  <w:iCs/>
                  <w:color w:val="A9B7C6"/>
                  <w:szCs w:val="28"/>
                  <w:lang w:val="en-US"/>
                  <w:rPrChange w:id="2301" w:author="Пользователь" w:date="2022-12-22T02:42:00Z">
                    <w:rPr>
                      <w:rFonts w:ascii="Courier New" w:hAnsi="Courier New" w:cs="Courier New"/>
                      <w:i/>
                      <w:iCs/>
                      <w:color w:val="A9B7C6"/>
                      <w:sz w:val="22"/>
                      <w:szCs w:val="22"/>
                    </w:rPr>
                  </w:rPrChange>
                </w:rPr>
                <w:t>(</w:t>
              </w:r>
              <w:proofErr w:type="gramEnd"/>
              <w:r w:rsidRPr="005A0097">
                <w:rPr>
                  <w:i/>
                  <w:iCs/>
                  <w:color w:val="A9B7C6"/>
                  <w:szCs w:val="28"/>
                  <w:lang w:val="en-US"/>
                  <w:rPrChange w:id="2302" w:author="Пользователь" w:date="2022-12-22T02:42:00Z">
                    <w:rPr>
                      <w:rFonts w:ascii="Courier New" w:hAnsi="Courier New" w:cs="Courier New"/>
                      <w:i/>
                      <w:iCs/>
                      <w:color w:val="A9B7C6"/>
                      <w:sz w:val="22"/>
                      <w:szCs w:val="22"/>
                    </w:rPr>
                  </w:rPrChange>
                </w:rPr>
                <w:t>) {</w:t>
              </w:r>
            </w:ins>
          </w:p>
          <w:p w14:paraId="61DEA4D7" w14:textId="77777777" w:rsidR="00046F53" w:rsidRPr="005A0097" w:rsidRDefault="00046F53" w:rsidP="00046F53">
            <w:pPr>
              <w:spacing w:line="240" w:lineRule="auto"/>
              <w:ind w:firstLine="0"/>
              <w:jc w:val="left"/>
              <w:rPr>
                <w:ins w:id="2303" w:author="Пользователь" w:date="2022-12-22T02:18:00Z"/>
                <w:szCs w:val="28"/>
                <w:lang w:val="en-US"/>
                <w:rPrChange w:id="2304" w:author="Пользователь" w:date="2022-12-22T02:42:00Z">
                  <w:rPr>
                    <w:ins w:id="2305" w:author="Пользователь" w:date="2022-12-22T02:18:00Z"/>
                    <w:sz w:val="24"/>
                  </w:rPr>
                </w:rPrChange>
              </w:rPr>
            </w:pPr>
            <w:ins w:id="2306" w:author="Пользователь" w:date="2022-12-22T02:18:00Z">
              <w:r w:rsidRPr="005A0097">
                <w:rPr>
                  <w:i/>
                  <w:iCs/>
                  <w:color w:val="A9B7C6"/>
                  <w:szCs w:val="28"/>
                  <w:lang w:val="en-US"/>
                  <w:rPrChange w:id="2307" w:author="Пользователь" w:date="2022-12-22T02:42:00Z">
                    <w:rPr>
                      <w:rFonts w:ascii="Courier New" w:hAnsi="Courier New" w:cs="Courier New"/>
                      <w:i/>
                      <w:iCs/>
                      <w:color w:val="A9B7C6"/>
                      <w:sz w:val="22"/>
                      <w:szCs w:val="22"/>
                    </w:rPr>
                  </w:rPrChange>
                </w:rPr>
                <w:t>       </w:t>
              </w:r>
              <w:proofErr w:type="spellStart"/>
              <w:r w:rsidRPr="005A0097">
                <w:rPr>
                  <w:i/>
                  <w:iCs/>
                  <w:color w:val="A9B7C6"/>
                  <w:szCs w:val="28"/>
                  <w:lang w:val="en-US"/>
                  <w:rPrChange w:id="2308" w:author="Пользователь" w:date="2022-12-22T02:42:00Z">
                    <w:rPr>
                      <w:rFonts w:ascii="Courier New" w:hAnsi="Courier New" w:cs="Courier New"/>
                      <w:i/>
                      <w:iCs/>
                      <w:color w:val="A9B7C6"/>
                      <w:sz w:val="22"/>
                      <w:szCs w:val="22"/>
                    </w:rPr>
                  </w:rPrChange>
                </w:rPr>
                <w:t>DayOfWeek</w:t>
              </w:r>
              <w:proofErr w:type="spellEnd"/>
              <w:r w:rsidRPr="005A0097">
                <w:rPr>
                  <w:i/>
                  <w:iCs/>
                  <w:color w:val="A9B7C6"/>
                  <w:szCs w:val="28"/>
                  <w:lang w:val="en-US"/>
                  <w:rPrChange w:id="2309" w:author="Пользователь" w:date="2022-12-22T02:42:00Z">
                    <w:rPr>
                      <w:rFonts w:ascii="Courier New" w:hAnsi="Courier New" w:cs="Courier New"/>
                      <w:i/>
                      <w:iCs/>
                      <w:color w:val="A9B7C6"/>
                      <w:sz w:val="22"/>
                      <w:szCs w:val="22"/>
                    </w:rPr>
                  </w:rPrChange>
                </w:rPr>
                <w:t xml:space="preserve"> </w:t>
              </w:r>
              <w:proofErr w:type="spellStart"/>
              <w:r w:rsidRPr="005A0097">
                <w:rPr>
                  <w:i/>
                  <w:iCs/>
                  <w:color w:val="A9B7C6"/>
                  <w:szCs w:val="28"/>
                  <w:lang w:val="en-US"/>
                  <w:rPrChange w:id="2310" w:author="Пользователь" w:date="2022-12-22T02:42:00Z">
                    <w:rPr>
                      <w:rFonts w:ascii="Courier New" w:hAnsi="Courier New" w:cs="Courier New"/>
                      <w:i/>
                      <w:iCs/>
                      <w:color w:val="A9B7C6"/>
                      <w:sz w:val="22"/>
                      <w:szCs w:val="22"/>
                    </w:rPr>
                  </w:rPrChange>
                </w:rPr>
                <w:t>dayNumber</w:t>
              </w:r>
              <w:proofErr w:type="spellEnd"/>
              <w:r w:rsidRPr="005A0097">
                <w:rPr>
                  <w:i/>
                  <w:iCs/>
                  <w:color w:val="A9B7C6"/>
                  <w:szCs w:val="28"/>
                  <w:lang w:val="en-US"/>
                  <w:rPrChange w:id="2311" w:author="Пользователь" w:date="2022-12-22T02:42:00Z">
                    <w:rPr>
                      <w:rFonts w:ascii="Courier New" w:hAnsi="Courier New" w:cs="Courier New"/>
                      <w:i/>
                      <w:iCs/>
                      <w:color w:val="A9B7C6"/>
                      <w:sz w:val="22"/>
                      <w:szCs w:val="22"/>
                    </w:rPr>
                  </w:rPrChange>
                </w:rPr>
                <w:t xml:space="preserve"> = </w:t>
              </w:r>
              <w:proofErr w:type="spellStart"/>
              <w:proofErr w:type="gramStart"/>
              <w:r w:rsidRPr="005A0097">
                <w:rPr>
                  <w:i/>
                  <w:iCs/>
                  <w:color w:val="9876AA"/>
                  <w:szCs w:val="28"/>
                  <w:lang w:val="en-US"/>
                  <w:rPrChange w:id="2312" w:author="Пользователь" w:date="2022-12-22T02:42:00Z">
                    <w:rPr>
                      <w:rFonts w:ascii="Courier New" w:hAnsi="Courier New" w:cs="Courier New"/>
                      <w:i/>
                      <w:iCs/>
                      <w:color w:val="9876AA"/>
                      <w:sz w:val="22"/>
                      <w:szCs w:val="22"/>
                    </w:rPr>
                  </w:rPrChange>
                </w:rPr>
                <w:t>date</w:t>
              </w:r>
              <w:r w:rsidRPr="005A0097">
                <w:rPr>
                  <w:i/>
                  <w:iCs/>
                  <w:color w:val="A9B7C6"/>
                  <w:szCs w:val="28"/>
                  <w:lang w:val="en-US"/>
                  <w:rPrChange w:id="2313" w:author="Пользователь" w:date="2022-12-22T02:42:00Z">
                    <w:rPr>
                      <w:rFonts w:ascii="Courier New" w:hAnsi="Courier New" w:cs="Courier New"/>
                      <w:i/>
                      <w:iCs/>
                      <w:color w:val="A9B7C6"/>
                      <w:sz w:val="22"/>
                      <w:szCs w:val="22"/>
                    </w:rPr>
                  </w:rPrChange>
                </w:rPr>
                <w:t>.getDayOfWeek</w:t>
              </w:r>
              <w:proofErr w:type="spellEnd"/>
              <w:proofErr w:type="gramEnd"/>
              <w:r w:rsidRPr="005A0097">
                <w:rPr>
                  <w:i/>
                  <w:iCs/>
                  <w:color w:val="A9B7C6"/>
                  <w:szCs w:val="28"/>
                  <w:lang w:val="en-US"/>
                  <w:rPrChange w:id="2314" w:author="Пользователь" w:date="2022-12-22T02:42:00Z">
                    <w:rPr>
                      <w:rFonts w:ascii="Courier New" w:hAnsi="Courier New" w:cs="Courier New"/>
                      <w:i/>
                      <w:iCs/>
                      <w:color w:val="A9B7C6"/>
                      <w:sz w:val="22"/>
                      <w:szCs w:val="22"/>
                    </w:rPr>
                  </w:rPrChange>
                </w:rPr>
                <w:t>()</w:t>
              </w:r>
              <w:r w:rsidRPr="005A0097">
                <w:rPr>
                  <w:i/>
                  <w:iCs/>
                  <w:color w:val="CC7832"/>
                  <w:szCs w:val="28"/>
                  <w:lang w:val="en-US"/>
                  <w:rPrChange w:id="2315" w:author="Пользователь" w:date="2022-12-22T02:42:00Z">
                    <w:rPr>
                      <w:rFonts w:ascii="Courier New" w:hAnsi="Courier New" w:cs="Courier New"/>
                      <w:i/>
                      <w:iCs/>
                      <w:color w:val="CC7832"/>
                      <w:sz w:val="22"/>
                      <w:szCs w:val="22"/>
                    </w:rPr>
                  </w:rPrChange>
                </w:rPr>
                <w:t>;</w:t>
              </w:r>
            </w:ins>
          </w:p>
          <w:p w14:paraId="3566A6C5" w14:textId="77777777" w:rsidR="00046F53" w:rsidRPr="005A0097" w:rsidRDefault="00046F53" w:rsidP="00046F53">
            <w:pPr>
              <w:spacing w:line="240" w:lineRule="auto"/>
              <w:ind w:firstLine="0"/>
              <w:jc w:val="left"/>
              <w:rPr>
                <w:ins w:id="2316" w:author="Пользователь" w:date="2022-12-22T02:18:00Z"/>
                <w:szCs w:val="28"/>
                <w:lang w:val="en-US"/>
                <w:rPrChange w:id="2317" w:author="Пользователь" w:date="2022-12-22T02:42:00Z">
                  <w:rPr>
                    <w:ins w:id="2318" w:author="Пользователь" w:date="2022-12-22T02:18:00Z"/>
                    <w:sz w:val="24"/>
                  </w:rPr>
                </w:rPrChange>
              </w:rPr>
            </w:pPr>
            <w:ins w:id="2319" w:author="Пользователь" w:date="2022-12-22T02:18:00Z">
              <w:r w:rsidRPr="005A0097">
                <w:rPr>
                  <w:i/>
                  <w:iCs/>
                  <w:color w:val="CC7832"/>
                  <w:szCs w:val="28"/>
                  <w:lang w:val="en-US"/>
                  <w:rPrChange w:id="2320" w:author="Пользователь" w:date="2022-12-22T02:42:00Z">
                    <w:rPr>
                      <w:rFonts w:ascii="Courier New" w:hAnsi="Courier New" w:cs="Courier New"/>
                      <w:i/>
                      <w:iCs/>
                      <w:color w:val="CC7832"/>
                      <w:sz w:val="22"/>
                      <w:szCs w:val="22"/>
                    </w:rPr>
                  </w:rPrChange>
                </w:rPr>
                <w:t xml:space="preserve">       if </w:t>
              </w:r>
              <w:r w:rsidRPr="005A0097">
                <w:rPr>
                  <w:i/>
                  <w:iCs/>
                  <w:color w:val="A9B7C6"/>
                  <w:szCs w:val="28"/>
                  <w:lang w:val="en-US"/>
                  <w:rPrChange w:id="2321" w:author="Пользователь" w:date="2022-12-22T02:42:00Z">
                    <w:rPr>
                      <w:rFonts w:ascii="Courier New" w:hAnsi="Courier New" w:cs="Courier New"/>
                      <w:i/>
                      <w:iCs/>
                      <w:color w:val="A9B7C6"/>
                      <w:sz w:val="22"/>
                      <w:szCs w:val="22"/>
                    </w:rPr>
                  </w:rPrChange>
                </w:rPr>
                <w:t>(</w:t>
              </w:r>
              <w:proofErr w:type="spellStart"/>
              <w:r w:rsidRPr="005A0097">
                <w:rPr>
                  <w:i/>
                  <w:iCs/>
                  <w:color w:val="A9B7C6"/>
                  <w:szCs w:val="28"/>
                  <w:lang w:val="en-US"/>
                  <w:rPrChange w:id="2322" w:author="Пользователь" w:date="2022-12-22T02:42:00Z">
                    <w:rPr>
                      <w:rFonts w:ascii="Courier New" w:hAnsi="Courier New" w:cs="Courier New"/>
                      <w:i/>
                      <w:iCs/>
                      <w:color w:val="A9B7C6"/>
                      <w:sz w:val="22"/>
                      <w:szCs w:val="22"/>
                    </w:rPr>
                  </w:rPrChange>
                </w:rPr>
                <w:t>dayNumber.getValue</w:t>
              </w:r>
              <w:proofErr w:type="spellEnd"/>
              <w:r w:rsidRPr="005A0097">
                <w:rPr>
                  <w:i/>
                  <w:iCs/>
                  <w:color w:val="A9B7C6"/>
                  <w:szCs w:val="28"/>
                  <w:lang w:val="en-US"/>
                  <w:rPrChange w:id="2323" w:author="Пользователь" w:date="2022-12-22T02:42:00Z">
                    <w:rPr>
                      <w:rFonts w:ascii="Courier New" w:hAnsi="Courier New" w:cs="Courier New"/>
                      <w:i/>
                      <w:iCs/>
                      <w:color w:val="A9B7C6"/>
                      <w:sz w:val="22"/>
                      <w:szCs w:val="22"/>
                    </w:rPr>
                  </w:rPrChange>
                </w:rPr>
                <w:t xml:space="preserve">() == </w:t>
              </w:r>
              <w:r w:rsidRPr="005A0097">
                <w:rPr>
                  <w:i/>
                  <w:iCs/>
                  <w:color w:val="6897BB"/>
                  <w:szCs w:val="28"/>
                  <w:lang w:val="en-US"/>
                  <w:rPrChange w:id="2324" w:author="Пользователь" w:date="2022-12-22T02:42:00Z">
                    <w:rPr>
                      <w:rFonts w:ascii="Courier New" w:hAnsi="Courier New" w:cs="Courier New"/>
                      <w:i/>
                      <w:iCs/>
                      <w:color w:val="6897BB"/>
                      <w:sz w:val="22"/>
                      <w:szCs w:val="22"/>
                    </w:rPr>
                  </w:rPrChange>
                </w:rPr>
                <w:t>1</w:t>
              </w:r>
              <w:r w:rsidRPr="005A0097">
                <w:rPr>
                  <w:i/>
                  <w:iCs/>
                  <w:color w:val="A9B7C6"/>
                  <w:szCs w:val="28"/>
                  <w:lang w:val="en-US"/>
                  <w:rPrChange w:id="2325" w:author="Пользователь" w:date="2022-12-22T02:42:00Z">
                    <w:rPr>
                      <w:rFonts w:ascii="Courier New" w:hAnsi="Courier New" w:cs="Courier New"/>
                      <w:i/>
                      <w:iCs/>
                      <w:color w:val="A9B7C6"/>
                      <w:sz w:val="22"/>
                      <w:szCs w:val="22"/>
                    </w:rPr>
                  </w:rPrChange>
                </w:rPr>
                <w:t>) {</w:t>
              </w:r>
            </w:ins>
          </w:p>
          <w:p w14:paraId="3E18A52A" w14:textId="77777777" w:rsidR="00046F53" w:rsidRPr="005A0097" w:rsidRDefault="00046F53" w:rsidP="00046F53">
            <w:pPr>
              <w:spacing w:line="240" w:lineRule="auto"/>
              <w:ind w:firstLine="0"/>
              <w:jc w:val="left"/>
              <w:rPr>
                <w:ins w:id="2326" w:author="Пользователь" w:date="2022-12-22T02:18:00Z"/>
                <w:szCs w:val="28"/>
                <w:lang w:val="en-US"/>
                <w:rPrChange w:id="2327" w:author="Пользователь" w:date="2022-12-22T02:42:00Z">
                  <w:rPr>
                    <w:ins w:id="2328" w:author="Пользователь" w:date="2022-12-22T02:18:00Z"/>
                    <w:sz w:val="24"/>
                  </w:rPr>
                </w:rPrChange>
              </w:rPr>
            </w:pPr>
            <w:ins w:id="2329" w:author="Пользователь" w:date="2022-12-22T02:18:00Z">
              <w:r w:rsidRPr="005A0097">
                <w:rPr>
                  <w:i/>
                  <w:iCs/>
                  <w:color w:val="A9B7C6"/>
                  <w:szCs w:val="28"/>
                  <w:lang w:val="en-US"/>
                  <w:rPrChange w:id="2330" w:author="Пользователь" w:date="2022-12-22T02:42:00Z">
                    <w:rPr>
                      <w:rFonts w:ascii="Courier New" w:hAnsi="Courier New" w:cs="Courier New"/>
                      <w:i/>
                      <w:iCs/>
                      <w:color w:val="A9B7C6"/>
                      <w:sz w:val="22"/>
                      <w:szCs w:val="22"/>
                    </w:rPr>
                  </w:rPrChange>
                </w:rPr>
                <w:t>           </w:t>
              </w:r>
              <w:r w:rsidRPr="005A0097">
                <w:rPr>
                  <w:i/>
                  <w:iCs/>
                  <w:color w:val="9876AA"/>
                  <w:szCs w:val="28"/>
                  <w:lang w:val="en-US"/>
                  <w:rPrChange w:id="2331" w:author="Пользователь" w:date="2022-12-22T02:42:00Z">
                    <w:rPr>
                      <w:rFonts w:ascii="Courier New" w:hAnsi="Courier New" w:cs="Courier New"/>
                      <w:i/>
                      <w:iCs/>
                      <w:color w:val="9876AA"/>
                      <w:sz w:val="22"/>
                      <w:szCs w:val="22"/>
                    </w:rPr>
                  </w:rPrChange>
                </w:rPr>
                <w:t xml:space="preserve">day </w:t>
              </w:r>
              <w:r w:rsidRPr="005A0097">
                <w:rPr>
                  <w:i/>
                  <w:iCs/>
                  <w:color w:val="A9B7C6"/>
                  <w:szCs w:val="28"/>
                  <w:lang w:val="en-US"/>
                  <w:rPrChange w:id="2332" w:author="Пользователь" w:date="2022-12-22T02:42:00Z">
                    <w:rPr>
                      <w:rFonts w:ascii="Courier New" w:hAnsi="Courier New" w:cs="Courier New"/>
                      <w:i/>
                      <w:iCs/>
                      <w:color w:val="A9B7C6"/>
                      <w:sz w:val="22"/>
                      <w:szCs w:val="22"/>
                    </w:rPr>
                  </w:rPrChange>
                </w:rPr>
                <w:t xml:space="preserve">= </w:t>
              </w:r>
              <w:r w:rsidRPr="005A0097">
                <w:rPr>
                  <w:i/>
                  <w:iCs/>
                  <w:color w:val="6A8759"/>
                  <w:szCs w:val="28"/>
                  <w:lang w:val="en-US"/>
                  <w:rPrChange w:id="2333" w:author="Пользователь" w:date="2022-12-22T02:42:00Z">
                    <w:rPr>
                      <w:rFonts w:ascii="Courier New" w:hAnsi="Courier New" w:cs="Courier New"/>
                      <w:i/>
                      <w:iCs/>
                      <w:color w:val="6A8759"/>
                      <w:sz w:val="22"/>
                      <w:szCs w:val="22"/>
                    </w:rPr>
                  </w:rPrChange>
                </w:rPr>
                <w:t>"</w:t>
              </w:r>
              <w:proofErr w:type="spellStart"/>
              <w:r w:rsidRPr="005A0097">
                <w:rPr>
                  <w:i/>
                  <w:iCs/>
                  <w:color w:val="6A8759"/>
                  <w:szCs w:val="28"/>
                  <w:rPrChange w:id="2334" w:author="Пользователь" w:date="2022-12-22T02:42:00Z">
                    <w:rPr>
                      <w:rFonts w:ascii="Courier New" w:hAnsi="Courier New" w:cs="Courier New"/>
                      <w:i/>
                      <w:iCs/>
                      <w:color w:val="6A8759"/>
                      <w:sz w:val="22"/>
                      <w:szCs w:val="22"/>
                    </w:rPr>
                  </w:rPrChange>
                </w:rPr>
                <w:t>Пн</w:t>
              </w:r>
              <w:proofErr w:type="spellEnd"/>
              <w:r w:rsidRPr="005A0097">
                <w:rPr>
                  <w:i/>
                  <w:iCs/>
                  <w:color w:val="6A8759"/>
                  <w:szCs w:val="28"/>
                  <w:lang w:val="en-US"/>
                  <w:rPrChange w:id="2335" w:author="Пользователь" w:date="2022-12-22T02:42:00Z">
                    <w:rPr>
                      <w:rFonts w:ascii="Courier New" w:hAnsi="Courier New" w:cs="Courier New"/>
                      <w:i/>
                      <w:iCs/>
                      <w:color w:val="6A8759"/>
                      <w:sz w:val="22"/>
                      <w:szCs w:val="22"/>
                    </w:rPr>
                  </w:rPrChange>
                </w:rPr>
                <w:t>"</w:t>
              </w:r>
              <w:r w:rsidRPr="005A0097">
                <w:rPr>
                  <w:i/>
                  <w:iCs/>
                  <w:color w:val="CC7832"/>
                  <w:szCs w:val="28"/>
                  <w:lang w:val="en-US"/>
                  <w:rPrChange w:id="2336" w:author="Пользователь" w:date="2022-12-22T02:42:00Z">
                    <w:rPr>
                      <w:rFonts w:ascii="Courier New" w:hAnsi="Courier New" w:cs="Courier New"/>
                      <w:i/>
                      <w:iCs/>
                      <w:color w:val="CC7832"/>
                      <w:sz w:val="22"/>
                      <w:szCs w:val="22"/>
                    </w:rPr>
                  </w:rPrChange>
                </w:rPr>
                <w:t>;</w:t>
              </w:r>
            </w:ins>
          </w:p>
          <w:p w14:paraId="52850EAE" w14:textId="77777777" w:rsidR="00046F53" w:rsidRPr="005A0097" w:rsidRDefault="00046F53" w:rsidP="00046F53">
            <w:pPr>
              <w:spacing w:line="240" w:lineRule="auto"/>
              <w:ind w:firstLine="0"/>
              <w:jc w:val="left"/>
              <w:rPr>
                <w:ins w:id="2337" w:author="Пользователь" w:date="2022-12-22T02:18:00Z"/>
                <w:szCs w:val="28"/>
                <w:lang w:val="en-US"/>
                <w:rPrChange w:id="2338" w:author="Пользователь" w:date="2022-12-22T02:42:00Z">
                  <w:rPr>
                    <w:ins w:id="2339" w:author="Пользователь" w:date="2022-12-22T02:18:00Z"/>
                    <w:sz w:val="24"/>
                  </w:rPr>
                </w:rPrChange>
              </w:rPr>
            </w:pPr>
            <w:ins w:id="2340" w:author="Пользователь" w:date="2022-12-22T02:18:00Z">
              <w:r w:rsidRPr="005A0097">
                <w:rPr>
                  <w:i/>
                  <w:iCs/>
                  <w:color w:val="CC7832"/>
                  <w:szCs w:val="28"/>
                  <w:lang w:val="en-US"/>
                  <w:rPrChange w:id="2341" w:author="Пользователь" w:date="2022-12-22T02:42:00Z">
                    <w:rPr>
                      <w:rFonts w:ascii="Courier New" w:hAnsi="Courier New" w:cs="Courier New"/>
                      <w:i/>
                      <w:iCs/>
                      <w:color w:val="CC7832"/>
                      <w:sz w:val="22"/>
                      <w:szCs w:val="22"/>
                    </w:rPr>
                  </w:rPrChange>
                </w:rPr>
                <w:t>       </w:t>
              </w:r>
              <w:r w:rsidRPr="005A0097">
                <w:rPr>
                  <w:i/>
                  <w:iCs/>
                  <w:color w:val="A9B7C6"/>
                  <w:szCs w:val="28"/>
                  <w:lang w:val="en-US"/>
                  <w:rPrChange w:id="2342" w:author="Пользователь" w:date="2022-12-22T02:42:00Z">
                    <w:rPr>
                      <w:rFonts w:ascii="Courier New" w:hAnsi="Courier New" w:cs="Courier New"/>
                      <w:i/>
                      <w:iCs/>
                      <w:color w:val="A9B7C6"/>
                      <w:sz w:val="22"/>
                      <w:szCs w:val="22"/>
                    </w:rPr>
                  </w:rPrChange>
                </w:rPr>
                <w:t xml:space="preserve">} </w:t>
              </w:r>
              <w:r w:rsidRPr="005A0097">
                <w:rPr>
                  <w:i/>
                  <w:iCs/>
                  <w:color w:val="CC7832"/>
                  <w:szCs w:val="28"/>
                  <w:lang w:val="en-US"/>
                  <w:rPrChange w:id="2343" w:author="Пользователь" w:date="2022-12-22T02:42:00Z">
                    <w:rPr>
                      <w:rFonts w:ascii="Courier New" w:hAnsi="Courier New" w:cs="Courier New"/>
                      <w:i/>
                      <w:iCs/>
                      <w:color w:val="CC7832"/>
                      <w:sz w:val="22"/>
                      <w:szCs w:val="22"/>
                    </w:rPr>
                  </w:rPrChange>
                </w:rPr>
                <w:t xml:space="preserve">else </w:t>
              </w:r>
              <w:r w:rsidRPr="005A0097">
                <w:rPr>
                  <w:i/>
                  <w:iCs/>
                  <w:color w:val="A9B7C6"/>
                  <w:szCs w:val="28"/>
                  <w:lang w:val="en-US"/>
                  <w:rPrChange w:id="2344" w:author="Пользователь" w:date="2022-12-22T02:42:00Z">
                    <w:rPr>
                      <w:rFonts w:ascii="Courier New" w:hAnsi="Courier New" w:cs="Courier New"/>
                      <w:i/>
                      <w:iCs/>
                      <w:color w:val="A9B7C6"/>
                      <w:sz w:val="22"/>
                      <w:szCs w:val="22"/>
                    </w:rPr>
                  </w:rPrChange>
                </w:rPr>
                <w:t>{</w:t>
              </w:r>
              <w:r w:rsidRPr="005A0097">
                <w:rPr>
                  <w:i/>
                  <w:iCs/>
                  <w:color w:val="CC7832"/>
                  <w:szCs w:val="28"/>
                  <w:lang w:val="en-US"/>
                  <w:rPrChange w:id="2345" w:author="Пользователь" w:date="2022-12-22T02:42:00Z">
                    <w:rPr>
                      <w:rFonts w:ascii="Courier New" w:hAnsi="Courier New" w:cs="Courier New"/>
                      <w:i/>
                      <w:iCs/>
                      <w:color w:val="CC7832"/>
                      <w:sz w:val="22"/>
                      <w:szCs w:val="22"/>
                    </w:rPr>
                  </w:rPrChange>
                </w:rPr>
                <w:t xml:space="preserve">if </w:t>
              </w:r>
              <w:r w:rsidRPr="005A0097">
                <w:rPr>
                  <w:i/>
                  <w:iCs/>
                  <w:color w:val="A9B7C6"/>
                  <w:szCs w:val="28"/>
                  <w:lang w:val="en-US"/>
                  <w:rPrChange w:id="2346" w:author="Пользователь" w:date="2022-12-22T02:42:00Z">
                    <w:rPr>
                      <w:rFonts w:ascii="Courier New" w:hAnsi="Courier New" w:cs="Courier New"/>
                      <w:i/>
                      <w:iCs/>
                      <w:color w:val="A9B7C6"/>
                      <w:sz w:val="22"/>
                      <w:szCs w:val="22"/>
                    </w:rPr>
                  </w:rPrChange>
                </w:rPr>
                <w:t>(</w:t>
              </w:r>
              <w:proofErr w:type="spellStart"/>
              <w:r w:rsidRPr="005A0097">
                <w:rPr>
                  <w:i/>
                  <w:iCs/>
                  <w:color w:val="A9B7C6"/>
                  <w:szCs w:val="28"/>
                  <w:lang w:val="en-US"/>
                  <w:rPrChange w:id="2347" w:author="Пользователь" w:date="2022-12-22T02:42:00Z">
                    <w:rPr>
                      <w:rFonts w:ascii="Courier New" w:hAnsi="Courier New" w:cs="Courier New"/>
                      <w:i/>
                      <w:iCs/>
                      <w:color w:val="A9B7C6"/>
                      <w:sz w:val="22"/>
                      <w:szCs w:val="22"/>
                    </w:rPr>
                  </w:rPrChange>
                </w:rPr>
                <w:t>dayNumber.getValue</w:t>
              </w:r>
              <w:proofErr w:type="spellEnd"/>
              <w:r w:rsidRPr="005A0097">
                <w:rPr>
                  <w:i/>
                  <w:iCs/>
                  <w:color w:val="A9B7C6"/>
                  <w:szCs w:val="28"/>
                  <w:lang w:val="en-US"/>
                  <w:rPrChange w:id="2348" w:author="Пользователь" w:date="2022-12-22T02:42:00Z">
                    <w:rPr>
                      <w:rFonts w:ascii="Courier New" w:hAnsi="Courier New" w:cs="Courier New"/>
                      <w:i/>
                      <w:iCs/>
                      <w:color w:val="A9B7C6"/>
                      <w:sz w:val="22"/>
                      <w:szCs w:val="22"/>
                    </w:rPr>
                  </w:rPrChange>
                </w:rPr>
                <w:t xml:space="preserve">() == </w:t>
              </w:r>
              <w:r w:rsidRPr="005A0097">
                <w:rPr>
                  <w:i/>
                  <w:iCs/>
                  <w:color w:val="6897BB"/>
                  <w:szCs w:val="28"/>
                  <w:lang w:val="en-US"/>
                  <w:rPrChange w:id="2349" w:author="Пользователь" w:date="2022-12-22T02:42:00Z">
                    <w:rPr>
                      <w:rFonts w:ascii="Courier New" w:hAnsi="Courier New" w:cs="Courier New"/>
                      <w:i/>
                      <w:iCs/>
                      <w:color w:val="6897BB"/>
                      <w:sz w:val="22"/>
                      <w:szCs w:val="22"/>
                    </w:rPr>
                  </w:rPrChange>
                </w:rPr>
                <w:t>2</w:t>
              </w:r>
              <w:r w:rsidRPr="005A0097">
                <w:rPr>
                  <w:i/>
                  <w:iCs/>
                  <w:color w:val="A9B7C6"/>
                  <w:szCs w:val="28"/>
                  <w:lang w:val="en-US"/>
                  <w:rPrChange w:id="2350" w:author="Пользователь" w:date="2022-12-22T02:42:00Z">
                    <w:rPr>
                      <w:rFonts w:ascii="Courier New" w:hAnsi="Courier New" w:cs="Courier New"/>
                      <w:i/>
                      <w:iCs/>
                      <w:color w:val="A9B7C6"/>
                      <w:sz w:val="22"/>
                      <w:szCs w:val="22"/>
                    </w:rPr>
                  </w:rPrChange>
                </w:rPr>
                <w:t>) {</w:t>
              </w:r>
            </w:ins>
          </w:p>
          <w:p w14:paraId="5590FB8E" w14:textId="77777777" w:rsidR="00046F53" w:rsidRPr="005A0097" w:rsidRDefault="00046F53" w:rsidP="00046F53">
            <w:pPr>
              <w:spacing w:line="240" w:lineRule="auto"/>
              <w:ind w:firstLine="0"/>
              <w:jc w:val="left"/>
              <w:rPr>
                <w:ins w:id="2351" w:author="Пользователь" w:date="2022-12-22T02:18:00Z"/>
                <w:szCs w:val="28"/>
                <w:lang w:val="en-US"/>
                <w:rPrChange w:id="2352" w:author="Пользователь" w:date="2022-12-22T02:42:00Z">
                  <w:rPr>
                    <w:ins w:id="2353" w:author="Пользователь" w:date="2022-12-22T02:18:00Z"/>
                    <w:sz w:val="24"/>
                  </w:rPr>
                </w:rPrChange>
              </w:rPr>
            </w:pPr>
            <w:ins w:id="2354" w:author="Пользователь" w:date="2022-12-22T02:18:00Z">
              <w:r w:rsidRPr="005A0097">
                <w:rPr>
                  <w:i/>
                  <w:iCs/>
                  <w:color w:val="A9B7C6"/>
                  <w:szCs w:val="28"/>
                  <w:lang w:val="en-US"/>
                  <w:rPrChange w:id="2355" w:author="Пользователь" w:date="2022-12-22T02:42:00Z">
                    <w:rPr>
                      <w:rFonts w:ascii="Courier New" w:hAnsi="Courier New" w:cs="Courier New"/>
                      <w:i/>
                      <w:iCs/>
                      <w:color w:val="A9B7C6"/>
                      <w:sz w:val="22"/>
                      <w:szCs w:val="22"/>
                    </w:rPr>
                  </w:rPrChange>
                </w:rPr>
                <w:t>           </w:t>
              </w:r>
              <w:r w:rsidRPr="005A0097">
                <w:rPr>
                  <w:i/>
                  <w:iCs/>
                  <w:color w:val="9876AA"/>
                  <w:szCs w:val="28"/>
                  <w:lang w:val="en-US"/>
                  <w:rPrChange w:id="2356" w:author="Пользователь" w:date="2022-12-22T02:42:00Z">
                    <w:rPr>
                      <w:rFonts w:ascii="Courier New" w:hAnsi="Courier New" w:cs="Courier New"/>
                      <w:i/>
                      <w:iCs/>
                      <w:color w:val="9876AA"/>
                      <w:sz w:val="22"/>
                      <w:szCs w:val="22"/>
                    </w:rPr>
                  </w:rPrChange>
                </w:rPr>
                <w:t xml:space="preserve">day </w:t>
              </w:r>
              <w:r w:rsidRPr="005A0097">
                <w:rPr>
                  <w:i/>
                  <w:iCs/>
                  <w:color w:val="A9B7C6"/>
                  <w:szCs w:val="28"/>
                  <w:lang w:val="en-US"/>
                  <w:rPrChange w:id="2357" w:author="Пользователь" w:date="2022-12-22T02:42:00Z">
                    <w:rPr>
                      <w:rFonts w:ascii="Courier New" w:hAnsi="Courier New" w:cs="Courier New"/>
                      <w:i/>
                      <w:iCs/>
                      <w:color w:val="A9B7C6"/>
                      <w:sz w:val="22"/>
                      <w:szCs w:val="22"/>
                    </w:rPr>
                  </w:rPrChange>
                </w:rPr>
                <w:t xml:space="preserve">= </w:t>
              </w:r>
              <w:r w:rsidRPr="005A0097">
                <w:rPr>
                  <w:i/>
                  <w:iCs/>
                  <w:color w:val="6A8759"/>
                  <w:szCs w:val="28"/>
                  <w:lang w:val="en-US"/>
                  <w:rPrChange w:id="2358" w:author="Пользователь" w:date="2022-12-22T02:42:00Z">
                    <w:rPr>
                      <w:rFonts w:ascii="Courier New" w:hAnsi="Courier New" w:cs="Courier New"/>
                      <w:i/>
                      <w:iCs/>
                      <w:color w:val="6A8759"/>
                      <w:sz w:val="22"/>
                      <w:szCs w:val="22"/>
                    </w:rPr>
                  </w:rPrChange>
                </w:rPr>
                <w:t>"</w:t>
              </w:r>
              <w:r w:rsidRPr="005A0097">
                <w:rPr>
                  <w:i/>
                  <w:iCs/>
                  <w:color w:val="6A8759"/>
                  <w:szCs w:val="28"/>
                  <w:rPrChange w:id="2359" w:author="Пользователь" w:date="2022-12-22T02:42:00Z">
                    <w:rPr>
                      <w:rFonts w:ascii="Courier New" w:hAnsi="Courier New" w:cs="Courier New"/>
                      <w:i/>
                      <w:iCs/>
                      <w:color w:val="6A8759"/>
                      <w:sz w:val="22"/>
                      <w:szCs w:val="22"/>
                    </w:rPr>
                  </w:rPrChange>
                </w:rPr>
                <w:t>Вт</w:t>
              </w:r>
              <w:r w:rsidRPr="005A0097">
                <w:rPr>
                  <w:i/>
                  <w:iCs/>
                  <w:color w:val="6A8759"/>
                  <w:szCs w:val="28"/>
                  <w:lang w:val="en-US"/>
                  <w:rPrChange w:id="2360" w:author="Пользователь" w:date="2022-12-22T02:42:00Z">
                    <w:rPr>
                      <w:rFonts w:ascii="Courier New" w:hAnsi="Courier New" w:cs="Courier New"/>
                      <w:i/>
                      <w:iCs/>
                      <w:color w:val="6A8759"/>
                      <w:sz w:val="22"/>
                      <w:szCs w:val="22"/>
                    </w:rPr>
                  </w:rPrChange>
                </w:rPr>
                <w:t>"</w:t>
              </w:r>
              <w:r w:rsidRPr="005A0097">
                <w:rPr>
                  <w:i/>
                  <w:iCs/>
                  <w:color w:val="CC7832"/>
                  <w:szCs w:val="28"/>
                  <w:lang w:val="en-US"/>
                  <w:rPrChange w:id="2361" w:author="Пользователь" w:date="2022-12-22T02:42:00Z">
                    <w:rPr>
                      <w:rFonts w:ascii="Courier New" w:hAnsi="Courier New" w:cs="Courier New"/>
                      <w:i/>
                      <w:iCs/>
                      <w:color w:val="CC7832"/>
                      <w:sz w:val="22"/>
                      <w:szCs w:val="22"/>
                    </w:rPr>
                  </w:rPrChange>
                </w:rPr>
                <w:t>;</w:t>
              </w:r>
            </w:ins>
          </w:p>
          <w:p w14:paraId="360F6854" w14:textId="77777777" w:rsidR="00046F53" w:rsidRPr="005A0097" w:rsidRDefault="00046F53" w:rsidP="00046F53">
            <w:pPr>
              <w:spacing w:line="240" w:lineRule="auto"/>
              <w:ind w:firstLine="0"/>
              <w:jc w:val="left"/>
              <w:rPr>
                <w:ins w:id="2362" w:author="Пользователь" w:date="2022-12-22T02:18:00Z"/>
                <w:szCs w:val="28"/>
                <w:lang w:val="en-US"/>
                <w:rPrChange w:id="2363" w:author="Пользователь" w:date="2022-12-22T02:42:00Z">
                  <w:rPr>
                    <w:ins w:id="2364" w:author="Пользователь" w:date="2022-12-22T02:18:00Z"/>
                    <w:sz w:val="24"/>
                  </w:rPr>
                </w:rPrChange>
              </w:rPr>
            </w:pPr>
            <w:ins w:id="2365" w:author="Пользователь" w:date="2022-12-22T02:18:00Z">
              <w:r w:rsidRPr="005A0097">
                <w:rPr>
                  <w:i/>
                  <w:iCs/>
                  <w:color w:val="CC7832"/>
                  <w:szCs w:val="28"/>
                  <w:lang w:val="en-US"/>
                  <w:rPrChange w:id="2366" w:author="Пользователь" w:date="2022-12-22T02:42:00Z">
                    <w:rPr>
                      <w:rFonts w:ascii="Courier New" w:hAnsi="Courier New" w:cs="Courier New"/>
                      <w:i/>
                      <w:iCs/>
                      <w:color w:val="CC7832"/>
                      <w:sz w:val="22"/>
                      <w:szCs w:val="22"/>
                    </w:rPr>
                  </w:rPrChange>
                </w:rPr>
                <w:t>       </w:t>
              </w:r>
              <w:r w:rsidRPr="005A0097">
                <w:rPr>
                  <w:i/>
                  <w:iCs/>
                  <w:color w:val="A9B7C6"/>
                  <w:szCs w:val="28"/>
                  <w:lang w:val="en-US"/>
                  <w:rPrChange w:id="2367" w:author="Пользователь" w:date="2022-12-22T02:42:00Z">
                    <w:rPr>
                      <w:rFonts w:ascii="Courier New" w:hAnsi="Courier New" w:cs="Courier New"/>
                      <w:i/>
                      <w:iCs/>
                      <w:color w:val="A9B7C6"/>
                      <w:sz w:val="22"/>
                      <w:szCs w:val="22"/>
                    </w:rPr>
                  </w:rPrChange>
                </w:rPr>
                <w:t xml:space="preserve">} </w:t>
              </w:r>
              <w:r w:rsidRPr="005A0097">
                <w:rPr>
                  <w:i/>
                  <w:iCs/>
                  <w:color w:val="CC7832"/>
                  <w:szCs w:val="28"/>
                  <w:lang w:val="en-US"/>
                  <w:rPrChange w:id="2368" w:author="Пользователь" w:date="2022-12-22T02:42:00Z">
                    <w:rPr>
                      <w:rFonts w:ascii="Courier New" w:hAnsi="Courier New" w:cs="Courier New"/>
                      <w:i/>
                      <w:iCs/>
                      <w:color w:val="CC7832"/>
                      <w:sz w:val="22"/>
                      <w:szCs w:val="22"/>
                    </w:rPr>
                  </w:rPrChange>
                </w:rPr>
                <w:t xml:space="preserve">else </w:t>
              </w:r>
              <w:r w:rsidRPr="005A0097">
                <w:rPr>
                  <w:i/>
                  <w:iCs/>
                  <w:color w:val="A9B7C6"/>
                  <w:szCs w:val="28"/>
                  <w:lang w:val="en-US"/>
                  <w:rPrChange w:id="2369" w:author="Пользователь" w:date="2022-12-22T02:42:00Z">
                    <w:rPr>
                      <w:rFonts w:ascii="Courier New" w:hAnsi="Courier New" w:cs="Courier New"/>
                      <w:i/>
                      <w:iCs/>
                      <w:color w:val="A9B7C6"/>
                      <w:sz w:val="22"/>
                      <w:szCs w:val="22"/>
                    </w:rPr>
                  </w:rPrChange>
                </w:rPr>
                <w:t>{</w:t>
              </w:r>
              <w:r w:rsidRPr="005A0097">
                <w:rPr>
                  <w:i/>
                  <w:iCs/>
                  <w:color w:val="CC7832"/>
                  <w:szCs w:val="28"/>
                  <w:lang w:val="en-US"/>
                  <w:rPrChange w:id="2370" w:author="Пользователь" w:date="2022-12-22T02:42:00Z">
                    <w:rPr>
                      <w:rFonts w:ascii="Courier New" w:hAnsi="Courier New" w:cs="Courier New"/>
                      <w:i/>
                      <w:iCs/>
                      <w:color w:val="CC7832"/>
                      <w:sz w:val="22"/>
                      <w:szCs w:val="22"/>
                    </w:rPr>
                  </w:rPrChange>
                </w:rPr>
                <w:t xml:space="preserve">if </w:t>
              </w:r>
              <w:r w:rsidRPr="005A0097">
                <w:rPr>
                  <w:i/>
                  <w:iCs/>
                  <w:color w:val="A9B7C6"/>
                  <w:szCs w:val="28"/>
                  <w:lang w:val="en-US"/>
                  <w:rPrChange w:id="2371" w:author="Пользователь" w:date="2022-12-22T02:42:00Z">
                    <w:rPr>
                      <w:rFonts w:ascii="Courier New" w:hAnsi="Courier New" w:cs="Courier New"/>
                      <w:i/>
                      <w:iCs/>
                      <w:color w:val="A9B7C6"/>
                      <w:sz w:val="22"/>
                      <w:szCs w:val="22"/>
                    </w:rPr>
                  </w:rPrChange>
                </w:rPr>
                <w:t>(</w:t>
              </w:r>
              <w:proofErr w:type="spellStart"/>
              <w:r w:rsidRPr="005A0097">
                <w:rPr>
                  <w:i/>
                  <w:iCs/>
                  <w:color w:val="A9B7C6"/>
                  <w:szCs w:val="28"/>
                  <w:lang w:val="en-US"/>
                  <w:rPrChange w:id="2372" w:author="Пользователь" w:date="2022-12-22T02:42:00Z">
                    <w:rPr>
                      <w:rFonts w:ascii="Courier New" w:hAnsi="Courier New" w:cs="Courier New"/>
                      <w:i/>
                      <w:iCs/>
                      <w:color w:val="A9B7C6"/>
                      <w:sz w:val="22"/>
                      <w:szCs w:val="22"/>
                    </w:rPr>
                  </w:rPrChange>
                </w:rPr>
                <w:t>dayNumber.getValue</w:t>
              </w:r>
              <w:proofErr w:type="spellEnd"/>
              <w:r w:rsidRPr="005A0097">
                <w:rPr>
                  <w:i/>
                  <w:iCs/>
                  <w:color w:val="A9B7C6"/>
                  <w:szCs w:val="28"/>
                  <w:lang w:val="en-US"/>
                  <w:rPrChange w:id="2373" w:author="Пользователь" w:date="2022-12-22T02:42:00Z">
                    <w:rPr>
                      <w:rFonts w:ascii="Courier New" w:hAnsi="Courier New" w:cs="Courier New"/>
                      <w:i/>
                      <w:iCs/>
                      <w:color w:val="A9B7C6"/>
                      <w:sz w:val="22"/>
                      <w:szCs w:val="22"/>
                    </w:rPr>
                  </w:rPrChange>
                </w:rPr>
                <w:t xml:space="preserve">() == </w:t>
              </w:r>
              <w:r w:rsidRPr="005A0097">
                <w:rPr>
                  <w:i/>
                  <w:iCs/>
                  <w:color w:val="6897BB"/>
                  <w:szCs w:val="28"/>
                  <w:lang w:val="en-US"/>
                  <w:rPrChange w:id="2374" w:author="Пользователь" w:date="2022-12-22T02:42:00Z">
                    <w:rPr>
                      <w:rFonts w:ascii="Courier New" w:hAnsi="Courier New" w:cs="Courier New"/>
                      <w:i/>
                      <w:iCs/>
                      <w:color w:val="6897BB"/>
                      <w:sz w:val="22"/>
                      <w:szCs w:val="22"/>
                    </w:rPr>
                  </w:rPrChange>
                </w:rPr>
                <w:t>3</w:t>
              </w:r>
              <w:r w:rsidRPr="005A0097">
                <w:rPr>
                  <w:i/>
                  <w:iCs/>
                  <w:color w:val="A9B7C6"/>
                  <w:szCs w:val="28"/>
                  <w:lang w:val="en-US"/>
                  <w:rPrChange w:id="2375" w:author="Пользователь" w:date="2022-12-22T02:42:00Z">
                    <w:rPr>
                      <w:rFonts w:ascii="Courier New" w:hAnsi="Courier New" w:cs="Courier New"/>
                      <w:i/>
                      <w:iCs/>
                      <w:color w:val="A9B7C6"/>
                      <w:sz w:val="22"/>
                      <w:szCs w:val="22"/>
                    </w:rPr>
                  </w:rPrChange>
                </w:rPr>
                <w:t>) {</w:t>
              </w:r>
            </w:ins>
          </w:p>
          <w:p w14:paraId="08222E05" w14:textId="77777777" w:rsidR="00046F53" w:rsidRPr="005A0097" w:rsidRDefault="00046F53" w:rsidP="00046F53">
            <w:pPr>
              <w:spacing w:line="240" w:lineRule="auto"/>
              <w:ind w:firstLine="0"/>
              <w:jc w:val="left"/>
              <w:rPr>
                <w:ins w:id="2376" w:author="Пользователь" w:date="2022-12-22T02:18:00Z"/>
                <w:szCs w:val="28"/>
                <w:lang w:val="en-US"/>
                <w:rPrChange w:id="2377" w:author="Пользователь" w:date="2022-12-22T02:42:00Z">
                  <w:rPr>
                    <w:ins w:id="2378" w:author="Пользователь" w:date="2022-12-22T02:18:00Z"/>
                    <w:sz w:val="24"/>
                  </w:rPr>
                </w:rPrChange>
              </w:rPr>
            </w:pPr>
            <w:ins w:id="2379" w:author="Пользователь" w:date="2022-12-22T02:18:00Z">
              <w:r w:rsidRPr="005A0097">
                <w:rPr>
                  <w:i/>
                  <w:iCs/>
                  <w:color w:val="A9B7C6"/>
                  <w:szCs w:val="28"/>
                  <w:lang w:val="en-US"/>
                  <w:rPrChange w:id="2380" w:author="Пользователь" w:date="2022-12-22T02:42:00Z">
                    <w:rPr>
                      <w:rFonts w:ascii="Courier New" w:hAnsi="Courier New" w:cs="Courier New"/>
                      <w:i/>
                      <w:iCs/>
                      <w:color w:val="A9B7C6"/>
                      <w:sz w:val="22"/>
                      <w:szCs w:val="22"/>
                    </w:rPr>
                  </w:rPrChange>
                </w:rPr>
                <w:t>           </w:t>
              </w:r>
              <w:r w:rsidRPr="005A0097">
                <w:rPr>
                  <w:i/>
                  <w:iCs/>
                  <w:color w:val="9876AA"/>
                  <w:szCs w:val="28"/>
                  <w:lang w:val="en-US"/>
                  <w:rPrChange w:id="2381" w:author="Пользователь" w:date="2022-12-22T02:42:00Z">
                    <w:rPr>
                      <w:rFonts w:ascii="Courier New" w:hAnsi="Courier New" w:cs="Courier New"/>
                      <w:i/>
                      <w:iCs/>
                      <w:color w:val="9876AA"/>
                      <w:sz w:val="22"/>
                      <w:szCs w:val="22"/>
                    </w:rPr>
                  </w:rPrChange>
                </w:rPr>
                <w:t xml:space="preserve">day </w:t>
              </w:r>
              <w:r w:rsidRPr="005A0097">
                <w:rPr>
                  <w:i/>
                  <w:iCs/>
                  <w:color w:val="A9B7C6"/>
                  <w:szCs w:val="28"/>
                  <w:lang w:val="en-US"/>
                  <w:rPrChange w:id="2382" w:author="Пользователь" w:date="2022-12-22T02:42:00Z">
                    <w:rPr>
                      <w:rFonts w:ascii="Courier New" w:hAnsi="Courier New" w:cs="Courier New"/>
                      <w:i/>
                      <w:iCs/>
                      <w:color w:val="A9B7C6"/>
                      <w:sz w:val="22"/>
                      <w:szCs w:val="22"/>
                    </w:rPr>
                  </w:rPrChange>
                </w:rPr>
                <w:t xml:space="preserve">= </w:t>
              </w:r>
              <w:r w:rsidRPr="005A0097">
                <w:rPr>
                  <w:i/>
                  <w:iCs/>
                  <w:color w:val="6A8759"/>
                  <w:szCs w:val="28"/>
                  <w:lang w:val="en-US"/>
                  <w:rPrChange w:id="2383" w:author="Пользователь" w:date="2022-12-22T02:42:00Z">
                    <w:rPr>
                      <w:rFonts w:ascii="Courier New" w:hAnsi="Courier New" w:cs="Courier New"/>
                      <w:i/>
                      <w:iCs/>
                      <w:color w:val="6A8759"/>
                      <w:sz w:val="22"/>
                      <w:szCs w:val="22"/>
                    </w:rPr>
                  </w:rPrChange>
                </w:rPr>
                <w:t>"</w:t>
              </w:r>
              <w:r w:rsidRPr="005A0097">
                <w:rPr>
                  <w:i/>
                  <w:iCs/>
                  <w:color w:val="6A8759"/>
                  <w:szCs w:val="28"/>
                  <w:rPrChange w:id="2384" w:author="Пользователь" w:date="2022-12-22T02:42:00Z">
                    <w:rPr>
                      <w:rFonts w:ascii="Courier New" w:hAnsi="Courier New" w:cs="Courier New"/>
                      <w:i/>
                      <w:iCs/>
                      <w:color w:val="6A8759"/>
                      <w:sz w:val="22"/>
                      <w:szCs w:val="22"/>
                    </w:rPr>
                  </w:rPrChange>
                </w:rPr>
                <w:t>Ср</w:t>
              </w:r>
              <w:r w:rsidRPr="005A0097">
                <w:rPr>
                  <w:i/>
                  <w:iCs/>
                  <w:color w:val="6A8759"/>
                  <w:szCs w:val="28"/>
                  <w:lang w:val="en-US"/>
                  <w:rPrChange w:id="2385" w:author="Пользователь" w:date="2022-12-22T02:42:00Z">
                    <w:rPr>
                      <w:rFonts w:ascii="Courier New" w:hAnsi="Courier New" w:cs="Courier New"/>
                      <w:i/>
                      <w:iCs/>
                      <w:color w:val="6A8759"/>
                      <w:sz w:val="22"/>
                      <w:szCs w:val="22"/>
                    </w:rPr>
                  </w:rPrChange>
                </w:rPr>
                <w:t>"</w:t>
              </w:r>
              <w:r w:rsidRPr="005A0097">
                <w:rPr>
                  <w:i/>
                  <w:iCs/>
                  <w:color w:val="CC7832"/>
                  <w:szCs w:val="28"/>
                  <w:lang w:val="en-US"/>
                  <w:rPrChange w:id="2386" w:author="Пользователь" w:date="2022-12-22T02:42:00Z">
                    <w:rPr>
                      <w:rFonts w:ascii="Courier New" w:hAnsi="Courier New" w:cs="Courier New"/>
                      <w:i/>
                      <w:iCs/>
                      <w:color w:val="CC7832"/>
                      <w:sz w:val="22"/>
                      <w:szCs w:val="22"/>
                    </w:rPr>
                  </w:rPrChange>
                </w:rPr>
                <w:t>;</w:t>
              </w:r>
            </w:ins>
          </w:p>
          <w:p w14:paraId="224C1E94" w14:textId="77777777" w:rsidR="00046F53" w:rsidRPr="005A0097" w:rsidRDefault="00046F53" w:rsidP="00046F53">
            <w:pPr>
              <w:spacing w:line="240" w:lineRule="auto"/>
              <w:ind w:firstLine="0"/>
              <w:jc w:val="left"/>
              <w:rPr>
                <w:ins w:id="2387" w:author="Пользователь" w:date="2022-12-22T02:18:00Z"/>
                <w:szCs w:val="28"/>
                <w:lang w:val="en-US"/>
                <w:rPrChange w:id="2388" w:author="Пользователь" w:date="2022-12-22T02:42:00Z">
                  <w:rPr>
                    <w:ins w:id="2389" w:author="Пользователь" w:date="2022-12-22T02:18:00Z"/>
                    <w:sz w:val="24"/>
                  </w:rPr>
                </w:rPrChange>
              </w:rPr>
            </w:pPr>
            <w:ins w:id="2390" w:author="Пользователь" w:date="2022-12-22T02:18:00Z">
              <w:r w:rsidRPr="005A0097">
                <w:rPr>
                  <w:i/>
                  <w:iCs/>
                  <w:color w:val="CC7832"/>
                  <w:szCs w:val="28"/>
                  <w:lang w:val="en-US"/>
                  <w:rPrChange w:id="2391" w:author="Пользователь" w:date="2022-12-22T02:42:00Z">
                    <w:rPr>
                      <w:rFonts w:ascii="Courier New" w:hAnsi="Courier New" w:cs="Courier New"/>
                      <w:i/>
                      <w:iCs/>
                      <w:color w:val="CC7832"/>
                      <w:sz w:val="22"/>
                      <w:szCs w:val="22"/>
                    </w:rPr>
                  </w:rPrChange>
                </w:rPr>
                <w:t>       </w:t>
              </w:r>
              <w:r w:rsidRPr="005A0097">
                <w:rPr>
                  <w:i/>
                  <w:iCs/>
                  <w:color w:val="A9B7C6"/>
                  <w:szCs w:val="28"/>
                  <w:lang w:val="en-US"/>
                  <w:rPrChange w:id="2392" w:author="Пользователь" w:date="2022-12-22T02:42:00Z">
                    <w:rPr>
                      <w:rFonts w:ascii="Courier New" w:hAnsi="Courier New" w:cs="Courier New"/>
                      <w:i/>
                      <w:iCs/>
                      <w:color w:val="A9B7C6"/>
                      <w:sz w:val="22"/>
                      <w:szCs w:val="22"/>
                    </w:rPr>
                  </w:rPrChange>
                </w:rPr>
                <w:t xml:space="preserve">} </w:t>
              </w:r>
              <w:r w:rsidRPr="005A0097">
                <w:rPr>
                  <w:i/>
                  <w:iCs/>
                  <w:color w:val="CC7832"/>
                  <w:szCs w:val="28"/>
                  <w:lang w:val="en-US"/>
                  <w:rPrChange w:id="2393" w:author="Пользователь" w:date="2022-12-22T02:42:00Z">
                    <w:rPr>
                      <w:rFonts w:ascii="Courier New" w:hAnsi="Courier New" w:cs="Courier New"/>
                      <w:i/>
                      <w:iCs/>
                      <w:color w:val="CC7832"/>
                      <w:sz w:val="22"/>
                      <w:szCs w:val="22"/>
                    </w:rPr>
                  </w:rPrChange>
                </w:rPr>
                <w:t xml:space="preserve">else </w:t>
              </w:r>
              <w:r w:rsidRPr="005A0097">
                <w:rPr>
                  <w:i/>
                  <w:iCs/>
                  <w:color w:val="A9B7C6"/>
                  <w:szCs w:val="28"/>
                  <w:lang w:val="en-US"/>
                  <w:rPrChange w:id="2394" w:author="Пользователь" w:date="2022-12-22T02:42:00Z">
                    <w:rPr>
                      <w:rFonts w:ascii="Courier New" w:hAnsi="Courier New" w:cs="Courier New"/>
                      <w:i/>
                      <w:iCs/>
                      <w:color w:val="A9B7C6"/>
                      <w:sz w:val="22"/>
                      <w:szCs w:val="22"/>
                    </w:rPr>
                  </w:rPrChange>
                </w:rPr>
                <w:t>{</w:t>
              </w:r>
              <w:r w:rsidRPr="005A0097">
                <w:rPr>
                  <w:i/>
                  <w:iCs/>
                  <w:color w:val="CC7832"/>
                  <w:szCs w:val="28"/>
                  <w:lang w:val="en-US"/>
                  <w:rPrChange w:id="2395" w:author="Пользователь" w:date="2022-12-22T02:42:00Z">
                    <w:rPr>
                      <w:rFonts w:ascii="Courier New" w:hAnsi="Courier New" w:cs="Courier New"/>
                      <w:i/>
                      <w:iCs/>
                      <w:color w:val="CC7832"/>
                      <w:sz w:val="22"/>
                      <w:szCs w:val="22"/>
                    </w:rPr>
                  </w:rPrChange>
                </w:rPr>
                <w:t xml:space="preserve">if </w:t>
              </w:r>
              <w:r w:rsidRPr="005A0097">
                <w:rPr>
                  <w:i/>
                  <w:iCs/>
                  <w:color w:val="A9B7C6"/>
                  <w:szCs w:val="28"/>
                  <w:lang w:val="en-US"/>
                  <w:rPrChange w:id="2396" w:author="Пользователь" w:date="2022-12-22T02:42:00Z">
                    <w:rPr>
                      <w:rFonts w:ascii="Courier New" w:hAnsi="Courier New" w:cs="Courier New"/>
                      <w:i/>
                      <w:iCs/>
                      <w:color w:val="A9B7C6"/>
                      <w:sz w:val="22"/>
                      <w:szCs w:val="22"/>
                    </w:rPr>
                  </w:rPrChange>
                </w:rPr>
                <w:t>(</w:t>
              </w:r>
              <w:proofErr w:type="spellStart"/>
              <w:r w:rsidRPr="005A0097">
                <w:rPr>
                  <w:i/>
                  <w:iCs/>
                  <w:color w:val="A9B7C6"/>
                  <w:szCs w:val="28"/>
                  <w:lang w:val="en-US"/>
                  <w:rPrChange w:id="2397" w:author="Пользователь" w:date="2022-12-22T02:42:00Z">
                    <w:rPr>
                      <w:rFonts w:ascii="Courier New" w:hAnsi="Courier New" w:cs="Courier New"/>
                      <w:i/>
                      <w:iCs/>
                      <w:color w:val="A9B7C6"/>
                      <w:sz w:val="22"/>
                      <w:szCs w:val="22"/>
                    </w:rPr>
                  </w:rPrChange>
                </w:rPr>
                <w:t>dayNumber.getValue</w:t>
              </w:r>
              <w:proofErr w:type="spellEnd"/>
              <w:r w:rsidRPr="005A0097">
                <w:rPr>
                  <w:i/>
                  <w:iCs/>
                  <w:color w:val="A9B7C6"/>
                  <w:szCs w:val="28"/>
                  <w:lang w:val="en-US"/>
                  <w:rPrChange w:id="2398" w:author="Пользователь" w:date="2022-12-22T02:42:00Z">
                    <w:rPr>
                      <w:rFonts w:ascii="Courier New" w:hAnsi="Courier New" w:cs="Courier New"/>
                      <w:i/>
                      <w:iCs/>
                      <w:color w:val="A9B7C6"/>
                      <w:sz w:val="22"/>
                      <w:szCs w:val="22"/>
                    </w:rPr>
                  </w:rPrChange>
                </w:rPr>
                <w:t xml:space="preserve">() == </w:t>
              </w:r>
              <w:r w:rsidRPr="005A0097">
                <w:rPr>
                  <w:i/>
                  <w:iCs/>
                  <w:color w:val="6897BB"/>
                  <w:szCs w:val="28"/>
                  <w:lang w:val="en-US"/>
                  <w:rPrChange w:id="2399" w:author="Пользователь" w:date="2022-12-22T02:42:00Z">
                    <w:rPr>
                      <w:rFonts w:ascii="Courier New" w:hAnsi="Courier New" w:cs="Courier New"/>
                      <w:i/>
                      <w:iCs/>
                      <w:color w:val="6897BB"/>
                      <w:sz w:val="22"/>
                      <w:szCs w:val="22"/>
                    </w:rPr>
                  </w:rPrChange>
                </w:rPr>
                <w:t>4</w:t>
              </w:r>
              <w:r w:rsidRPr="005A0097">
                <w:rPr>
                  <w:i/>
                  <w:iCs/>
                  <w:color w:val="A9B7C6"/>
                  <w:szCs w:val="28"/>
                  <w:lang w:val="en-US"/>
                  <w:rPrChange w:id="2400" w:author="Пользователь" w:date="2022-12-22T02:42:00Z">
                    <w:rPr>
                      <w:rFonts w:ascii="Courier New" w:hAnsi="Courier New" w:cs="Courier New"/>
                      <w:i/>
                      <w:iCs/>
                      <w:color w:val="A9B7C6"/>
                      <w:sz w:val="22"/>
                      <w:szCs w:val="22"/>
                    </w:rPr>
                  </w:rPrChange>
                </w:rPr>
                <w:t>) {</w:t>
              </w:r>
            </w:ins>
          </w:p>
          <w:p w14:paraId="5D3DE669" w14:textId="77777777" w:rsidR="00046F53" w:rsidRPr="005A0097" w:rsidRDefault="00046F53" w:rsidP="00046F53">
            <w:pPr>
              <w:spacing w:line="240" w:lineRule="auto"/>
              <w:ind w:firstLine="0"/>
              <w:jc w:val="left"/>
              <w:rPr>
                <w:ins w:id="2401" w:author="Пользователь" w:date="2022-12-22T02:18:00Z"/>
                <w:szCs w:val="28"/>
                <w:lang w:val="en-US"/>
                <w:rPrChange w:id="2402" w:author="Пользователь" w:date="2022-12-22T02:42:00Z">
                  <w:rPr>
                    <w:ins w:id="2403" w:author="Пользователь" w:date="2022-12-22T02:18:00Z"/>
                    <w:sz w:val="24"/>
                  </w:rPr>
                </w:rPrChange>
              </w:rPr>
            </w:pPr>
            <w:ins w:id="2404" w:author="Пользователь" w:date="2022-12-22T02:18:00Z">
              <w:r w:rsidRPr="005A0097">
                <w:rPr>
                  <w:i/>
                  <w:iCs/>
                  <w:color w:val="A9B7C6"/>
                  <w:szCs w:val="28"/>
                  <w:lang w:val="en-US"/>
                  <w:rPrChange w:id="2405" w:author="Пользователь" w:date="2022-12-22T02:42:00Z">
                    <w:rPr>
                      <w:rFonts w:ascii="Courier New" w:hAnsi="Courier New" w:cs="Courier New"/>
                      <w:i/>
                      <w:iCs/>
                      <w:color w:val="A9B7C6"/>
                      <w:sz w:val="22"/>
                      <w:szCs w:val="22"/>
                    </w:rPr>
                  </w:rPrChange>
                </w:rPr>
                <w:t>           </w:t>
              </w:r>
              <w:r w:rsidRPr="005A0097">
                <w:rPr>
                  <w:i/>
                  <w:iCs/>
                  <w:color w:val="9876AA"/>
                  <w:szCs w:val="28"/>
                  <w:lang w:val="en-US"/>
                  <w:rPrChange w:id="2406" w:author="Пользователь" w:date="2022-12-22T02:42:00Z">
                    <w:rPr>
                      <w:rFonts w:ascii="Courier New" w:hAnsi="Courier New" w:cs="Courier New"/>
                      <w:i/>
                      <w:iCs/>
                      <w:color w:val="9876AA"/>
                      <w:sz w:val="22"/>
                      <w:szCs w:val="22"/>
                    </w:rPr>
                  </w:rPrChange>
                </w:rPr>
                <w:t xml:space="preserve">day </w:t>
              </w:r>
              <w:r w:rsidRPr="005A0097">
                <w:rPr>
                  <w:i/>
                  <w:iCs/>
                  <w:color w:val="A9B7C6"/>
                  <w:szCs w:val="28"/>
                  <w:lang w:val="en-US"/>
                  <w:rPrChange w:id="2407" w:author="Пользователь" w:date="2022-12-22T02:42:00Z">
                    <w:rPr>
                      <w:rFonts w:ascii="Courier New" w:hAnsi="Courier New" w:cs="Courier New"/>
                      <w:i/>
                      <w:iCs/>
                      <w:color w:val="A9B7C6"/>
                      <w:sz w:val="22"/>
                      <w:szCs w:val="22"/>
                    </w:rPr>
                  </w:rPrChange>
                </w:rPr>
                <w:t xml:space="preserve">= </w:t>
              </w:r>
              <w:r w:rsidRPr="005A0097">
                <w:rPr>
                  <w:i/>
                  <w:iCs/>
                  <w:color w:val="6A8759"/>
                  <w:szCs w:val="28"/>
                  <w:lang w:val="en-US"/>
                  <w:rPrChange w:id="2408" w:author="Пользователь" w:date="2022-12-22T02:42:00Z">
                    <w:rPr>
                      <w:rFonts w:ascii="Courier New" w:hAnsi="Courier New" w:cs="Courier New"/>
                      <w:i/>
                      <w:iCs/>
                      <w:color w:val="6A8759"/>
                      <w:sz w:val="22"/>
                      <w:szCs w:val="22"/>
                    </w:rPr>
                  </w:rPrChange>
                </w:rPr>
                <w:t>"</w:t>
              </w:r>
              <w:proofErr w:type="spellStart"/>
              <w:r w:rsidRPr="005A0097">
                <w:rPr>
                  <w:i/>
                  <w:iCs/>
                  <w:color w:val="6A8759"/>
                  <w:szCs w:val="28"/>
                  <w:rPrChange w:id="2409" w:author="Пользователь" w:date="2022-12-22T02:42:00Z">
                    <w:rPr>
                      <w:rFonts w:ascii="Courier New" w:hAnsi="Courier New" w:cs="Courier New"/>
                      <w:i/>
                      <w:iCs/>
                      <w:color w:val="6A8759"/>
                      <w:sz w:val="22"/>
                      <w:szCs w:val="22"/>
                    </w:rPr>
                  </w:rPrChange>
                </w:rPr>
                <w:t>Чт</w:t>
              </w:r>
              <w:proofErr w:type="spellEnd"/>
              <w:r w:rsidRPr="005A0097">
                <w:rPr>
                  <w:i/>
                  <w:iCs/>
                  <w:color w:val="6A8759"/>
                  <w:szCs w:val="28"/>
                  <w:lang w:val="en-US"/>
                  <w:rPrChange w:id="2410" w:author="Пользователь" w:date="2022-12-22T02:42:00Z">
                    <w:rPr>
                      <w:rFonts w:ascii="Courier New" w:hAnsi="Courier New" w:cs="Courier New"/>
                      <w:i/>
                      <w:iCs/>
                      <w:color w:val="6A8759"/>
                      <w:sz w:val="22"/>
                      <w:szCs w:val="22"/>
                    </w:rPr>
                  </w:rPrChange>
                </w:rPr>
                <w:t>"</w:t>
              </w:r>
              <w:r w:rsidRPr="005A0097">
                <w:rPr>
                  <w:i/>
                  <w:iCs/>
                  <w:color w:val="CC7832"/>
                  <w:szCs w:val="28"/>
                  <w:lang w:val="en-US"/>
                  <w:rPrChange w:id="2411" w:author="Пользователь" w:date="2022-12-22T02:42:00Z">
                    <w:rPr>
                      <w:rFonts w:ascii="Courier New" w:hAnsi="Courier New" w:cs="Courier New"/>
                      <w:i/>
                      <w:iCs/>
                      <w:color w:val="CC7832"/>
                      <w:sz w:val="22"/>
                      <w:szCs w:val="22"/>
                    </w:rPr>
                  </w:rPrChange>
                </w:rPr>
                <w:t>;</w:t>
              </w:r>
            </w:ins>
          </w:p>
          <w:p w14:paraId="2ABD3166" w14:textId="77777777" w:rsidR="00046F53" w:rsidRPr="005A0097" w:rsidRDefault="00046F53" w:rsidP="00046F53">
            <w:pPr>
              <w:spacing w:line="240" w:lineRule="auto"/>
              <w:ind w:firstLine="0"/>
              <w:jc w:val="left"/>
              <w:rPr>
                <w:ins w:id="2412" w:author="Пользователь" w:date="2022-12-22T02:18:00Z"/>
                <w:szCs w:val="28"/>
                <w:lang w:val="en-US"/>
                <w:rPrChange w:id="2413" w:author="Пользователь" w:date="2022-12-22T02:42:00Z">
                  <w:rPr>
                    <w:ins w:id="2414" w:author="Пользователь" w:date="2022-12-22T02:18:00Z"/>
                    <w:sz w:val="24"/>
                  </w:rPr>
                </w:rPrChange>
              </w:rPr>
            </w:pPr>
            <w:ins w:id="2415" w:author="Пользователь" w:date="2022-12-22T02:18:00Z">
              <w:r w:rsidRPr="005A0097">
                <w:rPr>
                  <w:i/>
                  <w:iCs/>
                  <w:color w:val="CC7832"/>
                  <w:szCs w:val="28"/>
                  <w:lang w:val="en-US"/>
                  <w:rPrChange w:id="2416" w:author="Пользователь" w:date="2022-12-22T02:42:00Z">
                    <w:rPr>
                      <w:rFonts w:ascii="Courier New" w:hAnsi="Courier New" w:cs="Courier New"/>
                      <w:i/>
                      <w:iCs/>
                      <w:color w:val="CC7832"/>
                      <w:sz w:val="22"/>
                      <w:szCs w:val="22"/>
                    </w:rPr>
                  </w:rPrChange>
                </w:rPr>
                <w:t>       </w:t>
              </w:r>
              <w:r w:rsidRPr="005A0097">
                <w:rPr>
                  <w:i/>
                  <w:iCs/>
                  <w:color w:val="A9B7C6"/>
                  <w:szCs w:val="28"/>
                  <w:lang w:val="en-US"/>
                  <w:rPrChange w:id="2417" w:author="Пользователь" w:date="2022-12-22T02:42:00Z">
                    <w:rPr>
                      <w:rFonts w:ascii="Courier New" w:hAnsi="Courier New" w:cs="Courier New"/>
                      <w:i/>
                      <w:iCs/>
                      <w:color w:val="A9B7C6"/>
                      <w:sz w:val="22"/>
                      <w:szCs w:val="22"/>
                    </w:rPr>
                  </w:rPrChange>
                </w:rPr>
                <w:t xml:space="preserve">} </w:t>
              </w:r>
              <w:r w:rsidRPr="005A0097">
                <w:rPr>
                  <w:i/>
                  <w:iCs/>
                  <w:color w:val="CC7832"/>
                  <w:szCs w:val="28"/>
                  <w:lang w:val="en-US"/>
                  <w:rPrChange w:id="2418" w:author="Пользователь" w:date="2022-12-22T02:42:00Z">
                    <w:rPr>
                      <w:rFonts w:ascii="Courier New" w:hAnsi="Courier New" w:cs="Courier New"/>
                      <w:i/>
                      <w:iCs/>
                      <w:color w:val="CC7832"/>
                      <w:sz w:val="22"/>
                      <w:szCs w:val="22"/>
                    </w:rPr>
                  </w:rPrChange>
                </w:rPr>
                <w:t xml:space="preserve">else </w:t>
              </w:r>
              <w:r w:rsidRPr="005A0097">
                <w:rPr>
                  <w:i/>
                  <w:iCs/>
                  <w:color w:val="A9B7C6"/>
                  <w:szCs w:val="28"/>
                  <w:lang w:val="en-US"/>
                  <w:rPrChange w:id="2419" w:author="Пользователь" w:date="2022-12-22T02:42:00Z">
                    <w:rPr>
                      <w:rFonts w:ascii="Courier New" w:hAnsi="Courier New" w:cs="Courier New"/>
                      <w:i/>
                      <w:iCs/>
                      <w:color w:val="A9B7C6"/>
                      <w:sz w:val="22"/>
                      <w:szCs w:val="22"/>
                    </w:rPr>
                  </w:rPrChange>
                </w:rPr>
                <w:t>{</w:t>
              </w:r>
              <w:r w:rsidRPr="005A0097">
                <w:rPr>
                  <w:i/>
                  <w:iCs/>
                  <w:color w:val="CC7832"/>
                  <w:szCs w:val="28"/>
                  <w:lang w:val="en-US"/>
                  <w:rPrChange w:id="2420" w:author="Пользователь" w:date="2022-12-22T02:42:00Z">
                    <w:rPr>
                      <w:rFonts w:ascii="Courier New" w:hAnsi="Courier New" w:cs="Courier New"/>
                      <w:i/>
                      <w:iCs/>
                      <w:color w:val="CC7832"/>
                      <w:sz w:val="22"/>
                      <w:szCs w:val="22"/>
                    </w:rPr>
                  </w:rPrChange>
                </w:rPr>
                <w:t xml:space="preserve">if </w:t>
              </w:r>
              <w:r w:rsidRPr="005A0097">
                <w:rPr>
                  <w:i/>
                  <w:iCs/>
                  <w:color w:val="A9B7C6"/>
                  <w:szCs w:val="28"/>
                  <w:lang w:val="en-US"/>
                  <w:rPrChange w:id="2421" w:author="Пользователь" w:date="2022-12-22T02:42:00Z">
                    <w:rPr>
                      <w:rFonts w:ascii="Courier New" w:hAnsi="Courier New" w:cs="Courier New"/>
                      <w:i/>
                      <w:iCs/>
                      <w:color w:val="A9B7C6"/>
                      <w:sz w:val="22"/>
                      <w:szCs w:val="22"/>
                    </w:rPr>
                  </w:rPrChange>
                </w:rPr>
                <w:t>(</w:t>
              </w:r>
              <w:proofErr w:type="spellStart"/>
              <w:r w:rsidRPr="005A0097">
                <w:rPr>
                  <w:i/>
                  <w:iCs/>
                  <w:color w:val="A9B7C6"/>
                  <w:szCs w:val="28"/>
                  <w:lang w:val="en-US"/>
                  <w:rPrChange w:id="2422" w:author="Пользователь" w:date="2022-12-22T02:42:00Z">
                    <w:rPr>
                      <w:rFonts w:ascii="Courier New" w:hAnsi="Courier New" w:cs="Courier New"/>
                      <w:i/>
                      <w:iCs/>
                      <w:color w:val="A9B7C6"/>
                      <w:sz w:val="22"/>
                      <w:szCs w:val="22"/>
                    </w:rPr>
                  </w:rPrChange>
                </w:rPr>
                <w:t>dayNumber.getValue</w:t>
              </w:r>
              <w:proofErr w:type="spellEnd"/>
              <w:r w:rsidRPr="005A0097">
                <w:rPr>
                  <w:i/>
                  <w:iCs/>
                  <w:color w:val="A9B7C6"/>
                  <w:szCs w:val="28"/>
                  <w:lang w:val="en-US"/>
                  <w:rPrChange w:id="2423" w:author="Пользователь" w:date="2022-12-22T02:42:00Z">
                    <w:rPr>
                      <w:rFonts w:ascii="Courier New" w:hAnsi="Courier New" w:cs="Courier New"/>
                      <w:i/>
                      <w:iCs/>
                      <w:color w:val="A9B7C6"/>
                      <w:sz w:val="22"/>
                      <w:szCs w:val="22"/>
                    </w:rPr>
                  </w:rPrChange>
                </w:rPr>
                <w:t xml:space="preserve">() == </w:t>
              </w:r>
              <w:r w:rsidRPr="005A0097">
                <w:rPr>
                  <w:i/>
                  <w:iCs/>
                  <w:color w:val="6897BB"/>
                  <w:szCs w:val="28"/>
                  <w:lang w:val="en-US"/>
                  <w:rPrChange w:id="2424" w:author="Пользователь" w:date="2022-12-22T02:42:00Z">
                    <w:rPr>
                      <w:rFonts w:ascii="Courier New" w:hAnsi="Courier New" w:cs="Courier New"/>
                      <w:i/>
                      <w:iCs/>
                      <w:color w:val="6897BB"/>
                      <w:sz w:val="22"/>
                      <w:szCs w:val="22"/>
                    </w:rPr>
                  </w:rPrChange>
                </w:rPr>
                <w:t>5</w:t>
              </w:r>
              <w:r w:rsidRPr="005A0097">
                <w:rPr>
                  <w:i/>
                  <w:iCs/>
                  <w:color w:val="A9B7C6"/>
                  <w:szCs w:val="28"/>
                  <w:lang w:val="en-US"/>
                  <w:rPrChange w:id="2425" w:author="Пользователь" w:date="2022-12-22T02:42:00Z">
                    <w:rPr>
                      <w:rFonts w:ascii="Courier New" w:hAnsi="Courier New" w:cs="Courier New"/>
                      <w:i/>
                      <w:iCs/>
                      <w:color w:val="A9B7C6"/>
                      <w:sz w:val="22"/>
                      <w:szCs w:val="22"/>
                    </w:rPr>
                  </w:rPrChange>
                </w:rPr>
                <w:t>) {</w:t>
              </w:r>
            </w:ins>
          </w:p>
          <w:p w14:paraId="371CD512" w14:textId="77777777" w:rsidR="00046F53" w:rsidRPr="005A0097" w:rsidRDefault="00046F53" w:rsidP="00046F53">
            <w:pPr>
              <w:spacing w:line="240" w:lineRule="auto"/>
              <w:ind w:firstLine="0"/>
              <w:jc w:val="left"/>
              <w:rPr>
                <w:ins w:id="2426" w:author="Пользователь" w:date="2022-12-22T02:18:00Z"/>
                <w:szCs w:val="28"/>
                <w:lang w:val="en-US"/>
                <w:rPrChange w:id="2427" w:author="Пользователь" w:date="2022-12-22T02:42:00Z">
                  <w:rPr>
                    <w:ins w:id="2428" w:author="Пользователь" w:date="2022-12-22T02:18:00Z"/>
                    <w:sz w:val="24"/>
                  </w:rPr>
                </w:rPrChange>
              </w:rPr>
            </w:pPr>
            <w:ins w:id="2429" w:author="Пользователь" w:date="2022-12-22T02:18:00Z">
              <w:r w:rsidRPr="005A0097">
                <w:rPr>
                  <w:i/>
                  <w:iCs/>
                  <w:color w:val="A9B7C6"/>
                  <w:szCs w:val="28"/>
                  <w:lang w:val="en-US"/>
                  <w:rPrChange w:id="2430" w:author="Пользователь" w:date="2022-12-22T02:42:00Z">
                    <w:rPr>
                      <w:rFonts w:ascii="Courier New" w:hAnsi="Courier New" w:cs="Courier New"/>
                      <w:i/>
                      <w:iCs/>
                      <w:color w:val="A9B7C6"/>
                      <w:sz w:val="22"/>
                      <w:szCs w:val="22"/>
                    </w:rPr>
                  </w:rPrChange>
                </w:rPr>
                <w:t>           </w:t>
              </w:r>
              <w:r w:rsidRPr="005A0097">
                <w:rPr>
                  <w:i/>
                  <w:iCs/>
                  <w:color w:val="9876AA"/>
                  <w:szCs w:val="28"/>
                  <w:lang w:val="en-US"/>
                  <w:rPrChange w:id="2431" w:author="Пользователь" w:date="2022-12-22T02:42:00Z">
                    <w:rPr>
                      <w:rFonts w:ascii="Courier New" w:hAnsi="Courier New" w:cs="Courier New"/>
                      <w:i/>
                      <w:iCs/>
                      <w:color w:val="9876AA"/>
                      <w:sz w:val="22"/>
                      <w:szCs w:val="22"/>
                    </w:rPr>
                  </w:rPrChange>
                </w:rPr>
                <w:t xml:space="preserve">day </w:t>
              </w:r>
              <w:r w:rsidRPr="005A0097">
                <w:rPr>
                  <w:i/>
                  <w:iCs/>
                  <w:color w:val="A9B7C6"/>
                  <w:szCs w:val="28"/>
                  <w:lang w:val="en-US"/>
                  <w:rPrChange w:id="2432" w:author="Пользователь" w:date="2022-12-22T02:42:00Z">
                    <w:rPr>
                      <w:rFonts w:ascii="Courier New" w:hAnsi="Courier New" w:cs="Courier New"/>
                      <w:i/>
                      <w:iCs/>
                      <w:color w:val="A9B7C6"/>
                      <w:sz w:val="22"/>
                      <w:szCs w:val="22"/>
                    </w:rPr>
                  </w:rPrChange>
                </w:rPr>
                <w:t xml:space="preserve">= </w:t>
              </w:r>
              <w:r w:rsidRPr="005A0097">
                <w:rPr>
                  <w:i/>
                  <w:iCs/>
                  <w:color w:val="6A8759"/>
                  <w:szCs w:val="28"/>
                  <w:lang w:val="en-US"/>
                  <w:rPrChange w:id="2433" w:author="Пользователь" w:date="2022-12-22T02:42:00Z">
                    <w:rPr>
                      <w:rFonts w:ascii="Courier New" w:hAnsi="Courier New" w:cs="Courier New"/>
                      <w:i/>
                      <w:iCs/>
                      <w:color w:val="6A8759"/>
                      <w:sz w:val="22"/>
                      <w:szCs w:val="22"/>
                    </w:rPr>
                  </w:rPrChange>
                </w:rPr>
                <w:t>"</w:t>
              </w:r>
              <w:proofErr w:type="spellStart"/>
              <w:r w:rsidRPr="005A0097">
                <w:rPr>
                  <w:i/>
                  <w:iCs/>
                  <w:color w:val="6A8759"/>
                  <w:szCs w:val="28"/>
                  <w:rPrChange w:id="2434" w:author="Пользователь" w:date="2022-12-22T02:42:00Z">
                    <w:rPr>
                      <w:rFonts w:ascii="Courier New" w:hAnsi="Courier New" w:cs="Courier New"/>
                      <w:i/>
                      <w:iCs/>
                      <w:color w:val="6A8759"/>
                      <w:sz w:val="22"/>
                      <w:szCs w:val="22"/>
                    </w:rPr>
                  </w:rPrChange>
                </w:rPr>
                <w:t>Пт</w:t>
              </w:r>
              <w:proofErr w:type="spellEnd"/>
              <w:r w:rsidRPr="005A0097">
                <w:rPr>
                  <w:i/>
                  <w:iCs/>
                  <w:color w:val="6A8759"/>
                  <w:szCs w:val="28"/>
                  <w:lang w:val="en-US"/>
                  <w:rPrChange w:id="2435" w:author="Пользователь" w:date="2022-12-22T02:42:00Z">
                    <w:rPr>
                      <w:rFonts w:ascii="Courier New" w:hAnsi="Courier New" w:cs="Courier New"/>
                      <w:i/>
                      <w:iCs/>
                      <w:color w:val="6A8759"/>
                      <w:sz w:val="22"/>
                      <w:szCs w:val="22"/>
                    </w:rPr>
                  </w:rPrChange>
                </w:rPr>
                <w:t>"</w:t>
              </w:r>
              <w:r w:rsidRPr="005A0097">
                <w:rPr>
                  <w:i/>
                  <w:iCs/>
                  <w:color w:val="CC7832"/>
                  <w:szCs w:val="28"/>
                  <w:lang w:val="en-US"/>
                  <w:rPrChange w:id="2436" w:author="Пользователь" w:date="2022-12-22T02:42:00Z">
                    <w:rPr>
                      <w:rFonts w:ascii="Courier New" w:hAnsi="Courier New" w:cs="Courier New"/>
                      <w:i/>
                      <w:iCs/>
                      <w:color w:val="CC7832"/>
                      <w:sz w:val="22"/>
                      <w:szCs w:val="22"/>
                    </w:rPr>
                  </w:rPrChange>
                </w:rPr>
                <w:t>;</w:t>
              </w:r>
            </w:ins>
          </w:p>
          <w:p w14:paraId="6826E429" w14:textId="77777777" w:rsidR="00046F53" w:rsidRPr="005A0097" w:rsidRDefault="00046F53" w:rsidP="00046F53">
            <w:pPr>
              <w:spacing w:line="240" w:lineRule="auto"/>
              <w:ind w:firstLine="0"/>
              <w:jc w:val="left"/>
              <w:rPr>
                <w:ins w:id="2437" w:author="Пользователь" w:date="2022-12-22T02:18:00Z"/>
                <w:szCs w:val="28"/>
                <w:lang w:val="en-US"/>
                <w:rPrChange w:id="2438" w:author="Пользователь" w:date="2022-12-22T02:42:00Z">
                  <w:rPr>
                    <w:ins w:id="2439" w:author="Пользователь" w:date="2022-12-22T02:18:00Z"/>
                    <w:sz w:val="24"/>
                  </w:rPr>
                </w:rPrChange>
              </w:rPr>
            </w:pPr>
            <w:ins w:id="2440" w:author="Пользователь" w:date="2022-12-22T02:18:00Z">
              <w:r w:rsidRPr="005A0097">
                <w:rPr>
                  <w:i/>
                  <w:iCs/>
                  <w:color w:val="CC7832"/>
                  <w:szCs w:val="28"/>
                  <w:lang w:val="en-US"/>
                  <w:rPrChange w:id="2441" w:author="Пользователь" w:date="2022-12-22T02:42:00Z">
                    <w:rPr>
                      <w:rFonts w:ascii="Courier New" w:hAnsi="Courier New" w:cs="Courier New"/>
                      <w:i/>
                      <w:iCs/>
                      <w:color w:val="CC7832"/>
                      <w:sz w:val="22"/>
                      <w:szCs w:val="22"/>
                    </w:rPr>
                  </w:rPrChange>
                </w:rPr>
                <w:t>       </w:t>
              </w:r>
              <w:r w:rsidRPr="005A0097">
                <w:rPr>
                  <w:i/>
                  <w:iCs/>
                  <w:color w:val="A9B7C6"/>
                  <w:szCs w:val="28"/>
                  <w:lang w:val="en-US"/>
                  <w:rPrChange w:id="2442" w:author="Пользователь" w:date="2022-12-22T02:42:00Z">
                    <w:rPr>
                      <w:rFonts w:ascii="Courier New" w:hAnsi="Courier New" w:cs="Courier New"/>
                      <w:i/>
                      <w:iCs/>
                      <w:color w:val="A9B7C6"/>
                      <w:sz w:val="22"/>
                      <w:szCs w:val="22"/>
                    </w:rPr>
                  </w:rPrChange>
                </w:rPr>
                <w:t xml:space="preserve">} </w:t>
              </w:r>
              <w:r w:rsidRPr="005A0097">
                <w:rPr>
                  <w:i/>
                  <w:iCs/>
                  <w:color w:val="CC7832"/>
                  <w:szCs w:val="28"/>
                  <w:lang w:val="en-US"/>
                  <w:rPrChange w:id="2443" w:author="Пользователь" w:date="2022-12-22T02:42:00Z">
                    <w:rPr>
                      <w:rFonts w:ascii="Courier New" w:hAnsi="Courier New" w:cs="Courier New"/>
                      <w:i/>
                      <w:iCs/>
                      <w:color w:val="CC7832"/>
                      <w:sz w:val="22"/>
                      <w:szCs w:val="22"/>
                    </w:rPr>
                  </w:rPrChange>
                </w:rPr>
                <w:t xml:space="preserve">else </w:t>
              </w:r>
              <w:r w:rsidRPr="005A0097">
                <w:rPr>
                  <w:i/>
                  <w:iCs/>
                  <w:color w:val="A9B7C6"/>
                  <w:szCs w:val="28"/>
                  <w:lang w:val="en-US"/>
                  <w:rPrChange w:id="2444" w:author="Пользователь" w:date="2022-12-22T02:42:00Z">
                    <w:rPr>
                      <w:rFonts w:ascii="Courier New" w:hAnsi="Courier New" w:cs="Courier New"/>
                      <w:i/>
                      <w:iCs/>
                      <w:color w:val="A9B7C6"/>
                      <w:sz w:val="22"/>
                      <w:szCs w:val="22"/>
                    </w:rPr>
                  </w:rPrChange>
                </w:rPr>
                <w:t>{</w:t>
              </w:r>
              <w:r w:rsidRPr="005A0097">
                <w:rPr>
                  <w:i/>
                  <w:iCs/>
                  <w:color w:val="CC7832"/>
                  <w:szCs w:val="28"/>
                  <w:lang w:val="en-US"/>
                  <w:rPrChange w:id="2445" w:author="Пользователь" w:date="2022-12-22T02:42:00Z">
                    <w:rPr>
                      <w:rFonts w:ascii="Courier New" w:hAnsi="Courier New" w:cs="Courier New"/>
                      <w:i/>
                      <w:iCs/>
                      <w:color w:val="CC7832"/>
                      <w:sz w:val="22"/>
                      <w:szCs w:val="22"/>
                    </w:rPr>
                  </w:rPrChange>
                </w:rPr>
                <w:t xml:space="preserve">if </w:t>
              </w:r>
              <w:r w:rsidRPr="005A0097">
                <w:rPr>
                  <w:i/>
                  <w:iCs/>
                  <w:color w:val="A9B7C6"/>
                  <w:szCs w:val="28"/>
                  <w:lang w:val="en-US"/>
                  <w:rPrChange w:id="2446" w:author="Пользователь" w:date="2022-12-22T02:42:00Z">
                    <w:rPr>
                      <w:rFonts w:ascii="Courier New" w:hAnsi="Courier New" w:cs="Courier New"/>
                      <w:i/>
                      <w:iCs/>
                      <w:color w:val="A9B7C6"/>
                      <w:sz w:val="22"/>
                      <w:szCs w:val="22"/>
                    </w:rPr>
                  </w:rPrChange>
                </w:rPr>
                <w:t>(</w:t>
              </w:r>
              <w:proofErr w:type="spellStart"/>
              <w:r w:rsidRPr="005A0097">
                <w:rPr>
                  <w:i/>
                  <w:iCs/>
                  <w:color w:val="A9B7C6"/>
                  <w:szCs w:val="28"/>
                  <w:lang w:val="en-US"/>
                  <w:rPrChange w:id="2447" w:author="Пользователь" w:date="2022-12-22T02:42:00Z">
                    <w:rPr>
                      <w:rFonts w:ascii="Courier New" w:hAnsi="Courier New" w:cs="Courier New"/>
                      <w:i/>
                      <w:iCs/>
                      <w:color w:val="A9B7C6"/>
                      <w:sz w:val="22"/>
                      <w:szCs w:val="22"/>
                    </w:rPr>
                  </w:rPrChange>
                </w:rPr>
                <w:t>dayNumber.getValue</w:t>
              </w:r>
              <w:proofErr w:type="spellEnd"/>
              <w:r w:rsidRPr="005A0097">
                <w:rPr>
                  <w:i/>
                  <w:iCs/>
                  <w:color w:val="A9B7C6"/>
                  <w:szCs w:val="28"/>
                  <w:lang w:val="en-US"/>
                  <w:rPrChange w:id="2448" w:author="Пользователь" w:date="2022-12-22T02:42:00Z">
                    <w:rPr>
                      <w:rFonts w:ascii="Courier New" w:hAnsi="Courier New" w:cs="Courier New"/>
                      <w:i/>
                      <w:iCs/>
                      <w:color w:val="A9B7C6"/>
                      <w:sz w:val="22"/>
                      <w:szCs w:val="22"/>
                    </w:rPr>
                  </w:rPrChange>
                </w:rPr>
                <w:t xml:space="preserve">() == </w:t>
              </w:r>
              <w:r w:rsidRPr="005A0097">
                <w:rPr>
                  <w:i/>
                  <w:iCs/>
                  <w:color w:val="6897BB"/>
                  <w:szCs w:val="28"/>
                  <w:lang w:val="en-US"/>
                  <w:rPrChange w:id="2449" w:author="Пользователь" w:date="2022-12-22T02:42:00Z">
                    <w:rPr>
                      <w:rFonts w:ascii="Courier New" w:hAnsi="Courier New" w:cs="Courier New"/>
                      <w:i/>
                      <w:iCs/>
                      <w:color w:val="6897BB"/>
                      <w:sz w:val="22"/>
                      <w:szCs w:val="22"/>
                    </w:rPr>
                  </w:rPrChange>
                </w:rPr>
                <w:t>6</w:t>
              </w:r>
              <w:r w:rsidRPr="005A0097">
                <w:rPr>
                  <w:i/>
                  <w:iCs/>
                  <w:color w:val="A9B7C6"/>
                  <w:szCs w:val="28"/>
                  <w:lang w:val="en-US"/>
                  <w:rPrChange w:id="2450" w:author="Пользователь" w:date="2022-12-22T02:42:00Z">
                    <w:rPr>
                      <w:rFonts w:ascii="Courier New" w:hAnsi="Courier New" w:cs="Courier New"/>
                      <w:i/>
                      <w:iCs/>
                      <w:color w:val="A9B7C6"/>
                      <w:sz w:val="22"/>
                      <w:szCs w:val="22"/>
                    </w:rPr>
                  </w:rPrChange>
                </w:rPr>
                <w:t>) {</w:t>
              </w:r>
            </w:ins>
          </w:p>
          <w:p w14:paraId="370BE3D1" w14:textId="77777777" w:rsidR="00046F53" w:rsidRPr="005A0097" w:rsidRDefault="00046F53" w:rsidP="00046F53">
            <w:pPr>
              <w:spacing w:line="240" w:lineRule="auto"/>
              <w:ind w:firstLine="0"/>
              <w:jc w:val="left"/>
              <w:rPr>
                <w:ins w:id="2451" w:author="Пользователь" w:date="2022-12-22T02:18:00Z"/>
                <w:szCs w:val="28"/>
                <w:lang w:val="en-US"/>
                <w:rPrChange w:id="2452" w:author="Пользователь" w:date="2022-12-22T02:42:00Z">
                  <w:rPr>
                    <w:ins w:id="2453" w:author="Пользователь" w:date="2022-12-22T02:18:00Z"/>
                    <w:sz w:val="24"/>
                  </w:rPr>
                </w:rPrChange>
              </w:rPr>
            </w:pPr>
            <w:ins w:id="2454" w:author="Пользователь" w:date="2022-12-22T02:18:00Z">
              <w:r w:rsidRPr="005A0097">
                <w:rPr>
                  <w:i/>
                  <w:iCs/>
                  <w:color w:val="A9B7C6"/>
                  <w:szCs w:val="28"/>
                  <w:lang w:val="en-US"/>
                  <w:rPrChange w:id="2455" w:author="Пользователь" w:date="2022-12-22T02:42:00Z">
                    <w:rPr>
                      <w:rFonts w:ascii="Courier New" w:hAnsi="Courier New" w:cs="Courier New"/>
                      <w:i/>
                      <w:iCs/>
                      <w:color w:val="A9B7C6"/>
                      <w:sz w:val="22"/>
                      <w:szCs w:val="22"/>
                    </w:rPr>
                  </w:rPrChange>
                </w:rPr>
                <w:t>           </w:t>
              </w:r>
              <w:r w:rsidRPr="005A0097">
                <w:rPr>
                  <w:i/>
                  <w:iCs/>
                  <w:color w:val="9876AA"/>
                  <w:szCs w:val="28"/>
                  <w:lang w:val="en-US"/>
                  <w:rPrChange w:id="2456" w:author="Пользователь" w:date="2022-12-22T02:42:00Z">
                    <w:rPr>
                      <w:rFonts w:ascii="Courier New" w:hAnsi="Courier New" w:cs="Courier New"/>
                      <w:i/>
                      <w:iCs/>
                      <w:color w:val="9876AA"/>
                      <w:sz w:val="22"/>
                      <w:szCs w:val="22"/>
                    </w:rPr>
                  </w:rPrChange>
                </w:rPr>
                <w:t xml:space="preserve">day </w:t>
              </w:r>
              <w:r w:rsidRPr="005A0097">
                <w:rPr>
                  <w:i/>
                  <w:iCs/>
                  <w:color w:val="A9B7C6"/>
                  <w:szCs w:val="28"/>
                  <w:lang w:val="en-US"/>
                  <w:rPrChange w:id="2457" w:author="Пользователь" w:date="2022-12-22T02:42:00Z">
                    <w:rPr>
                      <w:rFonts w:ascii="Courier New" w:hAnsi="Courier New" w:cs="Courier New"/>
                      <w:i/>
                      <w:iCs/>
                      <w:color w:val="A9B7C6"/>
                      <w:sz w:val="22"/>
                      <w:szCs w:val="22"/>
                    </w:rPr>
                  </w:rPrChange>
                </w:rPr>
                <w:t xml:space="preserve">= </w:t>
              </w:r>
              <w:r w:rsidRPr="005A0097">
                <w:rPr>
                  <w:i/>
                  <w:iCs/>
                  <w:color w:val="6A8759"/>
                  <w:szCs w:val="28"/>
                  <w:lang w:val="en-US"/>
                  <w:rPrChange w:id="2458" w:author="Пользователь" w:date="2022-12-22T02:42:00Z">
                    <w:rPr>
                      <w:rFonts w:ascii="Courier New" w:hAnsi="Courier New" w:cs="Courier New"/>
                      <w:i/>
                      <w:iCs/>
                      <w:color w:val="6A8759"/>
                      <w:sz w:val="22"/>
                      <w:szCs w:val="22"/>
                    </w:rPr>
                  </w:rPrChange>
                </w:rPr>
                <w:t>"</w:t>
              </w:r>
              <w:proofErr w:type="spellStart"/>
              <w:r w:rsidRPr="005A0097">
                <w:rPr>
                  <w:i/>
                  <w:iCs/>
                  <w:color w:val="6A8759"/>
                  <w:szCs w:val="28"/>
                  <w:rPrChange w:id="2459" w:author="Пользователь" w:date="2022-12-22T02:42:00Z">
                    <w:rPr>
                      <w:rFonts w:ascii="Courier New" w:hAnsi="Courier New" w:cs="Courier New"/>
                      <w:i/>
                      <w:iCs/>
                      <w:color w:val="6A8759"/>
                      <w:sz w:val="22"/>
                      <w:szCs w:val="22"/>
                    </w:rPr>
                  </w:rPrChange>
                </w:rPr>
                <w:t>Сб</w:t>
              </w:r>
              <w:proofErr w:type="spellEnd"/>
              <w:r w:rsidRPr="005A0097">
                <w:rPr>
                  <w:i/>
                  <w:iCs/>
                  <w:color w:val="6A8759"/>
                  <w:szCs w:val="28"/>
                  <w:lang w:val="en-US"/>
                  <w:rPrChange w:id="2460" w:author="Пользователь" w:date="2022-12-22T02:42:00Z">
                    <w:rPr>
                      <w:rFonts w:ascii="Courier New" w:hAnsi="Courier New" w:cs="Courier New"/>
                      <w:i/>
                      <w:iCs/>
                      <w:color w:val="6A8759"/>
                      <w:sz w:val="22"/>
                      <w:szCs w:val="22"/>
                    </w:rPr>
                  </w:rPrChange>
                </w:rPr>
                <w:t>"</w:t>
              </w:r>
              <w:r w:rsidRPr="005A0097">
                <w:rPr>
                  <w:i/>
                  <w:iCs/>
                  <w:color w:val="CC7832"/>
                  <w:szCs w:val="28"/>
                  <w:lang w:val="en-US"/>
                  <w:rPrChange w:id="2461" w:author="Пользователь" w:date="2022-12-22T02:42:00Z">
                    <w:rPr>
                      <w:rFonts w:ascii="Courier New" w:hAnsi="Courier New" w:cs="Courier New"/>
                      <w:i/>
                      <w:iCs/>
                      <w:color w:val="CC7832"/>
                      <w:sz w:val="22"/>
                      <w:szCs w:val="22"/>
                    </w:rPr>
                  </w:rPrChange>
                </w:rPr>
                <w:t>;</w:t>
              </w:r>
            </w:ins>
          </w:p>
          <w:p w14:paraId="5E2FAA7B" w14:textId="77777777" w:rsidR="00046F53" w:rsidRPr="005A0097" w:rsidRDefault="00046F53" w:rsidP="00046F53">
            <w:pPr>
              <w:spacing w:line="240" w:lineRule="auto"/>
              <w:ind w:firstLine="0"/>
              <w:jc w:val="left"/>
              <w:rPr>
                <w:ins w:id="2462" w:author="Пользователь" w:date="2022-12-22T02:18:00Z"/>
                <w:szCs w:val="28"/>
                <w:lang w:val="en-US"/>
                <w:rPrChange w:id="2463" w:author="Пользователь" w:date="2022-12-22T02:42:00Z">
                  <w:rPr>
                    <w:ins w:id="2464" w:author="Пользователь" w:date="2022-12-22T02:18:00Z"/>
                    <w:sz w:val="24"/>
                  </w:rPr>
                </w:rPrChange>
              </w:rPr>
            </w:pPr>
            <w:ins w:id="2465" w:author="Пользователь" w:date="2022-12-22T02:18:00Z">
              <w:r w:rsidRPr="005A0097">
                <w:rPr>
                  <w:i/>
                  <w:iCs/>
                  <w:color w:val="CC7832"/>
                  <w:szCs w:val="28"/>
                  <w:lang w:val="en-US"/>
                  <w:rPrChange w:id="2466" w:author="Пользователь" w:date="2022-12-22T02:42:00Z">
                    <w:rPr>
                      <w:rFonts w:ascii="Courier New" w:hAnsi="Courier New" w:cs="Courier New"/>
                      <w:i/>
                      <w:iCs/>
                      <w:color w:val="CC7832"/>
                      <w:sz w:val="22"/>
                      <w:szCs w:val="22"/>
                    </w:rPr>
                  </w:rPrChange>
                </w:rPr>
                <w:t>       </w:t>
              </w:r>
              <w:r w:rsidRPr="005A0097">
                <w:rPr>
                  <w:i/>
                  <w:iCs/>
                  <w:color w:val="A9B7C6"/>
                  <w:szCs w:val="28"/>
                  <w:lang w:val="en-US"/>
                  <w:rPrChange w:id="2467" w:author="Пользователь" w:date="2022-12-22T02:42:00Z">
                    <w:rPr>
                      <w:rFonts w:ascii="Courier New" w:hAnsi="Courier New" w:cs="Courier New"/>
                      <w:i/>
                      <w:iCs/>
                      <w:color w:val="A9B7C6"/>
                      <w:sz w:val="22"/>
                      <w:szCs w:val="22"/>
                    </w:rPr>
                  </w:rPrChange>
                </w:rPr>
                <w:t xml:space="preserve">} </w:t>
              </w:r>
              <w:r w:rsidRPr="005A0097">
                <w:rPr>
                  <w:i/>
                  <w:iCs/>
                  <w:color w:val="CC7832"/>
                  <w:szCs w:val="28"/>
                  <w:lang w:val="en-US"/>
                  <w:rPrChange w:id="2468" w:author="Пользователь" w:date="2022-12-22T02:42:00Z">
                    <w:rPr>
                      <w:rFonts w:ascii="Courier New" w:hAnsi="Courier New" w:cs="Courier New"/>
                      <w:i/>
                      <w:iCs/>
                      <w:color w:val="CC7832"/>
                      <w:sz w:val="22"/>
                      <w:szCs w:val="22"/>
                    </w:rPr>
                  </w:rPrChange>
                </w:rPr>
                <w:t xml:space="preserve">else </w:t>
              </w:r>
              <w:r w:rsidRPr="005A0097">
                <w:rPr>
                  <w:i/>
                  <w:iCs/>
                  <w:color w:val="A9B7C6"/>
                  <w:szCs w:val="28"/>
                  <w:lang w:val="en-US"/>
                  <w:rPrChange w:id="2469" w:author="Пользователь" w:date="2022-12-22T02:42:00Z">
                    <w:rPr>
                      <w:rFonts w:ascii="Courier New" w:hAnsi="Courier New" w:cs="Courier New"/>
                      <w:i/>
                      <w:iCs/>
                      <w:color w:val="A9B7C6"/>
                      <w:sz w:val="22"/>
                      <w:szCs w:val="22"/>
                    </w:rPr>
                  </w:rPrChange>
                </w:rPr>
                <w:t>{</w:t>
              </w:r>
              <w:r w:rsidRPr="005A0097">
                <w:rPr>
                  <w:i/>
                  <w:iCs/>
                  <w:color w:val="CC7832"/>
                  <w:szCs w:val="28"/>
                  <w:lang w:val="en-US"/>
                  <w:rPrChange w:id="2470" w:author="Пользователь" w:date="2022-12-22T02:42:00Z">
                    <w:rPr>
                      <w:rFonts w:ascii="Courier New" w:hAnsi="Courier New" w:cs="Courier New"/>
                      <w:i/>
                      <w:iCs/>
                      <w:color w:val="CC7832"/>
                      <w:sz w:val="22"/>
                      <w:szCs w:val="22"/>
                    </w:rPr>
                  </w:rPrChange>
                </w:rPr>
                <w:t xml:space="preserve">if </w:t>
              </w:r>
              <w:r w:rsidRPr="005A0097">
                <w:rPr>
                  <w:i/>
                  <w:iCs/>
                  <w:color w:val="A9B7C6"/>
                  <w:szCs w:val="28"/>
                  <w:lang w:val="en-US"/>
                  <w:rPrChange w:id="2471" w:author="Пользователь" w:date="2022-12-22T02:42:00Z">
                    <w:rPr>
                      <w:rFonts w:ascii="Courier New" w:hAnsi="Courier New" w:cs="Courier New"/>
                      <w:i/>
                      <w:iCs/>
                      <w:color w:val="A9B7C6"/>
                      <w:sz w:val="22"/>
                      <w:szCs w:val="22"/>
                    </w:rPr>
                  </w:rPrChange>
                </w:rPr>
                <w:t>(</w:t>
              </w:r>
              <w:proofErr w:type="spellStart"/>
              <w:r w:rsidRPr="005A0097">
                <w:rPr>
                  <w:i/>
                  <w:iCs/>
                  <w:color w:val="A9B7C6"/>
                  <w:szCs w:val="28"/>
                  <w:lang w:val="en-US"/>
                  <w:rPrChange w:id="2472" w:author="Пользователь" w:date="2022-12-22T02:42:00Z">
                    <w:rPr>
                      <w:rFonts w:ascii="Courier New" w:hAnsi="Courier New" w:cs="Courier New"/>
                      <w:i/>
                      <w:iCs/>
                      <w:color w:val="A9B7C6"/>
                      <w:sz w:val="22"/>
                      <w:szCs w:val="22"/>
                    </w:rPr>
                  </w:rPrChange>
                </w:rPr>
                <w:t>dayNumber.getValue</w:t>
              </w:r>
              <w:proofErr w:type="spellEnd"/>
              <w:r w:rsidRPr="005A0097">
                <w:rPr>
                  <w:i/>
                  <w:iCs/>
                  <w:color w:val="A9B7C6"/>
                  <w:szCs w:val="28"/>
                  <w:lang w:val="en-US"/>
                  <w:rPrChange w:id="2473" w:author="Пользователь" w:date="2022-12-22T02:42:00Z">
                    <w:rPr>
                      <w:rFonts w:ascii="Courier New" w:hAnsi="Courier New" w:cs="Courier New"/>
                      <w:i/>
                      <w:iCs/>
                      <w:color w:val="A9B7C6"/>
                      <w:sz w:val="22"/>
                      <w:szCs w:val="22"/>
                    </w:rPr>
                  </w:rPrChange>
                </w:rPr>
                <w:t xml:space="preserve">() == </w:t>
              </w:r>
              <w:r w:rsidRPr="005A0097">
                <w:rPr>
                  <w:i/>
                  <w:iCs/>
                  <w:color w:val="6897BB"/>
                  <w:szCs w:val="28"/>
                  <w:lang w:val="en-US"/>
                  <w:rPrChange w:id="2474" w:author="Пользователь" w:date="2022-12-22T02:42:00Z">
                    <w:rPr>
                      <w:rFonts w:ascii="Courier New" w:hAnsi="Courier New" w:cs="Courier New"/>
                      <w:i/>
                      <w:iCs/>
                      <w:color w:val="6897BB"/>
                      <w:sz w:val="22"/>
                      <w:szCs w:val="22"/>
                    </w:rPr>
                  </w:rPrChange>
                </w:rPr>
                <w:t>7</w:t>
              </w:r>
              <w:r w:rsidRPr="005A0097">
                <w:rPr>
                  <w:i/>
                  <w:iCs/>
                  <w:color w:val="A9B7C6"/>
                  <w:szCs w:val="28"/>
                  <w:lang w:val="en-US"/>
                  <w:rPrChange w:id="2475" w:author="Пользователь" w:date="2022-12-22T02:42:00Z">
                    <w:rPr>
                      <w:rFonts w:ascii="Courier New" w:hAnsi="Courier New" w:cs="Courier New"/>
                      <w:i/>
                      <w:iCs/>
                      <w:color w:val="A9B7C6"/>
                      <w:sz w:val="22"/>
                      <w:szCs w:val="22"/>
                    </w:rPr>
                  </w:rPrChange>
                </w:rPr>
                <w:t>) {</w:t>
              </w:r>
            </w:ins>
          </w:p>
          <w:p w14:paraId="65AC1D8D" w14:textId="77777777" w:rsidR="00046F53" w:rsidRPr="005A0097" w:rsidRDefault="00046F53" w:rsidP="00046F53">
            <w:pPr>
              <w:spacing w:line="240" w:lineRule="auto"/>
              <w:ind w:firstLine="0"/>
              <w:jc w:val="left"/>
              <w:rPr>
                <w:ins w:id="2476" w:author="Пользователь" w:date="2022-12-22T02:18:00Z"/>
                <w:szCs w:val="28"/>
                <w:lang w:val="en-US"/>
                <w:rPrChange w:id="2477" w:author="Пользователь" w:date="2022-12-22T02:42:00Z">
                  <w:rPr>
                    <w:ins w:id="2478" w:author="Пользователь" w:date="2022-12-22T02:18:00Z"/>
                    <w:sz w:val="24"/>
                  </w:rPr>
                </w:rPrChange>
              </w:rPr>
            </w:pPr>
            <w:ins w:id="2479" w:author="Пользователь" w:date="2022-12-22T02:18:00Z">
              <w:r w:rsidRPr="005A0097">
                <w:rPr>
                  <w:i/>
                  <w:iCs/>
                  <w:color w:val="A9B7C6"/>
                  <w:szCs w:val="28"/>
                  <w:lang w:val="en-US"/>
                  <w:rPrChange w:id="2480" w:author="Пользователь" w:date="2022-12-22T02:42:00Z">
                    <w:rPr>
                      <w:rFonts w:ascii="Courier New" w:hAnsi="Courier New" w:cs="Courier New"/>
                      <w:i/>
                      <w:iCs/>
                      <w:color w:val="A9B7C6"/>
                      <w:sz w:val="22"/>
                      <w:szCs w:val="22"/>
                    </w:rPr>
                  </w:rPrChange>
                </w:rPr>
                <w:t>           </w:t>
              </w:r>
              <w:r w:rsidRPr="005A0097">
                <w:rPr>
                  <w:i/>
                  <w:iCs/>
                  <w:color w:val="9876AA"/>
                  <w:szCs w:val="28"/>
                  <w:lang w:val="en-US"/>
                  <w:rPrChange w:id="2481" w:author="Пользователь" w:date="2022-12-22T02:42:00Z">
                    <w:rPr>
                      <w:rFonts w:ascii="Courier New" w:hAnsi="Courier New" w:cs="Courier New"/>
                      <w:i/>
                      <w:iCs/>
                      <w:color w:val="9876AA"/>
                      <w:sz w:val="22"/>
                      <w:szCs w:val="22"/>
                    </w:rPr>
                  </w:rPrChange>
                </w:rPr>
                <w:t xml:space="preserve">day </w:t>
              </w:r>
              <w:r w:rsidRPr="005A0097">
                <w:rPr>
                  <w:i/>
                  <w:iCs/>
                  <w:color w:val="A9B7C6"/>
                  <w:szCs w:val="28"/>
                  <w:lang w:val="en-US"/>
                  <w:rPrChange w:id="2482" w:author="Пользователь" w:date="2022-12-22T02:42:00Z">
                    <w:rPr>
                      <w:rFonts w:ascii="Courier New" w:hAnsi="Courier New" w:cs="Courier New"/>
                      <w:i/>
                      <w:iCs/>
                      <w:color w:val="A9B7C6"/>
                      <w:sz w:val="22"/>
                      <w:szCs w:val="22"/>
                    </w:rPr>
                  </w:rPrChange>
                </w:rPr>
                <w:t xml:space="preserve">= </w:t>
              </w:r>
              <w:r w:rsidRPr="005A0097">
                <w:rPr>
                  <w:i/>
                  <w:iCs/>
                  <w:color w:val="6A8759"/>
                  <w:szCs w:val="28"/>
                  <w:lang w:val="en-US"/>
                  <w:rPrChange w:id="2483" w:author="Пользователь" w:date="2022-12-22T02:42:00Z">
                    <w:rPr>
                      <w:rFonts w:ascii="Courier New" w:hAnsi="Courier New" w:cs="Courier New"/>
                      <w:i/>
                      <w:iCs/>
                      <w:color w:val="6A8759"/>
                      <w:sz w:val="22"/>
                      <w:szCs w:val="22"/>
                    </w:rPr>
                  </w:rPrChange>
                </w:rPr>
                <w:t>"</w:t>
              </w:r>
              <w:proofErr w:type="spellStart"/>
              <w:r w:rsidRPr="005A0097">
                <w:rPr>
                  <w:i/>
                  <w:iCs/>
                  <w:color w:val="6A8759"/>
                  <w:szCs w:val="28"/>
                  <w:rPrChange w:id="2484" w:author="Пользователь" w:date="2022-12-22T02:42:00Z">
                    <w:rPr>
                      <w:rFonts w:ascii="Courier New" w:hAnsi="Courier New" w:cs="Courier New"/>
                      <w:i/>
                      <w:iCs/>
                      <w:color w:val="6A8759"/>
                      <w:sz w:val="22"/>
                      <w:szCs w:val="22"/>
                    </w:rPr>
                  </w:rPrChange>
                </w:rPr>
                <w:t>Вс</w:t>
              </w:r>
              <w:proofErr w:type="spellEnd"/>
              <w:r w:rsidRPr="005A0097">
                <w:rPr>
                  <w:i/>
                  <w:iCs/>
                  <w:color w:val="6A8759"/>
                  <w:szCs w:val="28"/>
                  <w:lang w:val="en-US"/>
                  <w:rPrChange w:id="2485" w:author="Пользователь" w:date="2022-12-22T02:42:00Z">
                    <w:rPr>
                      <w:rFonts w:ascii="Courier New" w:hAnsi="Courier New" w:cs="Courier New"/>
                      <w:i/>
                      <w:iCs/>
                      <w:color w:val="6A8759"/>
                      <w:sz w:val="22"/>
                      <w:szCs w:val="22"/>
                    </w:rPr>
                  </w:rPrChange>
                </w:rPr>
                <w:t>"</w:t>
              </w:r>
              <w:r w:rsidRPr="005A0097">
                <w:rPr>
                  <w:i/>
                  <w:iCs/>
                  <w:color w:val="CC7832"/>
                  <w:szCs w:val="28"/>
                  <w:lang w:val="en-US"/>
                  <w:rPrChange w:id="2486" w:author="Пользователь" w:date="2022-12-22T02:42:00Z">
                    <w:rPr>
                      <w:rFonts w:ascii="Courier New" w:hAnsi="Courier New" w:cs="Courier New"/>
                      <w:i/>
                      <w:iCs/>
                      <w:color w:val="CC7832"/>
                      <w:sz w:val="22"/>
                      <w:szCs w:val="22"/>
                    </w:rPr>
                  </w:rPrChange>
                </w:rPr>
                <w:t>;</w:t>
              </w:r>
            </w:ins>
          </w:p>
          <w:p w14:paraId="16F6A781" w14:textId="77777777" w:rsidR="00046F53" w:rsidRPr="005A0097" w:rsidRDefault="00046F53" w:rsidP="00046F53">
            <w:pPr>
              <w:spacing w:line="240" w:lineRule="auto"/>
              <w:ind w:firstLine="0"/>
              <w:jc w:val="left"/>
              <w:rPr>
                <w:ins w:id="2487" w:author="Пользователь" w:date="2022-12-22T02:18:00Z"/>
                <w:szCs w:val="28"/>
                <w:lang w:val="en-US"/>
                <w:rPrChange w:id="2488" w:author="Пользователь" w:date="2022-12-22T02:42:00Z">
                  <w:rPr>
                    <w:ins w:id="2489" w:author="Пользователь" w:date="2022-12-22T02:18:00Z"/>
                    <w:sz w:val="24"/>
                  </w:rPr>
                </w:rPrChange>
              </w:rPr>
            </w:pPr>
            <w:ins w:id="2490" w:author="Пользователь" w:date="2022-12-22T02:18:00Z">
              <w:r w:rsidRPr="005A0097">
                <w:rPr>
                  <w:i/>
                  <w:iCs/>
                  <w:color w:val="CC7832"/>
                  <w:szCs w:val="28"/>
                  <w:lang w:val="en-US"/>
                  <w:rPrChange w:id="2491" w:author="Пользователь" w:date="2022-12-22T02:42:00Z">
                    <w:rPr>
                      <w:rFonts w:ascii="Courier New" w:hAnsi="Courier New" w:cs="Courier New"/>
                      <w:i/>
                      <w:iCs/>
                      <w:color w:val="CC7832"/>
                      <w:sz w:val="22"/>
                      <w:szCs w:val="22"/>
                    </w:rPr>
                  </w:rPrChange>
                </w:rPr>
                <w:t>       </w:t>
              </w:r>
              <w:r w:rsidRPr="005A0097">
                <w:rPr>
                  <w:i/>
                  <w:iCs/>
                  <w:color w:val="A9B7C6"/>
                  <w:szCs w:val="28"/>
                  <w:lang w:val="en-US"/>
                  <w:rPrChange w:id="2492" w:author="Пользователь" w:date="2022-12-22T02:42:00Z">
                    <w:rPr>
                      <w:rFonts w:ascii="Courier New" w:hAnsi="Courier New" w:cs="Courier New"/>
                      <w:i/>
                      <w:iCs/>
                      <w:color w:val="A9B7C6"/>
                      <w:sz w:val="22"/>
                      <w:szCs w:val="22"/>
                    </w:rPr>
                  </w:rPrChange>
                </w:rPr>
                <w:t>}}}}}}}</w:t>
              </w:r>
              <w:r w:rsidRPr="005A0097">
                <w:rPr>
                  <w:i/>
                  <w:iCs/>
                  <w:color w:val="CC7832"/>
                  <w:szCs w:val="28"/>
                  <w:lang w:val="en-US"/>
                  <w:rPrChange w:id="2493" w:author="Пользователь" w:date="2022-12-22T02:42:00Z">
                    <w:rPr>
                      <w:rFonts w:ascii="Courier New" w:hAnsi="Courier New" w:cs="Courier New"/>
                      <w:i/>
                      <w:iCs/>
                      <w:color w:val="CC7832"/>
                      <w:sz w:val="22"/>
                      <w:szCs w:val="22"/>
                    </w:rPr>
                  </w:rPrChange>
                </w:rPr>
                <w:t>;</w:t>
              </w:r>
            </w:ins>
          </w:p>
          <w:p w14:paraId="0F84CE51" w14:textId="77777777" w:rsidR="00046F53" w:rsidRPr="005A0097" w:rsidRDefault="00046F53" w:rsidP="00046F53">
            <w:pPr>
              <w:spacing w:line="240" w:lineRule="auto"/>
              <w:ind w:firstLine="0"/>
              <w:jc w:val="left"/>
              <w:rPr>
                <w:ins w:id="2494" w:author="Пользователь" w:date="2022-12-22T02:18:00Z"/>
                <w:szCs w:val="28"/>
                <w:lang w:val="en-US"/>
                <w:rPrChange w:id="2495" w:author="Пользователь" w:date="2022-12-22T02:42:00Z">
                  <w:rPr>
                    <w:ins w:id="2496" w:author="Пользователь" w:date="2022-12-22T02:18:00Z"/>
                    <w:sz w:val="24"/>
                  </w:rPr>
                </w:rPrChange>
              </w:rPr>
            </w:pPr>
            <w:ins w:id="2497" w:author="Пользователь" w:date="2022-12-22T02:18:00Z">
              <w:r w:rsidRPr="005A0097">
                <w:rPr>
                  <w:i/>
                  <w:iCs/>
                  <w:color w:val="CC7832"/>
                  <w:szCs w:val="28"/>
                  <w:lang w:val="en-US"/>
                  <w:rPrChange w:id="2498" w:author="Пользователь" w:date="2022-12-22T02:42:00Z">
                    <w:rPr>
                      <w:rFonts w:ascii="Courier New" w:hAnsi="Courier New" w:cs="Courier New"/>
                      <w:i/>
                      <w:iCs/>
                      <w:color w:val="CC7832"/>
                      <w:sz w:val="22"/>
                      <w:szCs w:val="22"/>
                    </w:rPr>
                  </w:rPrChange>
                </w:rPr>
                <w:t xml:space="preserve">       return </w:t>
              </w:r>
              <w:r w:rsidRPr="005A0097">
                <w:rPr>
                  <w:i/>
                  <w:iCs/>
                  <w:color w:val="9876AA"/>
                  <w:szCs w:val="28"/>
                  <w:lang w:val="en-US"/>
                  <w:rPrChange w:id="2499" w:author="Пользователь" w:date="2022-12-22T02:42:00Z">
                    <w:rPr>
                      <w:rFonts w:ascii="Courier New" w:hAnsi="Courier New" w:cs="Courier New"/>
                      <w:i/>
                      <w:iCs/>
                      <w:color w:val="9876AA"/>
                      <w:sz w:val="22"/>
                      <w:szCs w:val="22"/>
                    </w:rPr>
                  </w:rPrChange>
                </w:rPr>
                <w:t>day</w:t>
              </w:r>
              <w:r w:rsidRPr="005A0097">
                <w:rPr>
                  <w:i/>
                  <w:iCs/>
                  <w:color w:val="CC7832"/>
                  <w:szCs w:val="28"/>
                  <w:lang w:val="en-US"/>
                  <w:rPrChange w:id="2500" w:author="Пользователь" w:date="2022-12-22T02:42:00Z">
                    <w:rPr>
                      <w:rFonts w:ascii="Courier New" w:hAnsi="Courier New" w:cs="Courier New"/>
                      <w:i/>
                      <w:iCs/>
                      <w:color w:val="CC7832"/>
                      <w:sz w:val="22"/>
                      <w:szCs w:val="22"/>
                    </w:rPr>
                  </w:rPrChange>
                </w:rPr>
                <w:t>;</w:t>
              </w:r>
            </w:ins>
          </w:p>
          <w:p w14:paraId="74EBB3B8" w14:textId="77777777" w:rsidR="00046F53" w:rsidRPr="005A0097" w:rsidRDefault="00046F53" w:rsidP="00046F53">
            <w:pPr>
              <w:spacing w:line="240" w:lineRule="auto"/>
              <w:ind w:firstLine="0"/>
              <w:jc w:val="left"/>
              <w:rPr>
                <w:ins w:id="2501" w:author="Пользователь" w:date="2022-12-22T02:18:00Z"/>
                <w:szCs w:val="28"/>
                <w:lang w:val="en-US"/>
                <w:rPrChange w:id="2502" w:author="Пользователь" w:date="2022-12-22T02:42:00Z">
                  <w:rPr>
                    <w:ins w:id="2503" w:author="Пользователь" w:date="2022-12-22T02:18:00Z"/>
                    <w:sz w:val="24"/>
                  </w:rPr>
                </w:rPrChange>
              </w:rPr>
            </w:pPr>
            <w:ins w:id="2504" w:author="Пользователь" w:date="2022-12-22T02:18:00Z">
              <w:r w:rsidRPr="005A0097">
                <w:rPr>
                  <w:i/>
                  <w:iCs/>
                  <w:color w:val="CC7832"/>
                  <w:szCs w:val="28"/>
                  <w:lang w:val="en-US"/>
                  <w:rPrChange w:id="2505" w:author="Пользователь" w:date="2022-12-22T02:42:00Z">
                    <w:rPr>
                      <w:rFonts w:ascii="Courier New" w:hAnsi="Courier New" w:cs="Courier New"/>
                      <w:i/>
                      <w:iCs/>
                      <w:color w:val="CC7832"/>
                      <w:sz w:val="22"/>
                      <w:szCs w:val="22"/>
                    </w:rPr>
                  </w:rPrChange>
                </w:rPr>
                <w:t>   </w:t>
              </w:r>
              <w:r w:rsidRPr="005A0097">
                <w:rPr>
                  <w:i/>
                  <w:iCs/>
                  <w:color w:val="A9B7C6"/>
                  <w:szCs w:val="28"/>
                  <w:lang w:val="en-US"/>
                  <w:rPrChange w:id="2506" w:author="Пользователь" w:date="2022-12-22T02:42:00Z">
                    <w:rPr>
                      <w:rFonts w:ascii="Courier New" w:hAnsi="Courier New" w:cs="Courier New"/>
                      <w:i/>
                      <w:iCs/>
                      <w:color w:val="A9B7C6"/>
                      <w:sz w:val="22"/>
                      <w:szCs w:val="22"/>
                    </w:rPr>
                  </w:rPrChange>
                </w:rPr>
                <w:t>}</w:t>
              </w:r>
            </w:ins>
          </w:p>
          <w:p w14:paraId="115A7FD3" w14:textId="77777777" w:rsidR="00046F53" w:rsidRPr="005A0097" w:rsidRDefault="00046F53" w:rsidP="00046F53">
            <w:pPr>
              <w:spacing w:line="240" w:lineRule="auto"/>
              <w:ind w:firstLine="0"/>
              <w:jc w:val="left"/>
              <w:rPr>
                <w:ins w:id="2507" w:author="Пользователь" w:date="2022-12-22T02:18:00Z"/>
                <w:szCs w:val="28"/>
                <w:lang w:val="en-US"/>
                <w:rPrChange w:id="2508" w:author="Пользователь" w:date="2022-12-22T02:42:00Z">
                  <w:rPr>
                    <w:ins w:id="2509" w:author="Пользователь" w:date="2022-12-22T02:18:00Z"/>
                    <w:sz w:val="24"/>
                  </w:rPr>
                </w:rPrChange>
              </w:rPr>
            </w:pPr>
          </w:p>
          <w:p w14:paraId="57E67D5E" w14:textId="77777777" w:rsidR="00046F53" w:rsidRPr="005A0097" w:rsidRDefault="00046F53" w:rsidP="00046F53">
            <w:pPr>
              <w:spacing w:line="240" w:lineRule="auto"/>
              <w:ind w:firstLine="0"/>
              <w:jc w:val="left"/>
              <w:rPr>
                <w:ins w:id="2510" w:author="Пользователь" w:date="2022-12-22T02:18:00Z"/>
                <w:szCs w:val="28"/>
                <w:lang w:val="en-US"/>
                <w:rPrChange w:id="2511" w:author="Пользователь" w:date="2022-12-22T02:42:00Z">
                  <w:rPr>
                    <w:ins w:id="2512" w:author="Пользователь" w:date="2022-12-22T02:18:00Z"/>
                    <w:sz w:val="24"/>
                  </w:rPr>
                </w:rPrChange>
              </w:rPr>
            </w:pPr>
            <w:ins w:id="2513" w:author="Пользователь" w:date="2022-12-22T02:18:00Z">
              <w:r w:rsidRPr="005A0097">
                <w:rPr>
                  <w:i/>
                  <w:iCs/>
                  <w:color w:val="A9B7C6"/>
                  <w:szCs w:val="28"/>
                  <w:lang w:val="en-US"/>
                  <w:rPrChange w:id="2514" w:author="Пользователь" w:date="2022-12-22T02:42:00Z">
                    <w:rPr>
                      <w:rFonts w:ascii="Courier New" w:hAnsi="Courier New" w:cs="Courier New"/>
                      <w:i/>
                      <w:iCs/>
                      <w:color w:val="A9B7C6"/>
                      <w:sz w:val="22"/>
                      <w:szCs w:val="22"/>
                    </w:rPr>
                  </w:rPrChange>
                </w:rPr>
                <w:t>   </w:t>
              </w:r>
              <w:r w:rsidRPr="005A0097">
                <w:rPr>
                  <w:i/>
                  <w:iCs/>
                  <w:color w:val="CC7832"/>
                  <w:szCs w:val="28"/>
                  <w:lang w:val="en-US"/>
                  <w:rPrChange w:id="2515" w:author="Пользователь" w:date="2022-12-22T02:42:00Z">
                    <w:rPr>
                      <w:rFonts w:ascii="Courier New" w:hAnsi="Courier New" w:cs="Courier New"/>
                      <w:i/>
                      <w:iCs/>
                      <w:color w:val="CC7832"/>
                      <w:sz w:val="22"/>
                      <w:szCs w:val="22"/>
                    </w:rPr>
                  </w:rPrChange>
                </w:rPr>
                <w:t xml:space="preserve">public void </w:t>
              </w:r>
              <w:proofErr w:type="spellStart"/>
              <w:proofErr w:type="gramStart"/>
              <w:r w:rsidRPr="005A0097">
                <w:rPr>
                  <w:i/>
                  <w:iCs/>
                  <w:color w:val="FFC66D"/>
                  <w:szCs w:val="28"/>
                  <w:lang w:val="en-US"/>
                  <w:rPrChange w:id="2516" w:author="Пользователь" w:date="2022-12-22T02:42:00Z">
                    <w:rPr>
                      <w:rFonts w:ascii="Courier New" w:hAnsi="Courier New" w:cs="Courier New"/>
                      <w:i/>
                      <w:iCs/>
                      <w:color w:val="FFC66D"/>
                      <w:sz w:val="22"/>
                      <w:szCs w:val="22"/>
                    </w:rPr>
                  </w:rPrChange>
                </w:rPr>
                <w:t>setDay</w:t>
              </w:r>
              <w:proofErr w:type="spellEnd"/>
              <w:r w:rsidRPr="005A0097">
                <w:rPr>
                  <w:i/>
                  <w:iCs/>
                  <w:color w:val="A9B7C6"/>
                  <w:szCs w:val="28"/>
                  <w:lang w:val="en-US"/>
                  <w:rPrChange w:id="2517" w:author="Пользователь" w:date="2022-12-22T02:42:00Z">
                    <w:rPr>
                      <w:rFonts w:ascii="Courier New" w:hAnsi="Courier New" w:cs="Courier New"/>
                      <w:i/>
                      <w:iCs/>
                      <w:color w:val="A9B7C6"/>
                      <w:sz w:val="22"/>
                      <w:szCs w:val="22"/>
                    </w:rPr>
                  </w:rPrChange>
                </w:rPr>
                <w:t>(</w:t>
              </w:r>
              <w:proofErr w:type="gramEnd"/>
              <w:r w:rsidRPr="005A0097">
                <w:rPr>
                  <w:i/>
                  <w:iCs/>
                  <w:color w:val="A9B7C6"/>
                  <w:szCs w:val="28"/>
                  <w:lang w:val="en-US"/>
                  <w:rPrChange w:id="2518" w:author="Пользователь" w:date="2022-12-22T02:42:00Z">
                    <w:rPr>
                      <w:rFonts w:ascii="Courier New" w:hAnsi="Courier New" w:cs="Courier New"/>
                      <w:i/>
                      <w:iCs/>
                      <w:color w:val="A9B7C6"/>
                      <w:sz w:val="22"/>
                      <w:szCs w:val="22"/>
                    </w:rPr>
                  </w:rPrChange>
                </w:rPr>
                <w:t>String day) {</w:t>
              </w:r>
            </w:ins>
          </w:p>
          <w:p w14:paraId="4064766F" w14:textId="77777777" w:rsidR="00046F53" w:rsidRPr="005A0097" w:rsidRDefault="00046F53" w:rsidP="00046F53">
            <w:pPr>
              <w:spacing w:line="240" w:lineRule="auto"/>
              <w:ind w:firstLine="0"/>
              <w:jc w:val="left"/>
              <w:rPr>
                <w:ins w:id="2519" w:author="Пользователь" w:date="2022-12-22T02:18:00Z"/>
                <w:szCs w:val="28"/>
                <w:rPrChange w:id="2520" w:author="Пользователь" w:date="2022-12-22T02:42:00Z">
                  <w:rPr>
                    <w:ins w:id="2521" w:author="Пользователь" w:date="2022-12-22T02:18:00Z"/>
                    <w:sz w:val="24"/>
                  </w:rPr>
                </w:rPrChange>
              </w:rPr>
            </w:pPr>
            <w:ins w:id="2522" w:author="Пользователь" w:date="2022-12-22T02:18:00Z">
              <w:r w:rsidRPr="005A0097">
                <w:rPr>
                  <w:i/>
                  <w:iCs/>
                  <w:color w:val="A9B7C6"/>
                  <w:szCs w:val="28"/>
                  <w:lang w:val="en-US"/>
                  <w:rPrChange w:id="2523" w:author="Пользователь" w:date="2022-12-22T02:42:00Z">
                    <w:rPr>
                      <w:rFonts w:ascii="Courier New" w:hAnsi="Courier New" w:cs="Courier New"/>
                      <w:i/>
                      <w:iCs/>
                      <w:color w:val="A9B7C6"/>
                      <w:sz w:val="22"/>
                      <w:szCs w:val="22"/>
                    </w:rPr>
                  </w:rPrChange>
                </w:rPr>
                <w:t>       </w:t>
              </w:r>
              <w:proofErr w:type="spellStart"/>
              <w:r w:rsidRPr="005A0097">
                <w:rPr>
                  <w:i/>
                  <w:iCs/>
                  <w:color w:val="CC7832"/>
                  <w:szCs w:val="28"/>
                  <w:rPrChange w:id="2524" w:author="Пользователь" w:date="2022-12-22T02:42:00Z">
                    <w:rPr>
                      <w:rFonts w:ascii="Courier New" w:hAnsi="Courier New" w:cs="Courier New"/>
                      <w:i/>
                      <w:iCs/>
                      <w:color w:val="CC7832"/>
                      <w:sz w:val="22"/>
                      <w:szCs w:val="22"/>
                    </w:rPr>
                  </w:rPrChange>
                </w:rPr>
                <w:t>this</w:t>
              </w:r>
              <w:r w:rsidRPr="005A0097">
                <w:rPr>
                  <w:i/>
                  <w:iCs/>
                  <w:color w:val="A9B7C6"/>
                  <w:szCs w:val="28"/>
                  <w:rPrChange w:id="2525" w:author="Пользователь" w:date="2022-12-22T02:42:00Z">
                    <w:rPr>
                      <w:rFonts w:ascii="Courier New" w:hAnsi="Courier New" w:cs="Courier New"/>
                      <w:i/>
                      <w:iCs/>
                      <w:color w:val="A9B7C6"/>
                      <w:sz w:val="22"/>
                      <w:szCs w:val="22"/>
                    </w:rPr>
                  </w:rPrChange>
                </w:rPr>
                <w:t>.</w:t>
              </w:r>
              <w:r w:rsidRPr="005A0097">
                <w:rPr>
                  <w:i/>
                  <w:iCs/>
                  <w:color w:val="9876AA"/>
                  <w:szCs w:val="28"/>
                  <w:rPrChange w:id="2526" w:author="Пользователь" w:date="2022-12-22T02:42:00Z">
                    <w:rPr>
                      <w:rFonts w:ascii="Courier New" w:hAnsi="Courier New" w:cs="Courier New"/>
                      <w:i/>
                      <w:iCs/>
                      <w:color w:val="9876AA"/>
                      <w:sz w:val="22"/>
                      <w:szCs w:val="22"/>
                    </w:rPr>
                  </w:rPrChange>
                </w:rPr>
                <w:t>day</w:t>
              </w:r>
              <w:proofErr w:type="spellEnd"/>
              <w:r w:rsidRPr="005A0097">
                <w:rPr>
                  <w:i/>
                  <w:iCs/>
                  <w:color w:val="9876AA"/>
                  <w:szCs w:val="28"/>
                  <w:rPrChange w:id="2527" w:author="Пользователь" w:date="2022-12-22T02:42:00Z">
                    <w:rPr>
                      <w:rFonts w:ascii="Courier New" w:hAnsi="Courier New" w:cs="Courier New"/>
                      <w:i/>
                      <w:iCs/>
                      <w:color w:val="9876AA"/>
                      <w:sz w:val="22"/>
                      <w:szCs w:val="22"/>
                    </w:rPr>
                  </w:rPrChange>
                </w:rPr>
                <w:t xml:space="preserve"> </w:t>
              </w:r>
              <w:r w:rsidRPr="005A0097">
                <w:rPr>
                  <w:i/>
                  <w:iCs/>
                  <w:color w:val="A9B7C6"/>
                  <w:szCs w:val="28"/>
                  <w:rPrChange w:id="2528" w:author="Пользователь" w:date="2022-12-22T02:42:00Z">
                    <w:rPr>
                      <w:rFonts w:ascii="Courier New" w:hAnsi="Courier New" w:cs="Courier New"/>
                      <w:i/>
                      <w:iCs/>
                      <w:color w:val="A9B7C6"/>
                      <w:sz w:val="22"/>
                      <w:szCs w:val="22"/>
                    </w:rPr>
                  </w:rPrChange>
                </w:rPr>
                <w:t xml:space="preserve">= </w:t>
              </w:r>
              <w:proofErr w:type="spellStart"/>
              <w:r w:rsidRPr="005A0097">
                <w:rPr>
                  <w:i/>
                  <w:iCs/>
                  <w:color w:val="A9B7C6"/>
                  <w:szCs w:val="28"/>
                  <w:rPrChange w:id="2529" w:author="Пользователь" w:date="2022-12-22T02:42:00Z">
                    <w:rPr>
                      <w:rFonts w:ascii="Courier New" w:hAnsi="Courier New" w:cs="Courier New"/>
                      <w:i/>
                      <w:iCs/>
                      <w:color w:val="A9B7C6"/>
                      <w:sz w:val="22"/>
                      <w:szCs w:val="22"/>
                    </w:rPr>
                  </w:rPrChange>
                </w:rPr>
                <w:t>day</w:t>
              </w:r>
              <w:proofErr w:type="spellEnd"/>
              <w:r w:rsidRPr="005A0097">
                <w:rPr>
                  <w:i/>
                  <w:iCs/>
                  <w:color w:val="CC7832"/>
                  <w:szCs w:val="28"/>
                  <w:rPrChange w:id="2530" w:author="Пользователь" w:date="2022-12-22T02:42:00Z">
                    <w:rPr>
                      <w:rFonts w:ascii="Courier New" w:hAnsi="Courier New" w:cs="Courier New"/>
                      <w:i/>
                      <w:iCs/>
                      <w:color w:val="CC7832"/>
                      <w:sz w:val="22"/>
                      <w:szCs w:val="22"/>
                    </w:rPr>
                  </w:rPrChange>
                </w:rPr>
                <w:t>;</w:t>
              </w:r>
              <w:r w:rsidRPr="005A0097">
                <w:rPr>
                  <w:i/>
                  <w:iCs/>
                  <w:color w:val="A9B7C6"/>
                  <w:szCs w:val="28"/>
                  <w:rPrChange w:id="2531" w:author="Пользователь" w:date="2022-12-22T02:42:00Z">
                    <w:rPr>
                      <w:rFonts w:ascii="Courier New" w:hAnsi="Courier New" w:cs="Courier New"/>
                      <w:i/>
                      <w:iCs/>
                      <w:color w:val="A9B7C6"/>
                      <w:sz w:val="22"/>
                      <w:szCs w:val="22"/>
                    </w:rPr>
                  </w:rPrChange>
                </w:rPr>
                <w:t>}</w:t>
              </w:r>
            </w:ins>
          </w:p>
          <w:p w14:paraId="692060C1" w14:textId="77777777" w:rsidR="00046F53" w:rsidRPr="005A0097" w:rsidRDefault="00046F53" w:rsidP="00046F53">
            <w:pPr>
              <w:spacing w:line="240" w:lineRule="auto"/>
              <w:ind w:firstLine="0"/>
              <w:jc w:val="left"/>
              <w:rPr>
                <w:ins w:id="2532" w:author="Пользователь" w:date="2022-12-22T02:18:00Z"/>
                <w:szCs w:val="28"/>
                <w:rPrChange w:id="2533" w:author="Пользователь" w:date="2022-12-22T02:42:00Z">
                  <w:rPr>
                    <w:ins w:id="2534" w:author="Пользователь" w:date="2022-12-22T02:18:00Z"/>
                    <w:sz w:val="24"/>
                  </w:rPr>
                </w:rPrChange>
              </w:rPr>
            </w:pPr>
          </w:p>
          <w:p w14:paraId="1A2CC38D" w14:textId="77777777" w:rsidR="00046F53" w:rsidRPr="005A0097" w:rsidRDefault="00046F53" w:rsidP="00046F53">
            <w:pPr>
              <w:spacing w:line="240" w:lineRule="auto"/>
              <w:ind w:firstLine="0"/>
              <w:jc w:val="left"/>
              <w:rPr>
                <w:ins w:id="2535" w:author="Пользователь" w:date="2022-12-22T02:18:00Z"/>
                <w:szCs w:val="28"/>
                <w:rPrChange w:id="2536" w:author="Пользователь" w:date="2022-12-22T02:42:00Z">
                  <w:rPr>
                    <w:ins w:id="2537" w:author="Пользователь" w:date="2022-12-22T02:18:00Z"/>
                    <w:sz w:val="24"/>
                  </w:rPr>
                </w:rPrChange>
              </w:rPr>
            </w:pPr>
            <w:ins w:id="2538" w:author="Пользователь" w:date="2022-12-22T02:18:00Z">
              <w:r w:rsidRPr="005A0097">
                <w:rPr>
                  <w:i/>
                  <w:iCs/>
                  <w:color w:val="A9B7C6"/>
                  <w:szCs w:val="28"/>
                  <w:rPrChange w:id="2539" w:author="Пользователь" w:date="2022-12-22T02:42:00Z">
                    <w:rPr>
                      <w:rFonts w:ascii="Courier New" w:hAnsi="Courier New" w:cs="Courier New"/>
                      <w:i/>
                      <w:iCs/>
                      <w:color w:val="A9B7C6"/>
                      <w:sz w:val="22"/>
                      <w:szCs w:val="22"/>
                    </w:rPr>
                  </w:rPrChange>
                </w:rPr>
                <w:t>   </w:t>
              </w:r>
              <w:r w:rsidRPr="005A0097">
                <w:rPr>
                  <w:i/>
                  <w:iCs/>
                  <w:color w:val="629755"/>
                  <w:szCs w:val="28"/>
                  <w:rPrChange w:id="2540" w:author="Пользователь" w:date="2022-12-22T02:42:00Z">
                    <w:rPr>
                      <w:rFonts w:ascii="Courier New" w:hAnsi="Courier New" w:cs="Courier New"/>
                      <w:i/>
                      <w:iCs/>
                      <w:color w:val="629755"/>
                      <w:sz w:val="22"/>
                      <w:szCs w:val="22"/>
                    </w:rPr>
                  </w:rPrChange>
                </w:rPr>
                <w:t>/**************************</w:t>
              </w:r>
            </w:ins>
          </w:p>
          <w:p w14:paraId="4256C03B" w14:textId="77777777" w:rsidR="00046F53" w:rsidRPr="005A0097" w:rsidRDefault="00046F53" w:rsidP="00046F53">
            <w:pPr>
              <w:spacing w:line="240" w:lineRule="auto"/>
              <w:ind w:firstLine="0"/>
              <w:jc w:val="left"/>
              <w:rPr>
                <w:ins w:id="2541" w:author="Пользователь" w:date="2022-12-22T02:18:00Z"/>
                <w:szCs w:val="28"/>
                <w:lang w:val="en-US"/>
                <w:rPrChange w:id="2542" w:author="Пользователь" w:date="2022-12-22T02:42:00Z">
                  <w:rPr>
                    <w:ins w:id="2543" w:author="Пользователь" w:date="2022-12-22T02:18:00Z"/>
                    <w:sz w:val="24"/>
                  </w:rPr>
                </w:rPrChange>
              </w:rPr>
            </w:pPr>
            <w:ins w:id="2544" w:author="Пользователь" w:date="2022-12-22T02:18:00Z">
              <w:r w:rsidRPr="005A0097">
                <w:rPr>
                  <w:i/>
                  <w:iCs/>
                  <w:color w:val="629755"/>
                  <w:szCs w:val="28"/>
                  <w:rPrChange w:id="2545" w:author="Пользователь" w:date="2022-12-22T02:42:00Z">
                    <w:rPr>
                      <w:rFonts w:ascii="Courier New" w:hAnsi="Courier New" w:cs="Courier New"/>
                      <w:i/>
                      <w:iCs/>
                      <w:color w:val="629755"/>
                      <w:sz w:val="22"/>
                      <w:szCs w:val="22"/>
                    </w:rPr>
                  </w:rPrChange>
                </w:rPr>
                <w:lastRenderedPageBreak/>
                <w:t xml:space="preserve">    * Вывод записи.          </w:t>
              </w:r>
              <w:r w:rsidRPr="005A0097">
                <w:rPr>
                  <w:i/>
                  <w:iCs/>
                  <w:color w:val="629755"/>
                  <w:szCs w:val="28"/>
                  <w:lang w:val="en-US"/>
                  <w:rPrChange w:id="2546" w:author="Пользователь" w:date="2022-12-22T02:42:00Z">
                    <w:rPr>
                      <w:rFonts w:ascii="Courier New" w:hAnsi="Courier New" w:cs="Courier New"/>
                      <w:i/>
                      <w:iCs/>
                      <w:color w:val="629755"/>
                      <w:sz w:val="22"/>
                      <w:szCs w:val="22"/>
                    </w:rPr>
                  </w:rPrChange>
                </w:rPr>
                <w:t>*</w:t>
              </w:r>
            </w:ins>
          </w:p>
          <w:p w14:paraId="15196044" w14:textId="77777777" w:rsidR="00046F53" w:rsidRPr="005A0097" w:rsidRDefault="00046F53" w:rsidP="00046F53">
            <w:pPr>
              <w:spacing w:line="240" w:lineRule="auto"/>
              <w:ind w:firstLine="0"/>
              <w:jc w:val="left"/>
              <w:rPr>
                <w:ins w:id="2547" w:author="Пользователь" w:date="2022-12-22T02:18:00Z"/>
                <w:szCs w:val="28"/>
                <w:lang w:val="en-US"/>
                <w:rPrChange w:id="2548" w:author="Пользователь" w:date="2022-12-22T02:42:00Z">
                  <w:rPr>
                    <w:ins w:id="2549" w:author="Пользователь" w:date="2022-12-22T02:18:00Z"/>
                    <w:sz w:val="24"/>
                  </w:rPr>
                </w:rPrChange>
              </w:rPr>
            </w:pPr>
            <w:ins w:id="2550" w:author="Пользователь" w:date="2022-12-22T02:18:00Z">
              <w:r w:rsidRPr="005A0097">
                <w:rPr>
                  <w:i/>
                  <w:iCs/>
                  <w:color w:val="629755"/>
                  <w:szCs w:val="28"/>
                  <w:lang w:val="en-US"/>
                  <w:rPrChange w:id="2551" w:author="Пользователь" w:date="2022-12-22T02:42:00Z">
                    <w:rPr>
                      <w:rFonts w:ascii="Courier New" w:hAnsi="Courier New" w:cs="Courier New"/>
                      <w:i/>
                      <w:iCs/>
                      <w:color w:val="629755"/>
                      <w:sz w:val="22"/>
                      <w:szCs w:val="22"/>
                    </w:rPr>
                  </w:rPrChange>
                </w:rPr>
                <w:t>    **************************/</w:t>
              </w:r>
            </w:ins>
          </w:p>
          <w:p w14:paraId="098ED976" w14:textId="77777777" w:rsidR="00046F53" w:rsidRPr="005A0097" w:rsidRDefault="00046F53" w:rsidP="00046F53">
            <w:pPr>
              <w:spacing w:line="240" w:lineRule="auto"/>
              <w:ind w:firstLine="0"/>
              <w:jc w:val="left"/>
              <w:rPr>
                <w:ins w:id="2552" w:author="Пользователь" w:date="2022-12-22T02:18:00Z"/>
                <w:szCs w:val="28"/>
                <w:lang w:val="en-US"/>
                <w:rPrChange w:id="2553" w:author="Пользователь" w:date="2022-12-22T02:42:00Z">
                  <w:rPr>
                    <w:ins w:id="2554" w:author="Пользователь" w:date="2022-12-22T02:18:00Z"/>
                    <w:sz w:val="24"/>
                  </w:rPr>
                </w:rPrChange>
              </w:rPr>
            </w:pPr>
          </w:p>
          <w:p w14:paraId="483945A7" w14:textId="77777777" w:rsidR="00046F53" w:rsidRPr="005A0097" w:rsidRDefault="00046F53" w:rsidP="00046F53">
            <w:pPr>
              <w:spacing w:line="240" w:lineRule="auto"/>
              <w:ind w:firstLine="0"/>
              <w:jc w:val="left"/>
              <w:rPr>
                <w:ins w:id="2555" w:author="Пользователь" w:date="2022-12-22T02:18:00Z"/>
                <w:szCs w:val="28"/>
                <w:lang w:val="en-US"/>
                <w:rPrChange w:id="2556" w:author="Пользователь" w:date="2022-12-22T02:42:00Z">
                  <w:rPr>
                    <w:ins w:id="2557" w:author="Пользователь" w:date="2022-12-22T02:18:00Z"/>
                    <w:sz w:val="24"/>
                  </w:rPr>
                </w:rPrChange>
              </w:rPr>
            </w:pPr>
            <w:ins w:id="2558" w:author="Пользователь" w:date="2022-12-22T02:18:00Z">
              <w:r w:rsidRPr="005A0097">
                <w:rPr>
                  <w:i/>
                  <w:iCs/>
                  <w:color w:val="629755"/>
                  <w:szCs w:val="28"/>
                  <w:lang w:val="en-US"/>
                  <w:rPrChange w:id="2559" w:author="Пользователь" w:date="2022-12-22T02:42:00Z">
                    <w:rPr>
                      <w:rFonts w:ascii="Courier New" w:hAnsi="Courier New" w:cs="Courier New"/>
                      <w:i/>
                      <w:iCs/>
                      <w:color w:val="629755"/>
                      <w:sz w:val="22"/>
                      <w:szCs w:val="22"/>
                    </w:rPr>
                  </w:rPrChange>
                </w:rPr>
                <w:t>   </w:t>
              </w:r>
              <w:r w:rsidRPr="005A0097">
                <w:rPr>
                  <w:i/>
                  <w:iCs/>
                  <w:color w:val="BBB529"/>
                  <w:szCs w:val="28"/>
                  <w:lang w:val="en-US"/>
                  <w:rPrChange w:id="2560" w:author="Пользователь" w:date="2022-12-22T02:42:00Z">
                    <w:rPr>
                      <w:rFonts w:ascii="Courier New" w:hAnsi="Courier New" w:cs="Courier New"/>
                      <w:i/>
                      <w:iCs/>
                      <w:color w:val="BBB529"/>
                      <w:sz w:val="22"/>
                      <w:szCs w:val="22"/>
                    </w:rPr>
                  </w:rPrChange>
                </w:rPr>
                <w:t>@Override</w:t>
              </w:r>
            </w:ins>
          </w:p>
          <w:p w14:paraId="583203F0" w14:textId="77777777" w:rsidR="00046F53" w:rsidRPr="005A0097" w:rsidRDefault="00046F53" w:rsidP="00046F53">
            <w:pPr>
              <w:spacing w:line="240" w:lineRule="auto"/>
              <w:ind w:firstLine="0"/>
              <w:jc w:val="left"/>
              <w:rPr>
                <w:ins w:id="2561" w:author="Пользователь" w:date="2022-12-22T02:18:00Z"/>
                <w:szCs w:val="28"/>
                <w:lang w:val="en-US"/>
                <w:rPrChange w:id="2562" w:author="Пользователь" w:date="2022-12-22T02:42:00Z">
                  <w:rPr>
                    <w:ins w:id="2563" w:author="Пользователь" w:date="2022-12-22T02:18:00Z"/>
                    <w:sz w:val="24"/>
                  </w:rPr>
                </w:rPrChange>
              </w:rPr>
            </w:pPr>
            <w:ins w:id="2564" w:author="Пользователь" w:date="2022-12-22T02:18:00Z">
              <w:r w:rsidRPr="005A0097">
                <w:rPr>
                  <w:i/>
                  <w:iCs/>
                  <w:color w:val="BBB529"/>
                  <w:szCs w:val="28"/>
                  <w:lang w:val="en-US"/>
                  <w:rPrChange w:id="2565" w:author="Пользователь" w:date="2022-12-22T02:42:00Z">
                    <w:rPr>
                      <w:rFonts w:ascii="Courier New" w:hAnsi="Courier New" w:cs="Courier New"/>
                      <w:i/>
                      <w:iCs/>
                      <w:color w:val="BBB529"/>
                      <w:sz w:val="22"/>
                      <w:szCs w:val="22"/>
                    </w:rPr>
                  </w:rPrChange>
                </w:rPr>
                <w:t>   </w:t>
              </w:r>
              <w:r w:rsidRPr="005A0097">
                <w:rPr>
                  <w:i/>
                  <w:iCs/>
                  <w:color w:val="CC7832"/>
                  <w:szCs w:val="28"/>
                  <w:lang w:val="en-US"/>
                  <w:rPrChange w:id="2566" w:author="Пользователь" w:date="2022-12-22T02:42:00Z">
                    <w:rPr>
                      <w:rFonts w:ascii="Courier New" w:hAnsi="Courier New" w:cs="Courier New"/>
                      <w:i/>
                      <w:iCs/>
                      <w:color w:val="CC7832"/>
                      <w:sz w:val="22"/>
                      <w:szCs w:val="22"/>
                    </w:rPr>
                  </w:rPrChange>
                </w:rPr>
                <w:t xml:space="preserve">public </w:t>
              </w:r>
              <w:r w:rsidRPr="005A0097">
                <w:rPr>
                  <w:i/>
                  <w:iCs/>
                  <w:color w:val="A9B7C6"/>
                  <w:szCs w:val="28"/>
                  <w:lang w:val="en-US"/>
                  <w:rPrChange w:id="2567" w:author="Пользователь" w:date="2022-12-22T02:42:00Z">
                    <w:rPr>
                      <w:rFonts w:ascii="Courier New" w:hAnsi="Courier New" w:cs="Courier New"/>
                      <w:i/>
                      <w:iCs/>
                      <w:color w:val="A9B7C6"/>
                      <w:sz w:val="22"/>
                      <w:szCs w:val="22"/>
                    </w:rPr>
                  </w:rPrChange>
                </w:rPr>
                <w:t xml:space="preserve">String </w:t>
              </w:r>
              <w:proofErr w:type="spellStart"/>
              <w:proofErr w:type="gramStart"/>
              <w:r w:rsidRPr="005A0097">
                <w:rPr>
                  <w:i/>
                  <w:iCs/>
                  <w:color w:val="FFC66D"/>
                  <w:szCs w:val="28"/>
                  <w:lang w:val="en-US"/>
                  <w:rPrChange w:id="2568" w:author="Пользователь" w:date="2022-12-22T02:42:00Z">
                    <w:rPr>
                      <w:rFonts w:ascii="Courier New" w:hAnsi="Courier New" w:cs="Courier New"/>
                      <w:i/>
                      <w:iCs/>
                      <w:color w:val="FFC66D"/>
                      <w:sz w:val="22"/>
                      <w:szCs w:val="22"/>
                    </w:rPr>
                  </w:rPrChange>
                </w:rPr>
                <w:t>toString</w:t>
              </w:r>
              <w:proofErr w:type="spellEnd"/>
              <w:r w:rsidRPr="005A0097">
                <w:rPr>
                  <w:i/>
                  <w:iCs/>
                  <w:color w:val="A9B7C6"/>
                  <w:szCs w:val="28"/>
                  <w:lang w:val="en-US"/>
                  <w:rPrChange w:id="2569" w:author="Пользователь" w:date="2022-12-22T02:42:00Z">
                    <w:rPr>
                      <w:rFonts w:ascii="Courier New" w:hAnsi="Courier New" w:cs="Courier New"/>
                      <w:i/>
                      <w:iCs/>
                      <w:color w:val="A9B7C6"/>
                      <w:sz w:val="22"/>
                      <w:szCs w:val="22"/>
                    </w:rPr>
                  </w:rPrChange>
                </w:rPr>
                <w:t>(</w:t>
              </w:r>
              <w:proofErr w:type="gramEnd"/>
              <w:r w:rsidRPr="005A0097">
                <w:rPr>
                  <w:i/>
                  <w:iCs/>
                  <w:color w:val="A9B7C6"/>
                  <w:szCs w:val="28"/>
                  <w:lang w:val="en-US"/>
                  <w:rPrChange w:id="2570" w:author="Пользователь" w:date="2022-12-22T02:42:00Z">
                    <w:rPr>
                      <w:rFonts w:ascii="Courier New" w:hAnsi="Courier New" w:cs="Courier New"/>
                      <w:i/>
                      <w:iCs/>
                      <w:color w:val="A9B7C6"/>
                      <w:sz w:val="22"/>
                      <w:szCs w:val="22"/>
                    </w:rPr>
                  </w:rPrChange>
                </w:rPr>
                <w:t>) {</w:t>
              </w:r>
            </w:ins>
          </w:p>
          <w:p w14:paraId="11CDFA16" w14:textId="77777777" w:rsidR="00046F53" w:rsidRPr="005A0097" w:rsidRDefault="00046F53" w:rsidP="00046F53">
            <w:pPr>
              <w:spacing w:line="240" w:lineRule="auto"/>
              <w:ind w:firstLine="0"/>
              <w:jc w:val="left"/>
              <w:rPr>
                <w:ins w:id="2571" w:author="Пользователь" w:date="2022-12-22T02:18:00Z"/>
                <w:szCs w:val="28"/>
                <w:rPrChange w:id="2572" w:author="Пользователь" w:date="2022-12-22T02:42:00Z">
                  <w:rPr>
                    <w:ins w:id="2573" w:author="Пользователь" w:date="2022-12-22T02:18:00Z"/>
                    <w:sz w:val="24"/>
                  </w:rPr>
                </w:rPrChange>
              </w:rPr>
            </w:pPr>
            <w:ins w:id="2574" w:author="Пользователь" w:date="2022-12-22T02:18:00Z">
              <w:r w:rsidRPr="005A0097">
                <w:rPr>
                  <w:i/>
                  <w:iCs/>
                  <w:color w:val="A9B7C6"/>
                  <w:szCs w:val="28"/>
                  <w:lang w:val="en-US"/>
                  <w:rPrChange w:id="2575" w:author="Пользователь" w:date="2022-12-22T02:42:00Z">
                    <w:rPr>
                      <w:rFonts w:ascii="Courier New" w:hAnsi="Courier New" w:cs="Courier New"/>
                      <w:i/>
                      <w:iCs/>
                      <w:color w:val="A9B7C6"/>
                      <w:sz w:val="22"/>
                      <w:szCs w:val="22"/>
                    </w:rPr>
                  </w:rPrChange>
                </w:rPr>
                <w:t>       </w:t>
              </w:r>
              <w:proofErr w:type="spellStart"/>
              <w:r w:rsidRPr="005A0097">
                <w:rPr>
                  <w:i/>
                  <w:iCs/>
                  <w:color w:val="A9B7C6"/>
                  <w:szCs w:val="28"/>
                  <w:lang w:val="en-US"/>
                  <w:rPrChange w:id="2576" w:author="Пользователь" w:date="2022-12-22T02:42:00Z">
                    <w:rPr>
                      <w:rFonts w:ascii="Courier New" w:hAnsi="Courier New" w:cs="Courier New"/>
                      <w:i/>
                      <w:iCs/>
                      <w:color w:val="A9B7C6"/>
                      <w:sz w:val="22"/>
                      <w:szCs w:val="22"/>
                    </w:rPr>
                  </w:rPrChange>
                </w:rPr>
                <w:t>System.</w:t>
              </w:r>
              <w:r w:rsidRPr="005A0097">
                <w:rPr>
                  <w:i/>
                  <w:iCs/>
                  <w:color w:val="9876AA"/>
                  <w:szCs w:val="28"/>
                  <w:lang w:val="en-US"/>
                  <w:rPrChange w:id="2577" w:author="Пользователь" w:date="2022-12-22T02:42:00Z">
                    <w:rPr>
                      <w:rFonts w:ascii="Courier New" w:hAnsi="Courier New" w:cs="Courier New"/>
                      <w:i/>
                      <w:iCs/>
                      <w:color w:val="9876AA"/>
                      <w:sz w:val="22"/>
                      <w:szCs w:val="22"/>
                    </w:rPr>
                  </w:rPrChange>
                </w:rPr>
                <w:t>out</w:t>
              </w:r>
              <w:r w:rsidRPr="005A0097">
                <w:rPr>
                  <w:i/>
                  <w:iCs/>
                  <w:color w:val="A9B7C6"/>
                  <w:szCs w:val="28"/>
                  <w:lang w:val="en-US"/>
                  <w:rPrChange w:id="2578" w:author="Пользователь" w:date="2022-12-22T02:42:00Z">
                    <w:rPr>
                      <w:rFonts w:ascii="Courier New" w:hAnsi="Courier New" w:cs="Courier New"/>
                      <w:i/>
                      <w:iCs/>
                      <w:color w:val="A9B7C6"/>
                      <w:sz w:val="22"/>
                      <w:szCs w:val="22"/>
                    </w:rPr>
                  </w:rPrChange>
                </w:rPr>
                <w:t>.println</w:t>
              </w:r>
              <w:proofErr w:type="spellEnd"/>
              <w:r w:rsidRPr="005A0097">
                <w:rPr>
                  <w:i/>
                  <w:iCs/>
                  <w:color w:val="A9B7C6"/>
                  <w:szCs w:val="28"/>
                  <w:lang w:val="en-US"/>
                  <w:rPrChange w:id="2579" w:author="Пользователь" w:date="2022-12-22T02:42:00Z">
                    <w:rPr>
                      <w:rFonts w:ascii="Courier New" w:hAnsi="Courier New" w:cs="Courier New"/>
                      <w:i/>
                      <w:iCs/>
                      <w:color w:val="A9B7C6"/>
                      <w:sz w:val="22"/>
                      <w:szCs w:val="22"/>
                    </w:rPr>
                  </w:rPrChange>
                </w:rPr>
                <w:t>((</w:t>
              </w:r>
              <w:r w:rsidRPr="005A0097">
                <w:rPr>
                  <w:i/>
                  <w:iCs/>
                  <w:color w:val="9876AA"/>
                  <w:szCs w:val="28"/>
                  <w:lang w:val="en-US"/>
                  <w:rPrChange w:id="2580" w:author="Пользователь" w:date="2022-12-22T02:42:00Z">
                    <w:rPr>
                      <w:rFonts w:ascii="Courier New" w:hAnsi="Courier New" w:cs="Courier New"/>
                      <w:i/>
                      <w:iCs/>
                      <w:color w:val="9876AA"/>
                      <w:sz w:val="22"/>
                      <w:szCs w:val="22"/>
                    </w:rPr>
                  </w:rPrChange>
                </w:rPr>
                <w:t xml:space="preserve">date </w:t>
              </w:r>
              <w:r w:rsidRPr="005A0097">
                <w:rPr>
                  <w:i/>
                  <w:iCs/>
                  <w:color w:val="A9B7C6"/>
                  <w:szCs w:val="28"/>
                  <w:lang w:val="en-US"/>
                  <w:rPrChange w:id="2581" w:author="Пользователь" w:date="2022-12-22T02:42:00Z">
                    <w:rPr>
                      <w:rFonts w:ascii="Courier New" w:hAnsi="Courier New" w:cs="Courier New"/>
                      <w:i/>
                      <w:iCs/>
                      <w:color w:val="A9B7C6"/>
                      <w:sz w:val="22"/>
                      <w:szCs w:val="22"/>
                    </w:rPr>
                  </w:rPrChange>
                </w:rPr>
                <w:t xml:space="preserve">== </w:t>
              </w:r>
              <w:r w:rsidRPr="005A0097">
                <w:rPr>
                  <w:i/>
                  <w:iCs/>
                  <w:color w:val="CC7832"/>
                  <w:szCs w:val="28"/>
                  <w:lang w:val="en-US"/>
                  <w:rPrChange w:id="2582" w:author="Пользователь" w:date="2022-12-22T02:42:00Z">
                    <w:rPr>
                      <w:rFonts w:ascii="Courier New" w:hAnsi="Courier New" w:cs="Courier New"/>
                      <w:i/>
                      <w:iCs/>
                      <w:color w:val="CC7832"/>
                      <w:sz w:val="22"/>
                      <w:szCs w:val="22"/>
                    </w:rPr>
                  </w:rPrChange>
                </w:rPr>
                <w:t>null</w:t>
              </w:r>
              <w:r w:rsidRPr="005A0097">
                <w:rPr>
                  <w:i/>
                  <w:iCs/>
                  <w:color w:val="A9B7C6"/>
                  <w:szCs w:val="28"/>
                  <w:lang w:val="en-US"/>
                  <w:rPrChange w:id="2583" w:author="Пользователь" w:date="2022-12-22T02:42:00Z">
                    <w:rPr>
                      <w:rFonts w:ascii="Courier New" w:hAnsi="Courier New" w:cs="Courier New"/>
                      <w:i/>
                      <w:iCs/>
                      <w:color w:val="A9B7C6"/>
                      <w:sz w:val="22"/>
                      <w:szCs w:val="22"/>
                    </w:rPr>
                  </w:rPrChange>
                </w:rPr>
                <w:t xml:space="preserve">)? </w:t>
              </w:r>
              <w:r w:rsidRPr="005A0097">
                <w:rPr>
                  <w:i/>
                  <w:iCs/>
                  <w:color w:val="6A8759"/>
                  <w:szCs w:val="28"/>
                  <w:rPrChange w:id="2584" w:author="Пользователь" w:date="2022-12-22T02:42:00Z">
                    <w:rPr>
                      <w:rFonts w:ascii="Courier New" w:hAnsi="Courier New" w:cs="Courier New"/>
                      <w:i/>
                      <w:iCs/>
                      <w:color w:val="6A8759"/>
                      <w:sz w:val="22"/>
                      <w:szCs w:val="22"/>
                    </w:rPr>
                  </w:rPrChange>
                </w:rPr>
                <w:t>"Нет записи</w:t>
              </w:r>
              <w:proofErr w:type="gramStart"/>
              <w:r w:rsidRPr="005A0097">
                <w:rPr>
                  <w:i/>
                  <w:iCs/>
                  <w:color w:val="6A8759"/>
                  <w:szCs w:val="28"/>
                  <w:rPrChange w:id="2585" w:author="Пользователь" w:date="2022-12-22T02:42:00Z">
                    <w:rPr>
                      <w:rFonts w:ascii="Courier New" w:hAnsi="Courier New" w:cs="Courier New"/>
                      <w:i/>
                      <w:iCs/>
                      <w:color w:val="6A8759"/>
                      <w:sz w:val="22"/>
                      <w:szCs w:val="22"/>
                    </w:rPr>
                  </w:rPrChange>
                </w:rPr>
                <w:t xml:space="preserve">" </w:t>
              </w:r>
              <w:r w:rsidRPr="005A0097">
                <w:rPr>
                  <w:i/>
                  <w:iCs/>
                  <w:color w:val="A9B7C6"/>
                  <w:szCs w:val="28"/>
                  <w:rPrChange w:id="2586" w:author="Пользователь" w:date="2022-12-22T02:42:00Z">
                    <w:rPr>
                      <w:rFonts w:ascii="Courier New" w:hAnsi="Courier New" w:cs="Courier New"/>
                      <w:i/>
                      <w:iCs/>
                      <w:color w:val="A9B7C6"/>
                      <w:sz w:val="22"/>
                      <w:szCs w:val="22"/>
                    </w:rPr>
                  </w:rPrChange>
                </w:rPr>
                <w:t>:</w:t>
              </w:r>
              <w:proofErr w:type="gramEnd"/>
              <w:r w:rsidRPr="005A0097">
                <w:rPr>
                  <w:i/>
                  <w:iCs/>
                  <w:color w:val="A9B7C6"/>
                  <w:szCs w:val="28"/>
                  <w:rPrChange w:id="2587" w:author="Пользователь" w:date="2022-12-22T02:42:00Z">
                    <w:rPr>
                      <w:rFonts w:ascii="Courier New" w:hAnsi="Courier New" w:cs="Courier New"/>
                      <w:i/>
                      <w:iCs/>
                      <w:color w:val="A9B7C6"/>
                      <w:sz w:val="22"/>
                      <w:szCs w:val="22"/>
                    </w:rPr>
                  </w:rPrChange>
                </w:rPr>
                <w:t xml:space="preserve"> </w:t>
              </w:r>
              <w:r w:rsidRPr="005A0097">
                <w:rPr>
                  <w:i/>
                  <w:iCs/>
                  <w:color w:val="6A8759"/>
                  <w:szCs w:val="28"/>
                  <w:rPrChange w:id="2588" w:author="Пользователь" w:date="2022-12-22T02:42:00Z">
                    <w:rPr>
                      <w:rFonts w:ascii="Courier New" w:hAnsi="Courier New" w:cs="Courier New"/>
                      <w:i/>
                      <w:iCs/>
                      <w:color w:val="6A8759"/>
                      <w:sz w:val="22"/>
                      <w:szCs w:val="22"/>
                    </w:rPr>
                  </w:rPrChange>
                </w:rPr>
                <w:t xml:space="preserve">"Дата: " </w:t>
              </w:r>
              <w:r w:rsidRPr="005A0097">
                <w:rPr>
                  <w:i/>
                  <w:iCs/>
                  <w:color w:val="A9B7C6"/>
                  <w:szCs w:val="28"/>
                  <w:rPrChange w:id="2589" w:author="Пользователь" w:date="2022-12-22T02:42:00Z">
                    <w:rPr>
                      <w:rFonts w:ascii="Courier New" w:hAnsi="Courier New" w:cs="Courier New"/>
                      <w:i/>
                      <w:iCs/>
                      <w:color w:val="A9B7C6"/>
                      <w:sz w:val="22"/>
                      <w:szCs w:val="22"/>
                    </w:rPr>
                  </w:rPrChange>
                </w:rPr>
                <w:t xml:space="preserve">+ </w:t>
              </w:r>
              <w:proofErr w:type="spellStart"/>
              <w:r w:rsidRPr="005A0097">
                <w:rPr>
                  <w:i/>
                  <w:iCs/>
                  <w:color w:val="9876AA"/>
                  <w:szCs w:val="28"/>
                  <w:rPrChange w:id="2590" w:author="Пользователь" w:date="2022-12-22T02:42:00Z">
                    <w:rPr>
                      <w:rFonts w:ascii="Courier New" w:hAnsi="Courier New" w:cs="Courier New"/>
                      <w:i/>
                      <w:iCs/>
                      <w:color w:val="9876AA"/>
                      <w:sz w:val="22"/>
                      <w:szCs w:val="22"/>
                    </w:rPr>
                  </w:rPrChange>
                </w:rPr>
                <w:t>date</w:t>
              </w:r>
              <w:proofErr w:type="spellEnd"/>
              <w:r w:rsidRPr="005A0097">
                <w:rPr>
                  <w:i/>
                  <w:iCs/>
                  <w:color w:val="9876AA"/>
                  <w:szCs w:val="28"/>
                  <w:rPrChange w:id="2591" w:author="Пользователь" w:date="2022-12-22T02:42:00Z">
                    <w:rPr>
                      <w:rFonts w:ascii="Courier New" w:hAnsi="Courier New" w:cs="Courier New"/>
                      <w:i/>
                      <w:iCs/>
                      <w:color w:val="9876AA"/>
                      <w:sz w:val="22"/>
                      <w:szCs w:val="22"/>
                    </w:rPr>
                  </w:rPrChange>
                </w:rPr>
                <w:t xml:space="preserve"> </w:t>
              </w:r>
              <w:r w:rsidRPr="005A0097">
                <w:rPr>
                  <w:i/>
                  <w:iCs/>
                  <w:color w:val="A9B7C6"/>
                  <w:szCs w:val="28"/>
                  <w:rPrChange w:id="2592" w:author="Пользователь" w:date="2022-12-22T02:42:00Z">
                    <w:rPr>
                      <w:rFonts w:ascii="Courier New" w:hAnsi="Courier New" w:cs="Courier New"/>
                      <w:i/>
                      <w:iCs/>
                      <w:color w:val="A9B7C6"/>
                      <w:sz w:val="22"/>
                      <w:szCs w:val="22"/>
                    </w:rPr>
                  </w:rPrChange>
                </w:rPr>
                <w:t xml:space="preserve">+ </w:t>
              </w:r>
              <w:r w:rsidRPr="005A0097">
                <w:rPr>
                  <w:i/>
                  <w:iCs/>
                  <w:color w:val="6A8759"/>
                  <w:szCs w:val="28"/>
                  <w:rPrChange w:id="2593" w:author="Пользователь" w:date="2022-12-22T02:42:00Z">
                    <w:rPr>
                      <w:rFonts w:ascii="Courier New" w:hAnsi="Courier New" w:cs="Courier New"/>
                      <w:i/>
                      <w:iCs/>
                      <w:color w:val="6A8759"/>
                      <w:sz w:val="22"/>
                      <w:szCs w:val="22"/>
                    </w:rPr>
                  </w:rPrChange>
                </w:rPr>
                <w:t xml:space="preserve">";" </w:t>
              </w:r>
              <w:r w:rsidRPr="005A0097">
                <w:rPr>
                  <w:i/>
                  <w:iCs/>
                  <w:color w:val="A9B7C6"/>
                  <w:szCs w:val="28"/>
                  <w:rPrChange w:id="2594" w:author="Пользователь" w:date="2022-12-22T02:42:00Z">
                    <w:rPr>
                      <w:rFonts w:ascii="Courier New" w:hAnsi="Courier New" w:cs="Courier New"/>
                      <w:i/>
                      <w:iCs/>
                      <w:color w:val="A9B7C6"/>
                      <w:sz w:val="22"/>
                      <w:szCs w:val="22"/>
                    </w:rPr>
                  </w:rPrChange>
                </w:rPr>
                <w:t xml:space="preserve">+ </w:t>
              </w:r>
              <w:r w:rsidRPr="005A0097">
                <w:rPr>
                  <w:i/>
                  <w:iCs/>
                  <w:color w:val="6A8759"/>
                  <w:szCs w:val="28"/>
                  <w:rPrChange w:id="2595" w:author="Пользователь" w:date="2022-12-22T02:42:00Z">
                    <w:rPr>
                      <w:rFonts w:ascii="Courier New" w:hAnsi="Courier New" w:cs="Courier New"/>
                      <w:i/>
                      <w:iCs/>
                      <w:color w:val="6A8759"/>
                      <w:sz w:val="22"/>
                      <w:szCs w:val="22"/>
                    </w:rPr>
                  </w:rPrChange>
                </w:rPr>
                <w:t>" День: "</w:t>
              </w:r>
              <w:r w:rsidRPr="005A0097">
                <w:rPr>
                  <w:i/>
                  <w:iCs/>
                  <w:color w:val="A9B7C6"/>
                  <w:szCs w:val="28"/>
                  <w:rPrChange w:id="2596" w:author="Пользователь" w:date="2022-12-22T02:42:00Z">
                    <w:rPr>
                      <w:rFonts w:ascii="Courier New" w:hAnsi="Courier New" w:cs="Courier New"/>
                      <w:i/>
                      <w:iCs/>
                      <w:color w:val="A9B7C6"/>
                      <w:sz w:val="22"/>
                      <w:szCs w:val="22"/>
                    </w:rPr>
                  </w:rPrChange>
                </w:rPr>
                <w:t xml:space="preserve">+ </w:t>
              </w:r>
              <w:proofErr w:type="spellStart"/>
              <w:r w:rsidRPr="005A0097">
                <w:rPr>
                  <w:i/>
                  <w:iCs/>
                  <w:color w:val="A9B7C6"/>
                  <w:szCs w:val="28"/>
                  <w:rPrChange w:id="2597" w:author="Пользователь" w:date="2022-12-22T02:42:00Z">
                    <w:rPr>
                      <w:rFonts w:ascii="Courier New" w:hAnsi="Courier New" w:cs="Courier New"/>
                      <w:i/>
                      <w:iCs/>
                      <w:color w:val="A9B7C6"/>
                      <w:sz w:val="22"/>
                      <w:szCs w:val="22"/>
                    </w:rPr>
                  </w:rPrChange>
                </w:rPr>
                <w:t>getDay</w:t>
              </w:r>
              <w:proofErr w:type="spellEnd"/>
              <w:r w:rsidRPr="005A0097">
                <w:rPr>
                  <w:i/>
                  <w:iCs/>
                  <w:color w:val="A9B7C6"/>
                  <w:szCs w:val="28"/>
                  <w:rPrChange w:id="2598" w:author="Пользователь" w:date="2022-12-22T02:42:00Z">
                    <w:rPr>
                      <w:rFonts w:ascii="Courier New" w:hAnsi="Courier New" w:cs="Courier New"/>
                      <w:i/>
                      <w:iCs/>
                      <w:color w:val="A9B7C6"/>
                      <w:sz w:val="22"/>
                      <w:szCs w:val="22"/>
                    </w:rPr>
                  </w:rPrChange>
                </w:rPr>
                <w:t xml:space="preserve">() + </w:t>
              </w:r>
              <w:r w:rsidRPr="005A0097">
                <w:rPr>
                  <w:i/>
                  <w:iCs/>
                  <w:color w:val="6A8759"/>
                  <w:szCs w:val="28"/>
                  <w:rPrChange w:id="2599" w:author="Пользователь" w:date="2022-12-22T02:42:00Z">
                    <w:rPr>
                      <w:rFonts w:ascii="Courier New" w:hAnsi="Courier New" w:cs="Courier New"/>
                      <w:i/>
                      <w:iCs/>
                      <w:color w:val="6A8759"/>
                      <w:sz w:val="22"/>
                      <w:szCs w:val="22"/>
                    </w:rPr>
                  </w:rPrChange>
                </w:rPr>
                <w:t>";"</w:t>
              </w:r>
              <w:r w:rsidRPr="005A0097">
                <w:rPr>
                  <w:i/>
                  <w:iCs/>
                  <w:color w:val="A9B7C6"/>
                  <w:szCs w:val="28"/>
                  <w:rPrChange w:id="2600" w:author="Пользователь" w:date="2022-12-22T02:42:00Z">
                    <w:rPr>
                      <w:rFonts w:ascii="Courier New" w:hAnsi="Courier New" w:cs="Courier New"/>
                      <w:i/>
                      <w:iCs/>
                      <w:color w:val="A9B7C6"/>
                      <w:sz w:val="22"/>
                      <w:szCs w:val="22"/>
                    </w:rPr>
                  </w:rPrChange>
                </w:rPr>
                <w:t>)</w:t>
              </w:r>
              <w:r w:rsidRPr="005A0097">
                <w:rPr>
                  <w:i/>
                  <w:iCs/>
                  <w:color w:val="CC7832"/>
                  <w:szCs w:val="28"/>
                  <w:rPrChange w:id="2601" w:author="Пользователь" w:date="2022-12-22T02:42:00Z">
                    <w:rPr>
                      <w:rFonts w:ascii="Courier New" w:hAnsi="Courier New" w:cs="Courier New"/>
                      <w:i/>
                      <w:iCs/>
                      <w:color w:val="CC7832"/>
                      <w:sz w:val="22"/>
                      <w:szCs w:val="22"/>
                    </w:rPr>
                  </w:rPrChange>
                </w:rPr>
                <w:t>;</w:t>
              </w:r>
            </w:ins>
          </w:p>
          <w:p w14:paraId="25FFE70D" w14:textId="77777777" w:rsidR="00046F53" w:rsidRPr="005A0097" w:rsidRDefault="00046F53" w:rsidP="00046F53">
            <w:pPr>
              <w:spacing w:line="240" w:lineRule="auto"/>
              <w:ind w:firstLine="0"/>
              <w:jc w:val="left"/>
              <w:rPr>
                <w:ins w:id="2602" w:author="Пользователь" w:date="2022-12-22T02:18:00Z"/>
                <w:szCs w:val="28"/>
                <w:lang w:val="en-US"/>
                <w:rPrChange w:id="2603" w:author="Пользователь" w:date="2022-12-22T02:42:00Z">
                  <w:rPr>
                    <w:ins w:id="2604" w:author="Пользователь" w:date="2022-12-22T02:18:00Z"/>
                    <w:sz w:val="24"/>
                  </w:rPr>
                </w:rPrChange>
              </w:rPr>
            </w:pPr>
            <w:ins w:id="2605" w:author="Пользователь" w:date="2022-12-22T02:18:00Z">
              <w:r w:rsidRPr="005A0097">
                <w:rPr>
                  <w:i/>
                  <w:iCs/>
                  <w:color w:val="CC7832"/>
                  <w:szCs w:val="28"/>
                  <w:rPrChange w:id="2606" w:author="Пользователь" w:date="2022-12-22T02:42:00Z">
                    <w:rPr>
                      <w:rFonts w:ascii="Courier New" w:hAnsi="Courier New" w:cs="Courier New"/>
                      <w:i/>
                      <w:iCs/>
                      <w:color w:val="CC7832"/>
                      <w:sz w:val="22"/>
                      <w:szCs w:val="22"/>
                    </w:rPr>
                  </w:rPrChange>
                </w:rPr>
                <w:t>       </w:t>
              </w:r>
              <w:r w:rsidRPr="005A0097">
                <w:rPr>
                  <w:i/>
                  <w:iCs/>
                  <w:color w:val="CC7832"/>
                  <w:szCs w:val="28"/>
                  <w:lang w:val="en-US"/>
                  <w:rPrChange w:id="2607" w:author="Пользователь" w:date="2022-12-22T02:42:00Z">
                    <w:rPr>
                      <w:rFonts w:ascii="Courier New" w:hAnsi="Courier New" w:cs="Courier New"/>
                      <w:i/>
                      <w:iCs/>
                      <w:color w:val="CC7832"/>
                      <w:sz w:val="22"/>
                      <w:szCs w:val="22"/>
                    </w:rPr>
                  </w:rPrChange>
                </w:rPr>
                <w:t xml:space="preserve">if </w:t>
              </w:r>
              <w:r w:rsidRPr="005A0097">
                <w:rPr>
                  <w:i/>
                  <w:iCs/>
                  <w:color w:val="A9B7C6"/>
                  <w:szCs w:val="28"/>
                  <w:lang w:val="en-US"/>
                  <w:rPrChange w:id="2608" w:author="Пользователь" w:date="2022-12-22T02:42:00Z">
                    <w:rPr>
                      <w:rFonts w:ascii="Courier New" w:hAnsi="Courier New" w:cs="Courier New"/>
                      <w:i/>
                      <w:iCs/>
                      <w:color w:val="A9B7C6"/>
                      <w:sz w:val="22"/>
                      <w:szCs w:val="22"/>
                    </w:rPr>
                  </w:rPrChange>
                </w:rPr>
                <w:t>(</w:t>
              </w:r>
              <w:proofErr w:type="spellStart"/>
              <w:proofErr w:type="gramStart"/>
              <w:r w:rsidRPr="005A0097">
                <w:rPr>
                  <w:i/>
                  <w:iCs/>
                  <w:color w:val="9876AA"/>
                  <w:szCs w:val="28"/>
                  <w:lang w:val="en-US"/>
                  <w:rPrChange w:id="2609" w:author="Пользователь" w:date="2022-12-22T02:42:00Z">
                    <w:rPr>
                      <w:rFonts w:ascii="Courier New" w:hAnsi="Courier New" w:cs="Courier New"/>
                      <w:i/>
                      <w:iCs/>
                      <w:color w:val="9876AA"/>
                      <w:sz w:val="22"/>
                      <w:szCs w:val="22"/>
                    </w:rPr>
                  </w:rPrChange>
                </w:rPr>
                <w:t>foods</w:t>
              </w:r>
              <w:r w:rsidRPr="005A0097">
                <w:rPr>
                  <w:i/>
                  <w:iCs/>
                  <w:color w:val="A9B7C6"/>
                  <w:szCs w:val="28"/>
                  <w:lang w:val="en-US"/>
                  <w:rPrChange w:id="2610" w:author="Пользователь" w:date="2022-12-22T02:42:00Z">
                    <w:rPr>
                      <w:rFonts w:ascii="Courier New" w:hAnsi="Courier New" w:cs="Courier New"/>
                      <w:i/>
                      <w:iCs/>
                      <w:color w:val="A9B7C6"/>
                      <w:sz w:val="22"/>
                      <w:szCs w:val="22"/>
                    </w:rPr>
                  </w:rPrChange>
                </w:rPr>
                <w:t>.size</w:t>
              </w:r>
              <w:proofErr w:type="spellEnd"/>
              <w:proofErr w:type="gramEnd"/>
              <w:r w:rsidRPr="005A0097">
                <w:rPr>
                  <w:i/>
                  <w:iCs/>
                  <w:color w:val="A9B7C6"/>
                  <w:szCs w:val="28"/>
                  <w:lang w:val="en-US"/>
                  <w:rPrChange w:id="2611" w:author="Пользователь" w:date="2022-12-22T02:42:00Z">
                    <w:rPr>
                      <w:rFonts w:ascii="Courier New" w:hAnsi="Courier New" w:cs="Courier New"/>
                      <w:i/>
                      <w:iCs/>
                      <w:color w:val="A9B7C6"/>
                      <w:sz w:val="22"/>
                      <w:szCs w:val="22"/>
                    </w:rPr>
                  </w:rPrChange>
                </w:rPr>
                <w:t xml:space="preserve">() != </w:t>
              </w:r>
              <w:r w:rsidRPr="005A0097">
                <w:rPr>
                  <w:i/>
                  <w:iCs/>
                  <w:color w:val="6897BB"/>
                  <w:szCs w:val="28"/>
                  <w:lang w:val="en-US"/>
                  <w:rPrChange w:id="2612" w:author="Пользователь" w:date="2022-12-22T02:42:00Z">
                    <w:rPr>
                      <w:rFonts w:ascii="Courier New" w:hAnsi="Courier New" w:cs="Courier New"/>
                      <w:i/>
                      <w:iCs/>
                      <w:color w:val="6897BB"/>
                      <w:sz w:val="22"/>
                      <w:szCs w:val="22"/>
                    </w:rPr>
                  </w:rPrChange>
                </w:rPr>
                <w:t>0</w:t>
              </w:r>
              <w:r w:rsidRPr="005A0097">
                <w:rPr>
                  <w:i/>
                  <w:iCs/>
                  <w:color w:val="A9B7C6"/>
                  <w:szCs w:val="28"/>
                  <w:lang w:val="en-US"/>
                  <w:rPrChange w:id="2613" w:author="Пользователь" w:date="2022-12-22T02:42:00Z">
                    <w:rPr>
                      <w:rFonts w:ascii="Courier New" w:hAnsi="Courier New" w:cs="Courier New"/>
                      <w:i/>
                      <w:iCs/>
                      <w:color w:val="A9B7C6"/>
                      <w:sz w:val="22"/>
                      <w:szCs w:val="22"/>
                    </w:rPr>
                  </w:rPrChange>
                </w:rPr>
                <w:t>){</w:t>
              </w:r>
            </w:ins>
          </w:p>
          <w:p w14:paraId="654F9505" w14:textId="77777777" w:rsidR="00046F53" w:rsidRPr="005A0097" w:rsidRDefault="00046F53" w:rsidP="00046F53">
            <w:pPr>
              <w:spacing w:line="240" w:lineRule="auto"/>
              <w:ind w:firstLine="0"/>
              <w:jc w:val="left"/>
              <w:rPr>
                <w:ins w:id="2614" w:author="Пользователь" w:date="2022-12-22T02:18:00Z"/>
                <w:szCs w:val="28"/>
                <w:lang w:val="en-US"/>
                <w:rPrChange w:id="2615" w:author="Пользователь" w:date="2022-12-22T02:42:00Z">
                  <w:rPr>
                    <w:ins w:id="2616" w:author="Пользователь" w:date="2022-12-22T02:18:00Z"/>
                    <w:sz w:val="24"/>
                  </w:rPr>
                </w:rPrChange>
              </w:rPr>
            </w:pPr>
            <w:ins w:id="2617" w:author="Пользователь" w:date="2022-12-22T02:18:00Z">
              <w:r w:rsidRPr="005A0097">
                <w:rPr>
                  <w:i/>
                  <w:iCs/>
                  <w:color w:val="A9B7C6"/>
                  <w:szCs w:val="28"/>
                  <w:lang w:val="en-US"/>
                  <w:rPrChange w:id="2618" w:author="Пользователь" w:date="2022-12-22T02:42:00Z">
                    <w:rPr>
                      <w:rFonts w:ascii="Courier New" w:hAnsi="Courier New" w:cs="Courier New"/>
                      <w:i/>
                      <w:iCs/>
                      <w:color w:val="A9B7C6"/>
                      <w:sz w:val="22"/>
                      <w:szCs w:val="22"/>
                    </w:rPr>
                  </w:rPrChange>
                </w:rPr>
                <w:t>           </w:t>
              </w:r>
              <w:proofErr w:type="spellStart"/>
              <w:r w:rsidRPr="005A0097">
                <w:rPr>
                  <w:i/>
                  <w:iCs/>
                  <w:color w:val="CC7832"/>
                  <w:szCs w:val="28"/>
                  <w:lang w:val="en-US"/>
                  <w:rPrChange w:id="2619" w:author="Пользователь" w:date="2022-12-22T02:42:00Z">
                    <w:rPr>
                      <w:rFonts w:ascii="Courier New" w:hAnsi="Courier New" w:cs="Courier New"/>
                      <w:i/>
                      <w:iCs/>
                      <w:color w:val="CC7832"/>
                      <w:sz w:val="22"/>
                      <w:szCs w:val="22"/>
                    </w:rPr>
                  </w:rPrChange>
                </w:rPr>
                <w:t>int</w:t>
              </w:r>
              <w:proofErr w:type="spellEnd"/>
              <w:r w:rsidRPr="005A0097">
                <w:rPr>
                  <w:i/>
                  <w:iCs/>
                  <w:color w:val="CC7832"/>
                  <w:szCs w:val="28"/>
                  <w:lang w:val="en-US"/>
                  <w:rPrChange w:id="2620" w:author="Пользователь" w:date="2022-12-22T02:42:00Z">
                    <w:rPr>
                      <w:rFonts w:ascii="Courier New" w:hAnsi="Courier New" w:cs="Courier New"/>
                      <w:i/>
                      <w:iCs/>
                      <w:color w:val="CC7832"/>
                      <w:sz w:val="22"/>
                      <w:szCs w:val="22"/>
                    </w:rPr>
                  </w:rPrChange>
                </w:rPr>
                <w:t xml:space="preserve"> </w:t>
              </w:r>
              <w:proofErr w:type="spellStart"/>
              <w:r w:rsidRPr="005A0097">
                <w:rPr>
                  <w:i/>
                  <w:iCs/>
                  <w:color w:val="A9B7C6"/>
                  <w:szCs w:val="28"/>
                  <w:lang w:val="en-US"/>
                  <w:rPrChange w:id="2621" w:author="Пользователь" w:date="2022-12-22T02:42:00Z">
                    <w:rPr>
                      <w:rFonts w:ascii="Courier New" w:hAnsi="Courier New" w:cs="Courier New"/>
                      <w:i/>
                      <w:iCs/>
                      <w:color w:val="A9B7C6"/>
                      <w:sz w:val="22"/>
                      <w:szCs w:val="22"/>
                    </w:rPr>
                  </w:rPrChange>
                </w:rPr>
                <w:t>i</w:t>
              </w:r>
              <w:proofErr w:type="spellEnd"/>
              <w:r w:rsidRPr="005A0097">
                <w:rPr>
                  <w:i/>
                  <w:iCs/>
                  <w:color w:val="CC7832"/>
                  <w:szCs w:val="28"/>
                  <w:lang w:val="en-US"/>
                  <w:rPrChange w:id="2622" w:author="Пользователь" w:date="2022-12-22T02:42:00Z">
                    <w:rPr>
                      <w:rFonts w:ascii="Courier New" w:hAnsi="Courier New" w:cs="Courier New"/>
                      <w:i/>
                      <w:iCs/>
                      <w:color w:val="CC7832"/>
                      <w:sz w:val="22"/>
                      <w:szCs w:val="22"/>
                    </w:rPr>
                  </w:rPrChange>
                </w:rPr>
                <w:t>;</w:t>
              </w:r>
            </w:ins>
          </w:p>
          <w:p w14:paraId="3914BC9B" w14:textId="77777777" w:rsidR="00046F53" w:rsidRPr="005A0097" w:rsidRDefault="00046F53" w:rsidP="00046F53">
            <w:pPr>
              <w:spacing w:line="240" w:lineRule="auto"/>
              <w:ind w:firstLine="0"/>
              <w:jc w:val="left"/>
              <w:rPr>
                <w:ins w:id="2623" w:author="Пользователь" w:date="2022-12-22T02:18:00Z"/>
                <w:szCs w:val="28"/>
                <w:lang w:val="en-US"/>
                <w:rPrChange w:id="2624" w:author="Пользователь" w:date="2022-12-22T02:42:00Z">
                  <w:rPr>
                    <w:ins w:id="2625" w:author="Пользователь" w:date="2022-12-22T02:18:00Z"/>
                    <w:sz w:val="24"/>
                  </w:rPr>
                </w:rPrChange>
              </w:rPr>
            </w:pPr>
            <w:ins w:id="2626" w:author="Пользователь" w:date="2022-12-22T02:18:00Z">
              <w:r w:rsidRPr="005A0097">
                <w:rPr>
                  <w:i/>
                  <w:iCs/>
                  <w:color w:val="CC7832"/>
                  <w:szCs w:val="28"/>
                  <w:lang w:val="en-US"/>
                  <w:rPrChange w:id="2627" w:author="Пользователь" w:date="2022-12-22T02:42:00Z">
                    <w:rPr>
                      <w:rFonts w:ascii="Courier New" w:hAnsi="Courier New" w:cs="Courier New"/>
                      <w:i/>
                      <w:iCs/>
                      <w:color w:val="CC7832"/>
                      <w:sz w:val="22"/>
                      <w:szCs w:val="22"/>
                    </w:rPr>
                  </w:rPrChange>
                </w:rPr>
                <w:t xml:space="preserve">           for </w:t>
              </w:r>
              <w:r w:rsidRPr="005A0097">
                <w:rPr>
                  <w:i/>
                  <w:iCs/>
                  <w:color w:val="A9B7C6"/>
                  <w:szCs w:val="28"/>
                  <w:lang w:val="en-US"/>
                  <w:rPrChange w:id="2628" w:author="Пользователь" w:date="2022-12-22T02:42:00Z">
                    <w:rPr>
                      <w:rFonts w:ascii="Courier New" w:hAnsi="Courier New" w:cs="Courier New"/>
                      <w:i/>
                      <w:iCs/>
                      <w:color w:val="A9B7C6"/>
                      <w:sz w:val="22"/>
                      <w:szCs w:val="22"/>
                    </w:rPr>
                  </w:rPrChange>
                </w:rPr>
                <w:t>(</w:t>
              </w:r>
              <w:proofErr w:type="spellStart"/>
              <w:r w:rsidRPr="005A0097">
                <w:rPr>
                  <w:i/>
                  <w:iCs/>
                  <w:color w:val="A9B7C6"/>
                  <w:szCs w:val="28"/>
                  <w:lang w:val="en-US"/>
                  <w:rPrChange w:id="2629" w:author="Пользователь" w:date="2022-12-22T02:42:00Z">
                    <w:rPr>
                      <w:rFonts w:ascii="Courier New" w:hAnsi="Courier New" w:cs="Courier New"/>
                      <w:i/>
                      <w:iCs/>
                      <w:color w:val="A9B7C6"/>
                      <w:sz w:val="22"/>
                      <w:szCs w:val="22"/>
                    </w:rPr>
                  </w:rPrChange>
                </w:rPr>
                <w:t>i</w:t>
              </w:r>
              <w:proofErr w:type="spellEnd"/>
              <w:r w:rsidRPr="005A0097">
                <w:rPr>
                  <w:i/>
                  <w:iCs/>
                  <w:color w:val="A9B7C6"/>
                  <w:szCs w:val="28"/>
                  <w:lang w:val="en-US"/>
                  <w:rPrChange w:id="2630" w:author="Пользователь" w:date="2022-12-22T02:42:00Z">
                    <w:rPr>
                      <w:rFonts w:ascii="Courier New" w:hAnsi="Courier New" w:cs="Courier New"/>
                      <w:i/>
                      <w:iCs/>
                      <w:color w:val="A9B7C6"/>
                      <w:sz w:val="22"/>
                      <w:szCs w:val="22"/>
                    </w:rPr>
                  </w:rPrChange>
                </w:rPr>
                <w:t xml:space="preserve"> = </w:t>
              </w:r>
              <w:r w:rsidRPr="005A0097">
                <w:rPr>
                  <w:i/>
                  <w:iCs/>
                  <w:color w:val="6897BB"/>
                  <w:szCs w:val="28"/>
                  <w:lang w:val="en-US"/>
                  <w:rPrChange w:id="2631" w:author="Пользователь" w:date="2022-12-22T02:42:00Z">
                    <w:rPr>
                      <w:rFonts w:ascii="Courier New" w:hAnsi="Courier New" w:cs="Courier New"/>
                      <w:i/>
                      <w:iCs/>
                      <w:color w:val="6897BB"/>
                      <w:sz w:val="22"/>
                      <w:szCs w:val="22"/>
                    </w:rPr>
                  </w:rPrChange>
                </w:rPr>
                <w:t>0</w:t>
              </w:r>
              <w:r w:rsidRPr="005A0097">
                <w:rPr>
                  <w:i/>
                  <w:iCs/>
                  <w:color w:val="CC7832"/>
                  <w:szCs w:val="28"/>
                  <w:lang w:val="en-US"/>
                  <w:rPrChange w:id="2632" w:author="Пользователь" w:date="2022-12-22T02:42:00Z">
                    <w:rPr>
                      <w:rFonts w:ascii="Courier New" w:hAnsi="Courier New" w:cs="Courier New"/>
                      <w:i/>
                      <w:iCs/>
                      <w:color w:val="CC7832"/>
                      <w:sz w:val="22"/>
                      <w:szCs w:val="22"/>
                    </w:rPr>
                  </w:rPrChange>
                </w:rPr>
                <w:t xml:space="preserve">; </w:t>
              </w:r>
              <w:proofErr w:type="spellStart"/>
              <w:r w:rsidRPr="005A0097">
                <w:rPr>
                  <w:i/>
                  <w:iCs/>
                  <w:color w:val="A9B7C6"/>
                  <w:szCs w:val="28"/>
                  <w:lang w:val="en-US"/>
                  <w:rPrChange w:id="2633" w:author="Пользователь" w:date="2022-12-22T02:42:00Z">
                    <w:rPr>
                      <w:rFonts w:ascii="Courier New" w:hAnsi="Courier New" w:cs="Courier New"/>
                      <w:i/>
                      <w:iCs/>
                      <w:color w:val="A9B7C6"/>
                      <w:sz w:val="22"/>
                      <w:szCs w:val="22"/>
                    </w:rPr>
                  </w:rPrChange>
                </w:rPr>
                <w:t>i</w:t>
              </w:r>
              <w:proofErr w:type="spellEnd"/>
              <w:r w:rsidRPr="005A0097">
                <w:rPr>
                  <w:i/>
                  <w:iCs/>
                  <w:color w:val="A9B7C6"/>
                  <w:szCs w:val="28"/>
                  <w:lang w:val="en-US"/>
                  <w:rPrChange w:id="2634" w:author="Пользователь" w:date="2022-12-22T02:42:00Z">
                    <w:rPr>
                      <w:rFonts w:ascii="Courier New" w:hAnsi="Courier New" w:cs="Courier New"/>
                      <w:i/>
                      <w:iCs/>
                      <w:color w:val="A9B7C6"/>
                      <w:sz w:val="22"/>
                      <w:szCs w:val="22"/>
                    </w:rPr>
                  </w:rPrChange>
                </w:rPr>
                <w:t xml:space="preserve"> &lt; </w:t>
              </w:r>
              <w:proofErr w:type="spellStart"/>
              <w:proofErr w:type="gramStart"/>
              <w:r w:rsidRPr="005A0097">
                <w:rPr>
                  <w:i/>
                  <w:iCs/>
                  <w:color w:val="9876AA"/>
                  <w:szCs w:val="28"/>
                  <w:lang w:val="en-US"/>
                  <w:rPrChange w:id="2635" w:author="Пользователь" w:date="2022-12-22T02:42:00Z">
                    <w:rPr>
                      <w:rFonts w:ascii="Courier New" w:hAnsi="Courier New" w:cs="Courier New"/>
                      <w:i/>
                      <w:iCs/>
                      <w:color w:val="9876AA"/>
                      <w:sz w:val="22"/>
                      <w:szCs w:val="22"/>
                    </w:rPr>
                  </w:rPrChange>
                </w:rPr>
                <w:t>foods</w:t>
              </w:r>
              <w:r w:rsidRPr="005A0097">
                <w:rPr>
                  <w:i/>
                  <w:iCs/>
                  <w:color w:val="A9B7C6"/>
                  <w:szCs w:val="28"/>
                  <w:lang w:val="en-US"/>
                  <w:rPrChange w:id="2636" w:author="Пользователь" w:date="2022-12-22T02:42:00Z">
                    <w:rPr>
                      <w:rFonts w:ascii="Courier New" w:hAnsi="Courier New" w:cs="Courier New"/>
                      <w:i/>
                      <w:iCs/>
                      <w:color w:val="A9B7C6"/>
                      <w:sz w:val="22"/>
                      <w:szCs w:val="22"/>
                    </w:rPr>
                  </w:rPrChange>
                </w:rPr>
                <w:t>.size</w:t>
              </w:r>
              <w:proofErr w:type="spellEnd"/>
              <w:proofErr w:type="gramEnd"/>
              <w:r w:rsidRPr="005A0097">
                <w:rPr>
                  <w:i/>
                  <w:iCs/>
                  <w:color w:val="A9B7C6"/>
                  <w:szCs w:val="28"/>
                  <w:lang w:val="en-US"/>
                  <w:rPrChange w:id="2637" w:author="Пользователь" w:date="2022-12-22T02:42:00Z">
                    <w:rPr>
                      <w:rFonts w:ascii="Courier New" w:hAnsi="Courier New" w:cs="Courier New"/>
                      <w:i/>
                      <w:iCs/>
                      <w:color w:val="A9B7C6"/>
                      <w:sz w:val="22"/>
                      <w:szCs w:val="22"/>
                    </w:rPr>
                  </w:rPrChange>
                </w:rPr>
                <w:t>()</w:t>
              </w:r>
              <w:r w:rsidRPr="005A0097">
                <w:rPr>
                  <w:i/>
                  <w:iCs/>
                  <w:color w:val="CC7832"/>
                  <w:szCs w:val="28"/>
                  <w:lang w:val="en-US"/>
                  <w:rPrChange w:id="2638" w:author="Пользователь" w:date="2022-12-22T02:42:00Z">
                    <w:rPr>
                      <w:rFonts w:ascii="Courier New" w:hAnsi="Courier New" w:cs="Courier New"/>
                      <w:i/>
                      <w:iCs/>
                      <w:color w:val="CC7832"/>
                      <w:sz w:val="22"/>
                      <w:szCs w:val="22"/>
                    </w:rPr>
                  </w:rPrChange>
                </w:rPr>
                <w:t xml:space="preserve">; </w:t>
              </w:r>
              <w:r w:rsidRPr="005A0097">
                <w:rPr>
                  <w:i/>
                  <w:iCs/>
                  <w:color w:val="A9B7C6"/>
                  <w:szCs w:val="28"/>
                  <w:lang w:val="en-US"/>
                  <w:rPrChange w:id="2639" w:author="Пользователь" w:date="2022-12-22T02:42:00Z">
                    <w:rPr>
                      <w:rFonts w:ascii="Courier New" w:hAnsi="Courier New" w:cs="Courier New"/>
                      <w:i/>
                      <w:iCs/>
                      <w:color w:val="A9B7C6"/>
                      <w:sz w:val="22"/>
                      <w:szCs w:val="22"/>
                    </w:rPr>
                  </w:rPrChange>
                </w:rPr>
                <w:t>) {</w:t>
              </w:r>
            </w:ins>
          </w:p>
          <w:p w14:paraId="6B944D57" w14:textId="77777777" w:rsidR="00046F53" w:rsidRPr="005A0097" w:rsidRDefault="00046F53" w:rsidP="00046F53">
            <w:pPr>
              <w:spacing w:line="240" w:lineRule="auto"/>
              <w:ind w:firstLine="0"/>
              <w:jc w:val="left"/>
              <w:rPr>
                <w:ins w:id="2640" w:author="Пользователь" w:date="2022-12-22T02:18:00Z"/>
                <w:szCs w:val="28"/>
                <w:lang w:val="en-US"/>
                <w:rPrChange w:id="2641" w:author="Пользователь" w:date="2022-12-22T02:42:00Z">
                  <w:rPr>
                    <w:ins w:id="2642" w:author="Пользователь" w:date="2022-12-22T02:18:00Z"/>
                    <w:sz w:val="24"/>
                  </w:rPr>
                </w:rPrChange>
              </w:rPr>
            </w:pPr>
            <w:ins w:id="2643" w:author="Пользователь" w:date="2022-12-22T02:18:00Z">
              <w:r w:rsidRPr="005A0097">
                <w:rPr>
                  <w:i/>
                  <w:iCs/>
                  <w:color w:val="A9B7C6"/>
                  <w:szCs w:val="28"/>
                  <w:lang w:val="en-US"/>
                  <w:rPrChange w:id="2644" w:author="Пользователь" w:date="2022-12-22T02:42:00Z">
                    <w:rPr>
                      <w:rFonts w:ascii="Courier New" w:hAnsi="Courier New" w:cs="Courier New"/>
                      <w:i/>
                      <w:iCs/>
                      <w:color w:val="A9B7C6"/>
                      <w:sz w:val="22"/>
                      <w:szCs w:val="22"/>
                    </w:rPr>
                  </w:rPrChange>
                </w:rPr>
                <w:t>               </w:t>
              </w:r>
              <w:proofErr w:type="spellStart"/>
              <w:r w:rsidRPr="005A0097">
                <w:rPr>
                  <w:i/>
                  <w:iCs/>
                  <w:color w:val="A9B7C6"/>
                  <w:szCs w:val="28"/>
                  <w:lang w:val="en-US"/>
                  <w:rPrChange w:id="2645" w:author="Пользователь" w:date="2022-12-22T02:42:00Z">
                    <w:rPr>
                      <w:rFonts w:ascii="Courier New" w:hAnsi="Courier New" w:cs="Courier New"/>
                      <w:i/>
                      <w:iCs/>
                      <w:color w:val="A9B7C6"/>
                      <w:sz w:val="22"/>
                      <w:szCs w:val="22"/>
                    </w:rPr>
                  </w:rPrChange>
                </w:rPr>
                <w:t>System.</w:t>
              </w:r>
              <w:r w:rsidRPr="005A0097">
                <w:rPr>
                  <w:i/>
                  <w:iCs/>
                  <w:color w:val="9876AA"/>
                  <w:szCs w:val="28"/>
                  <w:lang w:val="en-US"/>
                  <w:rPrChange w:id="2646" w:author="Пользователь" w:date="2022-12-22T02:42:00Z">
                    <w:rPr>
                      <w:rFonts w:ascii="Courier New" w:hAnsi="Courier New" w:cs="Courier New"/>
                      <w:i/>
                      <w:iCs/>
                      <w:color w:val="9876AA"/>
                      <w:sz w:val="22"/>
                      <w:szCs w:val="22"/>
                    </w:rPr>
                  </w:rPrChange>
                </w:rPr>
                <w:t>out</w:t>
              </w:r>
              <w:r w:rsidRPr="005A0097">
                <w:rPr>
                  <w:i/>
                  <w:iCs/>
                  <w:color w:val="A9B7C6"/>
                  <w:szCs w:val="28"/>
                  <w:lang w:val="en-US"/>
                  <w:rPrChange w:id="2647" w:author="Пользователь" w:date="2022-12-22T02:42:00Z">
                    <w:rPr>
                      <w:rFonts w:ascii="Courier New" w:hAnsi="Courier New" w:cs="Courier New"/>
                      <w:i/>
                      <w:iCs/>
                      <w:color w:val="A9B7C6"/>
                      <w:sz w:val="22"/>
                      <w:szCs w:val="22"/>
                    </w:rPr>
                  </w:rPrChange>
                </w:rPr>
                <w:t>.println</w:t>
              </w:r>
              <w:proofErr w:type="spellEnd"/>
              <w:r w:rsidRPr="005A0097">
                <w:rPr>
                  <w:i/>
                  <w:iCs/>
                  <w:color w:val="A9B7C6"/>
                  <w:szCs w:val="28"/>
                  <w:lang w:val="en-US"/>
                  <w:rPrChange w:id="2648" w:author="Пользователь" w:date="2022-12-22T02:42:00Z">
                    <w:rPr>
                      <w:rFonts w:ascii="Courier New" w:hAnsi="Courier New" w:cs="Courier New"/>
                      <w:i/>
                      <w:iCs/>
                      <w:color w:val="A9B7C6"/>
                      <w:sz w:val="22"/>
                      <w:szCs w:val="22"/>
                    </w:rPr>
                  </w:rPrChange>
                </w:rPr>
                <w:t>(</w:t>
              </w:r>
              <w:proofErr w:type="spellStart"/>
              <w:proofErr w:type="gramStart"/>
              <w:r w:rsidRPr="005A0097">
                <w:rPr>
                  <w:i/>
                  <w:iCs/>
                  <w:color w:val="9876AA"/>
                  <w:szCs w:val="28"/>
                  <w:lang w:val="en-US"/>
                  <w:rPrChange w:id="2649" w:author="Пользователь" w:date="2022-12-22T02:42:00Z">
                    <w:rPr>
                      <w:rFonts w:ascii="Courier New" w:hAnsi="Courier New" w:cs="Courier New"/>
                      <w:i/>
                      <w:iCs/>
                      <w:color w:val="9876AA"/>
                      <w:sz w:val="22"/>
                      <w:szCs w:val="22"/>
                    </w:rPr>
                  </w:rPrChange>
                </w:rPr>
                <w:t>foods</w:t>
              </w:r>
              <w:r w:rsidRPr="005A0097">
                <w:rPr>
                  <w:i/>
                  <w:iCs/>
                  <w:color w:val="A9B7C6"/>
                  <w:szCs w:val="28"/>
                  <w:lang w:val="en-US"/>
                  <w:rPrChange w:id="2650" w:author="Пользователь" w:date="2022-12-22T02:42:00Z">
                    <w:rPr>
                      <w:rFonts w:ascii="Courier New" w:hAnsi="Courier New" w:cs="Courier New"/>
                      <w:i/>
                      <w:iCs/>
                      <w:color w:val="A9B7C6"/>
                      <w:sz w:val="22"/>
                      <w:szCs w:val="22"/>
                    </w:rPr>
                  </w:rPrChange>
                </w:rPr>
                <w:t>.remove</w:t>
              </w:r>
              <w:proofErr w:type="spellEnd"/>
              <w:proofErr w:type="gramEnd"/>
              <w:r w:rsidRPr="005A0097">
                <w:rPr>
                  <w:i/>
                  <w:iCs/>
                  <w:color w:val="A9B7C6"/>
                  <w:szCs w:val="28"/>
                  <w:lang w:val="en-US"/>
                  <w:rPrChange w:id="2651" w:author="Пользователь" w:date="2022-12-22T02:42:00Z">
                    <w:rPr>
                      <w:rFonts w:ascii="Courier New" w:hAnsi="Courier New" w:cs="Courier New"/>
                      <w:i/>
                      <w:iCs/>
                      <w:color w:val="A9B7C6"/>
                      <w:sz w:val="22"/>
                      <w:szCs w:val="22"/>
                    </w:rPr>
                  </w:rPrChange>
                </w:rPr>
                <w:t>(</w:t>
              </w:r>
              <w:proofErr w:type="spellStart"/>
              <w:r w:rsidRPr="005A0097">
                <w:rPr>
                  <w:i/>
                  <w:iCs/>
                  <w:color w:val="A9B7C6"/>
                  <w:szCs w:val="28"/>
                  <w:lang w:val="en-US"/>
                  <w:rPrChange w:id="2652" w:author="Пользователь" w:date="2022-12-22T02:42:00Z">
                    <w:rPr>
                      <w:rFonts w:ascii="Courier New" w:hAnsi="Courier New" w:cs="Courier New"/>
                      <w:i/>
                      <w:iCs/>
                      <w:color w:val="A9B7C6"/>
                      <w:sz w:val="22"/>
                      <w:szCs w:val="22"/>
                    </w:rPr>
                  </w:rPrChange>
                </w:rPr>
                <w:t>i</w:t>
              </w:r>
              <w:proofErr w:type="spellEnd"/>
              <w:r w:rsidRPr="005A0097">
                <w:rPr>
                  <w:i/>
                  <w:iCs/>
                  <w:color w:val="A9B7C6"/>
                  <w:szCs w:val="28"/>
                  <w:lang w:val="en-US"/>
                  <w:rPrChange w:id="2653" w:author="Пользователь" w:date="2022-12-22T02:42:00Z">
                    <w:rPr>
                      <w:rFonts w:ascii="Courier New" w:hAnsi="Courier New" w:cs="Courier New"/>
                      <w:i/>
                      <w:iCs/>
                      <w:color w:val="A9B7C6"/>
                      <w:sz w:val="22"/>
                      <w:szCs w:val="22"/>
                    </w:rPr>
                  </w:rPrChange>
                </w:rPr>
                <w:t>))</w:t>
              </w:r>
              <w:r w:rsidRPr="005A0097">
                <w:rPr>
                  <w:i/>
                  <w:iCs/>
                  <w:color w:val="CC7832"/>
                  <w:szCs w:val="28"/>
                  <w:lang w:val="en-US"/>
                  <w:rPrChange w:id="2654" w:author="Пользователь" w:date="2022-12-22T02:42:00Z">
                    <w:rPr>
                      <w:rFonts w:ascii="Courier New" w:hAnsi="Courier New" w:cs="Courier New"/>
                      <w:i/>
                      <w:iCs/>
                      <w:color w:val="CC7832"/>
                      <w:sz w:val="22"/>
                      <w:szCs w:val="22"/>
                    </w:rPr>
                  </w:rPrChange>
                </w:rPr>
                <w:t>;</w:t>
              </w:r>
            </w:ins>
          </w:p>
          <w:p w14:paraId="3367E3F0" w14:textId="77777777" w:rsidR="00046F53" w:rsidRPr="005A0097" w:rsidRDefault="00046F53" w:rsidP="00046F53">
            <w:pPr>
              <w:spacing w:line="240" w:lineRule="auto"/>
              <w:ind w:firstLine="0"/>
              <w:jc w:val="left"/>
              <w:rPr>
                <w:ins w:id="2655" w:author="Пользователь" w:date="2022-12-22T02:18:00Z"/>
                <w:szCs w:val="28"/>
                <w:lang w:val="en-US"/>
                <w:rPrChange w:id="2656" w:author="Пользователь" w:date="2022-12-22T02:42:00Z">
                  <w:rPr>
                    <w:ins w:id="2657" w:author="Пользователь" w:date="2022-12-22T02:18:00Z"/>
                    <w:sz w:val="24"/>
                  </w:rPr>
                </w:rPrChange>
              </w:rPr>
            </w:pPr>
            <w:ins w:id="2658" w:author="Пользователь" w:date="2022-12-22T02:18:00Z">
              <w:r w:rsidRPr="005A0097">
                <w:rPr>
                  <w:i/>
                  <w:iCs/>
                  <w:color w:val="CC7832"/>
                  <w:szCs w:val="28"/>
                  <w:lang w:val="en-US"/>
                  <w:rPrChange w:id="2659" w:author="Пользователь" w:date="2022-12-22T02:42:00Z">
                    <w:rPr>
                      <w:rFonts w:ascii="Courier New" w:hAnsi="Courier New" w:cs="Courier New"/>
                      <w:i/>
                      <w:iCs/>
                      <w:color w:val="CC7832"/>
                      <w:sz w:val="22"/>
                      <w:szCs w:val="22"/>
                    </w:rPr>
                  </w:rPrChange>
                </w:rPr>
                <w:t>           </w:t>
              </w:r>
              <w:r w:rsidRPr="005A0097">
                <w:rPr>
                  <w:i/>
                  <w:iCs/>
                  <w:color w:val="A9B7C6"/>
                  <w:szCs w:val="28"/>
                  <w:lang w:val="en-US"/>
                  <w:rPrChange w:id="2660" w:author="Пользователь" w:date="2022-12-22T02:42:00Z">
                    <w:rPr>
                      <w:rFonts w:ascii="Courier New" w:hAnsi="Courier New" w:cs="Courier New"/>
                      <w:i/>
                      <w:iCs/>
                      <w:color w:val="A9B7C6"/>
                      <w:sz w:val="22"/>
                      <w:szCs w:val="22"/>
                    </w:rPr>
                  </w:rPrChange>
                </w:rPr>
                <w:t>}}</w:t>
              </w:r>
            </w:ins>
          </w:p>
          <w:p w14:paraId="33A0463B" w14:textId="77777777" w:rsidR="00046F53" w:rsidRPr="005A0097" w:rsidRDefault="00046F53" w:rsidP="00046F53">
            <w:pPr>
              <w:spacing w:line="240" w:lineRule="auto"/>
              <w:ind w:firstLine="0"/>
              <w:jc w:val="left"/>
              <w:rPr>
                <w:ins w:id="2661" w:author="Пользователь" w:date="2022-12-22T02:18:00Z"/>
                <w:szCs w:val="28"/>
                <w:lang w:val="en-US"/>
                <w:rPrChange w:id="2662" w:author="Пользователь" w:date="2022-12-22T02:42:00Z">
                  <w:rPr>
                    <w:ins w:id="2663" w:author="Пользователь" w:date="2022-12-22T02:18:00Z"/>
                    <w:sz w:val="24"/>
                  </w:rPr>
                </w:rPrChange>
              </w:rPr>
            </w:pPr>
            <w:ins w:id="2664" w:author="Пользователь" w:date="2022-12-22T02:18:00Z">
              <w:r w:rsidRPr="005A0097">
                <w:rPr>
                  <w:i/>
                  <w:iCs/>
                  <w:color w:val="A9B7C6"/>
                  <w:szCs w:val="28"/>
                  <w:lang w:val="en-US"/>
                  <w:rPrChange w:id="2665" w:author="Пользователь" w:date="2022-12-22T02:42:00Z">
                    <w:rPr>
                      <w:rFonts w:ascii="Courier New" w:hAnsi="Courier New" w:cs="Courier New"/>
                      <w:i/>
                      <w:iCs/>
                      <w:color w:val="A9B7C6"/>
                      <w:sz w:val="22"/>
                      <w:szCs w:val="22"/>
                    </w:rPr>
                  </w:rPrChange>
                </w:rPr>
                <w:t>       </w:t>
              </w:r>
              <w:proofErr w:type="gramStart"/>
              <w:r w:rsidRPr="005A0097">
                <w:rPr>
                  <w:i/>
                  <w:iCs/>
                  <w:color w:val="CC7832"/>
                  <w:szCs w:val="28"/>
                  <w:lang w:val="en-US"/>
                  <w:rPrChange w:id="2666" w:author="Пользователь" w:date="2022-12-22T02:42:00Z">
                    <w:rPr>
                      <w:rFonts w:ascii="Courier New" w:hAnsi="Courier New" w:cs="Courier New"/>
                      <w:i/>
                      <w:iCs/>
                      <w:color w:val="CC7832"/>
                      <w:sz w:val="22"/>
                      <w:szCs w:val="22"/>
                    </w:rPr>
                  </w:rPrChange>
                </w:rPr>
                <w:t>else</w:t>
              </w:r>
              <w:r w:rsidRPr="005A0097">
                <w:rPr>
                  <w:i/>
                  <w:iCs/>
                  <w:color w:val="A9B7C6"/>
                  <w:szCs w:val="28"/>
                  <w:lang w:val="en-US"/>
                  <w:rPrChange w:id="2667" w:author="Пользователь" w:date="2022-12-22T02:42:00Z">
                    <w:rPr>
                      <w:rFonts w:ascii="Courier New" w:hAnsi="Courier New" w:cs="Courier New"/>
                      <w:i/>
                      <w:iCs/>
                      <w:color w:val="A9B7C6"/>
                      <w:sz w:val="22"/>
                      <w:szCs w:val="22"/>
                    </w:rPr>
                  </w:rPrChange>
                </w:rPr>
                <w:t>{</w:t>
              </w:r>
              <w:proofErr w:type="gramEnd"/>
            </w:ins>
          </w:p>
          <w:p w14:paraId="26B30952" w14:textId="77777777" w:rsidR="00046F53" w:rsidRPr="005A0097" w:rsidRDefault="00046F53" w:rsidP="00046F53">
            <w:pPr>
              <w:spacing w:line="240" w:lineRule="auto"/>
              <w:ind w:firstLine="0"/>
              <w:jc w:val="left"/>
              <w:rPr>
                <w:ins w:id="2668" w:author="Пользователь" w:date="2022-12-22T02:18:00Z"/>
                <w:szCs w:val="28"/>
                <w:lang w:val="en-US"/>
                <w:rPrChange w:id="2669" w:author="Пользователь" w:date="2022-12-22T02:42:00Z">
                  <w:rPr>
                    <w:ins w:id="2670" w:author="Пользователь" w:date="2022-12-22T02:18:00Z"/>
                    <w:sz w:val="24"/>
                  </w:rPr>
                </w:rPrChange>
              </w:rPr>
            </w:pPr>
            <w:ins w:id="2671" w:author="Пользователь" w:date="2022-12-22T02:18:00Z">
              <w:r w:rsidRPr="005A0097">
                <w:rPr>
                  <w:i/>
                  <w:iCs/>
                  <w:color w:val="A9B7C6"/>
                  <w:szCs w:val="28"/>
                  <w:lang w:val="en-US"/>
                  <w:rPrChange w:id="2672" w:author="Пользователь" w:date="2022-12-22T02:42:00Z">
                    <w:rPr>
                      <w:rFonts w:ascii="Courier New" w:hAnsi="Courier New" w:cs="Courier New"/>
                      <w:i/>
                      <w:iCs/>
                      <w:color w:val="A9B7C6"/>
                      <w:sz w:val="22"/>
                      <w:szCs w:val="22"/>
                    </w:rPr>
                  </w:rPrChange>
                </w:rPr>
                <w:t>           </w:t>
              </w:r>
              <w:proofErr w:type="spellStart"/>
              <w:r w:rsidRPr="005A0097">
                <w:rPr>
                  <w:i/>
                  <w:iCs/>
                  <w:color w:val="A9B7C6"/>
                  <w:szCs w:val="28"/>
                  <w:lang w:val="en-US"/>
                  <w:rPrChange w:id="2673" w:author="Пользователь" w:date="2022-12-22T02:42:00Z">
                    <w:rPr>
                      <w:rFonts w:ascii="Courier New" w:hAnsi="Courier New" w:cs="Courier New"/>
                      <w:i/>
                      <w:iCs/>
                      <w:color w:val="A9B7C6"/>
                      <w:sz w:val="22"/>
                      <w:szCs w:val="22"/>
                    </w:rPr>
                  </w:rPrChange>
                </w:rPr>
                <w:t>System.</w:t>
              </w:r>
              <w:r w:rsidRPr="005A0097">
                <w:rPr>
                  <w:i/>
                  <w:iCs/>
                  <w:color w:val="9876AA"/>
                  <w:szCs w:val="28"/>
                  <w:lang w:val="en-US"/>
                  <w:rPrChange w:id="2674" w:author="Пользователь" w:date="2022-12-22T02:42:00Z">
                    <w:rPr>
                      <w:rFonts w:ascii="Courier New" w:hAnsi="Courier New" w:cs="Courier New"/>
                      <w:i/>
                      <w:iCs/>
                      <w:color w:val="9876AA"/>
                      <w:sz w:val="22"/>
                      <w:szCs w:val="22"/>
                    </w:rPr>
                  </w:rPrChange>
                </w:rPr>
                <w:t>out</w:t>
              </w:r>
              <w:r w:rsidRPr="005A0097">
                <w:rPr>
                  <w:i/>
                  <w:iCs/>
                  <w:color w:val="A9B7C6"/>
                  <w:szCs w:val="28"/>
                  <w:lang w:val="en-US"/>
                  <w:rPrChange w:id="2675" w:author="Пользователь" w:date="2022-12-22T02:42:00Z">
                    <w:rPr>
                      <w:rFonts w:ascii="Courier New" w:hAnsi="Courier New" w:cs="Courier New"/>
                      <w:i/>
                      <w:iCs/>
                      <w:color w:val="A9B7C6"/>
                      <w:sz w:val="22"/>
                      <w:szCs w:val="22"/>
                    </w:rPr>
                  </w:rPrChange>
                </w:rPr>
                <w:t>.println</w:t>
              </w:r>
              <w:proofErr w:type="spellEnd"/>
              <w:r w:rsidRPr="005A0097">
                <w:rPr>
                  <w:i/>
                  <w:iCs/>
                  <w:color w:val="A9B7C6"/>
                  <w:szCs w:val="28"/>
                  <w:lang w:val="en-US"/>
                  <w:rPrChange w:id="2676" w:author="Пользователь" w:date="2022-12-22T02:42:00Z">
                    <w:rPr>
                      <w:rFonts w:ascii="Courier New" w:hAnsi="Courier New" w:cs="Courier New"/>
                      <w:i/>
                      <w:iCs/>
                      <w:color w:val="A9B7C6"/>
                      <w:sz w:val="22"/>
                      <w:szCs w:val="22"/>
                    </w:rPr>
                  </w:rPrChange>
                </w:rPr>
                <w:t>(</w:t>
              </w:r>
              <w:r w:rsidRPr="005A0097">
                <w:rPr>
                  <w:i/>
                  <w:iCs/>
                  <w:color w:val="6A8759"/>
                  <w:szCs w:val="28"/>
                  <w:lang w:val="en-US"/>
                  <w:rPrChange w:id="2677" w:author="Пользователь" w:date="2022-12-22T02:42:00Z">
                    <w:rPr>
                      <w:rFonts w:ascii="Courier New" w:hAnsi="Courier New" w:cs="Courier New"/>
                      <w:i/>
                      <w:iCs/>
                      <w:color w:val="6A8759"/>
                      <w:sz w:val="22"/>
                      <w:szCs w:val="22"/>
                    </w:rPr>
                  </w:rPrChange>
                </w:rPr>
                <w:t>"</w:t>
              </w:r>
              <w:r w:rsidRPr="005A0097">
                <w:rPr>
                  <w:i/>
                  <w:iCs/>
                  <w:color w:val="6A8759"/>
                  <w:szCs w:val="28"/>
                  <w:rPrChange w:id="2678" w:author="Пользователь" w:date="2022-12-22T02:42:00Z">
                    <w:rPr>
                      <w:rFonts w:ascii="Courier New" w:hAnsi="Courier New" w:cs="Courier New"/>
                      <w:i/>
                      <w:iCs/>
                      <w:color w:val="6A8759"/>
                      <w:sz w:val="22"/>
                      <w:szCs w:val="22"/>
                    </w:rPr>
                  </w:rPrChange>
                </w:rPr>
                <w:t>Нет</w:t>
              </w:r>
              <w:r w:rsidRPr="005A0097">
                <w:rPr>
                  <w:i/>
                  <w:iCs/>
                  <w:color w:val="6A8759"/>
                  <w:szCs w:val="28"/>
                  <w:lang w:val="en-US"/>
                  <w:rPrChange w:id="2679" w:author="Пользователь" w:date="2022-12-22T02:42:00Z">
                    <w:rPr>
                      <w:rFonts w:ascii="Courier New" w:hAnsi="Courier New" w:cs="Courier New"/>
                      <w:i/>
                      <w:iCs/>
                      <w:color w:val="6A8759"/>
                      <w:sz w:val="22"/>
                      <w:szCs w:val="22"/>
                    </w:rPr>
                  </w:rPrChange>
                </w:rPr>
                <w:t xml:space="preserve"> </w:t>
              </w:r>
              <w:r w:rsidRPr="005A0097">
                <w:rPr>
                  <w:i/>
                  <w:iCs/>
                  <w:color w:val="6A8759"/>
                  <w:szCs w:val="28"/>
                  <w:rPrChange w:id="2680" w:author="Пользователь" w:date="2022-12-22T02:42:00Z">
                    <w:rPr>
                      <w:rFonts w:ascii="Courier New" w:hAnsi="Courier New" w:cs="Courier New"/>
                      <w:i/>
                      <w:iCs/>
                      <w:color w:val="6A8759"/>
                      <w:sz w:val="22"/>
                      <w:szCs w:val="22"/>
                    </w:rPr>
                  </w:rPrChange>
                </w:rPr>
                <w:t>записей</w:t>
              </w:r>
              <w:r w:rsidRPr="005A0097">
                <w:rPr>
                  <w:i/>
                  <w:iCs/>
                  <w:color w:val="6A8759"/>
                  <w:szCs w:val="28"/>
                  <w:lang w:val="en-US"/>
                  <w:rPrChange w:id="2681" w:author="Пользователь" w:date="2022-12-22T02:42:00Z">
                    <w:rPr>
                      <w:rFonts w:ascii="Courier New" w:hAnsi="Courier New" w:cs="Courier New"/>
                      <w:i/>
                      <w:iCs/>
                      <w:color w:val="6A8759"/>
                      <w:sz w:val="22"/>
                      <w:szCs w:val="22"/>
                    </w:rPr>
                  </w:rPrChange>
                </w:rPr>
                <w:t>"</w:t>
              </w:r>
              <w:r w:rsidRPr="005A0097">
                <w:rPr>
                  <w:i/>
                  <w:iCs/>
                  <w:color w:val="A9B7C6"/>
                  <w:szCs w:val="28"/>
                  <w:lang w:val="en-US"/>
                  <w:rPrChange w:id="2682" w:author="Пользователь" w:date="2022-12-22T02:42:00Z">
                    <w:rPr>
                      <w:rFonts w:ascii="Courier New" w:hAnsi="Courier New" w:cs="Courier New"/>
                      <w:i/>
                      <w:iCs/>
                      <w:color w:val="A9B7C6"/>
                      <w:sz w:val="22"/>
                      <w:szCs w:val="22"/>
                    </w:rPr>
                  </w:rPrChange>
                </w:rPr>
                <w:t>)</w:t>
              </w:r>
              <w:r w:rsidRPr="005A0097">
                <w:rPr>
                  <w:i/>
                  <w:iCs/>
                  <w:color w:val="CC7832"/>
                  <w:szCs w:val="28"/>
                  <w:lang w:val="en-US"/>
                  <w:rPrChange w:id="2683" w:author="Пользователь" w:date="2022-12-22T02:42:00Z">
                    <w:rPr>
                      <w:rFonts w:ascii="Courier New" w:hAnsi="Courier New" w:cs="Courier New"/>
                      <w:i/>
                      <w:iCs/>
                      <w:color w:val="CC7832"/>
                      <w:sz w:val="22"/>
                      <w:szCs w:val="22"/>
                    </w:rPr>
                  </w:rPrChange>
                </w:rPr>
                <w:t>;</w:t>
              </w:r>
            </w:ins>
          </w:p>
          <w:p w14:paraId="3D7957FF" w14:textId="77777777" w:rsidR="00046F53" w:rsidRPr="005A0097" w:rsidRDefault="00046F53" w:rsidP="00046F53">
            <w:pPr>
              <w:spacing w:line="240" w:lineRule="auto"/>
              <w:ind w:firstLine="0"/>
              <w:jc w:val="left"/>
              <w:rPr>
                <w:ins w:id="2684" w:author="Пользователь" w:date="2022-12-22T02:18:00Z"/>
                <w:szCs w:val="28"/>
                <w:rPrChange w:id="2685" w:author="Пользователь" w:date="2022-12-22T02:42:00Z">
                  <w:rPr>
                    <w:ins w:id="2686" w:author="Пользователь" w:date="2022-12-22T02:18:00Z"/>
                    <w:sz w:val="24"/>
                  </w:rPr>
                </w:rPrChange>
              </w:rPr>
            </w:pPr>
            <w:ins w:id="2687" w:author="Пользователь" w:date="2022-12-22T02:18:00Z">
              <w:r w:rsidRPr="005A0097">
                <w:rPr>
                  <w:i/>
                  <w:iCs/>
                  <w:color w:val="CC7832"/>
                  <w:szCs w:val="28"/>
                  <w:lang w:val="en-US"/>
                  <w:rPrChange w:id="2688" w:author="Пользователь" w:date="2022-12-22T02:42:00Z">
                    <w:rPr>
                      <w:rFonts w:ascii="Courier New" w:hAnsi="Courier New" w:cs="Courier New"/>
                      <w:i/>
                      <w:iCs/>
                      <w:color w:val="CC7832"/>
                      <w:sz w:val="22"/>
                      <w:szCs w:val="22"/>
                    </w:rPr>
                  </w:rPrChange>
                </w:rPr>
                <w:t>       </w:t>
              </w:r>
              <w:r w:rsidRPr="005A0097">
                <w:rPr>
                  <w:i/>
                  <w:iCs/>
                  <w:color w:val="A9B7C6"/>
                  <w:szCs w:val="28"/>
                  <w:rPrChange w:id="2689" w:author="Пользователь" w:date="2022-12-22T02:42:00Z">
                    <w:rPr>
                      <w:rFonts w:ascii="Courier New" w:hAnsi="Courier New" w:cs="Courier New"/>
                      <w:i/>
                      <w:iCs/>
                      <w:color w:val="A9B7C6"/>
                      <w:sz w:val="22"/>
                      <w:szCs w:val="22"/>
                    </w:rPr>
                  </w:rPrChange>
                </w:rPr>
                <w:t>}</w:t>
              </w:r>
              <w:r w:rsidRPr="005A0097">
                <w:rPr>
                  <w:i/>
                  <w:iCs/>
                  <w:color w:val="CC7832"/>
                  <w:szCs w:val="28"/>
                  <w:rPrChange w:id="2690" w:author="Пользователь" w:date="2022-12-22T02:42:00Z">
                    <w:rPr>
                      <w:rFonts w:ascii="Courier New" w:hAnsi="Courier New" w:cs="Courier New"/>
                      <w:i/>
                      <w:iCs/>
                      <w:color w:val="CC7832"/>
                      <w:sz w:val="22"/>
                      <w:szCs w:val="22"/>
                    </w:rPr>
                  </w:rPrChange>
                </w:rPr>
                <w:t>;</w:t>
              </w:r>
            </w:ins>
          </w:p>
          <w:p w14:paraId="733196DE" w14:textId="77777777" w:rsidR="00046F53" w:rsidRPr="005A0097" w:rsidRDefault="00046F53" w:rsidP="00046F53">
            <w:pPr>
              <w:spacing w:line="240" w:lineRule="auto"/>
              <w:ind w:firstLine="0"/>
              <w:jc w:val="left"/>
              <w:rPr>
                <w:ins w:id="2691" w:author="Пользователь" w:date="2022-12-22T02:18:00Z"/>
                <w:szCs w:val="28"/>
                <w:rPrChange w:id="2692" w:author="Пользователь" w:date="2022-12-22T02:42:00Z">
                  <w:rPr>
                    <w:ins w:id="2693" w:author="Пользователь" w:date="2022-12-22T02:18:00Z"/>
                    <w:sz w:val="24"/>
                  </w:rPr>
                </w:rPrChange>
              </w:rPr>
            </w:pPr>
            <w:ins w:id="2694" w:author="Пользователь" w:date="2022-12-22T02:18:00Z">
              <w:r w:rsidRPr="005A0097">
                <w:rPr>
                  <w:i/>
                  <w:iCs/>
                  <w:color w:val="CC7832"/>
                  <w:szCs w:val="28"/>
                  <w:rPrChange w:id="2695" w:author="Пользователь" w:date="2022-12-22T02:42:00Z">
                    <w:rPr>
                      <w:rFonts w:ascii="Courier New" w:hAnsi="Courier New" w:cs="Courier New"/>
                      <w:i/>
                      <w:iCs/>
                      <w:color w:val="CC7832"/>
                      <w:sz w:val="22"/>
                      <w:szCs w:val="22"/>
                    </w:rPr>
                  </w:rPrChange>
                </w:rPr>
                <w:t>       </w:t>
              </w:r>
              <w:proofErr w:type="spellStart"/>
              <w:r w:rsidRPr="005A0097">
                <w:rPr>
                  <w:i/>
                  <w:iCs/>
                  <w:color w:val="CC7832"/>
                  <w:szCs w:val="28"/>
                  <w:rPrChange w:id="2696" w:author="Пользователь" w:date="2022-12-22T02:42:00Z">
                    <w:rPr>
                      <w:rFonts w:ascii="Courier New" w:hAnsi="Courier New" w:cs="Courier New"/>
                      <w:i/>
                      <w:iCs/>
                      <w:color w:val="CC7832"/>
                      <w:sz w:val="22"/>
                      <w:szCs w:val="22"/>
                    </w:rPr>
                  </w:rPrChange>
                </w:rPr>
                <w:t>return</w:t>
              </w:r>
              <w:proofErr w:type="spellEnd"/>
              <w:r w:rsidRPr="005A0097">
                <w:rPr>
                  <w:i/>
                  <w:iCs/>
                  <w:color w:val="CC7832"/>
                  <w:szCs w:val="28"/>
                  <w:rPrChange w:id="2697" w:author="Пользователь" w:date="2022-12-22T02:42:00Z">
                    <w:rPr>
                      <w:rFonts w:ascii="Courier New" w:hAnsi="Courier New" w:cs="Courier New"/>
                      <w:i/>
                      <w:iCs/>
                      <w:color w:val="CC7832"/>
                      <w:sz w:val="22"/>
                      <w:szCs w:val="22"/>
                    </w:rPr>
                  </w:rPrChange>
                </w:rPr>
                <w:t xml:space="preserve"> </w:t>
              </w:r>
              <w:r w:rsidRPr="005A0097">
                <w:rPr>
                  <w:i/>
                  <w:iCs/>
                  <w:color w:val="6A8759"/>
                  <w:szCs w:val="28"/>
                  <w:rPrChange w:id="2698" w:author="Пользователь" w:date="2022-12-22T02:42:00Z">
                    <w:rPr>
                      <w:rFonts w:ascii="Courier New" w:hAnsi="Courier New" w:cs="Courier New"/>
                      <w:i/>
                      <w:iCs/>
                      <w:color w:val="6A8759"/>
                      <w:sz w:val="22"/>
                      <w:szCs w:val="22"/>
                    </w:rPr>
                  </w:rPrChange>
                </w:rPr>
                <w:t>""</w:t>
              </w:r>
              <w:r w:rsidRPr="005A0097">
                <w:rPr>
                  <w:i/>
                  <w:iCs/>
                  <w:color w:val="CC7832"/>
                  <w:szCs w:val="28"/>
                  <w:rPrChange w:id="2699" w:author="Пользователь" w:date="2022-12-22T02:42:00Z">
                    <w:rPr>
                      <w:rFonts w:ascii="Courier New" w:hAnsi="Courier New" w:cs="Courier New"/>
                      <w:i/>
                      <w:iCs/>
                      <w:color w:val="CC7832"/>
                      <w:sz w:val="22"/>
                      <w:szCs w:val="22"/>
                    </w:rPr>
                  </w:rPrChange>
                </w:rPr>
                <w:t>;</w:t>
              </w:r>
            </w:ins>
          </w:p>
          <w:p w14:paraId="5075BC8E" w14:textId="77777777" w:rsidR="00046F53" w:rsidRPr="005A0097" w:rsidRDefault="00046F53" w:rsidP="00046F53">
            <w:pPr>
              <w:spacing w:line="240" w:lineRule="auto"/>
              <w:ind w:firstLine="0"/>
              <w:jc w:val="left"/>
              <w:rPr>
                <w:ins w:id="2700" w:author="Пользователь" w:date="2022-12-22T02:18:00Z"/>
                <w:szCs w:val="28"/>
                <w:rPrChange w:id="2701" w:author="Пользователь" w:date="2022-12-22T02:42:00Z">
                  <w:rPr>
                    <w:ins w:id="2702" w:author="Пользователь" w:date="2022-12-22T02:18:00Z"/>
                    <w:sz w:val="24"/>
                  </w:rPr>
                </w:rPrChange>
              </w:rPr>
            </w:pPr>
            <w:ins w:id="2703" w:author="Пользователь" w:date="2022-12-22T02:18:00Z">
              <w:r w:rsidRPr="005A0097">
                <w:rPr>
                  <w:i/>
                  <w:iCs/>
                  <w:color w:val="CC7832"/>
                  <w:szCs w:val="28"/>
                  <w:rPrChange w:id="2704" w:author="Пользователь" w:date="2022-12-22T02:42:00Z">
                    <w:rPr>
                      <w:rFonts w:ascii="Courier New" w:hAnsi="Courier New" w:cs="Courier New"/>
                      <w:i/>
                      <w:iCs/>
                      <w:color w:val="CC7832"/>
                      <w:sz w:val="22"/>
                      <w:szCs w:val="22"/>
                    </w:rPr>
                  </w:rPrChange>
                </w:rPr>
                <w:t>   </w:t>
              </w:r>
              <w:r w:rsidRPr="005A0097">
                <w:rPr>
                  <w:i/>
                  <w:iCs/>
                  <w:color w:val="A9B7C6"/>
                  <w:szCs w:val="28"/>
                  <w:rPrChange w:id="2705" w:author="Пользователь" w:date="2022-12-22T02:42:00Z">
                    <w:rPr>
                      <w:rFonts w:ascii="Courier New" w:hAnsi="Courier New" w:cs="Courier New"/>
                      <w:i/>
                      <w:iCs/>
                      <w:color w:val="A9B7C6"/>
                      <w:sz w:val="22"/>
                      <w:szCs w:val="22"/>
                    </w:rPr>
                  </w:rPrChange>
                </w:rPr>
                <w:t>}</w:t>
              </w:r>
            </w:ins>
          </w:p>
          <w:p w14:paraId="4FCF81CE" w14:textId="77777777" w:rsidR="00046F53" w:rsidRPr="005A0097" w:rsidRDefault="00046F53" w:rsidP="00046F53">
            <w:pPr>
              <w:spacing w:line="240" w:lineRule="auto"/>
              <w:ind w:firstLine="0"/>
              <w:jc w:val="left"/>
              <w:rPr>
                <w:ins w:id="2706" w:author="Пользователь" w:date="2022-12-22T02:18:00Z"/>
                <w:szCs w:val="28"/>
                <w:rPrChange w:id="2707" w:author="Пользователь" w:date="2022-12-22T02:42:00Z">
                  <w:rPr>
                    <w:ins w:id="2708" w:author="Пользователь" w:date="2022-12-22T02:18:00Z"/>
                    <w:sz w:val="24"/>
                  </w:rPr>
                </w:rPrChange>
              </w:rPr>
            </w:pPr>
          </w:p>
          <w:p w14:paraId="66B39D17" w14:textId="77777777" w:rsidR="00046F53" w:rsidRPr="005A0097" w:rsidRDefault="00046F53" w:rsidP="00046F53">
            <w:pPr>
              <w:spacing w:line="240" w:lineRule="auto"/>
              <w:ind w:firstLine="0"/>
              <w:jc w:val="left"/>
              <w:rPr>
                <w:ins w:id="2709" w:author="Пользователь" w:date="2022-12-22T02:18:00Z"/>
                <w:szCs w:val="28"/>
                <w:rPrChange w:id="2710" w:author="Пользователь" w:date="2022-12-22T02:42:00Z">
                  <w:rPr>
                    <w:ins w:id="2711" w:author="Пользователь" w:date="2022-12-22T02:18:00Z"/>
                    <w:sz w:val="24"/>
                  </w:rPr>
                </w:rPrChange>
              </w:rPr>
            </w:pPr>
            <w:ins w:id="2712" w:author="Пользователь" w:date="2022-12-22T02:18:00Z">
              <w:r w:rsidRPr="005A0097">
                <w:rPr>
                  <w:i/>
                  <w:iCs/>
                  <w:color w:val="A9B7C6"/>
                  <w:szCs w:val="28"/>
                  <w:rPrChange w:id="2713" w:author="Пользователь" w:date="2022-12-22T02:42:00Z">
                    <w:rPr>
                      <w:rFonts w:ascii="Courier New" w:hAnsi="Courier New" w:cs="Courier New"/>
                      <w:i/>
                      <w:iCs/>
                      <w:color w:val="A9B7C6"/>
                      <w:sz w:val="22"/>
                      <w:szCs w:val="22"/>
                    </w:rPr>
                  </w:rPrChange>
                </w:rPr>
                <w:t>   </w:t>
              </w:r>
              <w:r w:rsidRPr="005A0097">
                <w:rPr>
                  <w:i/>
                  <w:iCs/>
                  <w:color w:val="629755"/>
                  <w:szCs w:val="28"/>
                  <w:rPrChange w:id="2714" w:author="Пользователь" w:date="2022-12-22T02:42:00Z">
                    <w:rPr>
                      <w:rFonts w:ascii="Courier New" w:hAnsi="Courier New" w:cs="Courier New"/>
                      <w:i/>
                      <w:iCs/>
                      <w:color w:val="629755"/>
                      <w:sz w:val="22"/>
                      <w:szCs w:val="22"/>
                    </w:rPr>
                  </w:rPrChange>
                </w:rPr>
                <w:t>/***********************************************</w:t>
              </w:r>
            </w:ins>
          </w:p>
          <w:p w14:paraId="139E72B8" w14:textId="77777777" w:rsidR="00046F53" w:rsidRPr="005A0097" w:rsidRDefault="00046F53" w:rsidP="00046F53">
            <w:pPr>
              <w:spacing w:line="240" w:lineRule="auto"/>
              <w:ind w:firstLine="0"/>
              <w:jc w:val="left"/>
              <w:rPr>
                <w:ins w:id="2715" w:author="Пользователь" w:date="2022-12-22T02:18:00Z"/>
                <w:szCs w:val="28"/>
                <w:lang w:val="en-US"/>
                <w:rPrChange w:id="2716" w:author="Пользователь" w:date="2022-12-22T02:42:00Z">
                  <w:rPr>
                    <w:ins w:id="2717" w:author="Пользователь" w:date="2022-12-22T02:18:00Z"/>
                    <w:sz w:val="24"/>
                  </w:rPr>
                </w:rPrChange>
              </w:rPr>
            </w:pPr>
            <w:ins w:id="2718" w:author="Пользователь" w:date="2022-12-22T02:18:00Z">
              <w:r w:rsidRPr="005A0097">
                <w:rPr>
                  <w:i/>
                  <w:iCs/>
                  <w:color w:val="629755"/>
                  <w:szCs w:val="28"/>
                  <w:rPrChange w:id="2719" w:author="Пользователь" w:date="2022-12-22T02:42:00Z">
                    <w:rPr>
                      <w:rFonts w:ascii="Courier New" w:hAnsi="Courier New" w:cs="Courier New"/>
                      <w:i/>
                      <w:iCs/>
                      <w:color w:val="629755"/>
                      <w:sz w:val="22"/>
                      <w:szCs w:val="22"/>
                    </w:rPr>
                  </w:rPrChange>
                </w:rPr>
                <w:t xml:space="preserve">    * Список блюд, съеденных в определённый день. </w:t>
              </w:r>
              <w:r w:rsidRPr="005A0097">
                <w:rPr>
                  <w:i/>
                  <w:iCs/>
                  <w:color w:val="629755"/>
                  <w:szCs w:val="28"/>
                  <w:lang w:val="en-US"/>
                  <w:rPrChange w:id="2720" w:author="Пользователь" w:date="2022-12-22T02:42:00Z">
                    <w:rPr>
                      <w:rFonts w:ascii="Courier New" w:hAnsi="Courier New" w:cs="Courier New"/>
                      <w:i/>
                      <w:iCs/>
                      <w:color w:val="629755"/>
                      <w:sz w:val="22"/>
                      <w:szCs w:val="22"/>
                    </w:rPr>
                  </w:rPrChange>
                </w:rPr>
                <w:t>*</w:t>
              </w:r>
            </w:ins>
          </w:p>
          <w:p w14:paraId="40A3BDE2" w14:textId="77777777" w:rsidR="00046F53" w:rsidRPr="005A0097" w:rsidRDefault="00046F53" w:rsidP="00046F53">
            <w:pPr>
              <w:spacing w:line="240" w:lineRule="auto"/>
              <w:ind w:firstLine="0"/>
              <w:jc w:val="left"/>
              <w:rPr>
                <w:ins w:id="2721" w:author="Пользователь" w:date="2022-12-22T02:18:00Z"/>
                <w:szCs w:val="28"/>
                <w:lang w:val="en-US"/>
                <w:rPrChange w:id="2722" w:author="Пользователь" w:date="2022-12-22T02:42:00Z">
                  <w:rPr>
                    <w:ins w:id="2723" w:author="Пользователь" w:date="2022-12-22T02:18:00Z"/>
                    <w:sz w:val="24"/>
                  </w:rPr>
                </w:rPrChange>
              </w:rPr>
            </w:pPr>
            <w:ins w:id="2724" w:author="Пользователь" w:date="2022-12-22T02:18:00Z">
              <w:r w:rsidRPr="005A0097">
                <w:rPr>
                  <w:i/>
                  <w:iCs/>
                  <w:color w:val="629755"/>
                  <w:szCs w:val="28"/>
                  <w:lang w:val="en-US"/>
                  <w:rPrChange w:id="2725" w:author="Пользователь" w:date="2022-12-22T02:42:00Z">
                    <w:rPr>
                      <w:rFonts w:ascii="Courier New" w:hAnsi="Courier New" w:cs="Courier New"/>
                      <w:i/>
                      <w:iCs/>
                      <w:color w:val="629755"/>
                      <w:sz w:val="22"/>
                      <w:szCs w:val="22"/>
                    </w:rPr>
                  </w:rPrChange>
                </w:rPr>
                <w:t>    ***********************************************/</w:t>
              </w:r>
            </w:ins>
          </w:p>
          <w:p w14:paraId="64B8540D" w14:textId="77777777" w:rsidR="00046F53" w:rsidRPr="005A0097" w:rsidRDefault="00046F53" w:rsidP="00046F53">
            <w:pPr>
              <w:spacing w:line="240" w:lineRule="auto"/>
              <w:ind w:firstLine="0"/>
              <w:jc w:val="left"/>
              <w:rPr>
                <w:ins w:id="2726" w:author="Пользователь" w:date="2022-12-22T02:18:00Z"/>
                <w:szCs w:val="28"/>
                <w:lang w:val="en-US"/>
                <w:rPrChange w:id="2727" w:author="Пользователь" w:date="2022-12-22T02:42:00Z">
                  <w:rPr>
                    <w:ins w:id="2728" w:author="Пользователь" w:date="2022-12-22T02:18:00Z"/>
                    <w:sz w:val="24"/>
                  </w:rPr>
                </w:rPrChange>
              </w:rPr>
            </w:pPr>
          </w:p>
          <w:p w14:paraId="0E7D6578" w14:textId="77777777" w:rsidR="00046F53" w:rsidRPr="005A0097" w:rsidRDefault="00046F53" w:rsidP="00046F53">
            <w:pPr>
              <w:spacing w:line="240" w:lineRule="auto"/>
              <w:ind w:firstLine="0"/>
              <w:jc w:val="left"/>
              <w:rPr>
                <w:ins w:id="2729" w:author="Пользователь" w:date="2022-12-22T02:18:00Z"/>
                <w:szCs w:val="28"/>
                <w:lang w:val="en-US"/>
                <w:rPrChange w:id="2730" w:author="Пользователь" w:date="2022-12-22T02:42:00Z">
                  <w:rPr>
                    <w:ins w:id="2731" w:author="Пользователь" w:date="2022-12-22T02:18:00Z"/>
                    <w:sz w:val="24"/>
                  </w:rPr>
                </w:rPrChange>
              </w:rPr>
            </w:pPr>
            <w:ins w:id="2732" w:author="Пользователь" w:date="2022-12-22T02:18:00Z">
              <w:r w:rsidRPr="005A0097">
                <w:rPr>
                  <w:i/>
                  <w:iCs/>
                  <w:color w:val="629755"/>
                  <w:szCs w:val="28"/>
                  <w:lang w:val="en-US"/>
                  <w:rPrChange w:id="2733" w:author="Пользователь" w:date="2022-12-22T02:42:00Z">
                    <w:rPr>
                      <w:rFonts w:ascii="Courier New" w:hAnsi="Courier New" w:cs="Courier New"/>
                      <w:i/>
                      <w:iCs/>
                      <w:color w:val="629755"/>
                      <w:sz w:val="22"/>
                      <w:szCs w:val="22"/>
                    </w:rPr>
                  </w:rPrChange>
                </w:rPr>
                <w:t>   </w:t>
              </w:r>
              <w:r w:rsidRPr="005A0097">
                <w:rPr>
                  <w:i/>
                  <w:iCs/>
                  <w:color w:val="CC7832"/>
                  <w:szCs w:val="28"/>
                  <w:lang w:val="en-US"/>
                  <w:rPrChange w:id="2734" w:author="Пользователь" w:date="2022-12-22T02:42:00Z">
                    <w:rPr>
                      <w:rFonts w:ascii="Courier New" w:hAnsi="Courier New" w:cs="Courier New"/>
                      <w:i/>
                      <w:iCs/>
                      <w:color w:val="CC7832"/>
                      <w:sz w:val="22"/>
                      <w:szCs w:val="22"/>
                    </w:rPr>
                  </w:rPrChange>
                </w:rPr>
                <w:t xml:space="preserve">private </w:t>
              </w:r>
              <w:r w:rsidRPr="005A0097">
                <w:rPr>
                  <w:i/>
                  <w:iCs/>
                  <w:color w:val="A9B7C6"/>
                  <w:szCs w:val="28"/>
                  <w:lang w:val="en-US"/>
                  <w:rPrChange w:id="2735" w:author="Пользователь" w:date="2022-12-22T02:42:00Z">
                    <w:rPr>
                      <w:rFonts w:ascii="Courier New" w:hAnsi="Courier New" w:cs="Courier New"/>
                      <w:i/>
                      <w:iCs/>
                      <w:color w:val="A9B7C6"/>
                      <w:sz w:val="22"/>
                      <w:szCs w:val="22"/>
                    </w:rPr>
                  </w:rPrChange>
                </w:rPr>
                <w:t>List&lt;</w:t>
              </w:r>
              <w:proofErr w:type="spellStart"/>
              <w:r w:rsidRPr="005A0097">
                <w:rPr>
                  <w:i/>
                  <w:iCs/>
                  <w:color w:val="A9B7C6"/>
                  <w:szCs w:val="28"/>
                  <w:lang w:val="en-US"/>
                  <w:rPrChange w:id="2736" w:author="Пользователь" w:date="2022-12-22T02:42:00Z">
                    <w:rPr>
                      <w:rFonts w:ascii="Courier New" w:hAnsi="Courier New" w:cs="Courier New"/>
                      <w:i/>
                      <w:iCs/>
                      <w:color w:val="A9B7C6"/>
                      <w:sz w:val="22"/>
                      <w:szCs w:val="22"/>
                    </w:rPr>
                  </w:rPrChange>
                </w:rPr>
                <w:t>CFood</w:t>
              </w:r>
              <w:proofErr w:type="spellEnd"/>
              <w:r w:rsidRPr="005A0097">
                <w:rPr>
                  <w:i/>
                  <w:iCs/>
                  <w:color w:val="A9B7C6"/>
                  <w:szCs w:val="28"/>
                  <w:lang w:val="en-US"/>
                  <w:rPrChange w:id="2737" w:author="Пользователь" w:date="2022-12-22T02:42:00Z">
                    <w:rPr>
                      <w:rFonts w:ascii="Courier New" w:hAnsi="Courier New" w:cs="Courier New"/>
                      <w:i/>
                      <w:iCs/>
                      <w:color w:val="A9B7C6"/>
                      <w:sz w:val="22"/>
                      <w:szCs w:val="22"/>
                    </w:rPr>
                  </w:rPrChange>
                </w:rPr>
                <w:t xml:space="preserve">&gt; </w:t>
              </w:r>
              <w:r w:rsidRPr="005A0097">
                <w:rPr>
                  <w:i/>
                  <w:iCs/>
                  <w:color w:val="9876AA"/>
                  <w:szCs w:val="28"/>
                  <w:lang w:val="en-US"/>
                  <w:rPrChange w:id="2738" w:author="Пользователь" w:date="2022-12-22T02:42:00Z">
                    <w:rPr>
                      <w:rFonts w:ascii="Courier New" w:hAnsi="Courier New" w:cs="Courier New"/>
                      <w:i/>
                      <w:iCs/>
                      <w:color w:val="9876AA"/>
                      <w:sz w:val="22"/>
                      <w:szCs w:val="22"/>
                    </w:rPr>
                  </w:rPrChange>
                </w:rPr>
                <w:t>foods</w:t>
              </w:r>
              <w:r w:rsidRPr="005A0097">
                <w:rPr>
                  <w:i/>
                  <w:iCs/>
                  <w:color w:val="CC7832"/>
                  <w:szCs w:val="28"/>
                  <w:lang w:val="en-US"/>
                  <w:rPrChange w:id="2739" w:author="Пользователь" w:date="2022-12-22T02:42:00Z">
                    <w:rPr>
                      <w:rFonts w:ascii="Courier New" w:hAnsi="Courier New" w:cs="Courier New"/>
                      <w:i/>
                      <w:iCs/>
                      <w:color w:val="CC7832"/>
                      <w:sz w:val="22"/>
                      <w:szCs w:val="22"/>
                    </w:rPr>
                  </w:rPrChange>
                </w:rPr>
                <w:t>;</w:t>
              </w:r>
            </w:ins>
          </w:p>
          <w:p w14:paraId="7BAA71E6" w14:textId="77777777" w:rsidR="00046F53" w:rsidRPr="005A0097" w:rsidRDefault="00046F53" w:rsidP="00046F53">
            <w:pPr>
              <w:spacing w:line="240" w:lineRule="auto"/>
              <w:ind w:firstLine="0"/>
              <w:jc w:val="left"/>
              <w:rPr>
                <w:ins w:id="2740" w:author="Пользователь" w:date="2022-12-22T02:18:00Z"/>
                <w:szCs w:val="28"/>
                <w:lang w:val="en-US"/>
                <w:rPrChange w:id="2741" w:author="Пользователь" w:date="2022-12-22T02:42:00Z">
                  <w:rPr>
                    <w:ins w:id="2742" w:author="Пользователь" w:date="2022-12-22T02:18:00Z"/>
                    <w:sz w:val="24"/>
                  </w:rPr>
                </w:rPrChange>
              </w:rPr>
            </w:pPr>
          </w:p>
          <w:p w14:paraId="54E0856E" w14:textId="77777777" w:rsidR="00046F53" w:rsidRPr="005A0097" w:rsidRDefault="00046F53" w:rsidP="00046F53">
            <w:pPr>
              <w:spacing w:line="240" w:lineRule="auto"/>
              <w:ind w:firstLine="0"/>
              <w:jc w:val="left"/>
              <w:rPr>
                <w:ins w:id="2743" w:author="Пользователь" w:date="2022-12-22T02:18:00Z"/>
                <w:szCs w:val="28"/>
                <w:lang w:val="en-US"/>
                <w:rPrChange w:id="2744" w:author="Пользователь" w:date="2022-12-22T02:42:00Z">
                  <w:rPr>
                    <w:ins w:id="2745" w:author="Пользователь" w:date="2022-12-22T02:18:00Z"/>
                    <w:sz w:val="24"/>
                  </w:rPr>
                </w:rPrChange>
              </w:rPr>
            </w:pPr>
            <w:ins w:id="2746" w:author="Пользователь" w:date="2022-12-22T02:18:00Z">
              <w:r w:rsidRPr="005A0097">
                <w:rPr>
                  <w:i/>
                  <w:iCs/>
                  <w:color w:val="CC7832"/>
                  <w:szCs w:val="28"/>
                  <w:lang w:val="en-US"/>
                  <w:rPrChange w:id="2747" w:author="Пользователь" w:date="2022-12-22T02:42:00Z">
                    <w:rPr>
                      <w:rFonts w:ascii="Courier New" w:hAnsi="Courier New" w:cs="Courier New"/>
                      <w:i/>
                      <w:iCs/>
                      <w:color w:val="CC7832"/>
                      <w:sz w:val="22"/>
                      <w:szCs w:val="22"/>
                    </w:rPr>
                  </w:rPrChange>
                </w:rPr>
                <w:t xml:space="preserve">   public </w:t>
              </w:r>
              <w:r w:rsidRPr="005A0097">
                <w:rPr>
                  <w:i/>
                  <w:iCs/>
                  <w:color w:val="A9B7C6"/>
                  <w:szCs w:val="28"/>
                  <w:lang w:val="en-US"/>
                  <w:rPrChange w:id="2748" w:author="Пользователь" w:date="2022-12-22T02:42:00Z">
                    <w:rPr>
                      <w:rFonts w:ascii="Courier New" w:hAnsi="Courier New" w:cs="Courier New"/>
                      <w:i/>
                      <w:iCs/>
                      <w:color w:val="A9B7C6"/>
                      <w:sz w:val="22"/>
                      <w:szCs w:val="22"/>
                    </w:rPr>
                  </w:rPrChange>
                </w:rPr>
                <w:t>List&lt;</w:t>
              </w:r>
              <w:proofErr w:type="spellStart"/>
              <w:r w:rsidRPr="005A0097">
                <w:rPr>
                  <w:i/>
                  <w:iCs/>
                  <w:color w:val="A9B7C6"/>
                  <w:szCs w:val="28"/>
                  <w:lang w:val="en-US"/>
                  <w:rPrChange w:id="2749" w:author="Пользователь" w:date="2022-12-22T02:42:00Z">
                    <w:rPr>
                      <w:rFonts w:ascii="Courier New" w:hAnsi="Courier New" w:cs="Courier New"/>
                      <w:i/>
                      <w:iCs/>
                      <w:color w:val="A9B7C6"/>
                      <w:sz w:val="22"/>
                      <w:szCs w:val="22"/>
                    </w:rPr>
                  </w:rPrChange>
                </w:rPr>
                <w:t>CFood</w:t>
              </w:r>
              <w:proofErr w:type="spellEnd"/>
              <w:r w:rsidRPr="005A0097">
                <w:rPr>
                  <w:i/>
                  <w:iCs/>
                  <w:color w:val="A9B7C6"/>
                  <w:szCs w:val="28"/>
                  <w:lang w:val="en-US"/>
                  <w:rPrChange w:id="2750" w:author="Пользователь" w:date="2022-12-22T02:42:00Z">
                    <w:rPr>
                      <w:rFonts w:ascii="Courier New" w:hAnsi="Courier New" w:cs="Courier New"/>
                      <w:i/>
                      <w:iCs/>
                      <w:color w:val="A9B7C6"/>
                      <w:sz w:val="22"/>
                      <w:szCs w:val="22"/>
                    </w:rPr>
                  </w:rPrChange>
                </w:rPr>
                <w:t xml:space="preserve">&gt; </w:t>
              </w:r>
              <w:proofErr w:type="spellStart"/>
              <w:proofErr w:type="gramStart"/>
              <w:r w:rsidRPr="005A0097">
                <w:rPr>
                  <w:i/>
                  <w:iCs/>
                  <w:color w:val="FFC66D"/>
                  <w:szCs w:val="28"/>
                  <w:lang w:val="en-US"/>
                  <w:rPrChange w:id="2751" w:author="Пользователь" w:date="2022-12-22T02:42:00Z">
                    <w:rPr>
                      <w:rFonts w:ascii="Courier New" w:hAnsi="Courier New" w:cs="Courier New"/>
                      <w:i/>
                      <w:iCs/>
                      <w:color w:val="FFC66D"/>
                      <w:sz w:val="22"/>
                      <w:szCs w:val="22"/>
                    </w:rPr>
                  </w:rPrChange>
                </w:rPr>
                <w:t>getFoods</w:t>
              </w:r>
              <w:proofErr w:type="spellEnd"/>
              <w:r w:rsidRPr="005A0097">
                <w:rPr>
                  <w:i/>
                  <w:iCs/>
                  <w:color w:val="A9B7C6"/>
                  <w:szCs w:val="28"/>
                  <w:lang w:val="en-US"/>
                  <w:rPrChange w:id="2752" w:author="Пользователь" w:date="2022-12-22T02:42:00Z">
                    <w:rPr>
                      <w:rFonts w:ascii="Courier New" w:hAnsi="Courier New" w:cs="Courier New"/>
                      <w:i/>
                      <w:iCs/>
                      <w:color w:val="A9B7C6"/>
                      <w:sz w:val="22"/>
                      <w:szCs w:val="22"/>
                    </w:rPr>
                  </w:rPrChange>
                </w:rPr>
                <w:t>(</w:t>
              </w:r>
              <w:proofErr w:type="gramEnd"/>
              <w:r w:rsidRPr="005A0097">
                <w:rPr>
                  <w:i/>
                  <w:iCs/>
                  <w:color w:val="A9B7C6"/>
                  <w:szCs w:val="28"/>
                  <w:lang w:val="en-US"/>
                  <w:rPrChange w:id="2753" w:author="Пользователь" w:date="2022-12-22T02:42:00Z">
                    <w:rPr>
                      <w:rFonts w:ascii="Courier New" w:hAnsi="Courier New" w:cs="Courier New"/>
                      <w:i/>
                      <w:iCs/>
                      <w:color w:val="A9B7C6"/>
                      <w:sz w:val="22"/>
                      <w:szCs w:val="22"/>
                    </w:rPr>
                  </w:rPrChange>
                </w:rPr>
                <w:t>) {</w:t>
              </w:r>
            </w:ins>
          </w:p>
          <w:p w14:paraId="446BB6FC" w14:textId="77777777" w:rsidR="00046F53" w:rsidRPr="005A0097" w:rsidRDefault="00046F53" w:rsidP="00046F53">
            <w:pPr>
              <w:spacing w:line="240" w:lineRule="auto"/>
              <w:ind w:firstLine="0"/>
              <w:jc w:val="left"/>
              <w:rPr>
                <w:ins w:id="2754" w:author="Пользователь" w:date="2022-12-22T02:18:00Z"/>
                <w:szCs w:val="28"/>
                <w:lang w:val="en-US"/>
                <w:rPrChange w:id="2755" w:author="Пользователь" w:date="2022-12-22T02:42:00Z">
                  <w:rPr>
                    <w:ins w:id="2756" w:author="Пользователь" w:date="2022-12-22T02:18:00Z"/>
                    <w:sz w:val="24"/>
                  </w:rPr>
                </w:rPrChange>
              </w:rPr>
            </w:pPr>
            <w:ins w:id="2757" w:author="Пользователь" w:date="2022-12-22T02:18:00Z">
              <w:r w:rsidRPr="005A0097">
                <w:rPr>
                  <w:i/>
                  <w:iCs/>
                  <w:color w:val="A9B7C6"/>
                  <w:szCs w:val="28"/>
                  <w:lang w:val="en-US"/>
                  <w:rPrChange w:id="2758" w:author="Пользователь" w:date="2022-12-22T02:42:00Z">
                    <w:rPr>
                      <w:rFonts w:ascii="Courier New" w:hAnsi="Courier New" w:cs="Courier New"/>
                      <w:i/>
                      <w:iCs/>
                      <w:color w:val="A9B7C6"/>
                      <w:sz w:val="22"/>
                      <w:szCs w:val="22"/>
                    </w:rPr>
                  </w:rPrChange>
                </w:rPr>
                <w:t>       </w:t>
              </w:r>
              <w:r w:rsidRPr="005A0097">
                <w:rPr>
                  <w:i/>
                  <w:iCs/>
                  <w:color w:val="CC7832"/>
                  <w:szCs w:val="28"/>
                  <w:lang w:val="en-US"/>
                  <w:rPrChange w:id="2759" w:author="Пользователь" w:date="2022-12-22T02:42:00Z">
                    <w:rPr>
                      <w:rFonts w:ascii="Courier New" w:hAnsi="Courier New" w:cs="Courier New"/>
                      <w:i/>
                      <w:iCs/>
                      <w:color w:val="CC7832"/>
                      <w:sz w:val="22"/>
                      <w:szCs w:val="22"/>
                    </w:rPr>
                  </w:rPrChange>
                </w:rPr>
                <w:t xml:space="preserve">return </w:t>
              </w:r>
              <w:r w:rsidRPr="005A0097">
                <w:rPr>
                  <w:i/>
                  <w:iCs/>
                  <w:color w:val="9876AA"/>
                  <w:szCs w:val="28"/>
                  <w:lang w:val="en-US"/>
                  <w:rPrChange w:id="2760" w:author="Пользователь" w:date="2022-12-22T02:42:00Z">
                    <w:rPr>
                      <w:rFonts w:ascii="Courier New" w:hAnsi="Courier New" w:cs="Courier New"/>
                      <w:i/>
                      <w:iCs/>
                      <w:color w:val="9876AA"/>
                      <w:sz w:val="22"/>
                      <w:szCs w:val="22"/>
                    </w:rPr>
                  </w:rPrChange>
                </w:rPr>
                <w:t>foods</w:t>
              </w:r>
              <w:r w:rsidRPr="005A0097">
                <w:rPr>
                  <w:i/>
                  <w:iCs/>
                  <w:color w:val="CC7832"/>
                  <w:szCs w:val="28"/>
                  <w:lang w:val="en-US"/>
                  <w:rPrChange w:id="2761" w:author="Пользователь" w:date="2022-12-22T02:42:00Z">
                    <w:rPr>
                      <w:rFonts w:ascii="Courier New" w:hAnsi="Courier New" w:cs="Courier New"/>
                      <w:i/>
                      <w:iCs/>
                      <w:color w:val="CC7832"/>
                      <w:sz w:val="22"/>
                      <w:szCs w:val="22"/>
                    </w:rPr>
                  </w:rPrChange>
                </w:rPr>
                <w:t>;</w:t>
              </w:r>
            </w:ins>
          </w:p>
          <w:p w14:paraId="7357BC35" w14:textId="77777777" w:rsidR="00046F53" w:rsidRPr="005A0097" w:rsidRDefault="00046F53" w:rsidP="00046F53">
            <w:pPr>
              <w:spacing w:line="240" w:lineRule="auto"/>
              <w:ind w:firstLine="0"/>
              <w:jc w:val="left"/>
              <w:rPr>
                <w:ins w:id="2762" w:author="Пользователь" w:date="2022-12-22T02:18:00Z"/>
                <w:szCs w:val="28"/>
                <w:lang w:val="en-US"/>
                <w:rPrChange w:id="2763" w:author="Пользователь" w:date="2022-12-22T02:42:00Z">
                  <w:rPr>
                    <w:ins w:id="2764" w:author="Пользователь" w:date="2022-12-22T02:18:00Z"/>
                    <w:sz w:val="24"/>
                  </w:rPr>
                </w:rPrChange>
              </w:rPr>
            </w:pPr>
            <w:ins w:id="2765" w:author="Пользователь" w:date="2022-12-22T02:18:00Z">
              <w:r w:rsidRPr="005A0097">
                <w:rPr>
                  <w:i/>
                  <w:iCs/>
                  <w:color w:val="CC7832"/>
                  <w:szCs w:val="28"/>
                  <w:lang w:val="en-US"/>
                  <w:rPrChange w:id="2766" w:author="Пользователь" w:date="2022-12-22T02:42:00Z">
                    <w:rPr>
                      <w:rFonts w:ascii="Courier New" w:hAnsi="Courier New" w:cs="Courier New"/>
                      <w:i/>
                      <w:iCs/>
                      <w:color w:val="CC7832"/>
                      <w:sz w:val="22"/>
                      <w:szCs w:val="22"/>
                    </w:rPr>
                  </w:rPrChange>
                </w:rPr>
                <w:t>   </w:t>
              </w:r>
              <w:r w:rsidRPr="005A0097">
                <w:rPr>
                  <w:i/>
                  <w:iCs/>
                  <w:color w:val="A9B7C6"/>
                  <w:szCs w:val="28"/>
                  <w:lang w:val="en-US"/>
                  <w:rPrChange w:id="2767" w:author="Пользователь" w:date="2022-12-22T02:42:00Z">
                    <w:rPr>
                      <w:rFonts w:ascii="Courier New" w:hAnsi="Courier New" w:cs="Courier New"/>
                      <w:i/>
                      <w:iCs/>
                      <w:color w:val="A9B7C6"/>
                      <w:sz w:val="22"/>
                      <w:szCs w:val="22"/>
                    </w:rPr>
                  </w:rPrChange>
                </w:rPr>
                <w:t>}</w:t>
              </w:r>
            </w:ins>
          </w:p>
          <w:p w14:paraId="07DC3538" w14:textId="77777777" w:rsidR="00046F53" w:rsidRPr="005A0097" w:rsidRDefault="00046F53" w:rsidP="00046F53">
            <w:pPr>
              <w:spacing w:line="240" w:lineRule="auto"/>
              <w:ind w:firstLine="0"/>
              <w:jc w:val="left"/>
              <w:rPr>
                <w:ins w:id="2768" w:author="Пользователь" w:date="2022-12-22T02:18:00Z"/>
                <w:szCs w:val="28"/>
                <w:lang w:val="en-US"/>
                <w:rPrChange w:id="2769" w:author="Пользователь" w:date="2022-12-22T02:42:00Z">
                  <w:rPr>
                    <w:ins w:id="2770" w:author="Пользователь" w:date="2022-12-22T02:18:00Z"/>
                    <w:sz w:val="24"/>
                  </w:rPr>
                </w:rPrChange>
              </w:rPr>
            </w:pPr>
          </w:p>
          <w:p w14:paraId="25F2517A" w14:textId="77777777" w:rsidR="00046F53" w:rsidRPr="005A0097" w:rsidRDefault="00046F53" w:rsidP="00046F53">
            <w:pPr>
              <w:spacing w:line="240" w:lineRule="auto"/>
              <w:ind w:firstLine="0"/>
              <w:jc w:val="left"/>
              <w:rPr>
                <w:ins w:id="2771" w:author="Пользователь" w:date="2022-12-22T02:18:00Z"/>
                <w:szCs w:val="28"/>
                <w:lang w:val="en-US"/>
                <w:rPrChange w:id="2772" w:author="Пользователь" w:date="2022-12-22T02:42:00Z">
                  <w:rPr>
                    <w:ins w:id="2773" w:author="Пользователь" w:date="2022-12-22T02:18:00Z"/>
                    <w:sz w:val="24"/>
                  </w:rPr>
                </w:rPrChange>
              </w:rPr>
            </w:pPr>
            <w:ins w:id="2774" w:author="Пользователь" w:date="2022-12-22T02:18:00Z">
              <w:r w:rsidRPr="005A0097">
                <w:rPr>
                  <w:i/>
                  <w:iCs/>
                  <w:color w:val="A9B7C6"/>
                  <w:szCs w:val="28"/>
                  <w:lang w:val="en-US"/>
                  <w:rPrChange w:id="2775" w:author="Пользователь" w:date="2022-12-22T02:42:00Z">
                    <w:rPr>
                      <w:rFonts w:ascii="Courier New" w:hAnsi="Courier New" w:cs="Courier New"/>
                      <w:i/>
                      <w:iCs/>
                      <w:color w:val="A9B7C6"/>
                      <w:sz w:val="22"/>
                      <w:szCs w:val="22"/>
                    </w:rPr>
                  </w:rPrChange>
                </w:rPr>
                <w:t>   </w:t>
              </w:r>
              <w:r w:rsidRPr="005A0097">
                <w:rPr>
                  <w:i/>
                  <w:iCs/>
                  <w:color w:val="CC7832"/>
                  <w:szCs w:val="28"/>
                  <w:lang w:val="en-US"/>
                  <w:rPrChange w:id="2776" w:author="Пользователь" w:date="2022-12-22T02:42:00Z">
                    <w:rPr>
                      <w:rFonts w:ascii="Courier New" w:hAnsi="Courier New" w:cs="Courier New"/>
                      <w:i/>
                      <w:iCs/>
                      <w:color w:val="CC7832"/>
                      <w:sz w:val="22"/>
                      <w:szCs w:val="22"/>
                    </w:rPr>
                  </w:rPrChange>
                </w:rPr>
                <w:t xml:space="preserve">public void </w:t>
              </w:r>
              <w:proofErr w:type="spellStart"/>
              <w:r w:rsidRPr="005A0097">
                <w:rPr>
                  <w:i/>
                  <w:iCs/>
                  <w:color w:val="FFC66D"/>
                  <w:szCs w:val="28"/>
                  <w:lang w:val="en-US"/>
                  <w:rPrChange w:id="2777" w:author="Пользователь" w:date="2022-12-22T02:42:00Z">
                    <w:rPr>
                      <w:rFonts w:ascii="Courier New" w:hAnsi="Courier New" w:cs="Courier New"/>
                      <w:i/>
                      <w:iCs/>
                      <w:color w:val="FFC66D"/>
                      <w:sz w:val="22"/>
                      <w:szCs w:val="22"/>
                    </w:rPr>
                  </w:rPrChange>
                </w:rPr>
                <w:t>setFoods</w:t>
              </w:r>
              <w:proofErr w:type="spellEnd"/>
              <w:r w:rsidRPr="005A0097">
                <w:rPr>
                  <w:i/>
                  <w:iCs/>
                  <w:color w:val="A9B7C6"/>
                  <w:szCs w:val="28"/>
                  <w:lang w:val="en-US"/>
                  <w:rPrChange w:id="2778" w:author="Пользователь" w:date="2022-12-22T02:42:00Z">
                    <w:rPr>
                      <w:rFonts w:ascii="Courier New" w:hAnsi="Courier New" w:cs="Courier New"/>
                      <w:i/>
                      <w:iCs/>
                      <w:color w:val="A9B7C6"/>
                      <w:sz w:val="22"/>
                      <w:szCs w:val="22"/>
                    </w:rPr>
                  </w:rPrChange>
                </w:rPr>
                <w:t>(List&lt;</w:t>
              </w:r>
              <w:proofErr w:type="spellStart"/>
              <w:r w:rsidRPr="005A0097">
                <w:rPr>
                  <w:i/>
                  <w:iCs/>
                  <w:color w:val="A9B7C6"/>
                  <w:szCs w:val="28"/>
                  <w:lang w:val="en-US"/>
                  <w:rPrChange w:id="2779" w:author="Пользователь" w:date="2022-12-22T02:42:00Z">
                    <w:rPr>
                      <w:rFonts w:ascii="Courier New" w:hAnsi="Courier New" w:cs="Courier New"/>
                      <w:i/>
                      <w:iCs/>
                      <w:color w:val="A9B7C6"/>
                      <w:sz w:val="22"/>
                      <w:szCs w:val="22"/>
                    </w:rPr>
                  </w:rPrChange>
                </w:rPr>
                <w:t>CFood</w:t>
              </w:r>
              <w:proofErr w:type="spellEnd"/>
              <w:r w:rsidRPr="005A0097">
                <w:rPr>
                  <w:i/>
                  <w:iCs/>
                  <w:color w:val="A9B7C6"/>
                  <w:szCs w:val="28"/>
                  <w:lang w:val="en-US"/>
                  <w:rPrChange w:id="2780" w:author="Пользователь" w:date="2022-12-22T02:42:00Z">
                    <w:rPr>
                      <w:rFonts w:ascii="Courier New" w:hAnsi="Courier New" w:cs="Courier New"/>
                      <w:i/>
                      <w:iCs/>
                      <w:color w:val="A9B7C6"/>
                      <w:sz w:val="22"/>
                      <w:szCs w:val="22"/>
                    </w:rPr>
                  </w:rPrChange>
                </w:rPr>
                <w:t>&gt; foods) {</w:t>
              </w:r>
            </w:ins>
          </w:p>
          <w:p w14:paraId="5C2C8EA2" w14:textId="77777777" w:rsidR="00046F53" w:rsidRPr="005A0097" w:rsidRDefault="00046F53" w:rsidP="00046F53">
            <w:pPr>
              <w:spacing w:line="240" w:lineRule="auto"/>
              <w:ind w:firstLine="0"/>
              <w:jc w:val="left"/>
              <w:rPr>
                <w:ins w:id="2781" w:author="Пользователь" w:date="2022-12-22T02:18:00Z"/>
                <w:szCs w:val="28"/>
                <w:lang w:val="en-US"/>
                <w:rPrChange w:id="2782" w:author="Пользователь" w:date="2022-12-22T02:42:00Z">
                  <w:rPr>
                    <w:ins w:id="2783" w:author="Пользователь" w:date="2022-12-22T02:18:00Z"/>
                    <w:sz w:val="24"/>
                  </w:rPr>
                </w:rPrChange>
              </w:rPr>
            </w:pPr>
            <w:ins w:id="2784" w:author="Пользователь" w:date="2022-12-22T02:18:00Z">
              <w:r w:rsidRPr="005A0097">
                <w:rPr>
                  <w:i/>
                  <w:iCs/>
                  <w:color w:val="A9B7C6"/>
                  <w:szCs w:val="28"/>
                  <w:lang w:val="en-US"/>
                  <w:rPrChange w:id="2785" w:author="Пользователь" w:date="2022-12-22T02:42:00Z">
                    <w:rPr>
                      <w:rFonts w:ascii="Courier New" w:hAnsi="Courier New" w:cs="Courier New"/>
                      <w:i/>
                      <w:iCs/>
                      <w:color w:val="A9B7C6"/>
                      <w:sz w:val="22"/>
                      <w:szCs w:val="22"/>
                    </w:rPr>
                  </w:rPrChange>
                </w:rPr>
                <w:t>       </w:t>
              </w:r>
              <w:proofErr w:type="spellStart"/>
              <w:proofErr w:type="gramStart"/>
              <w:r w:rsidRPr="005A0097">
                <w:rPr>
                  <w:i/>
                  <w:iCs/>
                  <w:color w:val="CC7832"/>
                  <w:szCs w:val="28"/>
                  <w:lang w:val="en-US"/>
                  <w:rPrChange w:id="2786" w:author="Пользователь" w:date="2022-12-22T02:42:00Z">
                    <w:rPr>
                      <w:rFonts w:ascii="Courier New" w:hAnsi="Courier New" w:cs="Courier New"/>
                      <w:i/>
                      <w:iCs/>
                      <w:color w:val="CC7832"/>
                      <w:sz w:val="22"/>
                      <w:szCs w:val="22"/>
                    </w:rPr>
                  </w:rPrChange>
                </w:rPr>
                <w:t>this</w:t>
              </w:r>
              <w:r w:rsidRPr="005A0097">
                <w:rPr>
                  <w:i/>
                  <w:iCs/>
                  <w:color w:val="A9B7C6"/>
                  <w:szCs w:val="28"/>
                  <w:lang w:val="en-US"/>
                  <w:rPrChange w:id="2787" w:author="Пользователь" w:date="2022-12-22T02:42:00Z">
                    <w:rPr>
                      <w:rFonts w:ascii="Courier New" w:hAnsi="Courier New" w:cs="Courier New"/>
                      <w:i/>
                      <w:iCs/>
                      <w:color w:val="A9B7C6"/>
                      <w:sz w:val="22"/>
                      <w:szCs w:val="22"/>
                    </w:rPr>
                  </w:rPrChange>
                </w:rPr>
                <w:t>.</w:t>
              </w:r>
              <w:r w:rsidRPr="005A0097">
                <w:rPr>
                  <w:i/>
                  <w:iCs/>
                  <w:color w:val="9876AA"/>
                  <w:szCs w:val="28"/>
                  <w:lang w:val="en-US"/>
                  <w:rPrChange w:id="2788" w:author="Пользователь" w:date="2022-12-22T02:42:00Z">
                    <w:rPr>
                      <w:rFonts w:ascii="Courier New" w:hAnsi="Courier New" w:cs="Courier New"/>
                      <w:i/>
                      <w:iCs/>
                      <w:color w:val="9876AA"/>
                      <w:sz w:val="22"/>
                      <w:szCs w:val="22"/>
                    </w:rPr>
                  </w:rPrChange>
                </w:rPr>
                <w:t>foods</w:t>
              </w:r>
              <w:proofErr w:type="spellEnd"/>
              <w:proofErr w:type="gramEnd"/>
              <w:r w:rsidRPr="005A0097">
                <w:rPr>
                  <w:i/>
                  <w:iCs/>
                  <w:color w:val="9876AA"/>
                  <w:szCs w:val="28"/>
                  <w:lang w:val="en-US"/>
                  <w:rPrChange w:id="2789" w:author="Пользователь" w:date="2022-12-22T02:42:00Z">
                    <w:rPr>
                      <w:rFonts w:ascii="Courier New" w:hAnsi="Courier New" w:cs="Courier New"/>
                      <w:i/>
                      <w:iCs/>
                      <w:color w:val="9876AA"/>
                      <w:sz w:val="22"/>
                      <w:szCs w:val="22"/>
                    </w:rPr>
                  </w:rPrChange>
                </w:rPr>
                <w:t xml:space="preserve"> </w:t>
              </w:r>
              <w:r w:rsidRPr="005A0097">
                <w:rPr>
                  <w:i/>
                  <w:iCs/>
                  <w:color w:val="A9B7C6"/>
                  <w:szCs w:val="28"/>
                  <w:lang w:val="en-US"/>
                  <w:rPrChange w:id="2790" w:author="Пользователь" w:date="2022-12-22T02:42:00Z">
                    <w:rPr>
                      <w:rFonts w:ascii="Courier New" w:hAnsi="Courier New" w:cs="Courier New"/>
                      <w:i/>
                      <w:iCs/>
                      <w:color w:val="A9B7C6"/>
                      <w:sz w:val="22"/>
                      <w:szCs w:val="22"/>
                    </w:rPr>
                  </w:rPrChange>
                </w:rPr>
                <w:t>= foods</w:t>
              </w:r>
              <w:r w:rsidRPr="005A0097">
                <w:rPr>
                  <w:i/>
                  <w:iCs/>
                  <w:color w:val="CC7832"/>
                  <w:szCs w:val="28"/>
                  <w:lang w:val="en-US"/>
                  <w:rPrChange w:id="2791" w:author="Пользователь" w:date="2022-12-22T02:42:00Z">
                    <w:rPr>
                      <w:rFonts w:ascii="Courier New" w:hAnsi="Courier New" w:cs="Courier New"/>
                      <w:i/>
                      <w:iCs/>
                      <w:color w:val="CC7832"/>
                      <w:sz w:val="22"/>
                      <w:szCs w:val="22"/>
                    </w:rPr>
                  </w:rPrChange>
                </w:rPr>
                <w:t>;</w:t>
              </w:r>
            </w:ins>
          </w:p>
          <w:p w14:paraId="3468CA79" w14:textId="77777777" w:rsidR="00046F53" w:rsidRPr="005A0097" w:rsidRDefault="00046F53" w:rsidP="00046F53">
            <w:pPr>
              <w:spacing w:line="240" w:lineRule="auto"/>
              <w:ind w:firstLine="0"/>
              <w:jc w:val="left"/>
              <w:rPr>
                <w:ins w:id="2792" w:author="Пользователь" w:date="2022-12-22T02:18:00Z"/>
                <w:szCs w:val="28"/>
                <w:lang w:val="en-US"/>
                <w:rPrChange w:id="2793" w:author="Пользователь" w:date="2022-12-22T02:42:00Z">
                  <w:rPr>
                    <w:ins w:id="2794" w:author="Пользователь" w:date="2022-12-22T02:18:00Z"/>
                    <w:sz w:val="24"/>
                  </w:rPr>
                </w:rPrChange>
              </w:rPr>
            </w:pPr>
            <w:ins w:id="2795" w:author="Пользователь" w:date="2022-12-22T02:18:00Z">
              <w:r w:rsidRPr="005A0097">
                <w:rPr>
                  <w:i/>
                  <w:iCs/>
                  <w:color w:val="CC7832"/>
                  <w:szCs w:val="28"/>
                  <w:lang w:val="en-US"/>
                  <w:rPrChange w:id="2796" w:author="Пользователь" w:date="2022-12-22T02:42:00Z">
                    <w:rPr>
                      <w:rFonts w:ascii="Courier New" w:hAnsi="Courier New" w:cs="Courier New"/>
                      <w:i/>
                      <w:iCs/>
                      <w:color w:val="CC7832"/>
                      <w:sz w:val="22"/>
                      <w:szCs w:val="22"/>
                    </w:rPr>
                  </w:rPrChange>
                </w:rPr>
                <w:t>   </w:t>
              </w:r>
              <w:r w:rsidRPr="005A0097">
                <w:rPr>
                  <w:i/>
                  <w:iCs/>
                  <w:color w:val="A9B7C6"/>
                  <w:szCs w:val="28"/>
                  <w:lang w:val="en-US"/>
                  <w:rPrChange w:id="2797" w:author="Пользователь" w:date="2022-12-22T02:42:00Z">
                    <w:rPr>
                      <w:rFonts w:ascii="Courier New" w:hAnsi="Courier New" w:cs="Courier New"/>
                      <w:i/>
                      <w:iCs/>
                      <w:color w:val="A9B7C6"/>
                      <w:sz w:val="22"/>
                      <w:szCs w:val="22"/>
                    </w:rPr>
                  </w:rPrChange>
                </w:rPr>
                <w:t>}</w:t>
              </w:r>
              <w:r w:rsidRPr="005A0097">
                <w:rPr>
                  <w:i/>
                  <w:iCs/>
                  <w:color w:val="CC7832"/>
                  <w:szCs w:val="28"/>
                  <w:lang w:val="en-US"/>
                  <w:rPrChange w:id="2798" w:author="Пользователь" w:date="2022-12-22T02:42:00Z">
                    <w:rPr>
                      <w:rFonts w:ascii="Courier New" w:hAnsi="Courier New" w:cs="Courier New"/>
                      <w:i/>
                      <w:iCs/>
                      <w:color w:val="CC7832"/>
                      <w:sz w:val="22"/>
                      <w:szCs w:val="22"/>
                    </w:rPr>
                  </w:rPrChange>
                </w:rPr>
                <w:t>;</w:t>
              </w:r>
            </w:ins>
          </w:p>
          <w:p w14:paraId="332C53D5" w14:textId="77777777" w:rsidR="00046F53" w:rsidRPr="005A0097" w:rsidRDefault="00046F53" w:rsidP="00046F53">
            <w:pPr>
              <w:spacing w:line="240" w:lineRule="auto"/>
              <w:ind w:firstLine="0"/>
              <w:jc w:val="left"/>
              <w:rPr>
                <w:ins w:id="2799" w:author="Пользователь" w:date="2022-12-22T02:18:00Z"/>
                <w:szCs w:val="28"/>
                <w:lang w:val="en-US"/>
                <w:rPrChange w:id="2800" w:author="Пользователь" w:date="2022-12-22T02:42:00Z">
                  <w:rPr>
                    <w:ins w:id="2801" w:author="Пользователь" w:date="2022-12-22T02:18:00Z"/>
                    <w:sz w:val="24"/>
                  </w:rPr>
                </w:rPrChange>
              </w:rPr>
            </w:pPr>
          </w:p>
          <w:p w14:paraId="4698DDFB" w14:textId="77777777" w:rsidR="00046F53" w:rsidRPr="005A0097" w:rsidRDefault="00046F53" w:rsidP="00046F53">
            <w:pPr>
              <w:spacing w:line="240" w:lineRule="auto"/>
              <w:ind w:firstLine="0"/>
              <w:jc w:val="left"/>
              <w:rPr>
                <w:ins w:id="2802" w:author="Пользователь" w:date="2022-12-22T02:18:00Z"/>
                <w:szCs w:val="28"/>
                <w:lang w:val="en-US"/>
                <w:rPrChange w:id="2803" w:author="Пользователь" w:date="2022-12-22T02:42:00Z">
                  <w:rPr>
                    <w:ins w:id="2804" w:author="Пользователь" w:date="2022-12-22T02:18:00Z"/>
                    <w:sz w:val="24"/>
                  </w:rPr>
                </w:rPrChange>
              </w:rPr>
            </w:pPr>
            <w:ins w:id="2805" w:author="Пользователь" w:date="2022-12-22T02:18:00Z">
              <w:r w:rsidRPr="005A0097">
                <w:rPr>
                  <w:i/>
                  <w:iCs/>
                  <w:color w:val="CC7832"/>
                  <w:szCs w:val="28"/>
                  <w:lang w:val="en-US"/>
                  <w:rPrChange w:id="2806" w:author="Пользователь" w:date="2022-12-22T02:42:00Z">
                    <w:rPr>
                      <w:rFonts w:ascii="Courier New" w:hAnsi="Courier New" w:cs="Courier New"/>
                      <w:i/>
                      <w:iCs/>
                      <w:color w:val="CC7832"/>
                      <w:sz w:val="22"/>
                      <w:szCs w:val="22"/>
                    </w:rPr>
                  </w:rPrChange>
                </w:rPr>
                <w:t>   </w:t>
              </w:r>
              <w:r w:rsidRPr="005A0097">
                <w:rPr>
                  <w:i/>
                  <w:iCs/>
                  <w:color w:val="629755"/>
                  <w:szCs w:val="28"/>
                  <w:lang w:val="en-US"/>
                  <w:rPrChange w:id="2807" w:author="Пользователь" w:date="2022-12-22T02:42:00Z">
                    <w:rPr>
                      <w:rFonts w:ascii="Courier New" w:hAnsi="Courier New" w:cs="Courier New"/>
                      <w:i/>
                      <w:iCs/>
                      <w:color w:val="629755"/>
                      <w:sz w:val="22"/>
                      <w:szCs w:val="22"/>
                    </w:rPr>
                  </w:rPrChange>
                </w:rPr>
                <w:t>/**************************</w:t>
              </w:r>
            </w:ins>
          </w:p>
          <w:p w14:paraId="7188CA96" w14:textId="77777777" w:rsidR="00046F53" w:rsidRPr="005A0097" w:rsidRDefault="00046F53" w:rsidP="00046F53">
            <w:pPr>
              <w:spacing w:line="240" w:lineRule="auto"/>
              <w:ind w:firstLine="0"/>
              <w:jc w:val="left"/>
              <w:rPr>
                <w:ins w:id="2808" w:author="Пользователь" w:date="2022-12-22T02:18:00Z"/>
                <w:szCs w:val="28"/>
                <w:lang w:val="en-US"/>
                <w:rPrChange w:id="2809" w:author="Пользователь" w:date="2022-12-22T02:42:00Z">
                  <w:rPr>
                    <w:ins w:id="2810" w:author="Пользователь" w:date="2022-12-22T02:18:00Z"/>
                    <w:sz w:val="24"/>
                  </w:rPr>
                </w:rPrChange>
              </w:rPr>
            </w:pPr>
            <w:ins w:id="2811" w:author="Пользователь" w:date="2022-12-22T02:18:00Z">
              <w:r w:rsidRPr="005A0097">
                <w:rPr>
                  <w:i/>
                  <w:iCs/>
                  <w:color w:val="629755"/>
                  <w:szCs w:val="28"/>
                  <w:lang w:val="en-US"/>
                  <w:rPrChange w:id="2812" w:author="Пользователь" w:date="2022-12-22T02:42:00Z">
                    <w:rPr>
                      <w:rFonts w:ascii="Courier New" w:hAnsi="Courier New" w:cs="Courier New"/>
                      <w:i/>
                      <w:iCs/>
                      <w:color w:val="629755"/>
                      <w:sz w:val="22"/>
                      <w:szCs w:val="22"/>
                    </w:rPr>
                  </w:rPrChange>
                </w:rPr>
                <w:t xml:space="preserve">    * </w:t>
              </w:r>
              <w:r w:rsidRPr="005A0097">
                <w:rPr>
                  <w:i/>
                  <w:iCs/>
                  <w:color w:val="629755"/>
                  <w:szCs w:val="28"/>
                  <w:rPrChange w:id="2813" w:author="Пользователь" w:date="2022-12-22T02:42:00Z">
                    <w:rPr>
                      <w:rFonts w:ascii="Courier New" w:hAnsi="Courier New" w:cs="Courier New"/>
                      <w:i/>
                      <w:iCs/>
                      <w:color w:val="629755"/>
                      <w:sz w:val="22"/>
                      <w:szCs w:val="22"/>
                    </w:rPr>
                  </w:rPrChange>
                </w:rPr>
                <w:t>Конструктор</w:t>
              </w:r>
              <w:r w:rsidRPr="005A0097">
                <w:rPr>
                  <w:i/>
                  <w:iCs/>
                  <w:color w:val="629755"/>
                  <w:szCs w:val="28"/>
                  <w:lang w:val="en-US"/>
                  <w:rPrChange w:id="2814" w:author="Пользователь" w:date="2022-12-22T02:42:00Z">
                    <w:rPr>
                      <w:rFonts w:ascii="Courier New" w:hAnsi="Courier New" w:cs="Courier New"/>
                      <w:i/>
                      <w:iCs/>
                      <w:color w:val="629755"/>
                      <w:sz w:val="22"/>
                      <w:szCs w:val="22"/>
                    </w:rPr>
                  </w:rPrChange>
                </w:rPr>
                <w:t>.           *</w:t>
              </w:r>
            </w:ins>
          </w:p>
          <w:p w14:paraId="27D0C59E" w14:textId="77777777" w:rsidR="00046F53" w:rsidRPr="005A0097" w:rsidRDefault="00046F53" w:rsidP="00046F53">
            <w:pPr>
              <w:spacing w:line="240" w:lineRule="auto"/>
              <w:ind w:firstLine="0"/>
              <w:jc w:val="left"/>
              <w:rPr>
                <w:ins w:id="2815" w:author="Пользователь" w:date="2022-12-22T02:18:00Z"/>
                <w:szCs w:val="28"/>
                <w:lang w:val="en-US"/>
                <w:rPrChange w:id="2816" w:author="Пользователь" w:date="2022-12-22T02:42:00Z">
                  <w:rPr>
                    <w:ins w:id="2817" w:author="Пользователь" w:date="2022-12-22T02:18:00Z"/>
                    <w:sz w:val="24"/>
                  </w:rPr>
                </w:rPrChange>
              </w:rPr>
            </w:pPr>
            <w:ins w:id="2818" w:author="Пользователь" w:date="2022-12-22T02:18:00Z">
              <w:r w:rsidRPr="005A0097">
                <w:rPr>
                  <w:i/>
                  <w:iCs/>
                  <w:color w:val="629755"/>
                  <w:szCs w:val="28"/>
                  <w:lang w:val="en-US"/>
                  <w:rPrChange w:id="2819" w:author="Пользователь" w:date="2022-12-22T02:42:00Z">
                    <w:rPr>
                      <w:rFonts w:ascii="Courier New" w:hAnsi="Courier New" w:cs="Courier New"/>
                      <w:i/>
                      <w:iCs/>
                      <w:color w:val="629755"/>
                      <w:sz w:val="22"/>
                      <w:szCs w:val="22"/>
                    </w:rPr>
                  </w:rPrChange>
                </w:rPr>
                <w:t>    **************************/</w:t>
              </w:r>
            </w:ins>
          </w:p>
          <w:p w14:paraId="0F3A123F" w14:textId="77777777" w:rsidR="00046F53" w:rsidRPr="005A0097" w:rsidRDefault="00046F53" w:rsidP="00046F53">
            <w:pPr>
              <w:spacing w:line="240" w:lineRule="auto"/>
              <w:ind w:firstLine="0"/>
              <w:jc w:val="left"/>
              <w:rPr>
                <w:ins w:id="2820" w:author="Пользователь" w:date="2022-12-22T02:18:00Z"/>
                <w:szCs w:val="28"/>
                <w:lang w:val="en-US"/>
                <w:rPrChange w:id="2821" w:author="Пользователь" w:date="2022-12-22T02:42:00Z">
                  <w:rPr>
                    <w:ins w:id="2822" w:author="Пользователь" w:date="2022-12-22T02:18:00Z"/>
                    <w:sz w:val="24"/>
                  </w:rPr>
                </w:rPrChange>
              </w:rPr>
            </w:pPr>
            <w:ins w:id="2823" w:author="Пользователь" w:date="2022-12-22T02:18:00Z">
              <w:r w:rsidRPr="005A0097">
                <w:rPr>
                  <w:i/>
                  <w:iCs/>
                  <w:color w:val="629755"/>
                  <w:szCs w:val="28"/>
                  <w:lang w:val="en-US"/>
                  <w:rPrChange w:id="2824" w:author="Пользователь" w:date="2022-12-22T02:42:00Z">
                    <w:rPr>
                      <w:rFonts w:ascii="Courier New" w:hAnsi="Courier New" w:cs="Courier New"/>
                      <w:i/>
                      <w:iCs/>
                      <w:color w:val="629755"/>
                      <w:sz w:val="22"/>
                      <w:szCs w:val="22"/>
                    </w:rPr>
                  </w:rPrChange>
                </w:rPr>
                <w:t>   </w:t>
              </w:r>
              <w:r w:rsidRPr="005A0097">
                <w:rPr>
                  <w:i/>
                  <w:iCs/>
                  <w:color w:val="CC7832"/>
                  <w:szCs w:val="28"/>
                  <w:lang w:val="en-US"/>
                  <w:rPrChange w:id="2825" w:author="Пользователь" w:date="2022-12-22T02:42:00Z">
                    <w:rPr>
                      <w:rFonts w:ascii="Courier New" w:hAnsi="Courier New" w:cs="Courier New"/>
                      <w:i/>
                      <w:iCs/>
                      <w:color w:val="CC7832"/>
                      <w:sz w:val="22"/>
                      <w:szCs w:val="22"/>
                    </w:rPr>
                  </w:rPrChange>
                </w:rPr>
                <w:t xml:space="preserve">public </w:t>
              </w:r>
              <w:proofErr w:type="spellStart"/>
              <w:proofErr w:type="gramStart"/>
              <w:r w:rsidRPr="005A0097">
                <w:rPr>
                  <w:i/>
                  <w:iCs/>
                  <w:color w:val="FFC66D"/>
                  <w:szCs w:val="28"/>
                  <w:lang w:val="en-US"/>
                  <w:rPrChange w:id="2826" w:author="Пользователь" w:date="2022-12-22T02:42:00Z">
                    <w:rPr>
                      <w:rFonts w:ascii="Courier New" w:hAnsi="Courier New" w:cs="Courier New"/>
                      <w:i/>
                      <w:iCs/>
                      <w:color w:val="FFC66D"/>
                      <w:sz w:val="22"/>
                      <w:szCs w:val="22"/>
                    </w:rPr>
                  </w:rPrChange>
                </w:rPr>
                <w:t>CTime</w:t>
              </w:r>
              <w:proofErr w:type="spellEnd"/>
              <w:r w:rsidRPr="005A0097">
                <w:rPr>
                  <w:i/>
                  <w:iCs/>
                  <w:color w:val="A9B7C6"/>
                  <w:szCs w:val="28"/>
                  <w:lang w:val="en-US"/>
                  <w:rPrChange w:id="2827" w:author="Пользователь" w:date="2022-12-22T02:42:00Z">
                    <w:rPr>
                      <w:rFonts w:ascii="Courier New" w:hAnsi="Courier New" w:cs="Courier New"/>
                      <w:i/>
                      <w:iCs/>
                      <w:color w:val="A9B7C6"/>
                      <w:sz w:val="22"/>
                      <w:szCs w:val="22"/>
                    </w:rPr>
                  </w:rPrChange>
                </w:rPr>
                <w:t>(</w:t>
              </w:r>
              <w:proofErr w:type="gramEnd"/>
              <w:r w:rsidRPr="005A0097">
                <w:rPr>
                  <w:i/>
                  <w:iCs/>
                  <w:color w:val="A9B7C6"/>
                  <w:szCs w:val="28"/>
                  <w:lang w:val="en-US"/>
                  <w:rPrChange w:id="2828" w:author="Пользователь" w:date="2022-12-22T02:42:00Z">
                    <w:rPr>
                      <w:rFonts w:ascii="Courier New" w:hAnsi="Courier New" w:cs="Courier New"/>
                      <w:i/>
                      <w:iCs/>
                      <w:color w:val="A9B7C6"/>
                      <w:sz w:val="22"/>
                      <w:szCs w:val="22"/>
                    </w:rPr>
                  </w:rPrChange>
                </w:rPr>
                <w:t>) {</w:t>
              </w:r>
            </w:ins>
          </w:p>
          <w:p w14:paraId="41DAB82E" w14:textId="77777777" w:rsidR="00046F53" w:rsidRPr="005A0097" w:rsidRDefault="00046F53" w:rsidP="00046F53">
            <w:pPr>
              <w:spacing w:line="240" w:lineRule="auto"/>
              <w:ind w:firstLine="0"/>
              <w:jc w:val="left"/>
              <w:rPr>
                <w:ins w:id="2829" w:author="Пользователь" w:date="2022-12-22T02:18:00Z"/>
                <w:szCs w:val="28"/>
                <w:rPrChange w:id="2830" w:author="Пользователь" w:date="2022-12-22T02:42:00Z">
                  <w:rPr>
                    <w:ins w:id="2831" w:author="Пользователь" w:date="2022-12-22T02:18:00Z"/>
                    <w:sz w:val="24"/>
                  </w:rPr>
                </w:rPrChange>
              </w:rPr>
            </w:pPr>
            <w:ins w:id="2832" w:author="Пользователь" w:date="2022-12-22T02:18:00Z">
              <w:r w:rsidRPr="005A0097">
                <w:rPr>
                  <w:i/>
                  <w:iCs/>
                  <w:color w:val="A9B7C6"/>
                  <w:szCs w:val="28"/>
                  <w:lang w:val="en-US"/>
                  <w:rPrChange w:id="2833" w:author="Пользователь" w:date="2022-12-22T02:42:00Z">
                    <w:rPr>
                      <w:rFonts w:ascii="Courier New" w:hAnsi="Courier New" w:cs="Courier New"/>
                      <w:i/>
                      <w:iCs/>
                      <w:color w:val="A9B7C6"/>
                      <w:sz w:val="22"/>
                      <w:szCs w:val="22"/>
                    </w:rPr>
                  </w:rPrChange>
                </w:rPr>
                <w:t>       </w:t>
              </w:r>
              <w:proofErr w:type="spellStart"/>
              <w:r w:rsidRPr="005A0097">
                <w:rPr>
                  <w:i/>
                  <w:iCs/>
                  <w:color w:val="9876AA"/>
                  <w:szCs w:val="28"/>
                  <w:rPrChange w:id="2834" w:author="Пользователь" w:date="2022-12-22T02:42:00Z">
                    <w:rPr>
                      <w:rFonts w:ascii="Courier New" w:hAnsi="Courier New" w:cs="Courier New"/>
                      <w:i/>
                      <w:iCs/>
                      <w:color w:val="9876AA"/>
                      <w:sz w:val="22"/>
                      <w:szCs w:val="22"/>
                    </w:rPr>
                  </w:rPrChange>
                </w:rPr>
                <w:t>foods</w:t>
              </w:r>
              <w:proofErr w:type="spellEnd"/>
              <w:r w:rsidRPr="005A0097">
                <w:rPr>
                  <w:i/>
                  <w:iCs/>
                  <w:color w:val="9876AA"/>
                  <w:szCs w:val="28"/>
                  <w:rPrChange w:id="2835" w:author="Пользователь" w:date="2022-12-22T02:42:00Z">
                    <w:rPr>
                      <w:rFonts w:ascii="Courier New" w:hAnsi="Courier New" w:cs="Courier New"/>
                      <w:i/>
                      <w:iCs/>
                      <w:color w:val="9876AA"/>
                      <w:sz w:val="22"/>
                      <w:szCs w:val="22"/>
                    </w:rPr>
                  </w:rPrChange>
                </w:rPr>
                <w:t xml:space="preserve"> </w:t>
              </w:r>
              <w:r w:rsidRPr="005A0097">
                <w:rPr>
                  <w:i/>
                  <w:iCs/>
                  <w:color w:val="A9B7C6"/>
                  <w:szCs w:val="28"/>
                  <w:rPrChange w:id="2836" w:author="Пользователь" w:date="2022-12-22T02:42:00Z">
                    <w:rPr>
                      <w:rFonts w:ascii="Courier New" w:hAnsi="Courier New" w:cs="Courier New"/>
                      <w:i/>
                      <w:iCs/>
                      <w:color w:val="A9B7C6"/>
                      <w:sz w:val="22"/>
                      <w:szCs w:val="22"/>
                    </w:rPr>
                  </w:rPrChange>
                </w:rPr>
                <w:t xml:space="preserve">= </w:t>
              </w:r>
              <w:proofErr w:type="spellStart"/>
              <w:r w:rsidRPr="005A0097">
                <w:rPr>
                  <w:i/>
                  <w:iCs/>
                  <w:color w:val="CC7832"/>
                  <w:szCs w:val="28"/>
                  <w:rPrChange w:id="2837" w:author="Пользователь" w:date="2022-12-22T02:42:00Z">
                    <w:rPr>
                      <w:rFonts w:ascii="Courier New" w:hAnsi="Courier New" w:cs="Courier New"/>
                      <w:i/>
                      <w:iCs/>
                      <w:color w:val="CC7832"/>
                      <w:sz w:val="22"/>
                      <w:szCs w:val="22"/>
                    </w:rPr>
                  </w:rPrChange>
                </w:rPr>
                <w:t>new</w:t>
              </w:r>
              <w:proofErr w:type="spellEnd"/>
              <w:r w:rsidRPr="005A0097">
                <w:rPr>
                  <w:i/>
                  <w:iCs/>
                  <w:color w:val="CC7832"/>
                  <w:szCs w:val="28"/>
                  <w:rPrChange w:id="2838" w:author="Пользователь" w:date="2022-12-22T02:42:00Z">
                    <w:rPr>
                      <w:rFonts w:ascii="Courier New" w:hAnsi="Courier New" w:cs="Courier New"/>
                      <w:i/>
                      <w:iCs/>
                      <w:color w:val="CC7832"/>
                      <w:sz w:val="22"/>
                      <w:szCs w:val="22"/>
                    </w:rPr>
                  </w:rPrChange>
                </w:rPr>
                <w:t xml:space="preserve"> </w:t>
              </w:r>
              <w:proofErr w:type="spellStart"/>
              <w:proofErr w:type="gramStart"/>
              <w:r w:rsidRPr="005A0097">
                <w:rPr>
                  <w:i/>
                  <w:iCs/>
                  <w:color w:val="A9B7C6"/>
                  <w:szCs w:val="28"/>
                  <w:rPrChange w:id="2839" w:author="Пользователь" w:date="2022-12-22T02:42:00Z">
                    <w:rPr>
                      <w:rFonts w:ascii="Courier New" w:hAnsi="Courier New" w:cs="Courier New"/>
                      <w:i/>
                      <w:iCs/>
                      <w:color w:val="A9B7C6"/>
                      <w:sz w:val="22"/>
                      <w:szCs w:val="22"/>
                    </w:rPr>
                  </w:rPrChange>
                </w:rPr>
                <w:t>ArrayList</w:t>
              </w:r>
              <w:proofErr w:type="spellEnd"/>
              <w:r w:rsidRPr="005A0097">
                <w:rPr>
                  <w:i/>
                  <w:iCs/>
                  <w:color w:val="A9B7C6"/>
                  <w:szCs w:val="28"/>
                  <w:rPrChange w:id="2840" w:author="Пользователь" w:date="2022-12-22T02:42:00Z">
                    <w:rPr>
                      <w:rFonts w:ascii="Courier New" w:hAnsi="Courier New" w:cs="Courier New"/>
                      <w:i/>
                      <w:iCs/>
                      <w:color w:val="A9B7C6"/>
                      <w:sz w:val="22"/>
                      <w:szCs w:val="22"/>
                    </w:rPr>
                  </w:rPrChange>
                </w:rPr>
                <w:t>&lt;</w:t>
              </w:r>
              <w:proofErr w:type="gramEnd"/>
              <w:r w:rsidRPr="005A0097">
                <w:rPr>
                  <w:i/>
                  <w:iCs/>
                  <w:color w:val="A9B7C6"/>
                  <w:szCs w:val="28"/>
                  <w:rPrChange w:id="2841" w:author="Пользователь" w:date="2022-12-22T02:42:00Z">
                    <w:rPr>
                      <w:rFonts w:ascii="Courier New" w:hAnsi="Courier New" w:cs="Courier New"/>
                      <w:i/>
                      <w:iCs/>
                      <w:color w:val="A9B7C6"/>
                      <w:sz w:val="22"/>
                      <w:szCs w:val="22"/>
                    </w:rPr>
                  </w:rPrChange>
                </w:rPr>
                <w:t>&gt;()</w:t>
              </w:r>
              <w:r w:rsidRPr="005A0097">
                <w:rPr>
                  <w:i/>
                  <w:iCs/>
                  <w:color w:val="CC7832"/>
                  <w:szCs w:val="28"/>
                  <w:rPrChange w:id="2842" w:author="Пользователь" w:date="2022-12-22T02:42:00Z">
                    <w:rPr>
                      <w:rFonts w:ascii="Courier New" w:hAnsi="Courier New" w:cs="Courier New"/>
                      <w:i/>
                      <w:iCs/>
                      <w:color w:val="CC7832"/>
                      <w:sz w:val="22"/>
                      <w:szCs w:val="22"/>
                    </w:rPr>
                  </w:rPrChange>
                </w:rPr>
                <w:t>;</w:t>
              </w:r>
            </w:ins>
          </w:p>
          <w:p w14:paraId="7ED88683" w14:textId="77777777" w:rsidR="00046F53" w:rsidRPr="005A0097" w:rsidRDefault="00046F53" w:rsidP="00046F53">
            <w:pPr>
              <w:spacing w:line="240" w:lineRule="auto"/>
              <w:ind w:firstLine="0"/>
              <w:jc w:val="left"/>
              <w:rPr>
                <w:ins w:id="2843" w:author="Пользователь" w:date="2022-12-22T02:18:00Z"/>
                <w:szCs w:val="28"/>
                <w:rPrChange w:id="2844" w:author="Пользователь" w:date="2022-12-22T02:42:00Z">
                  <w:rPr>
                    <w:ins w:id="2845" w:author="Пользователь" w:date="2022-12-22T02:18:00Z"/>
                    <w:sz w:val="24"/>
                  </w:rPr>
                </w:rPrChange>
              </w:rPr>
            </w:pPr>
            <w:ins w:id="2846" w:author="Пользователь" w:date="2022-12-22T02:18:00Z">
              <w:r w:rsidRPr="005A0097">
                <w:rPr>
                  <w:i/>
                  <w:iCs/>
                  <w:color w:val="CC7832"/>
                  <w:szCs w:val="28"/>
                  <w:rPrChange w:id="2847" w:author="Пользователь" w:date="2022-12-22T02:42:00Z">
                    <w:rPr>
                      <w:rFonts w:ascii="Courier New" w:hAnsi="Courier New" w:cs="Courier New"/>
                      <w:i/>
                      <w:iCs/>
                      <w:color w:val="CC7832"/>
                      <w:sz w:val="22"/>
                      <w:szCs w:val="22"/>
                    </w:rPr>
                  </w:rPrChange>
                </w:rPr>
                <w:t>   </w:t>
              </w:r>
              <w:r w:rsidRPr="005A0097">
                <w:rPr>
                  <w:i/>
                  <w:iCs/>
                  <w:color w:val="A9B7C6"/>
                  <w:szCs w:val="28"/>
                  <w:rPrChange w:id="2848" w:author="Пользователь" w:date="2022-12-22T02:42:00Z">
                    <w:rPr>
                      <w:rFonts w:ascii="Courier New" w:hAnsi="Courier New" w:cs="Courier New"/>
                      <w:i/>
                      <w:iCs/>
                      <w:color w:val="A9B7C6"/>
                      <w:sz w:val="22"/>
                      <w:szCs w:val="22"/>
                    </w:rPr>
                  </w:rPrChange>
                </w:rPr>
                <w:t>}</w:t>
              </w:r>
            </w:ins>
          </w:p>
          <w:p w14:paraId="4CA746AB" w14:textId="29C10B4B" w:rsidR="000C0CFA" w:rsidRPr="005A0097" w:rsidRDefault="00046F53">
            <w:pPr>
              <w:spacing w:line="240" w:lineRule="auto"/>
              <w:ind w:firstLine="0"/>
              <w:jc w:val="left"/>
              <w:rPr>
                <w:szCs w:val="28"/>
                <w:rPrChange w:id="2849" w:author="Пользователь" w:date="2022-12-22T02:42:00Z">
                  <w:rPr>
                    <w:color w:val="A9B7C6"/>
                    <w:lang w:val="en-US"/>
                  </w:rPr>
                </w:rPrChange>
              </w:rPr>
              <w:pPrChange w:id="2850" w:author="Пользователь" w:date="2022-12-22T02:19:00Z">
                <w:pPr>
                  <w:pStyle w:val="HTML0"/>
                  <w:shd w:val="clear" w:color="auto" w:fill="2B2B2B"/>
                  <w:spacing w:line="360" w:lineRule="auto"/>
                </w:pPr>
              </w:pPrChange>
            </w:pPr>
            <w:ins w:id="2851" w:author="Пользователь" w:date="2022-12-22T02:18:00Z">
              <w:r w:rsidRPr="005A0097">
                <w:rPr>
                  <w:i/>
                  <w:iCs/>
                  <w:color w:val="A9B7C6"/>
                  <w:szCs w:val="28"/>
                  <w:rPrChange w:id="2852" w:author="Пользователь" w:date="2022-12-22T02:42:00Z">
                    <w:rPr>
                      <w:i/>
                      <w:iCs/>
                      <w:color w:val="A9B7C6"/>
                      <w:sz w:val="22"/>
                      <w:szCs w:val="22"/>
                    </w:rPr>
                  </w:rPrChange>
                </w:rPr>
                <w:t>}</w:t>
              </w:r>
            </w:ins>
            <w:commentRangeStart w:id="2853"/>
            <w:del w:id="2854" w:author="Пользователь" w:date="2022-12-22T02:18:00Z">
              <w:r w:rsidR="00B030F8" w:rsidRPr="005A0097" w:rsidDel="00046F53">
                <w:rPr>
                  <w:color w:val="CC7832"/>
                  <w:szCs w:val="28"/>
                  <w:lang w:val="en-US"/>
                </w:rPr>
                <w:delText xml:space="preserve">package </w:delText>
              </w:r>
              <w:r w:rsidR="00B030F8" w:rsidRPr="005A0097" w:rsidDel="00046F53">
                <w:rPr>
                  <w:color w:val="A9B7C6"/>
                  <w:szCs w:val="28"/>
                  <w:lang w:val="en-US"/>
                </w:rPr>
                <w:delText>LaBa.One</w:delText>
              </w:r>
              <w:r w:rsidR="00B030F8" w:rsidRPr="005A0097" w:rsidDel="00046F53">
                <w:rPr>
                  <w:color w:val="CC7832"/>
                  <w:szCs w:val="28"/>
                  <w:lang w:val="en-US"/>
                  <w:rPrChange w:id="2855" w:author="Пользователь" w:date="2022-12-22T02:42:00Z">
                    <w:rPr>
                      <w:color w:val="CC7832"/>
                      <w:lang w:val="en-US"/>
                    </w:rPr>
                  </w:rPrChange>
                </w:rPr>
                <w:delText>;</w:delText>
              </w:r>
              <w:commentRangeEnd w:id="2853"/>
              <w:r w:rsidR="000A6D11" w:rsidRPr="005A0097" w:rsidDel="00046F53">
                <w:rPr>
                  <w:rStyle w:val="afff4"/>
                  <w:sz w:val="28"/>
                  <w:szCs w:val="28"/>
                  <w:rPrChange w:id="2856" w:author="Пользователь" w:date="2022-12-22T02:42:00Z">
                    <w:rPr>
                      <w:rStyle w:val="afff4"/>
                    </w:rPr>
                  </w:rPrChange>
                </w:rPr>
                <w:commentReference w:id="2853"/>
              </w:r>
              <w:r w:rsidR="00B030F8" w:rsidRPr="005A0097" w:rsidDel="00046F53">
                <w:rPr>
                  <w:color w:val="CC7832"/>
                  <w:szCs w:val="28"/>
                  <w:lang w:val="en-US"/>
                  <w:rPrChange w:id="2857" w:author="Пользователь" w:date="2022-12-22T02:42:00Z">
                    <w:rPr>
                      <w:color w:val="CC7832"/>
                      <w:lang w:val="en-US"/>
                    </w:rPr>
                  </w:rPrChange>
                </w:rPr>
                <w:br/>
              </w:r>
              <w:r w:rsidR="00B030F8" w:rsidRPr="005A0097" w:rsidDel="00046F53">
                <w:rPr>
                  <w:color w:val="CC7832"/>
                  <w:szCs w:val="28"/>
                  <w:lang w:val="en-US"/>
                  <w:rPrChange w:id="2858" w:author="Пользователь" w:date="2022-12-22T02:42:00Z">
                    <w:rPr>
                      <w:color w:val="CC7832"/>
                      <w:lang w:val="en-US"/>
                    </w:rPr>
                  </w:rPrChange>
                </w:rPr>
                <w:br/>
                <w:delText xml:space="preserve">import </w:delText>
              </w:r>
              <w:r w:rsidR="00B030F8" w:rsidRPr="005A0097" w:rsidDel="00046F53">
                <w:rPr>
                  <w:color w:val="A9B7C6"/>
                  <w:szCs w:val="28"/>
                  <w:lang w:val="en-US"/>
                  <w:rPrChange w:id="2859" w:author="Пользователь" w:date="2022-12-22T02:42:00Z">
                    <w:rPr>
                      <w:color w:val="A9B7C6"/>
                      <w:lang w:val="en-US"/>
                    </w:rPr>
                  </w:rPrChange>
                </w:rPr>
                <w:delText>java.util.UUID</w:delText>
              </w:r>
              <w:r w:rsidR="00B030F8" w:rsidRPr="005A0097" w:rsidDel="00046F53">
                <w:rPr>
                  <w:color w:val="CC7832"/>
                  <w:szCs w:val="28"/>
                  <w:lang w:val="en-US"/>
                  <w:rPrChange w:id="2860" w:author="Пользователь" w:date="2022-12-22T02:42:00Z">
                    <w:rPr>
                      <w:color w:val="CC7832"/>
                      <w:lang w:val="en-US"/>
                    </w:rPr>
                  </w:rPrChange>
                </w:rPr>
                <w:delText>;</w:delText>
              </w:r>
              <w:r w:rsidR="00B030F8" w:rsidRPr="005A0097" w:rsidDel="00046F53">
                <w:rPr>
                  <w:color w:val="CC7832"/>
                  <w:szCs w:val="28"/>
                  <w:lang w:val="en-US"/>
                  <w:rPrChange w:id="2861" w:author="Пользователь" w:date="2022-12-22T02:42:00Z">
                    <w:rPr>
                      <w:color w:val="CC7832"/>
                      <w:lang w:val="en-US"/>
                    </w:rPr>
                  </w:rPrChange>
                </w:rPr>
                <w:br/>
                <w:delText xml:space="preserve">import </w:delText>
              </w:r>
              <w:r w:rsidR="00B030F8" w:rsidRPr="005A0097" w:rsidDel="00046F53">
                <w:rPr>
                  <w:color w:val="A9B7C6"/>
                  <w:szCs w:val="28"/>
                  <w:lang w:val="en-US"/>
                  <w:rPrChange w:id="2862" w:author="Пользователь" w:date="2022-12-22T02:42:00Z">
                    <w:rPr>
                      <w:color w:val="A9B7C6"/>
                      <w:lang w:val="en-US"/>
                    </w:rPr>
                  </w:rPrChange>
                </w:rPr>
                <w:delText>java.time.LocalDate</w:delText>
              </w:r>
              <w:r w:rsidR="00B030F8" w:rsidRPr="005A0097" w:rsidDel="00046F53">
                <w:rPr>
                  <w:color w:val="CC7832"/>
                  <w:szCs w:val="28"/>
                  <w:lang w:val="en-US"/>
                  <w:rPrChange w:id="2863" w:author="Пользователь" w:date="2022-12-22T02:42:00Z">
                    <w:rPr>
                      <w:color w:val="CC7832"/>
                      <w:lang w:val="en-US"/>
                    </w:rPr>
                  </w:rPrChange>
                </w:rPr>
                <w:delText>;</w:delText>
              </w:r>
              <w:r w:rsidR="00B030F8" w:rsidRPr="005A0097" w:rsidDel="00046F53">
                <w:rPr>
                  <w:color w:val="CC7832"/>
                  <w:szCs w:val="28"/>
                  <w:lang w:val="en-US"/>
                  <w:rPrChange w:id="2864" w:author="Пользователь" w:date="2022-12-22T02:42:00Z">
                    <w:rPr>
                      <w:color w:val="CC7832"/>
                      <w:lang w:val="en-US"/>
                    </w:rPr>
                  </w:rPrChange>
                </w:rPr>
                <w:br/>
                <w:delText xml:space="preserve">import </w:delText>
              </w:r>
              <w:r w:rsidR="00B030F8" w:rsidRPr="005A0097" w:rsidDel="00046F53">
                <w:rPr>
                  <w:color w:val="A9B7C6"/>
                  <w:szCs w:val="28"/>
                  <w:lang w:val="en-US"/>
                  <w:rPrChange w:id="2865" w:author="Пользователь" w:date="2022-12-22T02:42:00Z">
                    <w:rPr>
                      <w:color w:val="A9B7C6"/>
                      <w:lang w:val="en-US"/>
                    </w:rPr>
                  </w:rPrChange>
                </w:rPr>
                <w:delText>java.time.format.DateTimeFormatter</w:delText>
              </w:r>
              <w:r w:rsidR="00B030F8" w:rsidRPr="005A0097" w:rsidDel="00046F53">
                <w:rPr>
                  <w:color w:val="CC7832"/>
                  <w:szCs w:val="28"/>
                  <w:lang w:val="en-US"/>
                  <w:rPrChange w:id="2866" w:author="Пользователь" w:date="2022-12-22T02:42:00Z">
                    <w:rPr>
                      <w:color w:val="CC7832"/>
                      <w:lang w:val="en-US"/>
                    </w:rPr>
                  </w:rPrChange>
                </w:rPr>
                <w:delText>;</w:delText>
              </w:r>
              <w:r w:rsidR="00B030F8" w:rsidRPr="005A0097" w:rsidDel="00046F53">
                <w:rPr>
                  <w:color w:val="CC7832"/>
                  <w:szCs w:val="28"/>
                  <w:lang w:val="en-US"/>
                  <w:rPrChange w:id="2867" w:author="Пользователь" w:date="2022-12-22T02:42:00Z">
                    <w:rPr>
                      <w:color w:val="CC7832"/>
                      <w:lang w:val="en-US"/>
                    </w:rPr>
                  </w:rPrChange>
                </w:rPr>
                <w:br/>
              </w:r>
              <w:r w:rsidR="00B030F8" w:rsidRPr="005A0097" w:rsidDel="00046F53">
                <w:rPr>
                  <w:color w:val="CC7832"/>
                  <w:szCs w:val="28"/>
                  <w:lang w:val="en-US"/>
                  <w:rPrChange w:id="2868" w:author="Пользователь" w:date="2022-12-22T02:42:00Z">
                    <w:rPr>
                      <w:color w:val="CC7832"/>
                      <w:lang w:val="en-US"/>
                    </w:rPr>
                  </w:rPrChange>
                </w:rPr>
                <w:br/>
              </w:r>
              <w:r w:rsidR="00B030F8" w:rsidRPr="005A0097" w:rsidDel="00046F53">
                <w:rPr>
                  <w:i/>
                  <w:iCs/>
                  <w:color w:val="629755"/>
                  <w:szCs w:val="28"/>
                  <w:lang w:val="en-US"/>
                  <w:rPrChange w:id="2869" w:author="Пользователь" w:date="2022-12-22T02:42:00Z">
                    <w:rPr>
                      <w:i/>
                      <w:iCs/>
                      <w:color w:val="629755"/>
                      <w:lang w:val="en-US"/>
                    </w:rPr>
                  </w:rPrChange>
                </w:rPr>
                <w:delText>/******************************</w:delText>
              </w:r>
              <w:r w:rsidR="00B030F8" w:rsidRPr="005A0097" w:rsidDel="00046F53">
                <w:rPr>
                  <w:i/>
                  <w:iCs/>
                  <w:color w:val="629755"/>
                  <w:szCs w:val="28"/>
                  <w:lang w:val="en-US"/>
                  <w:rPrChange w:id="2870" w:author="Пользователь" w:date="2022-12-22T02:42:00Z">
                    <w:rPr>
                      <w:i/>
                      <w:iCs/>
                      <w:color w:val="629755"/>
                      <w:lang w:val="en-US"/>
                    </w:rPr>
                  </w:rPrChange>
                </w:rPr>
                <w:br/>
                <w:delText xml:space="preserve"> * </w:delText>
              </w:r>
              <w:r w:rsidR="00B030F8" w:rsidRPr="005A0097" w:rsidDel="00046F53">
                <w:rPr>
                  <w:i/>
                  <w:iCs/>
                  <w:color w:val="629755"/>
                  <w:szCs w:val="28"/>
                  <w:rPrChange w:id="2871" w:author="Пользователь" w:date="2022-12-22T02:42:00Z">
                    <w:rPr>
                      <w:i/>
                      <w:iCs/>
                      <w:color w:val="629755"/>
                    </w:rPr>
                  </w:rPrChange>
                </w:rPr>
                <w:delText>Класс</w:delText>
              </w:r>
              <w:r w:rsidR="00B030F8" w:rsidRPr="005A0097" w:rsidDel="00046F53">
                <w:rPr>
                  <w:i/>
                  <w:iCs/>
                  <w:color w:val="629755"/>
                  <w:szCs w:val="28"/>
                  <w:lang w:val="en-US"/>
                  <w:rPrChange w:id="2872" w:author="Пользователь" w:date="2022-12-22T02:42:00Z">
                    <w:rPr>
                      <w:i/>
                      <w:iCs/>
                      <w:color w:val="629755"/>
                      <w:lang w:val="en-US"/>
                    </w:rPr>
                  </w:rPrChange>
                </w:rPr>
                <w:delText xml:space="preserve"> </w:delText>
              </w:r>
              <w:r w:rsidR="00B030F8" w:rsidRPr="005A0097" w:rsidDel="00046F53">
                <w:rPr>
                  <w:i/>
                  <w:iCs/>
                  <w:color w:val="629755"/>
                  <w:szCs w:val="28"/>
                  <w:rPrChange w:id="2873" w:author="Пользователь" w:date="2022-12-22T02:42:00Z">
                    <w:rPr>
                      <w:i/>
                      <w:iCs/>
                      <w:color w:val="629755"/>
                    </w:rPr>
                  </w:rPrChange>
                </w:rPr>
                <w:delText>время</w:delText>
              </w:r>
              <w:r w:rsidR="00B030F8" w:rsidRPr="005A0097" w:rsidDel="00046F53">
                <w:rPr>
                  <w:i/>
                  <w:iCs/>
                  <w:color w:val="629755"/>
                  <w:szCs w:val="28"/>
                  <w:lang w:val="en-US"/>
                  <w:rPrChange w:id="2874" w:author="Пользователь" w:date="2022-12-22T02:42:00Z">
                    <w:rPr>
                      <w:i/>
                      <w:iCs/>
                      <w:color w:val="629755"/>
                      <w:lang w:val="en-US"/>
                    </w:rPr>
                  </w:rPrChange>
                </w:rPr>
                <w:br/>
                <w:delText xml:space="preserve"> * </w:delText>
              </w:r>
              <w:r w:rsidR="00B030F8" w:rsidRPr="005A0097" w:rsidDel="00046F53">
                <w:rPr>
                  <w:b/>
                  <w:bCs/>
                  <w:i/>
                  <w:iCs/>
                  <w:color w:val="629755"/>
                  <w:szCs w:val="28"/>
                  <w:lang w:val="en-US"/>
                  <w:rPrChange w:id="2875" w:author="Пользователь" w:date="2022-12-22T02:42:00Z">
                    <w:rPr>
                      <w:b/>
                      <w:bCs/>
                      <w:i/>
                      <w:iCs/>
                      <w:color w:val="629755"/>
                      <w:lang w:val="en-US"/>
                    </w:rPr>
                  </w:rPrChange>
                </w:rPr>
                <w:delText xml:space="preserve">@autor </w:delText>
              </w:r>
              <w:r w:rsidR="00B030F8" w:rsidRPr="005A0097" w:rsidDel="00046F53">
                <w:rPr>
                  <w:i/>
                  <w:iCs/>
                  <w:color w:val="629755"/>
                  <w:szCs w:val="28"/>
                  <w:rPrChange w:id="2876" w:author="Пользователь" w:date="2022-12-22T02:42:00Z">
                    <w:rPr>
                      <w:i/>
                      <w:iCs/>
                      <w:color w:val="629755"/>
                    </w:rPr>
                  </w:rPrChange>
                </w:rPr>
                <w:delText>Макарова</w:delText>
              </w:r>
              <w:r w:rsidR="00B030F8" w:rsidRPr="005A0097" w:rsidDel="00046F53">
                <w:rPr>
                  <w:i/>
                  <w:iCs/>
                  <w:color w:val="629755"/>
                  <w:szCs w:val="28"/>
                  <w:lang w:val="en-US"/>
                  <w:rPrChange w:id="2877" w:author="Пользователь" w:date="2022-12-22T02:42:00Z">
                    <w:rPr>
                      <w:i/>
                      <w:iCs/>
                      <w:color w:val="629755"/>
                      <w:lang w:val="en-US"/>
                    </w:rPr>
                  </w:rPrChange>
                </w:rPr>
                <w:delText xml:space="preserve"> </w:delText>
              </w:r>
              <w:r w:rsidR="00B030F8" w:rsidRPr="005A0097" w:rsidDel="00046F53">
                <w:rPr>
                  <w:i/>
                  <w:iCs/>
                  <w:color w:val="629755"/>
                  <w:szCs w:val="28"/>
                  <w:rPrChange w:id="2878" w:author="Пользователь" w:date="2022-12-22T02:42:00Z">
                    <w:rPr>
                      <w:i/>
                      <w:iCs/>
                      <w:color w:val="629755"/>
                    </w:rPr>
                  </w:rPrChange>
                </w:rPr>
                <w:delText>П</w:delText>
              </w:r>
              <w:r w:rsidR="00B030F8" w:rsidRPr="005A0097" w:rsidDel="00046F53">
                <w:rPr>
                  <w:i/>
                  <w:iCs/>
                  <w:color w:val="629755"/>
                  <w:szCs w:val="28"/>
                  <w:lang w:val="en-US"/>
                  <w:rPrChange w:id="2879" w:author="Пользователь" w:date="2022-12-22T02:42:00Z">
                    <w:rPr>
                      <w:i/>
                      <w:iCs/>
                      <w:color w:val="629755"/>
                      <w:lang w:val="en-US"/>
                    </w:rPr>
                  </w:rPrChange>
                </w:rPr>
                <w:delText>.</w:delText>
              </w:r>
              <w:r w:rsidR="00B030F8" w:rsidRPr="005A0097" w:rsidDel="00046F53">
                <w:rPr>
                  <w:i/>
                  <w:iCs/>
                  <w:color w:val="629755"/>
                  <w:szCs w:val="28"/>
                  <w:rPrChange w:id="2880" w:author="Пользователь" w:date="2022-12-22T02:42:00Z">
                    <w:rPr>
                      <w:i/>
                      <w:iCs/>
                      <w:color w:val="629755"/>
                    </w:rPr>
                  </w:rPrChange>
                </w:rPr>
                <w:delText>Ф</w:delText>
              </w:r>
              <w:r w:rsidR="00B030F8" w:rsidRPr="005A0097" w:rsidDel="00046F53">
                <w:rPr>
                  <w:i/>
                  <w:iCs/>
                  <w:color w:val="629755"/>
                  <w:szCs w:val="28"/>
                  <w:lang w:val="en-US"/>
                  <w:rPrChange w:id="2881" w:author="Пользователь" w:date="2022-12-22T02:42:00Z">
                    <w:rPr>
                      <w:i/>
                      <w:iCs/>
                      <w:color w:val="629755"/>
                      <w:lang w:val="en-US"/>
                    </w:rPr>
                  </w:rPrChange>
                </w:rPr>
                <w:delText xml:space="preserve">. </w:delText>
              </w:r>
              <w:r w:rsidR="00B030F8" w:rsidRPr="005A0097" w:rsidDel="00046F53">
                <w:rPr>
                  <w:i/>
                  <w:iCs/>
                  <w:color w:val="629755"/>
                  <w:szCs w:val="28"/>
                  <w:rPrChange w:id="2882" w:author="Пользователь" w:date="2022-12-22T02:42:00Z">
                    <w:rPr>
                      <w:i/>
                      <w:iCs/>
                      <w:color w:val="629755"/>
                    </w:rPr>
                  </w:rPrChange>
                </w:rPr>
                <w:delText>ПМИ</w:delText>
              </w:r>
              <w:r w:rsidR="00B030F8" w:rsidRPr="005A0097" w:rsidDel="00046F53">
                <w:rPr>
                  <w:i/>
                  <w:iCs/>
                  <w:color w:val="629755"/>
                  <w:szCs w:val="28"/>
                  <w:lang w:val="en-US"/>
                  <w:rPrChange w:id="2883" w:author="Пользователь" w:date="2022-12-22T02:42:00Z">
                    <w:rPr>
                      <w:i/>
                      <w:iCs/>
                      <w:color w:val="629755"/>
                      <w:lang w:val="en-US"/>
                    </w:rPr>
                  </w:rPrChange>
                </w:rPr>
                <w:delText>-2</w:delText>
              </w:r>
              <w:r w:rsidR="00B030F8" w:rsidRPr="005A0097" w:rsidDel="00046F53">
                <w:rPr>
                  <w:i/>
                  <w:iCs/>
                  <w:color w:val="629755"/>
                  <w:szCs w:val="28"/>
                  <w:lang w:val="en-US"/>
                  <w:rPrChange w:id="2884" w:author="Пользователь" w:date="2022-12-22T02:42:00Z">
                    <w:rPr>
                      <w:i/>
                      <w:iCs/>
                      <w:color w:val="629755"/>
                      <w:lang w:val="en-US"/>
                    </w:rPr>
                  </w:rPrChange>
                </w:rPr>
                <w:br/>
                <w:delText xml:space="preserve"> ******************************/</w:delText>
              </w:r>
              <w:r w:rsidR="00B030F8" w:rsidRPr="005A0097" w:rsidDel="00046F53">
                <w:rPr>
                  <w:i/>
                  <w:iCs/>
                  <w:color w:val="629755"/>
                  <w:szCs w:val="28"/>
                  <w:lang w:val="en-US"/>
                  <w:rPrChange w:id="2885" w:author="Пользователь" w:date="2022-12-22T02:42:00Z">
                    <w:rPr>
                      <w:i/>
                      <w:iCs/>
                      <w:color w:val="629755"/>
                      <w:lang w:val="en-US"/>
                    </w:rPr>
                  </w:rPrChange>
                </w:rPr>
                <w:br/>
              </w:r>
              <w:r w:rsidR="00B030F8" w:rsidRPr="005A0097" w:rsidDel="00046F53">
                <w:rPr>
                  <w:i/>
                  <w:iCs/>
                  <w:color w:val="629755"/>
                  <w:szCs w:val="28"/>
                  <w:lang w:val="en-US"/>
                  <w:rPrChange w:id="2886" w:author="Пользователь" w:date="2022-12-22T02:42:00Z">
                    <w:rPr>
                      <w:i/>
                      <w:iCs/>
                      <w:color w:val="629755"/>
                      <w:lang w:val="en-US"/>
                    </w:rPr>
                  </w:rPrChange>
                </w:rPr>
                <w:br/>
              </w:r>
              <w:r w:rsidR="00B030F8" w:rsidRPr="005A0097" w:rsidDel="00046F53">
                <w:rPr>
                  <w:i/>
                  <w:iCs/>
                  <w:color w:val="629755"/>
                  <w:szCs w:val="28"/>
                  <w:lang w:val="en-US"/>
                  <w:rPrChange w:id="2887" w:author="Пользователь" w:date="2022-12-22T02:42:00Z">
                    <w:rPr>
                      <w:i/>
                      <w:iCs/>
                      <w:color w:val="629755"/>
                      <w:lang w:val="en-US"/>
                    </w:rPr>
                  </w:rPrChange>
                </w:rPr>
                <w:br/>
              </w:r>
              <w:r w:rsidR="00B030F8" w:rsidRPr="005A0097" w:rsidDel="00046F53">
                <w:rPr>
                  <w:color w:val="CC7832"/>
                  <w:szCs w:val="28"/>
                  <w:lang w:val="en-US"/>
                  <w:rPrChange w:id="2888" w:author="Пользователь" w:date="2022-12-22T02:42:00Z">
                    <w:rPr>
                      <w:color w:val="CC7832"/>
                      <w:lang w:val="en-US"/>
                    </w:rPr>
                  </w:rPrChange>
                </w:rPr>
                <w:delText xml:space="preserve">public class </w:delText>
              </w:r>
              <w:r w:rsidR="00B030F8" w:rsidRPr="005A0097" w:rsidDel="00046F53">
                <w:rPr>
                  <w:color w:val="A9B7C6"/>
                  <w:szCs w:val="28"/>
                  <w:lang w:val="en-US"/>
                  <w:rPrChange w:id="2889" w:author="Пользователь" w:date="2022-12-22T02:42:00Z">
                    <w:rPr>
                      <w:color w:val="A9B7C6"/>
                      <w:lang w:val="en-US"/>
                    </w:rPr>
                  </w:rPrChange>
                </w:rPr>
                <w:delText>CTime {</w:delText>
              </w:r>
              <w:r w:rsidR="00B030F8" w:rsidRPr="005A0097" w:rsidDel="00046F53">
                <w:rPr>
                  <w:color w:val="A9B7C6"/>
                  <w:szCs w:val="28"/>
                  <w:lang w:val="en-US"/>
                  <w:rPrChange w:id="2890" w:author="Пользователь" w:date="2022-12-22T02:42:00Z">
                    <w:rPr>
                      <w:color w:val="A9B7C6"/>
                      <w:lang w:val="en-US"/>
                    </w:rPr>
                  </w:rPrChange>
                </w:rPr>
                <w:br/>
              </w:r>
              <w:r w:rsidR="00B030F8" w:rsidRPr="005A0097" w:rsidDel="00046F53">
                <w:rPr>
                  <w:color w:val="A9B7C6"/>
                  <w:szCs w:val="28"/>
                  <w:lang w:val="en-US"/>
                  <w:rPrChange w:id="2891" w:author="Пользователь" w:date="2022-12-22T02:42:00Z">
                    <w:rPr>
                      <w:color w:val="A9B7C6"/>
                      <w:lang w:val="en-US"/>
                    </w:rPr>
                  </w:rPrChange>
                </w:rPr>
                <w:br/>
                <w:delText xml:space="preserve">    </w:delText>
              </w:r>
              <w:r w:rsidR="00B030F8" w:rsidRPr="005A0097" w:rsidDel="00046F53">
                <w:rPr>
                  <w:i/>
                  <w:iCs/>
                  <w:color w:val="629755"/>
                  <w:szCs w:val="28"/>
                  <w:lang w:val="en-US"/>
                  <w:rPrChange w:id="2892" w:author="Пользователь" w:date="2022-12-22T02:42:00Z">
                    <w:rPr>
                      <w:i/>
                      <w:iCs/>
                      <w:color w:val="629755"/>
                      <w:lang w:val="en-US"/>
                    </w:rPr>
                  </w:rPrChange>
                </w:rPr>
                <w:delText>/**************************</w:delText>
              </w:r>
              <w:r w:rsidR="00B030F8" w:rsidRPr="005A0097" w:rsidDel="00046F53">
                <w:rPr>
                  <w:i/>
                  <w:iCs/>
                  <w:color w:val="629755"/>
                  <w:szCs w:val="28"/>
                  <w:lang w:val="en-US"/>
                  <w:rPrChange w:id="2893" w:author="Пользователь" w:date="2022-12-22T02:42:00Z">
                    <w:rPr>
                      <w:i/>
                      <w:iCs/>
                      <w:color w:val="629755"/>
                      <w:lang w:val="en-US"/>
                    </w:rPr>
                  </w:rPrChange>
                </w:rPr>
                <w:br/>
                <w:delText xml:space="preserve">     * </w:delText>
              </w:r>
              <w:r w:rsidR="00B030F8" w:rsidRPr="005A0097" w:rsidDel="00046F53">
                <w:rPr>
                  <w:i/>
                  <w:iCs/>
                  <w:color w:val="629755"/>
                  <w:szCs w:val="28"/>
                  <w:rPrChange w:id="2894" w:author="Пользователь" w:date="2022-12-22T02:42:00Z">
                    <w:rPr>
                      <w:i/>
                      <w:iCs/>
                      <w:color w:val="629755"/>
                    </w:rPr>
                  </w:rPrChange>
                </w:rPr>
                <w:delText>Идендификатор</w:delText>
              </w:r>
              <w:r w:rsidR="00B030F8" w:rsidRPr="005A0097" w:rsidDel="00046F53">
                <w:rPr>
                  <w:i/>
                  <w:iCs/>
                  <w:color w:val="629755"/>
                  <w:szCs w:val="28"/>
                  <w:lang w:val="en-US"/>
                  <w:rPrChange w:id="2895" w:author="Пользователь" w:date="2022-12-22T02:42:00Z">
                    <w:rPr>
                      <w:i/>
                      <w:iCs/>
                      <w:color w:val="629755"/>
                      <w:lang w:val="en-US"/>
                    </w:rPr>
                  </w:rPrChange>
                </w:rPr>
                <w:br/>
                <w:delText xml:space="preserve">     **************************/</w:delText>
              </w:r>
              <w:r w:rsidR="00B030F8" w:rsidRPr="005A0097" w:rsidDel="00046F53">
                <w:rPr>
                  <w:i/>
                  <w:iCs/>
                  <w:color w:val="629755"/>
                  <w:szCs w:val="28"/>
                  <w:lang w:val="en-US"/>
                  <w:rPrChange w:id="2896" w:author="Пользователь" w:date="2022-12-22T02:42:00Z">
                    <w:rPr>
                      <w:i/>
                      <w:iCs/>
                      <w:color w:val="629755"/>
                      <w:lang w:val="en-US"/>
                    </w:rPr>
                  </w:rPrChange>
                </w:rPr>
                <w:br/>
              </w:r>
              <w:r w:rsidR="00B030F8" w:rsidRPr="005A0097" w:rsidDel="00046F53">
                <w:rPr>
                  <w:i/>
                  <w:iCs/>
                  <w:color w:val="629755"/>
                  <w:szCs w:val="28"/>
                  <w:lang w:val="en-US"/>
                  <w:rPrChange w:id="2897" w:author="Пользователь" w:date="2022-12-22T02:42:00Z">
                    <w:rPr>
                      <w:i/>
                      <w:iCs/>
                      <w:color w:val="629755"/>
                      <w:lang w:val="en-US"/>
                    </w:rPr>
                  </w:rPrChange>
                </w:rPr>
                <w:br/>
                <w:delText xml:space="preserve">    </w:delText>
              </w:r>
              <w:r w:rsidR="00B030F8" w:rsidRPr="005A0097" w:rsidDel="00046F53">
                <w:rPr>
                  <w:color w:val="CC7832"/>
                  <w:szCs w:val="28"/>
                  <w:lang w:val="en-US"/>
                  <w:rPrChange w:id="2898" w:author="Пользователь" w:date="2022-12-22T02:42:00Z">
                    <w:rPr>
                      <w:color w:val="CC7832"/>
                      <w:lang w:val="en-US"/>
                    </w:rPr>
                  </w:rPrChange>
                </w:rPr>
                <w:delText xml:space="preserve">private </w:delText>
              </w:r>
              <w:r w:rsidR="00B030F8" w:rsidRPr="005A0097" w:rsidDel="00046F53">
                <w:rPr>
                  <w:color w:val="A9B7C6"/>
                  <w:szCs w:val="28"/>
                  <w:lang w:val="en-US"/>
                  <w:rPrChange w:id="2899" w:author="Пользователь" w:date="2022-12-22T02:42:00Z">
                    <w:rPr>
                      <w:color w:val="A9B7C6"/>
                      <w:lang w:val="en-US"/>
                    </w:rPr>
                  </w:rPrChange>
                </w:rPr>
                <w:delText xml:space="preserve">UUID </w:delText>
              </w:r>
              <w:r w:rsidR="00B030F8" w:rsidRPr="005A0097" w:rsidDel="00046F53">
                <w:rPr>
                  <w:color w:val="9876AA"/>
                  <w:szCs w:val="28"/>
                  <w:lang w:val="en-US"/>
                  <w:rPrChange w:id="2900" w:author="Пользователь" w:date="2022-12-22T02:42:00Z">
                    <w:rPr>
                      <w:color w:val="9876AA"/>
                      <w:lang w:val="en-US"/>
                    </w:rPr>
                  </w:rPrChange>
                </w:rPr>
                <w:delText>id</w:delText>
              </w:r>
              <w:r w:rsidR="00B030F8" w:rsidRPr="005A0097" w:rsidDel="00046F53">
                <w:rPr>
                  <w:color w:val="CC7832"/>
                  <w:szCs w:val="28"/>
                  <w:lang w:val="en-US"/>
                  <w:rPrChange w:id="2901" w:author="Пользователь" w:date="2022-12-22T02:42:00Z">
                    <w:rPr>
                      <w:color w:val="CC7832"/>
                      <w:lang w:val="en-US"/>
                    </w:rPr>
                  </w:rPrChange>
                </w:rPr>
                <w:delText>;</w:delText>
              </w:r>
              <w:r w:rsidR="00B030F8" w:rsidRPr="005A0097" w:rsidDel="00046F53">
                <w:rPr>
                  <w:color w:val="CC7832"/>
                  <w:szCs w:val="28"/>
                  <w:lang w:val="en-US"/>
                  <w:rPrChange w:id="2902" w:author="Пользователь" w:date="2022-12-22T02:42:00Z">
                    <w:rPr>
                      <w:color w:val="CC7832"/>
                      <w:lang w:val="en-US"/>
                    </w:rPr>
                  </w:rPrChange>
                </w:rPr>
                <w:br/>
              </w:r>
              <w:r w:rsidR="00B030F8" w:rsidRPr="005A0097" w:rsidDel="00046F53">
                <w:rPr>
                  <w:color w:val="CC7832"/>
                  <w:szCs w:val="28"/>
                  <w:lang w:val="en-US"/>
                  <w:rPrChange w:id="2903" w:author="Пользователь" w:date="2022-12-22T02:42:00Z">
                    <w:rPr>
                      <w:color w:val="CC7832"/>
                      <w:lang w:val="en-US"/>
                    </w:rPr>
                  </w:rPrChange>
                </w:rPr>
                <w:br/>
                <w:delText xml:space="preserve">    public </w:delText>
              </w:r>
              <w:r w:rsidR="00B030F8" w:rsidRPr="005A0097" w:rsidDel="00046F53">
                <w:rPr>
                  <w:color w:val="A9B7C6"/>
                  <w:szCs w:val="28"/>
                  <w:lang w:val="en-US"/>
                  <w:rPrChange w:id="2904" w:author="Пользователь" w:date="2022-12-22T02:42:00Z">
                    <w:rPr>
                      <w:color w:val="A9B7C6"/>
                      <w:lang w:val="en-US"/>
                    </w:rPr>
                  </w:rPrChange>
                </w:rPr>
                <w:delText xml:space="preserve">UUID </w:delText>
              </w:r>
              <w:r w:rsidR="00B030F8" w:rsidRPr="005A0097" w:rsidDel="00046F53">
                <w:rPr>
                  <w:color w:val="FFC66D"/>
                  <w:szCs w:val="28"/>
                  <w:lang w:val="en-US"/>
                  <w:rPrChange w:id="2905" w:author="Пользователь" w:date="2022-12-22T02:42:00Z">
                    <w:rPr>
                      <w:color w:val="FFC66D"/>
                      <w:lang w:val="en-US"/>
                    </w:rPr>
                  </w:rPrChange>
                </w:rPr>
                <w:delText>getId</w:delText>
              </w:r>
              <w:r w:rsidR="00B030F8" w:rsidRPr="005A0097" w:rsidDel="00046F53">
                <w:rPr>
                  <w:color w:val="A9B7C6"/>
                  <w:szCs w:val="28"/>
                  <w:lang w:val="en-US"/>
                  <w:rPrChange w:id="2906" w:author="Пользователь" w:date="2022-12-22T02:42:00Z">
                    <w:rPr>
                      <w:color w:val="A9B7C6"/>
                      <w:lang w:val="en-US"/>
                    </w:rPr>
                  </w:rPrChange>
                </w:rPr>
                <w:delText>() {</w:delText>
              </w:r>
              <w:r w:rsidR="00B030F8" w:rsidRPr="005A0097" w:rsidDel="00046F53">
                <w:rPr>
                  <w:color w:val="A9B7C6"/>
                  <w:szCs w:val="28"/>
                  <w:lang w:val="en-US"/>
                  <w:rPrChange w:id="2907" w:author="Пользователь" w:date="2022-12-22T02:42:00Z">
                    <w:rPr>
                      <w:color w:val="A9B7C6"/>
                      <w:lang w:val="en-US"/>
                    </w:rPr>
                  </w:rPrChange>
                </w:rPr>
                <w:br/>
                <w:delText xml:space="preserve">        </w:delText>
              </w:r>
              <w:r w:rsidR="00B030F8" w:rsidRPr="005A0097" w:rsidDel="00046F53">
                <w:rPr>
                  <w:color w:val="CC7832"/>
                  <w:szCs w:val="28"/>
                  <w:lang w:val="en-US"/>
                  <w:rPrChange w:id="2908" w:author="Пользователь" w:date="2022-12-22T02:42:00Z">
                    <w:rPr>
                      <w:color w:val="CC7832"/>
                      <w:lang w:val="en-US"/>
                    </w:rPr>
                  </w:rPrChange>
                </w:rPr>
                <w:delText xml:space="preserve">return </w:delText>
              </w:r>
              <w:r w:rsidR="00B030F8" w:rsidRPr="005A0097" w:rsidDel="00046F53">
                <w:rPr>
                  <w:color w:val="9876AA"/>
                  <w:szCs w:val="28"/>
                  <w:lang w:val="en-US"/>
                  <w:rPrChange w:id="2909" w:author="Пользователь" w:date="2022-12-22T02:42:00Z">
                    <w:rPr>
                      <w:color w:val="9876AA"/>
                      <w:lang w:val="en-US"/>
                    </w:rPr>
                  </w:rPrChange>
                </w:rPr>
                <w:delText>id</w:delText>
              </w:r>
              <w:r w:rsidR="00B030F8" w:rsidRPr="005A0097" w:rsidDel="00046F53">
                <w:rPr>
                  <w:color w:val="CC7832"/>
                  <w:szCs w:val="28"/>
                  <w:lang w:val="en-US"/>
                  <w:rPrChange w:id="2910" w:author="Пользователь" w:date="2022-12-22T02:42:00Z">
                    <w:rPr>
                      <w:color w:val="CC7832"/>
                      <w:lang w:val="en-US"/>
                    </w:rPr>
                  </w:rPrChange>
                </w:rPr>
                <w:delText>;</w:delText>
              </w:r>
              <w:r w:rsidR="00B030F8" w:rsidRPr="005A0097" w:rsidDel="00046F53">
                <w:rPr>
                  <w:color w:val="CC7832"/>
                  <w:szCs w:val="28"/>
                  <w:lang w:val="en-US"/>
                  <w:rPrChange w:id="2911" w:author="Пользователь" w:date="2022-12-22T02:42:00Z">
                    <w:rPr>
                      <w:color w:val="CC7832"/>
                      <w:lang w:val="en-US"/>
                    </w:rPr>
                  </w:rPrChange>
                </w:rPr>
                <w:br/>
                <w:delText xml:space="preserve">    </w:delText>
              </w:r>
              <w:r w:rsidR="00B030F8" w:rsidRPr="005A0097" w:rsidDel="00046F53">
                <w:rPr>
                  <w:color w:val="A9B7C6"/>
                  <w:szCs w:val="28"/>
                  <w:lang w:val="en-US"/>
                  <w:rPrChange w:id="2912" w:author="Пользователь" w:date="2022-12-22T02:42:00Z">
                    <w:rPr>
                      <w:color w:val="A9B7C6"/>
                      <w:lang w:val="en-US"/>
                    </w:rPr>
                  </w:rPrChange>
                </w:rPr>
                <w:delText>}</w:delText>
              </w:r>
              <w:r w:rsidR="00B030F8" w:rsidRPr="005A0097" w:rsidDel="00046F53">
                <w:rPr>
                  <w:color w:val="A9B7C6"/>
                  <w:szCs w:val="28"/>
                  <w:lang w:val="en-US"/>
                  <w:rPrChange w:id="2913" w:author="Пользователь" w:date="2022-12-22T02:42:00Z">
                    <w:rPr>
                      <w:color w:val="A9B7C6"/>
                      <w:lang w:val="en-US"/>
                    </w:rPr>
                  </w:rPrChange>
                </w:rPr>
                <w:br/>
              </w:r>
              <w:r w:rsidR="00B030F8" w:rsidRPr="005A0097" w:rsidDel="00046F53">
                <w:rPr>
                  <w:color w:val="A9B7C6"/>
                  <w:szCs w:val="28"/>
                  <w:lang w:val="en-US"/>
                  <w:rPrChange w:id="2914" w:author="Пользователь" w:date="2022-12-22T02:42:00Z">
                    <w:rPr>
                      <w:color w:val="A9B7C6"/>
                      <w:lang w:val="en-US"/>
                    </w:rPr>
                  </w:rPrChange>
                </w:rPr>
                <w:br/>
                <w:delText xml:space="preserve">    </w:delText>
              </w:r>
              <w:r w:rsidR="00B030F8" w:rsidRPr="005A0097" w:rsidDel="00046F53">
                <w:rPr>
                  <w:color w:val="CC7832"/>
                  <w:szCs w:val="28"/>
                  <w:lang w:val="en-US"/>
                  <w:rPrChange w:id="2915" w:author="Пользователь" w:date="2022-12-22T02:42:00Z">
                    <w:rPr>
                      <w:color w:val="CC7832"/>
                      <w:lang w:val="en-US"/>
                    </w:rPr>
                  </w:rPrChange>
                </w:rPr>
                <w:delText xml:space="preserve">public void </w:delText>
              </w:r>
              <w:r w:rsidR="00B030F8" w:rsidRPr="005A0097" w:rsidDel="00046F53">
                <w:rPr>
                  <w:color w:val="FFC66D"/>
                  <w:szCs w:val="28"/>
                  <w:lang w:val="en-US"/>
                  <w:rPrChange w:id="2916" w:author="Пользователь" w:date="2022-12-22T02:42:00Z">
                    <w:rPr>
                      <w:color w:val="FFC66D"/>
                      <w:lang w:val="en-US"/>
                    </w:rPr>
                  </w:rPrChange>
                </w:rPr>
                <w:delText>setId</w:delText>
              </w:r>
              <w:r w:rsidR="00B030F8" w:rsidRPr="005A0097" w:rsidDel="00046F53">
                <w:rPr>
                  <w:color w:val="A9B7C6"/>
                  <w:szCs w:val="28"/>
                  <w:lang w:val="en-US"/>
                  <w:rPrChange w:id="2917" w:author="Пользователь" w:date="2022-12-22T02:42:00Z">
                    <w:rPr>
                      <w:color w:val="A9B7C6"/>
                      <w:lang w:val="en-US"/>
                    </w:rPr>
                  </w:rPrChange>
                </w:rPr>
                <w:delText>(UUID id) {</w:delText>
              </w:r>
              <w:r w:rsidR="00B030F8" w:rsidRPr="005A0097" w:rsidDel="00046F53">
                <w:rPr>
                  <w:color w:val="A9B7C6"/>
                  <w:szCs w:val="28"/>
                  <w:lang w:val="en-US"/>
                  <w:rPrChange w:id="2918" w:author="Пользователь" w:date="2022-12-22T02:42:00Z">
                    <w:rPr>
                      <w:color w:val="A9B7C6"/>
                      <w:lang w:val="en-US"/>
                    </w:rPr>
                  </w:rPrChange>
                </w:rPr>
                <w:br/>
                <w:delText xml:space="preserve">        </w:delText>
              </w:r>
              <w:r w:rsidR="00B030F8" w:rsidRPr="005A0097" w:rsidDel="00046F53">
                <w:rPr>
                  <w:color w:val="CC7832"/>
                  <w:szCs w:val="28"/>
                  <w:lang w:val="en-US"/>
                  <w:rPrChange w:id="2919" w:author="Пользователь" w:date="2022-12-22T02:42:00Z">
                    <w:rPr>
                      <w:color w:val="CC7832"/>
                      <w:lang w:val="en-US"/>
                    </w:rPr>
                  </w:rPrChange>
                </w:rPr>
                <w:delText>this</w:delText>
              </w:r>
              <w:r w:rsidR="00B030F8" w:rsidRPr="005A0097" w:rsidDel="00046F53">
                <w:rPr>
                  <w:color w:val="A9B7C6"/>
                  <w:szCs w:val="28"/>
                  <w:lang w:val="en-US"/>
                  <w:rPrChange w:id="2920" w:author="Пользователь" w:date="2022-12-22T02:42:00Z">
                    <w:rPr>
                      <w:color w:val="A9B7C6"/>
                      <w:lang w:val="en-US"/>
                    </w:rPr>
                  </w:rPrChange>
                </w:rPr>
                <w:delText>.</w:delText>
              </w:r>
              <w:r w:rsidR="00B030F8" w:rsidRPr="005A0097" w:rsidDel="00046F53">
                <w:rPr>
                  <w:color w:val="9876AA"/>
                  <w:szCs w:val="28"/>
                  <w:lang w:val="en-US"/>
                  <w:rPrChange w:id="2921" w:author="Пользователь" w:date="2022-12-22T02:42:00Z">
                    <w:rPr>
                      <w:color w:val="9876AA"/>
                      <w:lang w:val="en-US"/>
                    </w:rPr>
                  </w:rPrChange>
                </w:rPr>
                <w:delText xml:space="preserve">id </w:delText>
              </w:r>
              <w:r w:rsidR="00B030F8" w:rsidRPr="005A0097" w:rsidDel="00046F53">
                <w:rPr>
                  <w:color w:val="A9B7C6"/>
                  <w:szCs w:val="28"/>
                  <w:lang w:val="en-US"/>
                  <w:rPrChange w:id="2922" w:author="Пользователь" w:date="2022-12-22T02:42:00Z">
                    <w:rPr>
                      <w:color w:val="A9B7C6"/>
                      <w:lang w:val="en-US"/>
                    </w:rPr>
                  </w:rPrChange>
                </w:rPr>
                <w:delText>= id</w:delText>
              </w:r>
              <w:r w:rsidR="00B030F8" w:rsidRPr="005A0097" w:rsidDel="00046F53">
                <w:rPr>
                  <w:color w:val="CC7832"/>
                  <w:szCs w:val="28"/>
                  <w:lang w:val="en-US"/>
                  <w:rPrChange w:id="2923" w:author="Пользователь" w:date="2022-12-22T02:42:00Z">
                    <w:rPr>
                      <w:color w:val="CC7832"/>
                      <w:lang w:val="en-US"/>
                    </w:rPr>
                  </w:rPrChange>
                </w:rPr>
                <w:delText>;</w:delText>
              </w:r>
              <w:r w:rsidR="00B030F8" w:rsidRPr="005A0097" w:rsidDel="00046F53">
                <w:rPr>
                  <w:color w:val="CC7832"/>
                  <w:szCs w:val="28"/>
                  <w:lang w:val="en-US"/>
                  <w:rPrChange w:id="2924" w:author="Пользователь" w:date="2022-12-22T02:42:00Z">
                    <w:rPr>
                      <w:color w:val="CC7832"/>
                      <w:lang w:val="en-US"/>
                    </w:rPr>
                  </w:rPrChange>
                </w:rPr>
                <w:br/>
                <w:delText xml:space="preserve">    </w:delText>
              </w:r>
              <w:r w:rsidR="00B030F8" w:rsidRPr="005A0097" w:rsidDel="00046F53">
                <w:rPr>
                  <w:color w:val="A9B7C6"/>
                  <w:szCs w:val="28"/>
                  <w:lang w:val="en-US"/>
                  <w:rPrChange w:id="2925" w:author="Пользователь" w:date="2022-12-22T02:42:00Z">
                    <w:rPr>
                      <w:color w:val="A9B7C6"/>
                      <w:lang w:val="en-US"/>
                    </w:rPr>
                  </w:rPrChange>
                </w:rPr>
                <w:delText>}</w:delText>
              </w:r>
              <w:r w:rsidR="00B030F8" w:rsidRPr="005A0097" w:rsidDel="00046F53">
                <w:rPr>
                  <w:color w:val="A9B7C6"/>
                  <w:szCs w:val="28"/>
                  <w:lang w:val="en-US"/>
                  <w:rPrChange w:id="2926" w:author="Пользователь" w:date="2022-12-22T02:42:00Z">
                    <w:rPr>
                      <w:color w:val="A9B7C6"/>
                      <w:lang w:val="en-US"/>
                    </w:rPr>
                  </w:rPrChange>
                </w:rPr>
                <w:br/>
              </w:r>
              <w:r w:rsidR="00B030F8" w:rsidRPr="005A0097" w:rsidDel="00046F53">
                <w:rPr>
                  <w:color w:val="A9B7C6"/>
                  <w:szCs w:val="28"/>
                  <w:lang w:val="en-US"/>
                  <w:rPrChange w:id="2927" w:author="Пользователь" w:date="2022-12-22T02:42:00Z">
                    <w:rPr>
                      <w:color w:val="A9B7C6"/>
                      <w:lang w:val="en-US"/>
                    </w:rPr>
                  </w:rPrChange>
                </w:rPr>
                <w:br/>
                <w:delText xml:space="preserve">    </w:delText>
              </w:r>
              <w:r w:rsidR="00B030F8" w:rsidRPr="005A0097" w:rsidDel="00046F53">
                <w:rPr>
                  <w:i/>
                  <w:iCs/>
                  <w:color w:val="629755"/>
                  <w:szCs w:val="28"/>
                  <w:lang w:val="en-US"/>
                  <w:rPrChange w:id="2928" w:author="Пользователь" w:date="2022-12-22T02:42:00Z">
                    <w:rPr>
                      <w:i/>
                      <w:iCs/>
                      <w:color w:val="629755"/>
                      <w:lang w:val="en-US"/>
                    </w:rPr>
                  </w:rPrChange>
                </w:rPr>
                <w:delText>/**************************</w:delText>
              </w:r>
              <w:r w:rsidR="00B030F8" w:rsidRPr="005A0097" w:rsidDel="00046F53">
                <w:rPr>
                  <w:i/>
                  <w:iCs/>
                  <w:color w:val="629755"/>
                  <w:szCs w:val="28"/>
                  <w:lang w:val="en-US"/>
                  <w:rPrChange w:id="2929" w:author="Пользователь" w:date="2022-12-22T02:42:00Z">
                    <w:rPr>
                      <w:i/>
                      <w:iCs/>
                      <w:color w:val="629755"/>
                      <w:lang w:val="en-US"/>
                    </w:rPr>
                  </w:rPrChange>
                </w:rPr>
                <w:br/>
                <w:delText xml:space="preserve">     * </w:delText>
              </w:r>
              <w:r w:rsidR="00B030F8" w:rsidRPr="005A0097" w:rsidDel="00046F53">
                <w:rPr>
                  <w:i/>
                  <w:iCs/>
                  <w:color w:val="629755"/>
                  <w:szCs w:val="28"/>
                  <w:rPrChange w:id="2930" w:author="Пользователь" w:date="2022-12-22T02:42:00Z">
                    <w:rPr>
                      <w:i/>
                      <w:iCs/>
                      <w:color w:val="629755"/>
                    </w:rPr>
                  </w:rPrChange>
                </w:rPr>
                <w:delText>Дата</w:delText>
              </w:r>
              <w:r w:rsidR="00B030F8" w:rsidRPr="005A0097" w:rsidDel="00046F53">
                <w:rPr>
                  <w:i/>
                  <w:iCs/>
                  <w:color w:val="629755"/>
                  <w:szCs w:val="28"/>
                  <w:lang w:val="en-US"/>
                  <w:rPrChange w:id="2931" w:author="Пользователь" w:date="2022-12-22T02:42:00Z">
                    <w:rPr>
                      <w:i/>
                      <w:iCs/>
                      <w:color w:val="629755"/>
                      <w:lang w:val="en-US"/>
                    </w:rPr>
                  </w:rPrChange>
                </w:rPr>
                <w:delText xml:space="preserve"> </w:delText>
              </w:r>
              <w:r w:rsidR="00B030F8" w:rsidRPr="005A0097" w:rsidDel="00046F53">
                <w:rPr>
                  <w:i/>
                  <w:iCs/>
                  <w:color w:val="629755"/>
                  <w:szCs w:val="28"/>
                  <w:rPrChange w:id="2932" w:author="Пользователь" w:date="2022-12-22T02:42:00Z">
                    <w:rPr>
                      <w:i/>
                      <w:iCs/>
                      <w:color w:val="629755"/>
                    </w:rPr>
                  </w:rPrChange>
                </w:rPr>
                <w:delText>записи</w:delText>
              </w:r>
              <w:r w:rsidR="00B030F8" w:rsidRPr="005A0097" w:rsidDel="00046F53">
                <w:rPr>
                  <w:i/>
                  <w:iCs/>
                  <w:color w:val="629755"/>
                  <w:szCs w:val="28"/>
                  <w:lang w:val="en-US"/>
                  <w:rPrChange w:id="2933" w:author="Пользователь" w:date="2022-12-22T02:42:00Z">
                    <w:rPr>
                      <w:i/>
                      <w:iCs/>
                      <w:color w:val="629755"/>
                      <w:lang w:val="en-US"/>
                    </w:rPr>
                  </w:rPrChange>
                </w:rPr>
                <w:br/>
                <w:delText xml:space="preserve">     **************************/</w:delText>
              </w:r>
              <w:r w:rsidR="00B030F8" w:rsidRPr="005A0097" w:rsidDel="00046F53">
                <w:rPr>
                  <w:i/>
                  <w:iCs/>
                  <w:color w:val="629755"/>
                  <w:szCs w:val="28"/>
                  <w:lang w:val="en-US"/>
                  <w:rPrChange w:id="2934" w:author="Пользователь" w:date="2022-12-22T02:42:00Z">
                    <w:rPr>
                      <w:i/>
                      <w:iCs/>
                      <w:color w:val="629755"/>
                      <w:lang w:val="en-US"/>
                    </w:rPr>
                  </w:rPrChange>
                </w:rPr>
                <w:br/>
              </w:r>
              <w:r w:rsidR="00B030F8" w:rsidRPr="005A0097" w:rsidDel="00046F53">
                <w:rPr>
                  <w:i/>
                  <w:iCs/>
                  <w:color w:val="629755"/>
                  <w:szCs w:val="28"/>
                  <w:lang w:val="en-US"/>
                  <w:rPrChange w:id="2935" w:author="Пользователь" w:date="2022-12-22T02:42:00Z">
                    <w:rPr>
                      <w:i/>
                      <w:iCs/>
                      <w:color w:val="629755"/>
                      <w:lang w:val="en-US"/>
                    </w:rPr>
                  </w:rPrChange>
                </w:rPr>
                <w:br/>
                <w:delText xml:space="preserve">    </w:delText>
              </w:r>
              <w:r w:rsidR="00B030F8" w:rsidRPr="005A0097" w:rsidDel="00046F53">
                <w:rPr>
                  <w:color w:val="CC7832"/>
                  <w:szCs w:val="28"/>
                  <w:lang w:val="en-US"/>
                  <w:rPrChange w:id="2936" w:author="Пользователь" w:date="2022-12-22T02:42:00Z">
                    <w:rPr>
                      <w:color w:val="CC7832"/>
                      <w:lang w:val="en-US"/>
                    </w:rPr>
                  </w:rPrChange>
                </w:rPr>
                <w:delText xml:space="preserve">private </w:delText>
              </w:r>
              <w:r w:rsidR="00B030F8" w:rsidRPr="005A0097" w:rsidDel="00046F53">
                <w:rPr>
                  <w:color w:val="A9B7C6"/>
                  <w:szCs w:val="28"/>
                  <w:lang w:val="en-US"/>
                  <w:rPrChange w:id="2937" w:author="Пользователь" w:date="2022-12-22T02:42:00Z">
                    <w:rPr>
                      <w:color w:val="A9B7C6"/>
                      <w:lang w:val="en-US"/>
                    </w:rPr>
                  </w:rPrChange>
                </w:rPr>
                <w:delText xml:space="preserve">LocalDate </w:delText>
              </w:r>
              <w:r w:rsidR="00B030F8" w:rsidRPr="005A0097" w:rsidDel="00046F53">
                <w:rPr>
                  <w:color w:val="9876AA"/>
                  <w:szCs w:val="28"/>
                  <w:lang w:val="en-US"/>
                  <w:rPrChange w:id="2938" w:author="Пользователь" w:date="2022-12-22T02:42:00Z">
                    <w:rPr>
                      <w:color w:val="9876AA"/>
                      <w:lang w:val="en-US"/>
                    </w:rPr>
                  </w:rPrChange>
                </w:rPr>
                <w:delText>date</w:delText>
              </w:r>
              <w:r w:rsidR="00B030F8" w:rsidRPr="005A0097" w:rsidDel="00046F53">
                <w:rPr>
                  <w:color w:val="CC7832"/>
                  <w:szCs w:val="28"/>
                  <w:lang w:val="en-US"/>
                  <w:rPrChange w:id="2939" w:author="Пользователь" w:date="2022-12-22T02:42:00Z">
                    <w:rPr>
                      <w:color w:val="CC7832"/>
                      <w:lang w:val="en-US"/>
                    </w:rPr>
                  </w:rPrChange>
                </w:rPr>
                <w:delText>;</w:delText>
              </w:r>
              <w:r w:rsidR="00B030F8" w:rsidRPr="005A0097" w:rsidDel="00046F53">
                <w:rPr>
                  <w:color w:val="CC7832"/>
                  <w:szCs w:val="28"/>
                  <w:lang w:val="en-US"/>
                  <w:rPrChange w:id="2940" w:author="Пользователь" w:date="2022-12-22T02:42:00Z">
                    <w:rPr>
                      <w:color w:val="CC7832"/>
                      <w:lang w:val="en-US"/>
                    </w:rPr>
                  </w:rPrChange>
                </w:rPr>
                <w:br/>
              </w:r>
              <w:r w:rsidR="00B030F8" w:rsidRPr="005A0097" w:rsidDel="00046F53">
                <w:rPr>
                  <w:color w:val="CC7832"/>
                  <w:szCs w:val="28"/>
                  <w:lang w:val="en-US"/>
                  <w:rPrChange w:id="2941" w:author="Пользователь" w:date="2022-12-22T02:42:00Z">
                    <w:rPr>
                      <w:color w:val="CC7832"/>
                      <w:lang w:val="en-US"/>
                    </w:rPr>
                  </w:rPrChange>
                </w:rPr>
                <w:br/>
                <w:delText xml:space="preserve">    public </w:delText>
              </w:r>
              <w:r w:rsidR="00B030F8" w:rsidRPr="005A0097" w:rsidDel="00046F53">
                <w:rPr>
                  <w:color w:val="A9B7C6"/>
                  <w:szCs w:val="28"/>
                  <w:lang w:val="en-US"/>
                  <w:rPrChange w:id="2942" w:author="Пользователь" w:date="2022-12-22T02:42:00Z">
                    <w:rPr>
                      <w:color w:val="A9B7C6"/>
                      <w:lang w:val="en-US"/>
                    </w:rPr>
                  </w:rPrChange>
                </w:rPr>
                <w:delText xml:space="preserve">LocalDate </w:delText>
              </w:r>
              <w:r w:rsidR="00B030F8" w:rsidRPr="005A0097" w:rsidDel="00046F53">
                <w:rPr>
                  <w:color w:val="FFC66D"/>
                  <w:szCs w:val="28"/>
                  <w:lang w:val="en-US"/>
                  <w:rPrChange w:id="2943" w:author="Пользователь" w:date="2022-12-22T02:42:00Z">
                    <w:rPr>
                      <w:color w:val="FFC66D"/>
                      <w:lang w:val="en-US"/>
                    </w:rPr>
                  </w:rPrChange>
                </w:rPr>
                <w:delText>getDate</w:delText>
              </w:r>
              <w:r w:rsidR="00B030F8" w:rsidRPr="005A0097" w:rsidDel="00046F53">
                <w:rPr>
                  <w:color w:val="A9B7C6"/>
                  <w:szCs w:val="28"/>
                  <w:lang w:val="en-US"/>
                  <w:rPrChange w:id="2944" w:author="Пользователь" w:date="2022-12-22T02:42:00Z">
                    <w:rPr>
                      <w:color w:val="A9B7C6"/>
                      <w:lang w:val="en-US"/>
                    </w:rPr>
                  </w:rPrChange>
                </w:rPr>
                <w:delText>() {</w:delText>
              </w:r>
              <w:r w:rsidR="00B030F8" w:rsidRPr="005A0097" w:rsidDel="00046F53">
                <w:rPr>
                  <w:color w:val="A9B7C6"/>
                  <w:szCs w:val="28"/>
                  <w:lang w:val="en-US"/>
                  <w:rPrChange w:id="2945" w:author="Пользователь" w:date="2022-12-22T02:42:00Z">
                    <w:rPr>
                      <w:color w:val="A9B7C6"/>
                      <w:lang w:val="en-US"/>
                    </w:rPr>
                  </w:rPrChange>
                </w:rPr>
                <w:br/>
                <w:delText xml:space="preserve">        </w:delText>
              </w:r>
              <w:r w:rsidR="00B030F8" w:rsidRPr="005A0097" w:rsidDel="00046F53">
                <w:rPr>
                  <w:color w:val="CC7832"/>
                  <w:szCs w:val="28"/>
                  <w:lang w:val="en-US"/>
                  <w:rPrChange w:id="2946" w:author="Пользователь" w:date="2022-12-22T02:42:00Z">
                    <w:rPr>
                      <w:color w:val="CC7832"/>
                      <w:lang w:val="en-US"/>
                    </w:rPr>
                  </w:rPrChange>
                </w:rPr>
                <w:delText xml:space="preserve">return </w:delText>
              </w:r>
              <w:r w:rsidR="00B030F8" w:rsidRPr="005A0097" w:rsidDel="00046F53">
                <w:rPr>
                  <w:color w:val="9876AA"/>
                  <w:szCs w:val="28"/>
                  <w:lang w:val="en-US"/>
                  <w:rPrChange w:id="2947" w:author="Пользователь" w:date="2022-12-22T02:42:00Z">
                    <w:rPr>
                      <w:color w:val="9876AA"/>
                      <w:lang w:val="en-US"/>
                    </w:rPr>
                  </w:rPrChange>
                </w:rPr>
                <w:delText>date</w:delText>
              </w:r>
              <w:r w:rsidR="00B030F8" w:rsidRPr="005A0097" w:rsidDel="00046F53">
                <w:rPr>
                  <w:color w:val="CC7832"/>
                  <w:szCs w:val="28"/>
                  <w:lang w:val="en-US"/>
                  <w:rPrChange w:id="2948" w:author="Пользователь" w:date="2022-12-22T02:42:00Z">
                    <w:rPr>
                      <w:color w:val="CC7832"/>
                      <w:lang w:val="en-US"/>
                    </w:rPr>
                  </w:rPrChange>
                </w:rPr>
                <w:delText>;</w:delText>
              </w:r>
              <w:r w:rsidR="00B030F8" w:rsidRPr="005A0097" w:rsidDel="00046F53">
                <w:rPr>
                  <w:color w:val="CC7832"/>
                  <w:szCs w:val="28"/>
                  <w:lang w:val="en-US"/>
                  <w:rPrChange w:id="2949" w:author="Пользователь" w:date="2022-12-22T02:42:00Z">
                    <w:rPr>
                      <w:color w:val="CC7832"/>
                      <w:lang w:val="en-US"/>
                    </w:rPr>
                  </w:rPrChange>
                </w:rPr>
                <w:br/>
                <w:delText xml:space="preserve">    </w:delText>
              </w:r>
              <w:r w:rsidR="00B030F8" w:rsidRPr="005A0097" w:rsidDel="00046F53">
                <w:rPr>
                  <w:color w:val="A9B7C6"/>
                  <w:szCs w:val="28"/>
                  <w:lang w:val="en-US"/>
                  <w:rPrChange w:id="2950" w:author="Пользователь" w:date="2022-12-22T02:42:00Z">
                    <w:rPr>
                      <w:color w:val="A9B7C6"/>
                      <w:lang w:val="en-US"/>
                    </w:rPr>
                  </w:rPrChange>
                </w:rPr>
                <w:delText>}</w:delText>
              </w:r>
              <w:r w:rsidR="00B030F8" w:rsidRPr="005A0097" w:rsidDel="00046F53">
                <w:rPr>
                  <w:color w:val="A9B7C6"/>
                  <w:szCs w:val="28"/>
                  <w:lang w:val="en-US"/>
                  <w:rPrChange w:id="2951" w:author="Пользователь" w:date="2022-12-22T02:42:00Z">
                    <w:rPr>
                      <w:color w:val="A9B7C6"/>
                      <w:lang w:val="en-US"/>
                    </w:rPr>
                  </w:rPrChange>
                </w:rPr>
                <w:br/>
              </w:r>
              <w:r w:rsidR="00B030F8" w:rsidRPr="005A0097" w:rsidDel="00046F53">
                <w:rPr>
                  <w:color w:val="A9B7C6"/>
                  <w:szCs w:val="28"/>
                  <w:lang w:val="en-US"/>
                  <w:rPrChange w:id="2952" w:author="Пользователь" w:date="2022-12-22T02:42:00Z">
                    <w:rPr>
                      <w:color w:val="A9B7C6"/>
                      <w:lang w:val="en-US"/>
                    </w:rPr>
                  </w:rPrChange>
                </w:rPr>
                <w:br/>
                <w:delText xml:space="preserve">    </w:delText>
              </w:r>
              <w:r w:rsidR="00B030F8" w:rsidRPr="005A0097" w:rsidDel="00046F53">
                <w:rPr>
                  <w:color w:val="CC7832"/>
                  <w:szCs w:val="28"/>
                  <w:lang w:val="en-US"/>
                  <w:rPrChange w:id="2953" w:author="Пользователь" w:date="2022-12-22T02:42:00Z">
                    <w:rPr>
                      <w:color w:val="CC7832"/>
                      <w:lang w:val="en-US"/>
                    </w:rPr>
                  </w:rPrChange>
                </w:rPr>
                <w:delText xml:space="preserve">public void </w:delText>
              </w:r>
              <w:r w:rsidR="00B030F8" w:rsidRPr="005A0097" w:rsidDel="00046F53">
                <w:rPr>
                  <w:color w:val="FFC66D"/>
                  <w:szCs w:val="28"/>
                  <w:lang w:val="en-US"/>
                  <w:rPrChange w:id="2954" w:author="Пользователь" w:date="2022-12-22T02:42:00Z">
                    <w:rPr>
                      <w:color w:val="FFC66D"/>
                      <w:lang w:val="en-US"/>
                    </w:rPr>
                  </w:rPrChange>
                </w:rPr>
                <w:delText xml:space="preserve">setDate </w:delText>
              </w:r>
              <w:r w:rsidR="00B030F8" w:rsidRPr="005A0097" w:rsidDel="00046F53">
                <w:rPr>
                  <w:color w:val="A9B7C6"/>
                  <w:szCs w:val="28"/>
                  <w:lang w:val="en-US"/>
                  <w:rPrChange w:id="2955" w:author="Пользователь" w:date="2022-12-22T02:42:00Z">
                    <w:rPr>
                      <w:color w:val="A9B7C6"/>
                      <w:lang w:val="en-US"/>
                    </w:rPr>
                  </w:rPrChange>
                </w:rPr>
                <w:delText>(LocalDate date) {</w:delText>
              </w:r>
              <w:r w:rsidR="00B030F8" w:rsidRPr="005A0097" w:rsidDel="00046F53">
                <w:rPr>
                  <w:color w:val="A9B7C6"/>
                  <w:szCs w:val="28"/>
                  <w:lang w:val="en-US"/>
                  <w:rPrChange w:id="2956" w:author="Пользователь" w:date="2022-12-22T02:42:00Z">
                    <w:rPr>
                      <w:color w:val="A9B7C6"/>
                      <w:lang w:val="en-US"/>
                    </w:rPr>
                  </w:rPrChange>
                </w:rPr>
                <w:br/>
                <w:delText xml:space="preserve">        </w:delText>
              </w:r>
              <w:r w:rsidR="00B030F8" w:rsidRPr="005A0097" w:rsidDel="00046F53">
                <w:rPr>
                  <w:color w:val="CC7832"/>
                  <w:szCs w:val="28"/>
                  <w:lang w:val="en-US"/>
                  <w:rPrChange w:id="2957" w:author="Пользователь" w:date="2022-12-22T02:42:00Z">
                    <w:rPr>
                      <w:color w:val="CC7832"/>
                      <w:lang w:val="en-US"/>
                    </w:rPr>
                  </w:rPrChange>
                </w:rPr>
                <w:delText>this</w:delText>
              </w:r>
              <w:r w:rsidR="00B030F8" w:rsidRPr="005A0097" w:rsidDel="00046F53">
                <w:rPr>
                  <w:color w:val="A9B7C6"/>
                  <w:szCs w:val="28"/>
                  <w:lang w:val="en-US"/>
                  <w:rPrChange w:id="2958" w:author="Пользователь" w:date="2022-12-22T02:42:00Z">
                    <w:rPr>
                      <w:color w:val="A9B7C6"/>
                      <w:lang w:val="en-US"/>
                    </w:rPr>
                  </w:rPrChange>
                </w:rPr>
                <w:delText>.</w:delText>
              </w:r>
              <w:r w:rsidR="00B030F8" w:rsidRPr="005A0097" w:rsidDel="00046F53">
                <w:rPr>
                  <w:color w:val="9876AA"/>
                  <w:szCs w:val="28"/>
                  <w:lang w:val="en-US"/>
                  <w:rPrChange w:id="2959" w:author="Пользователь" w:date="2022-12-22T02:42:00Z">
                    <w:rPr>
                      <w:color w:val="9876AA"/>
                      <w:lang w:val="en-US"/>
                    </w:rPr>
                  </w:rPrChange>
                </w:rPr>
                <w:delText xml:space="preserve">date </w:delText>
              </w:r>
              <w:r w:rsidR="00B030F8" w:rsidRPr="005A0097" w:rsidDel="00046F53">
                <w:rPr>
                  <w:color w:val="A9B7C6"/>
                  <w:szCs w:val="28"/>
                  <w:lang w:val="en-US"/>
                  <w:rPrChange w:id="2960" w:author="Пользователь" w:date="2022-12-22T02:42:00Z">
                    <w:rPr>
                      <w:color w:val="A9B7C6"/>
                      <w:lang w:val="en-US"/>
                    </w:rPr>
                  </w:rPrChange>
                </w:rPr>
                <w:delText>= date</w:delText>
              </w:r>
              <w:r w:rsidR="00B030F8" w:rsidRPr="005A0097" w:rsidDel="00046F53">
                <w:rPr>
                  <w:color w:val="CC7832"/>
                  <w:szCs w:val="28"/>
                  <w:lang w:val="en-US"/>
                  <w:rPrChange w:id="2961" w:author="Пользователь" w:date="2022-12-22T02:42:00Z">
                    <w:rPr>
                      <w:color w:val="CC7832"/>
                      <w:lang w:val="en-US"/>
                    </w:rPr>
                  </w:rPrChange>
                </w:rPr>
                <w:delText>;</w:delText>
              </w:r>
              <w:r w:rsidR="00B030F8" w:rsidRPr="005A0097" w:rsidDel="00046F53">
                <w:rPr>
                  <w:color w:val="CC7832"/>
                  <w:szCs w:val="28"/>
                  <w:lang w:val="en-US"/>
                  <w:rPrChange w:id="2962" w:author="Пользователь" w:date="2022-12-22T02:42:00Z">
                    <w:rPr>
                      <w:color w:val="CC7832"/>
                      <w:lang w:val="en-US"/>
                    </w:rPr>
                  </w:rPrChange>
                </w:rPr>
                <w:br/>
                <w:delText xml:space="preserve">    </w:delText>
              </w:r>
              <w:r w:rsidR="00B030F8" w:rsidRPr="005A0097" w:rsidDel="00046F53">
                <w:rPr>
                  <w:color w:val="A9B7C6"/>
                  <w:szCs w:val="28"/>
                  <w:lang w:val="en-US"/>
                  <w:rPrChange w:id="2963" w:author="Пользователь" w:date="2022-12-22T02:42:00Z">
                    <w:rPr>
                      <w:color w:val="A9B7C6"/>
                      <w:lang w:val="en-US"/>
                    </w:rPr>
                  </w:rPrChange>
                </w:rPr>
                <w:delText>}</w:delText>
              </w:r>
              <w:r w:rsidR="00B030F8" w:rsidRPr="005A0097" w:rsidDel="00046F53">
                <w:rPr>
                  <w:color w:val="A9B7C6"/>
                  <w:szCs w:val="28"/>
                  <w:lang w:val="en-US"/>
                  <w:rPrChange w:id="2964" w:author="Пользователь" w:date="2022-12-22T02:42:00Z">
                    <w:rPr>
                      <w:color w:val="A9B7C6"/>
                      <w:lang w:val="en-US"/>
                    </w:rPr>
                  </w:rPrChange>
                </w:rPr>
                <w:br/>
              </w:r>
              <w:r w:rsidR="00B030F8" w:rsidRPr="005A0097" w:rsidDel="00046F53">
                <w:rPr>
                  <w:color w:val="A9B7C6"/>
                  <w:szCs w:val="28"/>
                  <w:lang w:val="en-US"/>
                  <w:rPrChange w:id="2965" w:author="Пользователь" w:date="2022-12-22T02:42:00Z">
                    <w:rPr>
                      <w:color w:val="A9B7C6"/>
                      <w:lang w:val="en-US"/>
                    </w:rPr>
                  </w:rPrChange>
                </w:rPr>
                <w:br/>
                <w:delText xml:space="preserve">    </w:delText>
              </w:r>
              <w:r w:rsidR="00B030F8" w:rsidRPr="005A0097" w:rsidDel="00046F53">
                <w:rPr>
                  <w:i/>
                  <w:iCs/>
                  <w:color w:val="629755"/>
                  <w:szCs w:val="28"/>
                  <w:lang w:val="en-US"/>
                  <w:rPrChange w:id="2966" w:author="Пользователь" w:date="2022-12-22T02:42:00Z">
                    <w:rPr>
                      <w:i/>
                      <w:iCs/>
                      <w:color w:val="629755"/>
                      <w:lang w:val="en-US"/>
                    </w:rPr>
                  </w:rPrChange>
                </w:rPr>
                <w:delText>/**************************</w:delText>
              </w:r>
              <w:r w:rsidR="00B030F8" w:rsidRPr="005A0097" w:rsidDel="00046F53">
                <w:rPr>
                  <w:i/>
                  <w:iCs/>
                  <w:color w:val="629755"/>
                  <w:szCs w:val="28"/>
                  <w:lang w:val="en-US"/>
                  <w:rPrChange w:id="2967" w:author="Пользователь" w:date="2022-12-22T02:42:00Z">
                    <w:rPr>
                      <w:i/>
                      <w:iCs/>
                      <w:color w:val="629755"/>
                      <w:lang w:val="en-US"/>
                    </w:rPr>
                  </w:rPrChange>
                </w:rPr>
                <w:br/>
                <w:delText xml:space="preserve">     * </w:delText>
              </w:r>
              <w:r w:rsidR="00B030F8" w:rsidRPr="005A0097" w:rsidDel="00046F53">
                <w:rPr>
                  <w:i/>
                  <w:iCs/>
                  <w:color w:val="629755"/>
                  <w:szCs w:val="28"/>
                  <w:rPrChange w:id="2968" w:author="Пользователь" w:date="2022-12-22T02:42:00Z">
                    <w:rPr>
                      <w:i/>
                      <w:iCs/>
                      <w:color w:val="629755"/>
                    </w:rPr>
                  </w:rPrChange>
                </w:rPr>
                <w:delText>День</w:delText>
              </w:r>
              <w:r w:rsidR="00B030F8" w:rsidRPr="005A0097" w:rsidDel="00046F53">
                <w:rPr>
                  <w:i/>
                  <w:iCs/>
                  <w:color w:val="629755"/>
                  <w:szCs w:val="28"/>
                  <w:lang w:val="en-US"/>
                  <w:rPrChange w:id="2969" w:author="Пользователь" w:date="2022-12-22T02:42:00Z">
                    <w:rPr>
                      <w:i/>
                      <w:iCs/>
                      <w:color w:val="629755"/>
                      <w:lang w:val="en-US"/>
                    </w:rPr>
                  </w:rPrChange>
                </w:rPr>
                <w:delText xml:space="preserve"> </w:delText>
              </w:r>
              <w:r w:rsidR="00B030F8" w:rsidRPr="005A0097" w:rsidDel="00046F53">
                <w:rPr>
                  <w:i/>
                  <w:iCs/>
                  <w:color w:val="629755"/>
                  <w:szCs w:val="28"/>
                  <w:rPrChange w:id="2970" w:author="Пользователь" w:date="2022-12-22T02:42:00Z">
                    <w:rPr>
                      <w:i/>
                      <w:iCs/>
                      <w:color w:val="629755"/>
                    </w:rPr>
                  </w:rPrChange>
                </w:rPr>
                <w:delText>недели</w:delText>
              </w:r>
              <w:r w:rsidR="00B030F8" w:rsidRPr="005A0097" w:rsidDel="00046F53">
                <w:rPr>
                  <w:i/>
                  <w:iCs/>
                  <w:color w:val="629755"/>
                  <w:szCs w:val="28"/>
                  <w:lang w:val="en-US"/>
                  <w:rPrChange w:id="2971" w:author="Пользователь" w:date="2022-12-22T02:42:00Z">
                    <w:rPr>
                      <w:i/>
                      <w:iCs/>
                      <w:color w:val="629755"/>
                      <w:lang w:val="en-US"/>
                    </w:rPr>
                  </w:rPrChange>
                </w:rPr>
                <w:br/>
                <w:delText xml:space="preserve">     **************************/</w:delText>
              </w:r>
              <w:r w:rsidR="00B030F8" w:rsidRPr="005A0097" w:rsidDel="00046F53">
                <w:rPr>
                  <w:i/>
                  <w:iCs/>
                  <w:color w:val="629755"/>
                  <w:szCs w:val="28"/>
                  <w:lang w:val="en-US"/>
                  <w:rPrChange w:id="2972" w:author="Пользователь" w:date="2022-12-22T02:42:00Z">
                    <w:rPr>
                      <w:i/>
                      <w:iCs/>
                      <w:color w:val="629755"/>
                      <w:lang w:val="en-US"/>
                    </w:rPr>
                  </w:rPrChange>
                </w:rPr>
                <w:br/>
              </w:r>
              <w:r w:rsidR="00B030F8" w:rsidRPr="005A0097" w:rsidDel="00046F53">
                <w:rPr>
                  <w:i/>
                  <w:iCs/>
                  <w:color w:val="629755"/>
                  <w:szCs w:val="28"/>
                  <w:lang w:val="en-US"/>
                  <w:rPrChange w:id="2973" w:author="Пользователь" w:date="2022-12-22T02:42:00Z">
                    <w:rPr>
                      <w:i/>
                      <w:iCs/>
                      <w:color w:val="629755"/>
                      <w:lang w:val="en-US"/>
                    </w:rPr>
                  </w:rPrChange>
                </w:rPr>
                <w:br/>
                <w:delText xml:space="preserve">    </w:delText>
              </w:r>
              <w:r w:rsidR="00B030F8" w:rsidRPr="005A0097" w:rsidDel="00046F53">
                <w:rPr>
                  <w:color w:val="CC7832"/>
                  <w:szCs w:val="28"/>
                  <w:lang w:val="en-US"/>
                  <w:rPrChange w:id="2974" w:author="Пользователь" w:date="2022-12-22T02:42:00Z">
                    <w:rPr>
                      <w:color w:val="CC7832"/>
                      <w:lang w:val="en-US"/>
                    </w:rPr>
                  </w:rPrChange>
                </w:rPr>
                <w:delText xml:space="preserve">private </w:delText>
              </w:r>
              <w:r w:rsidR="00B030F8" w:rsidRPr="005A0097" w:rsidDel="00046F53">
                <w:rPr>
                  <w:color w:val="A9B7C6"/>
                  <w:szCs w:val="28"/>
                  <w:lang w:val="en-US"/>
                  <w:rPrChange w:id="2975" w:author="Пользователь" w:date="2022-12-22T02:42:00Z">
                    <w:rPr>
                      <w:color w:val="A9B7C6"/>
                      <w:lang w:val="en-US"/>
                    </w:rPr>
                  </w:rPrChange>
                </w:rPr>
                <w:delText xml:space="preserve">String </w:delText>
              </w:r>
              <w:r w:rsidR="00B030F8" w:rsidRPr="005A0097" w:rsidDel="00046F53">
                <w:rPr>
                  <w:color w:val="9876AA"/>
                  <w:szCs w:val="28"/>
                  <w:lang w:val="en-US"/>
                  <w:rPrChange w:id="2976" w:author="Пользователь" w:date="2022-12-22T02:42:00Z">
                    <w:rPr>
                      <w:color w:val="9876AA"/>
                      <w:lang w:val="en-US"/>
                    </w:rPr>
                  </w:rPrChange>
                </w:rPr>
                <w:delText>day</w:delText>
              </w:r>
              <w:r w:rsidR="00B030F8" w:rsidRPr="005A0097" w:rsidDel="00046F53">
                <w:rPr>
                  <w:color w:val="CC7832"/>
                  <w:szCs w:val="28"/>
                  <w:lang w:val="en-US"/>
                  <w:rPrChange w:id="2977" w:author="Пользователь" w:date="2022-12-22T02:42:00Z">
                    <w:rPr>
                      <w:color w:val="CC7832"/>
                      <w:lang w:val="en-US"/>
                    </w:rPr>
                  </w:rPrChange>
                </w:rPr>
                <w:delText xml:space="preserve">; </w:delText>
              </w:r>
              <w:r w:rsidR="00B030F8" w:rsidRPr="005A0097" w:rsidDel="00046F53">
                <w:rPr>
                  <w:color w:val="808080"/>
                  <w:szCs w:val="28"/>
                  <w:lang w:val="en-US"/>
                  <w:rPrChange w:id="2978" w:author="Пользователь" w:date="2022-12-22T02:42:00Z">
                    <w:rPr>
                      <w:color w:val="808080"/>
                      <w:lang w:val="en-US"/>
                    </w:rPr>
                  </w:rPrChange>
                </w:rPr>
                <w:delText>//</w:delText>
              </w:r>
              <w:r w:rsidR="00B030F8" w:rsidRPr="005A0097" w:rsidDel="00046F53">
                <w:rPr>
                  <w:color w:val="808080"/>
                  <w:szCs w:val="28"/>
                  <w:lang w:val="en-US"/>
                  <w:rPrChange w:id="2979" w:author="Пользователь" w:date="2022-12-22T02:42:00Z">
                    <w:rPr>
                      <w:color w:val="808080"/>
                      <w:lang w:val="en-US"/>
                    </w:rPr>
                  </w:rPrChange>
                </w:rPr>
                <w:br/>
              </w:r>
              <w:r w:rsidR="00B030F8" w:rsidRPr="005A0097" w:rsidDel="00046F53">
                <w:rPr>
                  <w:color w:val="808080"/>
                  <w:szCs w:val="28"/>
                  <w:lang w:val="en-US"/>
                  <w:rPrChange w:id="2980" w:author="Пользователь" w:date="2022-12-22T02:42:00Z">
                    <w:rPr>
                      <w:color w:val="808080"/>
                      <w:lang w:val="en-US"/>
                    </w:rPr>
                  </w:rPrChange>
                </w:rPr>
                <w:br/>
                <w:delText xml:space="preserve">    </w:delText>
              </w:r>
              <w:r w:rsidR="00B030F8" w:rsidRPr="005A0097" w:rsidDel="00046F53">
                <w:rPr>
                  <w:color w:val="CC7832"/>
                  <w:szCs w:val="28"/>
                  <w:lang w:val="en-US"/>
                  <w:rPrChange w:id="2981" w:author="Пользователь" w:date="2022-12-22T02:42:00Z">
                    <w:rPr>
                      <w:color w:val="CC7832"/>
                      <w:lang w:val="en-US"/>
                    </w:rPr>
                  </w:rPrChange>
                </w:rPr>
                <w:delText xml:space="preserve">public </w:delText>
              </w:r>
              <w:r w:rsidR="00B030F8" w:rsidRPr="005A0097" w:rsidDel="00046F53">
                <w:rPr>
                  <w:color w:val="A9B7C6"/>
                  <w:szCs w:val="28"/>
                  <w:lang w:val="en-US"/>
                  <w:rPrChange w:id="2982" w:author="Пользователь" w:date="2022-12-22T02:42:00Z">
                    <w:rPr>
                      <w:color w:val="A9B7C6"/>
                      <w:lang w:val="en-US"/>
                    </w:rPr>
                  </w:rPrChange>
                </w:rPr>
                <w:delText xml:space="preserve">String </w:delText>
              </w:r>
              <w:r w:rsidR="00B030F8" w:rsidRPr="005A0097" w:rsidDel="00046F53">
                <w:rPr>
                  <w:color w:val="FFC66D"/>
                  <w:szCs w:val="28"/>
                  <w:lang w:val="en-US"/>
                  <w:rPrChange w:id="2983" w:author="Пользователь" w:date="2022-12-22T02:42:00Z">
                    <w:rPr>
                      <w:color w:val="FFC66D"/>
                      <w:lang w:val="en-US"/>
                    </w:rPr>
                  </w:rPrChange>
                </w:rPr>
                <w:delText>getDay</w:delText>
              </w:r>
              <w:r w:rsidR="00B030F8" w:rsidRPr="005A0097" w:rsidDel="00046F53">
                <w:rPr>
                  <w:color w:val="A9B7C6"/>
                  <w:szCs w:val="28"/>
                  <w:lang w:val="en-US"/>
                  <w:rPrChange w:id="2984" w:author="Пользователь" w:date="2022-12-22T02:42:00Z">
                    <w:rPr>
                      <w:color w:val="A9B7C6"/>
                      <w:lang w:val="en-US"/>
                    </w:rPr>
                  </w:rPrChange>
                </w:rPr>
                <w:delText>() {</w:delText>
              </w:r>
              <w:r w:rsidR="00B030F8" w:rsidRPr="005A0097" w:rsidDel="00046F53">
                <w:rPr>
                  <w:color w:val="A9B7C6"/>
                  <w:szCs w:val="28"/>
                  <w:lang w:val="en-US"/>
                  <w:rPrChange w:id="2985" w:author="Пользователь" w:date="2022-12-22T02:42:00Z">
                    <w:rPr>
                      <w:color w:val="A9B7C6"/>
                      <w:lang w:val="en-US"/>
                    </w:rPr>
                  </w:rPrChange>
                </w:rPr>
                <w:br/>
                <w:delText xml:space="preserve">        </w:delText>
              </w:r>
              <w:r w:rsidR="00B030F8" w:rsidRPr="005A0097" w:rsidDel="00046F53">
                <w:rPr>
                  <w:color w:val="CC7832"/>
                  <w:szCs w:val="28"/>
                  <w:lang w:val="en-US"/>
                  <w:rPrChange w:id="2986" w:author="Пользователь" w:date="2022-12-22T02:42:00Z">
                    <w:rPr>
                      <w:color w:val="CC7832"/>
                      <w:lang w:val="en-US"/>
                    </w:rPr>
                  </w:rPrChange>
                </w:rPr>
                <w:delText xml:space="preserve">return </w:delText>
              </w:r>
              <w:r w:rsidR="00B030F8" w:rsidRPr="005A0097" w:rsidDel="00046F53">
                <w:rPr>
                  <w:color w:val="9876AA"/>
                  <w:szCs w:val="28"/>
                  <w:lang w:val="en-US"/>
                  <w:rPrChange w:id="2987" w:author="Пользователь" w:date="2022-12-22T02:42:00Z">
                    <w:rPr>
                      <w:color w:val="9876AA"/>
                      <w:lang w:val="en-US"/>
                    </w:rPr>
                  </w:rPrChange>
                </w:rPr>
                <w:delText>day</w:delText>
              </w:r>
              <w:r w:rsidR="00B030F8" w:rsidRPr="005A0097" w:rsidDel="00046F53">
                <w:rPr>
                  <w:color w:val="CC7832"/>
                  <w:szCs w:val="28"/>
                  <w:lang w:val="en-US"/>
                  <w:rPrChange w:id="2988" w:author="Пользователь" w:date="2022-12-22T02:42:00Z">
                    <w:rPr>
                      <w:color w:val="CC7832"/>
                      <w:lang w:val="en-US"/>
                    </w:rPr>
                  </w:rPrChange>
                </w:rPr>
                <w:delText>;</w:delText>
              </w:r>
              <w:r w:rsidR="00B030F8" w:rsidRPr="005A0097" w:rsidDel="00046F53">
                <w:rPr>
                  <w:color w:val="CC7832"/>
                  <w:szCs w:val="28"/>
                  <w:lang w:val="en-US"/>
                  <w:rPrChange w:id="2989" w:author="Пользователь" w:date="2022-12-22T02:42:00Z">
                    <w:rPr>
                      <w:color w:val="CC7832"/>
                      <w:lang w:val="en-US"/>
                    </w:rPr>
                  </w:rPrChange>
                </w:rPr>
                <w:br/>
                <w:delText xml:space="preserve">    </w:delText>
              </w:r>
              <w:r w:rsidR="00B030F8" w:rsidRPr="005A0097" w:rsidDel="00046F53">
                <w:rPr>
                  <w:color w:val="A9B7C6"/>
                  <w:szCs w:val="28"/>
                  <w:lang w:val="en-US"/>
                  <w:rPrChange w:id="2990" w:author="Пользователь" w:date="2022-12-22T02:42:00Z">
                    <w:rPr>
                      <w:color w:val="A9B7C6"/>
                      <w:lang w:val="en-US"/>
                    </w:rPr>
                  </w:rPrChange>
                </w:rPr>
                <w:delText>}</w:delText>
              </w:r>
              <w:r w:rsidR="00B030F8" w:rsidRPr="005A0097" w:rsidDel="00046F53">
                <w:rPr>
                  <w:color w:val="A9B7C6"/>
                  <w:szCs w:val="28"/>
                  <w:lang w:val="en-US"/>
                  <w:rPrChange w:id="2991" w:author="Пользователь" w:date="2022-12-22T02:42:00Z">
                    <w:rPr>
                      <w:color w:val="A9B7C6"/>
                      <w:lang w:val="en-US"/>
                    </w:rPr>
                  </w:rPrChange>
                </w:rPr>
                <w:br/>
              </w:r>
              <w:r w:rsidR="00B030F8" w:rsidRPr="005A0097" w:rsidDel="00046F53">
                <w:rPr>
                  <w:color w:val="A9B7C6"/>
                  <w:szCs w:val="28"/>
                  <w:lang w:val="en-US"/>
                  <w:rPrChange w:id="2992" w:author="Пользователь" w:date="2022-12-22T02:42:00Z">
                    <w:rPr>
                      <w:color w:val="A9B7C6"/>
                      <w:lang w:val="en-US"/>
                    </w:rPr>
                  </w:rPrChange>
                </w:rPr>
                <w:br/>
                <w:delText xml:space="preserve">    </w:delText>
              </w:r>
              <w:r w:rsidR="00B030F8" w:rsidRPr="005A0097" w:rsidDel="00046F53">
                <w:rPr>
                  <w:color w:val="CC7832"/>
                  <w:szCs w:val="28"/>
                  <w:lang w:val="en-US"/>
                  <w:rPrChange w:id="2993" w:author="Пользователь" w:date="2022-12-22T02:42:00Z">
                    <w:rPr>
                      <w:color w:val="CC7832"/>
                      <w:lang w:val="en-US"/>
                    </w:rPr>
                  </w:rPrChange>
                </w:rPr>
                <w:delText xml:space="preserve">public void </w:delText>
              </w:r>
              <w:r w:rsidR="00B030F8" w:rsidRPr="005A0097" w:rsidDel="00046F53">
                <w:rPr>
                  <w:color w:val="FFC66D"/>
                  <w:szCs w:val="28"/>
                  <w:lang w:val="en-US"/>
                  <w:rPrChange w:id="2994" w:author="Пользователь" w:date="2022-12-22T02:42:00Z">
                    <w:rPr>
                      <w:color w:val="FFC66D"/>
                      <w:lang w:val="en-US"/>
                    </w:rPr>
                  </w:rPrChange>
                </w:rPr>
                <w:delText>setDay</w:delText>
              </w:r>
              <w:r w:rsidR="00B030F8" w:rsidRPr="005A0097" w:rsidDel="00046F53">
                <w:rPr>
                  <w:color w:val="A9B7C6"/>
                  <w:szCs w:val="28"/>
                  <w:lang w:val="en-US"/>
                  <w:rPrChange w:id="2995" w:author="Пользователь" w:date="2022-12-22T02:42:00Z">
                    <w:rPr>
                      <w:color w:val="A9B7C6"/>
                      <w:lang w:val="en-US"/>
                    </w:rPr>
                  </w:rPrChange>
                </w:rPr>
                <w:delText>(String day) {</w:delText>
              </w:r>
              <w:r w:rsidR="00B030F8" w:rsidRPr="005A0097" w:rsidDel="00046F53">
                <w:rPr>
                  <w:color w:val="A9B7C6"/>
                  <w:szCs w:val="28"/>
                  <w:lang w:val="en-US"/>
                  <w:rPrChange w:id="2996" w:author="Пользователь" w:date="2022-12-22T02:42:00Z">
                    <w:rPr>
                      <w:color w:val="A9B7C6"/>
                      <w:lang w:val="en-US"/>
                    </w:rPr>
                  </w:rPrChange>
                </w:rPr>
                <w:br/>
                <w:delText xml:space="preserve">        </w:delText>
              </w:r>
              <w:r w:rsidR="00B030F8" w:rsidRPr="005A0097" w:rsidDel="00046F53">
                <w:rPr>
                  <w:color w:val="CC7832"/>
                  <w:szCs w:val="28"/>
                  <w:lang w:val="en-US"/>
                  <w:rPrChange w:id="2997" w:author="Пользователь" w:date="2022-12-22T02:42:00Z">
                    <w:rPr>
                      <w:color w:val="CC7832"/>
                      <w:lang w:val="en-US"/>
                    </w:rPr>
                  </w:rPrChange>
                </w:rPr>
                <w:delText>this</w:delText>
              </w:r>
              <w:r w:rsidR="00B030F8" w:rsidRPr="005A0097" w:rsidDel="00046F53">
                <w:rPr>
                  <w:color w:val="A9B7C6"/>
                  <w:szCs w:val="28"/>
                  <w:lang w:val="en-US"/>
                  <w:rPrChange w:id="2998" w:author="Пользователь" w:date="2022-12-22T02:42:00Z">
                    <w:rPr>
                      <w:color w:val="A9B7C6"/>
                      <w:lang w:val="en-US"/>
                    </w:rPr>
                  </w:rPrChange>
                </w:rPr>
                <w:delText>.</w:delText>
              </w:r>
              <w:r w:rsidR="00B030F8" w:rsidRPr="005A0097" w:rsidDel="00046F53">
                <w:rPr>
                  <w:color w:val="9876AA"/>
                  <w:szCs w:val="28"/>
                  <w:lang w:val="en-US"/>
                  <w:rPrChange w:id="2999" w:author="Пользователь" w:date="2022-12-22T02:42:00Z">
                    <w:rPr>
                      <w:color w:val="9876AA"/>
                      <w:lang w:val="en-US"/>
                    </w:rPr>
                  </w:rPrChange>
                </w:rPr>
                <w:delText xml:space="preserve">day </w:delText>
              </w:r>
              <w:r w:rsidR="00B030F8" w:rsidRPr="005A0097" w:rsidDel="00046F53">
                <w:rPr>
                  <w:color w:val="A9B7C6"/>
                  <w:szCs w:val="28"/>
                  <w:lang w:val="en-US"/>
                  <w:rPrChange w:id="3000" w:author="Пользователь" w:date="2022-12-22T02:42:00Z">
                    <w:rPr>
                      <w:color w:val="A9B7C6"/>
                      <w:lang w:val="en-US"/>
                    </w:rPr>
                  </w:rPrChange>
                </w:rPr>
                <w:delText>= day</w:delText>
              </w:r>
              <w:r w:rsidR="00B030F8" w:rsidRPr="005A0097" w:rsidDel="00046F53">
                <w:rPr>
                  <w:color w:val="CC7832"/>
                  <w:szCs w:val="28"/>
                  <w:lang w:val="en-US"/>
                  <w:rPrChange w:id="3001" w:author="Пользователь" w:date="2022-12-22T02:42:00Z">
                    <w:rPr>
                      <w:color w:val="CC7832"/>
                      <w:lang w:val="en-US"/>
                    </w:rPr>
                  </w:rPrChange>
                </w:rPr>
                <w:delText>;</w:delText>
              </w:r>
              <w:r w:rsidR="00B030F8" w:rsidRPr="005A0097" w:rsidDel="00046F53">
                <w:rPr>
                  <w:color w:val="CC7832"/>
                  <w:szCs w:val="28"/>
                  <w:lang w:val="en-US"/>
                  <w:rPrChange w:id="3002" w:author="Пользователь" w:date="2022-12-22T02:42:00Z">
                    <w:rPr>
                      <w:color w:val="CC7832"/>
                      <w:lang w:val="en-US"/>
                    </w:rPr>
                  </w:rPrChange>
                </w:rPr>
                <w:br/>
                <w:delText xml:space="preserve">    </w:delText>
              </w:r>
              <w:r w:rsidR="00B030F8" w:rsidRPr="005A0097" w:rsidDel="00046F53">
                <w:rPr>
                  <w:color w:val="A9B7C6"/>
                  <w:szCs w:val="28"/>
                  <w:lang w:val="en-US"/>
                  <w:rPrChange w:id="3003" w:author="Пользователь" w:date="2022-12-22T02:42:00Z">
                    <w:rPr>
                      <w:color w:val="A9B7C6"/>
                      <w:lang w:val="en-US"/>
                    </w:rPr>
                  </w:rPrChange>
                </w:rPr>
                <w:delText>}</w:delText>
              </w:r>
              <w:r w:rsidR="00B030F8" w:rsidRPr="005A0097" w:rsidDel="00046F53">
                <w:rPr>
                  <w:color w:val="A9B7C6"/>
                  <w:szCs w:val="28"/>
                  <w:lang w:val="en-US"/>
                  <w:rPrChange w:id="3004" w:author="Пользователь" w:date="2022-12-22T02:42:00Z">
                    <w:rPr>
                      <w:color w:val="A9B7C6"/>
                      <w:lang w:val="en-US"/>
                    </w:rPr>
                  </w:rPrChange>
                </w:rPr>
                <w:br/>
              </w:r>
              <w:r w:rsidR="00B030F8" w:rsidRPr="005A0097" w:rsidDel="00046F53">
                <w:rPr>
                  <w:color w:val="A9B7C6"/>
                  <w:szCs w:val="28"/>
                  <w:lang w:val="en-US"/>
                  <w:rPrChange w:id="3005" w:author="Пользователь" w:date="2022-12-22T02:42:00Z">
                    <w:rPr>
                      <w:color w:val="A9B7C6"/>
                      <w:lang w:val="en-US"/>
                    </w:rPr>
                  </w:rPrChange>
                </w:rPr>
                <w:br/>
                <w:delText xml:space="preserve">    </w:delText>
              </w:r>
              <w:r w:rsidR="00B030F8" w:rsidRPr="005A0097" w:rsidDel="00046F53">
                <w:rPr>
                  <w:color w:val="BBB529"/>
                  <w:szCs w:val="28"/>
                  <w:lang w:val="en-US"/>
                  <w:rPrChange w:id="3006" w:author="Пользователь" w:date="2022-12-22T02:42:00Z">
                    <w:rPr>
                      <w:color w:val="BBB529"/>
                      <w:lang w:val="en-US"/>
                    </w:rPr>
                  </w:rPrChange>
                </w:rPr>
                <w:delText>@Override</w:delText>
              </w:r>
              <w:r w:rsidR="00B030F8" w:rsidRPr="005A0097" w:rsidDel="00046F53">
                <w:rPr>
                  <w:color w:val="BBB529"/>
                  <w:szCs w:val="28"/>
                  <w:lang w:val="en-US"/>
                  <w:rPrChange w:id="3007" w:author="Пользователь" w:date="2022-12-22T02:42:00Z">
                    <w:rPr>
                      <w:color w:val="BBB529"/>
                      <w:lang w:val="en-US"/>
                    </w:rPr>
                  </w:rPrChange>
                </w:rPr>
                <w:br/>
                <w:delText xml:space="preserve">    </w:delText>
              </w:r>
              <w:r w:rsidR="00B030F8" w:rsidRPr="005A0097" w:rsidDel="00046F53">
                <w:rPr>
                  <w:color w:val="CC7832"/>
                  <w:szCs w:val="28"/>
                  <w:lang w:val="en-US"/>
                  <w:rPrChange w:id="3008" w:author="Пользователь" w:date="2022-12-22T02:42:00Z">
                    <w:rPr>
                      <w:color w:val="CC7832"/>
                      <w:lang w:val="en-US"/>
                    </w:rPr>
                  </w:rPrChange>
                </w:rPr>
                <w:delText xml:space="preserve">public </w:delText>
              </w:r>
              <w:r w:rsidR="00B030F8" w:rsidRPr="005A0097" w:rsidDel="00046F53">
                <w:rPr>
                  <w:color w:val="A9B7C6"/>
                  <w:szCs w:val="28"/>
                  <w:lang w:val="en-US"/>
                  <w:rPrChange w:id="3009" w:author="Пользователь" w:date="2022-12-22T02:42:00Z">
                    <w:rPr>
                      <w:color w:val="A9B7C6"/>
                      <w:lang w:val="en-US"/>
                    </w:rPr>
                  </w:rPrChange>
                </w:rPr>
                <w:delText xml:space="preserve">String </w:delText>
              </w:r>
              <w:r w:rsidR="00B030F8" w:rsidRPr="005A0097" w:rsidDel="00046F53">
                <w:rPr>
                  <w:color w:val="FFC66D"/>
                  <w:szCs w:val="28"/>
                  <w:lang w:val="en-US"/>
                  <w:rPrChange w:id="3010" w:author="Пользователь" w:date="2022-12-22T02:42:00Z">
                    <w:rPr>
                      <w:color w:val="FFC66D"/>
                      <w:lang w:val="en-US"/>
                    </w:rPr>
                  </w:rPrChange>
                </w:rPr>
                <w:delText>toString</w:delText>
              </w:r>
              <w:r w:rsidR="00B030F8" w:rsidRPr="005A0097" w:rsidDel="00046F53">
                <w:rPr>
                  <w:color w:val="A9B7C6"/>
                  <w:szCs w:val="28"/>
                  <w:lang w:val="en-US"/>
                  <w:rPrChange w:id="3011" w:author="Пользователь" w:date="2022-12-22T02:42:00Z">
                    <w:rPr>
                      <w:color w:val="A9B7C6"/>
                      <w:lang w:val="en-US"/>
                    </w:rPr>
                  </w:rPrChange>
                </w:rPr>
                <w:delText>() {</w:delText>
              </w:r>
              <w:r w:rsidR="00B030F8" w:rsidRPr="005A0097" w:rsidDel="00046F53">
                <w:rPr>
                  <w:color w:val="A9B7C6"/>
                  <w:szCs w:val="28"/>
                  <w:lang w:val="en-US"/>
                  <w:rPrChange w:id="3012" w:author="Пользователь" w:date="2022-12-22T02:42:00Z">
                    <w:rPr>
                      <w:color w:val="A9B7C6"/>
                      <w:lang w:val="en-US"/>
                    </w:rPr>
                  </w:rPrChange>
                </w:rPr>
                <w:br/>
                <w:delText xml:space="preserve">        </w:delText>
              </w:r>
              <w:r w:rsidR="00B030F8" w:rsidRPr="005A0097" w:rsidDel="00046F53">
                <w:rPr>
                  <w:color w:val="CC7832"/>
                  <w:szCs w:val="28"/>
                  <w:lang w:val="en-US"/>
                  <w:rPrChange w:id="3013" w:author="Пользователь" w:date="2022-12-22T02:42:00Z">
                    <w:rPr>
                      <w:color w:val="CC7832"/>
                      <w:lang w:val="en-US"/>
                    </w:rPr>
                  </w:rPrChange>
                </w:rPr>
                <w:delText xml:space="preserve">return </w:delText>
              </w:r>
              <w:r w:rsidR="00B030F8" w:rsidRPr="005A0097" w:rsidDel="00046F53">
                <w:rPr>
                  <w:color w:val="6A8759"/>
                  <w:szCs w:val="28"/>
                  <w:lang w:val="en-US"/>
                  <w:rPrChange w:id="3014" w:author="Пользователь" w:date="2022-12-22T02:42:00Z">
                    <w:rPr>
                      <w:color w:val="6A8759"/>
                      <w:lang w:val="en-US"/>
                    </w:rPr>
                  </w:rPrChange>
                </w:rPr>
                <w:delText xml:space="preserve">" </w:delText>
              </w:r>
              <w:r w:rsidR="00B030F8" w:rsidRPr="005A0097" w:rsidDel="00046F53">
                <w:rPr>
                  <w:color w:val="6A8759"/>
                  <w:szCs w:val="28"/>
                  <w:rPrChange w:id="3015" w:author="Пользователь" w:date="2022-12-22T02:42:00Z">
                    <w:rPr>
                      <w:color w:val="6A8759"/>
                    </w:rPr>
                  </w:rPrChange>
                </w:rPr>
                <w:delText>День</w:delText>
              </w:r>
              <w:r w:rsidR="00B030F8" w:rsidRPr="005A0097" w:rsidDel="00046F53">
                <w:rPr>
                  <w:color w:val="6A8759"/>
                  <w:szCs w:val="28"/>
                  <w:lang w:val="en-US"/>
                  <w:rPrChange w:id="3016" w:author="Пользователь" w:date="2022-12-22T02:42:00Z">
                    <w:rPr>
                      <w:color w:val="6A8759"/>
                      <w:lang w:val="en-US"/>
                    </w:rPr>
                  </w:rPrChange>
                </w:rPr>
                <w:delText xml:space="preserve"> -"</w:delText>
              </w:r>
              <w:r w:rsidR="00B030F8" w:rsidRPr="005A0097" w:rsidDel="00046F53">
                <w:rPr>
                  <w:color w:val="A9B7C6"/>
                  <w:szCs w:val="28"/>
                  <w:lang w:val="en-US"/>
                  <w:rPrChange w:id="3017" w:author="Пользователь" w:date="2022-12-22T02:42:00Z">
                    <w:rPr>
                      <w:color w:val="A9B7C6"/>
                      <w:lang w:val="en-US"/>
                    </w:rPr>
                  </w:rPrChange>
                </w:rPr>
                <w:delText xml:space="preserve">+ </w:delText>
              </w:r>
              <w:r w:rsidR="00B030F8" w:rsidRPr="005A0097" w:rsidDel="00046F53">
                <w:rPr>
                  <w:color w:val="9876AA"/>
                  <w:szCs w:val="28"/>
                  <w:lang w:val="en-US"/>
                  <w:rPrChange w:id="3018" w:author="Пользователь" w:date="2022-12-22T02:42:00Z">
                    <w:rPr>
                      <w:color w:val="9876AA"/>
                      <w:lang w:val="en-US"/>
                    </w:rPr>
                  </w:rPrChange>
                </w:rPr>
                <w:delText>day</w:delText>
              </w:r>
              <w:r w:rsidR="00B030F8" w:rsidRPr="005A0097" w:rsidDel="00046F53">
                <w:rPr>
                  <w:color w:val="CC7832"/>
                  <w:szCs w:val="28"/>
                  <w:lang w:val="en-US"/>
                  <w:rPrChange w:id="3019" w:author="Пользователь" w:date="2022-12-22T02:42:00Z">
                    <w:rPr>
                      <w:color w:val="CC7832"/>
                      <w:lang w:val="en-US"/>
                    </w:rPr>
                  </w:rPrChange>
                </w:rPr>
                <w:delText>;</w:delText>
              </w:r>
              <w:r w:rsidR="00B030F8" w:rsidRPr="005A0097" w:rsidDel="00046F53">
                <w:rPr>
                  <w:color w:val="CC7832"/>
                  <w:szCs w:val="28"/>
                  <w:lang w:val="en-US"/>
                  <w:rPrChange w:id="3020" w:author="Пользователь" w:date="2022-12-22T02:42:00Z">
                    <w:rPr>
                      <w:color w:val="CC7832"/>
                      <w:lang w:val="en-US"/>
                    </w:rPr>
                  </w:rPrChange>
                </w:rPr>
                <w:br/>
                <w:delText xml:space="preserve">    </w:delText>
              </w:r>
              <w:r w:rsidR="00B030F8" w:rsidRPr="005A0097" w:rsidDel="00046F53">
                <w:rPr>
                  <w:color w:val="A9B7C6"/>
                  <w:szCs w:val="28"/>
                  <w:lang w:val="en-US"/>
                  <w:rPrChange w:id="3021" w:author="Пользователь" w:date="2022-12-22T02:42:00Z">
                    <w:rPr>
                      <w:color w:val="A9B7C6"/>
                      <w:lang w:val="en-US"/>
                    </w:rPr>
                  </w:rPrChange>
                </w:rPr>
                <w:delText>}</w:delText>
              </w:r>
              <w:r w:rsidR="00B030F8" w:rsidRPr="005A0097" w:rsidDel="00046F53">
                <w:rPr>
                  <w:color w:val="A9B7C6"/>
                  <w:szCs w:val="28"/>
                  <w:lang w:val="en-US"/>
                  <w:rPrChange w:id="3022" w:author="Пользователь" w:date="2022-12-22T02:42:00Z">
                    <w:rPr>
                      <w:color w:val="A9B7C6"/>
                      <w:lang w:val="en-US"/>
                    </w:rPr>
                  </w:rPrChange>
                </w:rPr>
                <w:br/>
                <w:delText>}</w:delText>
              </w:r>
            </w:del>
          </w:p>
        </w:tc>
      </w:tr>
      <w:tr w:rsidR="000C0CFA" w:rsidRPr="005A0097" w14:paraId="16829C09" w14:textId="77777777" w:rsidTr="000C0CFA">
        <w:tc>
          <w:tcPr>
            <w:tcW w:w="9962" w:type="dxa"/>
          </w:tcPr>
          <w:p w14:paraId="64331391" w14:textId="7FB9065B" w:rsidR="000C0CFA" w:rsidRPr="005A0097" w:rsidRDefault="000C0CFA" w:rsidP="009269B7">
            <w:pPr>
              <w:jc w:val="center"/>
              <w:rPr>
                <w:szCs w:val="28"/>
                <w:lang w:val="en-US"/>
                <w:rPrChange w:id="3023" w:author="Пользователь" w:date="2022-12-22T02:42:00Z">
                  <w:rPr>
                    <w:lang w:val="en-US"/>
                  </w:rPr>
                </w:rPrChange>
              </w:rPr>
            </w:pPr>
            <w:r w:rsidRPr="005A0097">
              <w:rPr>
                <w:szCs w:val="28"/>
                <w:rPrChange w:id="3024" w:author="Пользователь" w:date="2022-12-22T02:42:00Z">
                  <w:rPr/>
                </w:rPrChange>
              </w:rPr>
              <w:lastRenderedPageBreak/>
              <w:t xml:space="preserve">Класс </w:t>
            </w:r>
            <w:proofErr w:type="spellStart"/>
            <w:r w:rsidRPr="005A0097">
              <w:rPr>
                <w:szCs w:val="28"/>
                <w:lang w:val="en-US"/>
                <w:rPrChange w:id="3025" w:author="Пользователь" w:date="2022-12-22T02:42:00Z">
                  <w:rPr>
                    <w:lang w:val="en-US"/>
                  </w:rPr>
                </w:rPrChange>
              </w:rPr>
              <w:t>CTimeInterval</w:t>
            </w:r>
            <w:proofErr w:type="spellEnd"/>
          </w:p>
        </w:tc>
      </w:tr>
      <w:tr w:rsidR="000C0CFA" w:rsidRPr="005A0097" w14:paraId="06538011" w14:textId="77777777" w:rsidTr="000C0CFA">
        <w:tc>
          <w:tcPr>
            <w:tcW w:w="9962" w:type="dxa"/>
          </w:tcPr>
          <w:p w14:paraId="759DABB4" w14:textId="77777777" w:rsidR="00046F53" w:rsidRPr="005A0097" w:rsidRDefault="00046F53" w:rsidP="00046F53">
            <w:pPr>
              <w:spacing w:line="240" w:lineRule="auto"/>
              <w:ind w:firstLine="0"/>
              <w:jc w:val="left"/>
              <w:rPr>
                <w:ins w:id="3026" w:author="Пользователь" w:date="2022-12-22T02:20:00Z"/>
                <w:szCs w:val="28"/>
                <w:lang w:val="en-US"/>
                <w:rPrChange w:id="3027" w:author="Пользователь" w:date="2022-12-22T02:42:00Z">
                  <w:rPr>
                    <w:ins w:id="3028" w:author="Пользователь" w:date="2022-12-22T02:20:00Z"/>
                    <w:sz w:val="24"/>
                  </w:rPr>
                </w:rPrChange>
              </w:rPr>
            </w:pPr>
            <w:ins w:id="3029" w:author="Пользователь" w:date="2022-12-22T02:20:00Z">
              <w:r w:rsidRPr="005A0097">
                <w:rPr>
                  <w:i/>
                  <w:iCs/>
                  <w:color w:val="CC7832"/>
                  <w:szCs w:val="28"/>
                  <w:lang w:val="en-US"/>
                  <w:rPrChange w:id="3030" w:author="Пользователь" w:date="2022-12-22T02:42:00Z">
                    <w:rPr>
                      <w:rFonts w:ascii="Courier New" w:hAnsi="Courier New" w:cs="Courier New"/>
                      <w:i/>
                      <w:iCs/>
                      <w:color w:val="CC7832"/>
                      <w:sz w:val="22"/>
                      <w:szCs w:val="22"/>
                    </w:rPr>
                  </w:rPrChange>
                </w:rPr>
                <w:t xml:space="preserve">package </w:t>
              </w:r>
              <w:proofErr w:type="spellStart"/>
              <w:r w:rsidRPr="005A0097">
                <w:rPr>
                  <w:i/>
                  <w:iCs/>
                  <w:color w:val="A9B7C6"/>
                  <w:szCs w:val="28"/>
                  <w:lang w:val="en-US"/>
                  <w:rPrChange w:id="3031" w:author="Пользователь" w:date="2022-12-22T02:42:00Z">
                    <w:rPr>
                      <w:rFonts w:ascii="Courier New" w:hAnsi="Courier New" w:cs="Courier New"/>
                      <w:i/>
                      <w:iCs/>
                      <w:color w:val="A9B7C6"/>
                      <w:sz w:val="22"/>
                      <w:szCs w:val="22"/>
                    </w:rPr>
                  </w:rPrChange>
                </w:rPr>
                <w:t>LaBa.One</w:t>
              </w:r>
              <w:proofErr w:type="spellEnd"/>
              <w:r w:rsidRPr="005A0097">
                <w:rPr>
                  <w:i/>
                  <w:iCs/>
                  <w:color w:val="CC7832"/>
                  <w:szCs w:val="28"/>
                  <w:lang w:val="en-US"/>
                  <w:rPrChange w:id="3032" w:author="Пользователь" w:date="2022-12-22T02:42:00Z">
                    <w:rPr>
                      <w:rFonts w:ascii="Courier New" w:hAnsi="Courier New" w:cs="Courier New"/>
                      <w:i/>
                      <w:iCs/>
                      <w:color w:val="CC7832"/>
                      <w:sz w:val="22"/>
                      <w:szCs w:val="22"/>
                    </w:rPr>
                  </w:rPrChange>
                </w:rPr>
                <w:t>;</w:t>
              </w:r>
            </w:ins>
          </w:p>
          <w:p w14:paraId="3CD1154C" w14:textId="77777777" w:rsidR="00046F53" w:rsidRPr="005A0097" w:rsidRDefault="00046F53" w:rsidP="00046F53">
            <w:pPr>
              <w:spacing w:line="240" w:lineRule="auto"/>
              <w:ind w:firstLine="0"/>
              <w:jc w:val="left"/>
              <w:rPr>
                <w:ins w:id="3033" w:author="Пользователь" w:date="2022-12-22T02:20:00Z"/>
                <w:szCs w:val="28"/>
                <w:lang w:val="en-US"/>
                <w:rPrChange w:id="3034" w:author="Пользователь" w:date="2022-12-22T02:42:00Z">
                  <w:rPr>
                    <w:ins w:id="3035" w:author="Пользователь" w:date="2022-12-22T02:20:00Z"/>
                    <w:sz w:val="24"/>
                  </w:rPr>
                </w:rPrChange>
              </w:rPr>
            </w:pPr>
          </w:p>
          <w:p w14:paraId="3C2AD6A8" w14:textId="77777777" w:rsidR="00046F53" w:rsidRPr="005A0097" w:rsidRDefault="00046F53" w:rsidP="00046F53">
            <w:pPr>
              <w:spacing w:line="240" w:lineRule="auto"/>
              <w:ind w:firstLine="0"/>
              <w:jc w:val="left"/>
              <w:rPr>
                <w:ins w:id="3036" w:author="Пользователь" w:date="2022-12-22T02:20:00Z"/>
                <w:szCs w:val="28"/>
                <w:lang w:val="en-US"/>
                <w:rPrChange w:id="3037" w:author="Пользователь" w:date="2022-12-22T02:42:00Z">
                  <w:rPr>
                    <w:ins w:id="3038" w:author="Пользователь" w:date="2022-12-22T02:20:00Z"/>
                    <w:sz w:val="24"/>
                  </w:rPr>
                </w:rPrChange>
              </w:rPr>
            </w:pPr>
            <w:ins w:id="3039" w:author="Пользователь" w:date="2022-12-22T02:20:00Z">
              <w:r w:rsidRPr="005A0097">
                <w:rPr>
                  <w:i/>
                  <w:iCs/>
                  <w:color w:val="CC7832"/>
                  <w:szCs w:val="28"/>
                  <w:lang w:val="en-US"/>
                  <w:rPrChange w:id="3040" w:author="Пользователь" w:date="2022-12-22T02:42:00Z">
                    <w:rPr>
                      <w:rFonts w:ascii="Courier New" w:hAnsi="Courier New" w:cs="Courier New"/>
                      <w:i/>
                      <w:iCs/>
                      <w:color w:val="CC7832"/>
                      <w:sz w:val="22"/>
                      <w:szCs w:val="22"/>
                    </w:rPr>
                  </w:rPrChange>
                </w:rPr>
                <w:t xml:space="preserve">import </w:t>
              </w:r>
              <w:proofErr w:type="spellStart"/>
              <w:proofErr w:type="gramStart"/>
              <w:r w:rsidRPr="005A0097">
                <w:rPr>
                  <w:i/>
                  <w:iCs/>
                  <w:color w:val="A9B7C6"/>
                  <w:szCs w:val="28"/>
                  <w:lang w:val="en-US"/>
                  <w:rPrChange w:id="3041" w:author="Пользователь" w:date="2022-12-22T02:42:00Z">
                    <w:rPr>
                      <w:rFonts w:ascii="Courier New" w:hAnsi="Courier New" w:cs="Courier New"/>
                      <w:i/>
                      <w:iCs/>
                      <w:color w:val="A9B7C6"/>
                      <w:sz w:val="22"/>
                      <w:szCs w:val="22"/>
                    </w:rPr>
                  </w:rPrChange>
                </w:rPr>
                <w:t>java.util</w:t>
              </w:r>
              <w:proofErr w:type="gramEnd"/>
              <w:r w:rsidRPr="005A0097">
                <w:rPr>
                  <w:i/>
                  <w:iCs/>
                  <w:color w:val="A9B7C6"/>
                  <w:szCs w:val="28"/>
                  <w:lang w:val="en-US"/>
                  <w:rPrChange w:id="3042" w:author="Пользователь" w:date="2022-12-22T02:42:00Z">
                    <w:rPr>
                      <w:rFonts w:ascii="Courier New" w:hAnsi="Courier New" w:cs="Courier New"/>
                      <w:i/>
                      <w:iCs/>
                      <w:color w:val="A9B7C6"/>
                      <w:sz w:val="22"/>
                      <w:szCs w:val="22"/>
                    </w:rPr>
                  </w:rPrChange>
                </w:rPr>
                <w:t>.UUID</w:t>
              </w:r>
              <w:proofErr w:type="spellEnd"/>
              <w:r w:rsidRPr="005A0097">
                <w:rPr>
                  <w:i/>
                  <w:iCs/>
                  <w:color w:val="CC7832"/>
                  <w:szCs w:val="28"/>
                  <w:lang w:val="en-US"/>
                  <w:rPrChange w:id="3043" w:author="Пользователь" w:date="2022-12-22T02:42:00Z">
                    <w:rPr>
                      <w:rFonts w:ascii="Courier New" w:hAnsi="Courier New" w:cs="Courier New"/>
                      <w:i/>
                      <w:iCs/>
                      <w:color w:val="CC7832"/>
                      <w:sz w:val="22"/>
                      <w:szCs w:val="22"/>
                    </w:rPr>
                  </w:rPrChange>
                </w:rPr>
                <w:t>;</w:t>
              </w:r>
            </w:ins>
          </w:p>
          <w:p w14:paraId="5279C0E6" w14:textId="77777777" w:rsidR="00046F53" w:rsidRPr="005A0097" w:rsidRDefault="00046F53" w:rsidP="00046F53">
            <w:pPr>
              <w:spacing w:line="240" w:lineRule="auto"/>
              <w:ind w:firstLine="0"/>
              <w:jc w:val="left"/>
              <w:rPr>
                <w:ins w:id="3044" w:author="Пользователь" w:date="2022-12-22T02:20:00Z"/>
                <w:szCs w:val="28"/>
                <w:lang w:val="en-US"/>
                <w:rPrChange w:id="3045" w:author="Пользователь" w:date="2022-12-22T02:42:00Z">
                  <w:rPr>
                    <w:ins w:id="3046" w:author="Пользователь" w:date="2022-12-22T02:20:00Z"/>
                    <w:sz w:val="24"/>
                  </w:rPr>
                </w:rPrChange>
              </w:rPr>
            </w:pPr>
          </w:p>
          <w:p w14:paraId="23EA178A" w14:textId="77777777" w:rsidR="00046F53" w:rsidRPr="005A0097" w:rsidRDefault="00046F53" w:rsidP="00046F53">
            <w:pPr>
              <w:spacing w:line="240" w:lineRule="auto"/>
              <w:ind w:firstLine="0"/>
              <w:jc w:val="left"/>
              <w:rPr>
                <w:ins w:id="3047" w:author="Пользователь" w:date="2022-12-22T02:20:00Z"/>
                <w:szCs w:val="28"/>
                <w:rPrChange w:id="3048" w:author="Пользователь" w:date="2022-12-22T02:42:00Z">
                  <w:rPr>
                    <w:ins w:id="3049" w:author="Пользователь" w:date="2022-12-22T02:20:00Z"/>
                    <w:sz w:val="24"/>
                  </w:rPr>
                </w:rPrChange>
              </w:rPr>
            </w:pPr>
            <w:ins w:id="3050" w:author="Пользователь" w:date="2022-12-22T02:20:00Z">
              <w:r w:rsidRPr="005A0097">
                <w:rPr>
                  <w:i/>
                  <w:iCs/>
                  <w:color w:val="629755"/>
                  <w:szCs w:val="28"/>
                  <w:rPrChange w:id="3051" w:author="Пользователь" w:date="2022-12-22T02:42:00Z">
                    <w:rPr>
                      <w:rFonts w:ascii="Courier New" w:hAnsi="Courier New" w:cs="Courier New"/>
                      <w:i/>
                      <w:iCs/>
                      <w:color w:val="629755"/>
                      <w:sz w:val="22"/>
                      <w:szCs w:val="22"/>
                    </w:rPr>
                  </w:rPrChange>
                </w:rPr>
                <w:t>/******************************************</w:t>
              </w:r>
            </w:ins>
          </w:p>
          <w:p w14:paraId="6695D6C2" w14:textId="77777777" w:rsidR="00046F53" w:rsidRPr="005A0097" w:rsidRDefault="00046F53" w:rsidP="00046F53">
            <w:pPr>
              <w:spacing w:line="240" w:lineRule="auto"/>
              <w:ind w:firstLine="0"/>
              <w:jc w:val="left"/>
              <w:rPr>
                <w:ins w:id="3052" w:author="Пользователь" w:date="2022-12-22T02:20:00Z"/>
                <w:szCs w:val="28"/>
                <w:rPrChange w:id="3053" w:author="Пользователь" w:date="2022-12-22T02:42:00Z">
                  <w:rPr>
                    <w:ins w:id="3054" w:author="Пользователь" w:date="2022-12-22T02:20:00Z"/>
                    <w:sz w:val="24"/>
                  </w:rPr>
                </w:rPrChange>
              </w:rPr>
            </w:pPr>
            <w:ins w:id="3055" w:author="Пользователь" w:date="2022-12-22T02:20:00Z">
              <w:r w:rsidRPr="005A0097">
                <w:rPr>
                  <w:i/>
                  <w:iCs/>
                  <w:color w:val="629755"/>
                  <w:szCs w:val="28"/>
                  <w:rPrChange w:id="3056" w:author="Пользователь" w:date="2022-12-22T02:42:00Z">
                    <w:rPr>
                      <w:rFonts w:ascii="Courier New" w:hAnsi="Courier New" w:cs="Courier New"/>
                      <w:i/>
                      <w:iCs/>
                      <w:color w:val="629755"/>
                      <w:sz w:val="22"/>
                      <w:szCs w:val="22"/>
                    </w:rPr>
                  </w:rPrChange>
                </w:rPr>
                <w:t>* Класс временной интервал.              *</w:t>
              </w:r>
            </w:ins>
          </w:p>
          <w:p w14:paraId="1D5CB136" w14:textId="77777777" w:rsidR="00046F53" w:rsidRPr="005A0097" w:rsidRDefault="00046F53" w:rsidP="00046F53">
            <w:pPr>
              <w:spacing w:line="240" w:lineRule="auto"/>
              <w:ind w:firstLine="0"/>
              <w:jc w:val="left"/>
              <w:rPr>
                <w:ins w:id="3057" w:author="Пользователь" w:date="2022-12-22T02:20:00Z"/>
                <w:szCs w:val="28"/>
                <w:lang w:val="en-US"/>
                <w:rPrChange w:id="3058" w:author="Пользователь" w:date="2022-12-22T02:42:00Z">
                  <w:rPr>
                    <w:ins w:id="3059" w:author="Пользователь" w:date="2022-12-22T02:20:00Z"/>
                    <w:sz w:val="24"/>
                  </w:rPr>
                </w:rPrChange>
              </w:rPr>
            </w:pPr>
            <w:ins w:id="3060" w:author="Пользователь" w:date="2022-12-22T02:20:00Z">
              <w:r w:rsidRPr="005A0097">
                <w:rPr>
                  <w:i/>
                  <w:iCs/>
                  <w:color w:val="629755"/>
                  <w:szCs w:val="28"/>
                  <w:rPrChange w:id="3061" w:author="Пользователь" w:date="2022-12-22T02:42:00Z">
                    <w:rPr>
                      <w:rFonts w:ascii="Courier New" w:hAnsi="Courier New" w:cs="Courier New"/>
                      <w:i/>
                      <w:iCs/>
                      <w:color w:val="629755"/>
                      <w:sz w:val="22"/>
                      <w:szCs w:val="22"/>
                    </w:rPr>
                  </w:rPrChange>
                </w:rPr>
                <w:t xml:space="preserve">* </w:t>
              </w:r>
              <w:r w:rsidRPr="005A0097">
                <w:rPr>
                  <w:b/>
                  <w:bCs/>
                  <w:i/>
                  <w:iCs/>
                  <w:color w:val="629755"/>
                  <w:szCs w:val="28"/>
                  <w:rPrChange w:id="3062" w:author="Пользователь" w:date="2022-12-22T02:42:00Z">
                    <w:rPr>
                      <w:rFonts w:ascii="Courier New" w:hAnsi="Courier New" w:cs="Courier New"/>
                      <w:b/>
                      <w:bCs/>
                      <w:i/>
                      <w:iCs/>
                      <w:color w:val="629755"/>
                      <w:sz w:val="22"/>
                      <w:szCs w:val="22"/>
                    </w:rPr>
                  </w:rPrChange>
                </w:rPr>
                <w:t>@</w:t>
              </w:r>
              <w:proofErr w:type="spellStart"/>
              <w:r w:rsidRPr="005A0097">
                <w:rPr>
                  <w:b/>
                  <w:bCs/>
                  <w:i/>
                  <w:iCs/>
                  <w:color w:val="629755"/>
                  <w:szCs w:val="28"/>
                  <w:rPrChange w:id="3063" w:author="Пользователь" w:date="2022-12-22T02:42:00Z">
                    <w:rPr>
                      <w:rFonts w:ascii="Courier New" w:hAnsi="Courier New" w:cs="Courier New"/>
                      <w:b/>
                      <w:bCs/>
                      <w:i/>
                      <w:iCs/>
                      <w:color w:val="629755"/>
                      <w:sz w:val="22"/>
                      <w:szCs w:val="22"/>
                    </w:rPr>
                  </w:rPrChange>
                </w:rPr>
                <w:t>autor</w:t>
              </w:r>
              <w:proofErr w:type="spellEnd"/>
              <w:r w:rsidRPr="005A0097">
                <w:rPr>
                  <w:b/>
                  <w:bCs/>
                  <w:i/>
                  <w:iCs/>
                  <w:color w:val="629755"/>
                  <w:szCs w:val="28"/>
                  <w:rPrChange w:id="3064" w:author="Пользователь" w:date="2022-12-22T02:42:00Z">
                    <w:rPr>
                      <w:rFonts w:ascii="Courier New" w:hAnsi="Courier New" w:cs="Courier New"/>
                      <w:b/>
                      <w:bCs/>
                      <w:i/>
                      <w:iCs/>
                      <w:color w:val="629755"/>
                      <w:sz w:val="22"/>
                      <w:szCs w:val="22"/>
                    </w:rPr>
                  </w:rPrChange>
                </w:rPr>
                <w:t xml:space="preserve"> </w:t>
              </w:r>
              <w:r w:rsidRPr="005A0097">
                <w:rPr>
                  <w:i/>
                  <w:iCs/>
                  <w:color w:val="629755"/>
                  <w:szCs w:val="28"/>
                  <w:rPrChange w:id="3065" w:author="Пользователь" w:date="2022-12-22T02:42:00Z">
                    <w:rPr>
                      <w:rFonts w:ascii="Courier New" w:hAnsi="Courier New" w:cs="Courier New"/>
                      <w:i/>
                      <w:iCs/>
                      <w:color w:val="629755"/>
                      <w:sz w:val="22"/>
                      <w:szCs w:val="22"/>
                    </w:rPr>
                  </w:rPrChange>
                </w:rPr>
                <w:t xml:space="preserve">Макарова П.Ф. ПМИ-2 21.12.2022. </w:t>
              </w:r>
              <w:r w:rsidRPr="005A0097">
                <w:rPr>
                  <w:i/>
                  <w:iCs/>
                  <w:color w:val="629755"/>
                  <w:szCs w:val="28"/>
                  <w:lang w:val="en-US"/>
                  <w:rPrChange w:id="3066" w:author="Пользователь" w:date="2022-12-22T02:42:00Z">
                    <w:rPr>
                      <w:rFonts w:ascii="Courier New" w:hAnsi="Courier New" w:cs="Courier New"/>
                      <w:i/>
                      <w:iCs/>
                      <w:color w:val="629755"/>
                      <w:sz w:val="22"/>
                      <w:szCs w:val="22"/>
                    </w:rPr>
                  </w:rPrChange>
                </w:rPr>
                <w:t>*</w:t>
              </w:r>
            </w:ins>
          </w:p>
          <w:p w14:paraId="08072B34" w14:textId="77777777" w:rsidR="00046F53" w:rsidRPr="005A0097" w:rsidRDefault="00046F53" w:rsidP="00046F53">
            <w:pPr>
              <w:spacing w:line="240" w:lineRule="auto"/>
              <w:ind w:firstLine="0"/>
              <w:jc w:val="left"/>
              <w:rPr>
                <w:ins w:id="3067" w:author="Пользователь" w:date="2022-12-22T02:20:00Z"/>
                <w:szCs w:val="28"/>
                <w:lang w:val="en-US"/>
                <w:rPrChange w:id="3068" w:author="Пользователь" w:date="2022-12-22T02:42:00Z">
                  <w:rPr>
                    <w:ins w:id="3069" w:author="Пользователь" w:date="2022-12-22T02:20:00Z"/>
                    <w:sz w:val="24"/>
                  </w:rPr>
                </w:rPrChange>
              </w:rPr>
            </w:pPr>
            <w:ins w:id="3070" w:author="Пользователь" w:date="2022-12-22T02:20:00Z">
              <w:r w:rsidRPr="005A0097">
                <w:rPr>
                  <w:i/>
                  <w:iCs/>
                  <w:color w:val="629755"/>
                  <w:szCs w:val="28"/>
                  <w:lang w:val="en-US"/>
                  <w:rPrChange w:id="3071" w:author="Пользователь" w:date="2022-12-22T02:42:00Z">
                    <w:rPr>
                      <w:rFonts w:ascii="Courier New" w:hAnsi="Courier New" w:cs="Courier New"/>
                      <w:i/>
                      <w:iCs/>
                      <w:color w:val="629755"/>
                      <w:sz w:val="22"/>
                      <w:szCs w:val="22"/>
                    </w:rPr>
                  </w:rPrChange>
                </w:rPr>
                <w:t>******************************************/</w:t>
              </w:r>
            </w:ins>
          </w:p>
          <w:p w14:paraId="1611216A" w14:textId="77777777" w:rsidR="00046F53" w:rsidRPr="005A0097" w:rsidRDefault="00046F53" w:rsidP="00046F53">
            <w:pPr>
              <w:spacing w:after="240" w:line="240" w:lineRule="auto"/>
              <w:ind w:firstLine="0"/>
              <w:jc w:val="left"/>
              <w:rPr>
                <w:ins w:id="3072" w:author="Пользователь" w:date="2022-12-22T02:20:00Z"/>
                <w:szCs w:val="28"/>
                <w:lang w:val="en-US"/>
                <w:rPrChange w:id="3073" w:author="Пользователь" w:date="2022-12-22T02:42:00Z">
                  <w:rPr>
                    <w:ins w:id="3074" w:author="Пользователь" w:date="2022-12-22T02:20:00Z"/>
                    <w:sz w:val="24"/>
                  </w:rPr>
                </w:rPrChange>
              </w:rPr>
            </w:pPr>
          </w:p>
          <w:p w14:paraId="2A3BA9D7" w14:textId="77777777" w:rsidR="00046F53" w:rsidRPr="005A0097" w:rsidRDefault="00046F53" w:rsidP="00046F53">
            <w:pPr>
              <w:spacing w:line="240" w:lineRule="auto"/>
              <w:ind w:firstLine="0"/>
              <w:jc w:val="left"/>
              <w:rPr>
                <w:ins w:id="3075" w:author="Пользователь" w:date="2022-12-22T02:20:00Z"/>
                <w:szCs w:val="28"/>
                <w:lang w:val="en-US"/>
                <w:rPrChange w:id="3076" w:author="Пользователь" w:date="2022-12-22T02:42:00Z">
                  <w:rPr>
                    <w:ins w:id="3077" w:author="Пользователь" w:date="2022-12-22T02:20:00Z"/>
                    <w:sz w:val="24"/>
                  </w:rPr>
                </w:rPrChange>
              </w:rPr>
            </w:pPr>
            <w:ins w:id="3078" w:author="Пользователь" w:date="2022-12-22T02:20:00Z">
              <w:r w:rsidRPr="005A0097">
                <w:rPr>
                  <w:i/>
                  <w:iCs/>
                  <w:color w:val="CC7832"/>
                  <w:szCs w:val="28"/>
                  <w:lang w:val="en-US"/>
                  <w:rPrChange w:id="3079" w:author="Пользователь" w:date="2022-12-22T02:42:00Z">
                    <w:rPr>
                      <w:rFonts w:ascii="Courier New" w:hAnsi="Courier New" w:cs="Courier New"/>
                      <w:i/>
                      <w:iCs/>
                      <w:color w:val="CC7832"/>
                      <w:sz w:val="22"/>
                      <w:szCs w:val="22"/>
                    </w:rPr>
                  </w:rPrChange>
                </w:rPr>
                <w:t xml:space="preserve">public class </w:t>
              </w:r>
              <w:proofErr w:type="spellStart"/>
              <w:r w:rsidRPr="005A0097">
                <w:rPr>
                  <w:i/>
                  <w:iCs/>
                  <w:color w:val="A9B7C6"/>
                  <w:szCs w:val="28"/>
                  <w:lang w:val="en-US"/>
                  <w:rPrChange w:id="3080" w:author="Пользователь" w:date="2022-12-22T02:42:00Z">
                    <w:rPr>
                      <w:rFonts w:ascii="Courier New" w:hAnsi="Courier New" w:cs="Courier New"/>
                      <w:i/>
                      <w:iCs/>
                      <w:color w:val="A9B7C6"/>
                      <w:sz w:val="22"/>
                      <w:szCs w:val="22"/>
                    </w:rPr>
                  </w:rPrChange>
                </w:rPr>
                <w:t>CTimeInterval</w:t>
              </w:r>
              <w:proofErr w:type="spellEnd"/>
              <w:r w:rsidRPr="005A0097">
                <w:rPr>
                  <w:i/>
                  <w:iCs/>
                  <w:color w:val="A9B7C6"/>
                  <w:szCs w:val="28"/>
                  <w:lang w:val="en-US"/>
                  <w:rPrChange w:id="3081" w:author="Пользователь" w:date="2022-12-22T02:42:00Z">
                    <w:rPr>
                      <w:rFonts w:ascii="Courier New" w:hAnsi="Courier New" w:cs="Courier New"/>
                      <w:i/>
                      <w:iCs/>
                      <w:color w:val="A9B7C6"/>
                      <w:sz w:val="22"/>
                      <w:szCs w:val="22"/>
                    </w:rPr>
                  </w:rPrChange>
                </w:rPr>
                <w:t xml:space="preserve"> {</w:t>
              </w:r>
            </w:ins>
          </w:p>
          <w:p w14:paraId="4DEF57C6" w14:textId="77777777" w:rsidR="00046F53" w:rsidRPr="005A0097" w:rsidRDefault="00046F53" w:rsidP="00046F53">
            <w:pPr>
              <w:spacing w:line="240" w:lineRule="auto"/>
              <w:ind w:firstLine="0"/>
              <w:jc w:val="left"/>
              <w:rPr>
                <w:ins w:id="3082" w:author="Пользователь" w:date="2022-12-22T02:20:00Z"/>
                <w:szCs w:val="28"/>
                <w:lang w:val="en-US"/>
                <w:rPrChange w:id="3083" w:author="Пользователь" w:date="2022-12-22T02:42:00Z">
                  <w:rPr>
                    <w:ins w:id="3084" w:author="Пользователь" w:date="2022-12-22T02:20:00Z"/>
                    <w:sz w:val="24"/>
                  </w:rPr>
                </w:rPrChange>
              </w:rPr>
            </w:pPr>
          </w:p>
          <w:p w14:paraId="72072962" w14:textId="77777777" w:rsidR="00046F53" w:rsidRPr="005A0097" w:rsidRDefault="00046F53" w:rsidP="00046F53">
            <w:pPr>
              <w:spacing w:line="240" w:lineRule="auto"/>
              <w:ind w:firstLine="0"/>
              <w:jc w:val="left"/>
              <w:rPr>
                <w:ins w:id="3085" w:author="Пользователь" w:date="2022-12-22T02:20:00Z"/>
                <w:szCs w:val="28"/>
                <w:lang w:val="en-US"/>
                <w:rPrChange w:id="3086" w:author="Пользователь" w:date="2022-12-22T02:42:00Z">
                  <w:rPr>
                    <w:ins w:id="3087" w:author="Пользователь" w:date="2022-12-22T02:20:00Z"/>
                    <w:sz w:val="24"/>
                  </w:rPr>
                </w:rPrChange>
              </w:rPr>
            </w:pPr>
            <w:ins w:id="3088" w:author="Пользователь" w:date="2022-12-22T02:20:00Z">
              <w:r w:rsidRPr="005A0097">
                <w:rPr>
                  <w:i/>
                  <w:iCs/>
                  <w:color w:val="A9B7C6"/>
                  <w:szCs w:val="28"/>
                  <w:lang w:val="en-US"/>
                  <w:rPrChange w:id="3089" w:author="Пользователь" w:date="2022-12-22T02:42:00Z">
                    <w:rPr>
                      <w:rFonts w:ascii="Courier New" w:hAnsi="Courier New" w:cs="Courier New"/>
                      <w:i/>
                      <w:iCs/>
                      <w:color w:val="A9B7C6"/>
                      <w:sz w:val="22"/>
                      <w:szCs w:val="22"/>
                    </w:rPr>
                  </w:rPrChange>
                </w:rPr>
                <w:t>   </w:t>
              </w:r>
              <w:r w:rsidRPr="005A0097">
                <w:rPr>
                  <w:i/>
                  <w:iCs/>
                  <w:color w:val="629755"/>
                  <w:szCs w:val="28"/>
                  <w:lang w:val="en-US"/>
                  <w:rPrChange w:id="3090" w:author="Пользователь" w:date="2022-12-22T02:42:00Z">
                    <w:rPr>
                      <w:rFonts w:ascii="Courier New" w:hAnsi="Courier New" w:cs="Courier New"/>
                      <w:i/>
                      <w:iCs/>
                      <w:color w:val="629755"/>
                      <w:sz w:val="22"/>
                      <w:szCs w:val="22"/>
                    </w:rPr>
                  </w:rPrChange>
                </w:rPr>
                <w:t>/***************************</w:t>
              </w:r>
            </w:ins>
          </w:p>
          <w:p w14:paraId="17CB885E" w14:textId="77777777" w:rsidR="00046F53" w:rsidRPr="005A0097" w:rsidRDefault="00046F53" w:rsidP="00046F53">
            <w:pPr>
              <w:spacing w:line="240" w:lineRule="auto"/>
              <w:ind w:firstLine="0"/>
              <w:jc w:val="left"/>
              <w:rPr>
                <w:ins w:id="3091" w:author="Пользователь" w:date="2022-12-22T02:20:00Z"/>
                <w:szCs w:val="28"/>
                <w:lang w:val="en-US"/>
                <w:rPrChange w:id="3092" w:author="Пользователь" w:date="2022-12-22T02:42:00Z">
                  <w:rPr>
                    <w:ins w:id="3093" w:author="Пользователь" w:date="2022-12-22T02:20:00Z"/>
                    <w:sz w:val="24"/>
                  </w:rPr>
                </w:rPrChange>
              </w:rPr>
            </w:pPr>
            <w:ins w:id="3094" w:author="Пользователь" w:date="2022-12-22T02:20:00Z">
              <w:r w:rsidRPr="005A0097">
                <w:rPr>
                  <w:i/>
                  <w:iCs/>
                  <w:color w:val="629755"/>
                  <w:szCs w:val="28"/>
                  <w:lang w:val="en-US"/>
                  <w:rPrChange w:id="3095" w:author="Пользователь" w:date="2022-12-22T02:42:00Z">
                    <w:rPr>
                      <w:rFonts w:ascii="Courier New" w:hAnsi="Courier New" w:cs="Courier New"/>
                      <w:i/>
                      <w:iCs/>
                      <w:color w:val="629755"/>
                      <w:sz w:val="22"/>
                      <w:szCs w:val="22"/>
                    </w:rPr>
                  </w:rPrChange>
                </w:rPr>
                <w:t xml:space="preserve">    * </w:t>
              </w:r>
              <w:proofErr w:type="spellStart"/>
              <w:r w:rsidRPr="005A0097">
                <w:rPr>
                  <w:i/>
                  <w:iCs/>
                  <w:color w:val="629755"/>
                  <w:szCs w:val="28"/>
                  <w:rPrChange w:id="3096" w:author="Пользователь" w:date="2022-12-22T02:42:00Z">
                    <w:rPr>
                      <w:rFonts w:ascii="Courier New" w:hAnsi="Courier New" w:cs="Courier New"/>
                      <w:i/>
                      <w:iCs/>
                      <w:color w:val="629755"/>
                      <w:sz w:val="22"/>
                      <w:szCs w:val="22"/>
                    </w:rPr>
                  </w:rPrChange>
                </w:rPr>
                <w:t>Идендификатор</w:t>
              </w:r>
              <w:proofErr w:type="spellEnd"/>
              <w:r w:rsidRPr="005A0097">
                <w:rPr>
                  <w:i/>
                  <w:iCs/>
                  <w:color w:val="629755"/>
                  <w:szCs w:val="28"/>
                  <w:lang w:val="en-US"/>
                  <w:rPrChange w:id="3097" w:author="Пользователь" w:date="2022-12-22T02:42:00Z">
                    <w:rPr>
                      <w:rFonts w:ascii="Courier New" w:hAnsi="Courier New" w:cs="Courier New"/>
                      <w:i/>
                      <w:iCs/>
                      <w:color w:val="629755"/>
                      <w:sz w:val="22"/>
                      <w:szCs w:val="22"/>
                    </w:rPr>
                  </w:rPrChange>
                </w:rPr>
                <w:t>.          *</w:t>
              </w:r>
            </w:ins>
          </w:p>
          <w:p w14:paraId="763B4A0C" w14:textId="77777777" w:rsidR="00046F53" w:rsidRPr="005A0097" w:rsidRDefault="00046F53" w:rsidP="00046F53">
            <w:pPr>
              <w:spacing w:line="240" w:lineRule="auto"/>
              <w:ind w:firstLine="0"/>
              <w:jc w:val="left"/>
              <w:rPr>
                <w:ins w:id="3098" w:author="Пользователь" w:date="2022-12-22T02:20:00Z"/>
                <w:szCs w:val="28"/>
                <w:lang w:val="en-US"/>
                <w:rPrChange w:id="3099" w:author="Пользователь" w:date="2022-12-22T02:42:00Z">
                  <w:rPr>
                    <w:ins w:id="3100" w:author="Пользователь" w:date="2022-12-22T02:20:00Z"/>
                    <w:sz w:val="24"/>
                  </w:rPr>
                </w:rPrChange>
              </w:rPr>
            </w:pPr>
            <w:ins w:id="3101" w:author="Пользователь" w:date="2022-12-22T02:20:00Z">
              <w:r w:rsidRPr="005A0097">
                <w:rPr>
                  <w:i/>
                  <w:iCs/>
                  <w:color w:val="629755"/>
                  <w:szCs w:val="28"/>
                  <w:lang w:val="en-US"/>
                  <w:rPrChange w:id="3102" w:author="Пользователь" w:date="2022-12-22T02:42:00Z">
                    <w:rPr>
                      <w:rFonts w:ascii="Courier New" w:hAnsi="Courier New" w:cs="Courier New"/>
                      <w:i/>
                      <w:iCs/>
                      <w:color w:val="629755"/>
                      <w:sz w:val="22"/>
                      <w:szCs w:val="22"/>
                    </w:rPr>
                  </w:rPrChange>
                </w:rPr>
                <w:t>    ***************************/</w:t>
              </w:r>
            </w:ins>
          </w:p>
          <w:p w14:paraId="5B94AEA3" w14:textId="77777777" w:rsidR="00046F53" w:rsidRPr="005A0097" w:rsidRDefault="00046F53" w:rsidP="00046F53">
            <w:pPr>
              <w:spacing w:line="240" w:lineRule="auto"/>
              <w:ind w:firstLine="0"/>
              <w:jc w:val="left"/>
              <w:rPr>
                <w:ins w:id="3103" w:author="Пользователь" w:date="2022-12-22T02:20:00Z"/>
                <w:szCs w:val="28"/>
                <w:lang w:val="en-US"/>
                <w:rPrChange w:id="3104" w:author="Пользователь" w:date="2022-12-22T02:42:00Z">
                  <w:rPr>
                    <w:ins w:id="3105" w:author="Пользователь" w:date="2022-12-22T02:20:00Z"/>
                    <w:sz w:val="24"/>
                  </w:rPr>
                </w:rPrChange>
              </w:rPr>
            </w:pPr>
          </w:p>
          <w:p w14:paraId="71FC7BDA" w14:textId="77777777" w:rsidR="00046F53" w:rsidRPr="005A0097" w:rsidRDefault="00046F53" w:rsidP="00046F53">
            <w:pPr>
              <w:spacing w:line="240" w:lineRule="auto"/>
              <w:ind w:firstLine="0"/>
              <w:jc w:val="left"/>
              <w:rPr>
                <w:ins w:id="3106" w:author="Пользователь" w:date="2022-12-22T02:20:00Z"/>
                <w:szCs w:val="28"/>
                <w:lang w:val="en-US"/>
                <w:rPrChange w:id="3107" w:author="Пользователь" w:date="2022-12-22T02:42:00Z">
                  <w:rPr>
                    <w:ins w:id="3108" w:author="Пользователь" w:date="2022-12-22T02:20:00Z"/>
                    <w:sz w:val="24"/>
                  </w:rPr>
                </w:rPrChange>
              </w:rPr>
            </w:pPr>
            <w:ins w:id="3109" w:author="Пользователь" w:date="2022-12-22T02:20:00Z">
              <w:r w:rsidRPr="005A0097">
                <w:rPr>
                  <w:i/>
                  <w:iCs/>
                  <w:color w:val="629755"/>
                  <w:szCs w:val="28"/>
                  <w:lang w:val="en-US"/>
                  <w:rPrChange w:id="3110" w:author="Пользователь" w:date="2022-12-22T02:42:00Z">
                    <w:rPr>
                      <w:rFonts w:ascii="Courier New" w:hAnsi="Courier New" w:cs="Courier New"/>
                      <w:i/>
                      <w:iCs/>
                      <w:color w:val="629755"/>
                      <w:sz w:val="22"/>
                      <w:szCs w:val="22"/>
                    </w:rPr>
                  </w:rPrChange>
                </w:rPr>
                <w:t>   </w:t>
              </w:r>
              <w:r w:rsidRPr="005A0097">
                <w:rPr>
                  <w:i/>
                  <w:iCs/>
                  <w:color w:val="CC7832"/>
                  <w:szCs w:val="28"/>
                  <w:lang w:val="en-US"/>
                  <w:rPrChange w:id="3111" w:author="Пользователь" w:date="2022-12-22T02:42:00Z">
                    <w:rPr>
                      <w:rFonts w:ascii="Courier New" w:hAnsi="Courier New" w:cs="Courier New"/>
                      <w:i/>
                      <w:iCs/>
                      <w:color w:val="CC7832"/>
                      <w:sz w:val="22"/>
                      <w:szCs w:val="22"/>
                    </w:rPr>
                  </w:rPrChange>
                </w:rPr>
                <w:t xml:space="preserve">private </w:t>
              </w:r>
              <w:r w:rsidRPr="005A0097">
                <w:rPr>
                  <w:i/>
                  <w:iCs/>
                  <w:color w:val="A9B7C6"/>
                  <w:szCs w:val="28"/>
                  <w:lang w:val="en-US"/>
                  <w:rPrChange w:id="3112" w:author="Пользователь" w:date="2022-12-22T02:42:00Z">
                    <w:rPr>
                      <w:rFonts w:ascii="Courier New" w:hAnsi="Courier New" w:cs="Courier New"/>
                      <w:i/>
                      <w:iCs/>
                      <w:color w:val="A9B7C6"/>
                      <w:sz w:val="22"/>
                      <w:szCs w:val="22"/>
                    </w:rPr>
                  </w:rPrChange>
                </w:rPr>
                <w:t xml:space="preserve">UUID </w:t>
              </w:r>
              <w:r w:rsidRPr="005A0097">
                <w:rPr>
                  <w:i/>
                  <w:iCs/>
                  <w:color w:val="9876AA"/>
                  <w:szCs w:val="28"/>
                  <w:lang w:val="en-US"/>
                  <w:rPrChange w:id="3113" w:author="Пользователь" w:date="2022-12-22T02:42:00Z">
                    <w:rPr>
                      <w:rFonts w:ascii="Courier New" w:hAnsi="Courier New" w:cs="Courier New"/>
                      <w:i/>
                      <w:iCs/>
                      <w:color w:val="9876AA"/>
                      <w:sz w:val="22"/>
                      <w:szCs w:val="22"/>
                    </w:rPr>
                  </w:rPrChange>
                </w:rPr>
                <w:t>id</w:t>
              </w:r>
              <w:r w:rsidRPr="005A0097">
                <w:rPr>
                  <w:i/>
                  <w:iCs/>
                  <w:color w:val="CC7832"/>
                  <w:szCs w:val="28"/>
                  <w:lang w:val="en-US"/>
                  <w:rPrChange w:id="3114" w:author="Пользователь" w:date="2022-12-22T02:42:00Z">
                    <w:rPr>
                      <w:rFonts w:ascii="Courier New" w:hAnsi="Courier New" w:cs="Courier New"/>
                      <w:i/>
                      <w:iCs/>
                      <w:color w:val="CC7832"/>
                      <w:sz w:val="22"/>
                      <w:szCs w:val="22"/>
                    </w:rPr>
                  </w:rPrChange>
                </w:rPr>
                <w:t>;</w:t>
              </w:r>
            </w:ins>
          </w:p>
          <w:p w14:paraId="7E2855D3" w14:textId="77777777" w:rsidR="00046F53" w:rsidRPr="005A0097" w:rsidRDefault="00046F53" w:rsidP="00046F53">
            <w:pPr>
              <w:spacing w:line="240" w:lineRule="auto"/>
              <w:ind w:firstLine="0"/>
              <w:jc w:val="left"/>
              <w:rPr>
                <w:ins w:id="3115" w:author="Пользователь" w:date="2022-12-22T02:20:00Z"/>
                <w:szCs w:val="28"/>
                <w:lang w:val="en-US"/>
                <w:rPrChange w:id="3116" w:author="Пользователь" w:date="2022-12-22T02:42:00Z">
                  <w:rPr>
                    <w:ins w:id="3117" w:author="Пользователь" w:date="2022-12-22T02:20:00Z"/>
                    <w:sz w:val="24"/>
                  </w:rPr>
                </w:rPrChange>
              </w:rPr>
            </w:pPr>
          </w:p>
          <w:p w14:paraId="6C7174C3" w14:textId="77777777" w:rsidR="00046F53" w:rsidRPr="005A0097" w:rsidRDefault="00046F53" w:rsidP="00046F53">
            <w:pPr>
              <w:spacing w:line="240" w:lineRule="auto"/>
              <w:ind w:firstLine="0"/>
              <w:jc w:val="left"/>
              <w:rPr>
                <w:ins w:id="3118" w:author="Пользователь" w:date="2022-12-22T02:20:00Z"/>
                <w:szCs w:val="28"/>
                <w:lang w:val="en-US"/>
                <w:rPrChange w:id="3119" w:author="Пользователь" w:date="2022-12-22T02:42:00Z">
                  <w:rPr>
                    <w:ins w:id="3120" w:author="Пользователь" w:date="2022-12-22T02:20:00Z"/>
                    <w:sz w:val="24"/>
                  </w:rPr>
                </w:rPrChange>
              </w:rPr>
            </w:pPr>
            <w:ins w:id="3121" w:author="Пользователь" w:date="2022-12-22T02:20:00Z">
              <w:r w:rsidRPr="005A0097">
                <w:rPr>
                  <w:i/>
                  <w:iCs/>
                  <w:color w:val="CC7832"/>
                  <w:szCs w:val="28"/>
                  <w:lang w:val="en-US"/>
                  <w:rPrChange w:id="3122" w:author="Пользователь" w:date="2022-12-22T02:42:00Z">
                    <w:rPr>
                      <w:rFonts w:ascii="Courier New" w:hAnsi="Courier New" w:cs="Courier New"/>
                      <w:i/>
                      <w:iCs/>
                      <w:color w:val="CC7832"/>
                      <w:sz w:val="22"/>
                      <w:szCs w:val="22"/>
                    </w:rPr>
                  </w:rPrChange>
                </w:rPr>
                <w:t xml:space="preserve">   public </w:t>
              </w:r>
              <w:r w:rsidRPr="005A0097">
                <w:rPr>
                  <w:i/>
                  <w:iCs/>
                  <w:color w:val="A9B7C6"/>
                  <w:szCs w:val="28"/>
                  <w:lang w:val="en-US"/>
                  <w:rPrChange w:id="3123" w:author="Пользователь" w:date="2022-12-22T02:42:00Z">
                    <w:rPr>
                      <w:rFonts w:ascii="Courier New" w:hAnsi="Courier New" w:cs="Courier New"/>
                      <w:i/>
                      <w:iCs/>
                      <w:color w:val="A9B7C6"/>
                      <w:sz w:val="22"/>
                      <w:szCs w:val="22"/>
                    </w:rPr>
                  </w:rPrChange>
                </w:rPr>
                <w:t xml:space="preserve">UUID </w:t>
              </w:r>
              <w:proofErr w:type="spellStart"/>
              <w:proofErr w:type="gramStart"/>
              <w:r w:rsidRPr="005A0097">
                <w:rPr>
                  <w:i/>
                  <w:iCs/>
                  <w:color w:val="FFC66D"/>
                  <w:szCs w:val="28"/>
                  <w:lang w:val="en-US"/>
                  <w:rPrChange w:id="3124" w:author="Пользователь" w:date="2022-12-22T02:42:00Z">
                    <w:rPr>
                      <w:rFonts w:ascii="Courier New" w:hAnsi="Courier New" w:cs="Courier New"/>
                      <w:i/>
                      <w:iCs/>
                      <w:color w:val="FFC66D"/>
                      <w:sz w:val="22"/>
                      <w:szCs w:val="22"/>
                    </w:rPr>
                  </w:rPrChange>
                </w:rPr>
                <w:t>getId</w:t>
              </w:r>
              <w:proofErr w:type="spellEnd"/>
              <w:r w:rsidRPr="005A0097">
                <w:rPr>
                  <w:i/>
                  <w:iCs/>
                  <w:color w:val="A9B7C6"/>
                  <w:szCs w:val="28"/>
                  <w:lang w:val="en-US"/>
                  <w:rPrChange w:id="3125" w:author="Пользователь" w:date="2022-12-22T02:42:00Z">
                    <w:rPr>
                      <w:rFonts w:ascii="Courier New" w:hAnsi="Courier New" w:cs="Courier New"/>
                      <w:i/>
                      <w:iCs/>
                      <w:color w:val="A9B7C6"/>
                      <w:sz w:val="22"/>
                      <w:szCs w:val="22"/>
                    </w:rPr>
                  </w:rPrChange>
                </w:rPr>
                <w:t>(</w:t>
              </w:r>
              <w:proofErr w:type="gramEnd"/>
              <w:r w:rsidRPr="005A0097">
                <w:rPr>
                  <w:i/>
                  <w:iCs/>
                  <w:color w:val="A9B7C6"/>
                  <w:szCs w:val="28"/>
                  <w:lang w:val="en-US"/>
                  <w:rPrChange w:id="3126" w:author="Пользователь" w:date="2022-12-22T02:42:00Z">
                    <w:rPr>
                      <w:rFonts w:ascii="Courier New" w:hAnsi="Courier New" w:cs="Courier New"/>
                      <w:i/>
                      <w:iCs/>
                      <w:color w:val="A9B7C6"/>
                      <w:sz w:val="22"/>
                      <w:szCs w:val="22"/>
                    </w:rPr>
                  </w:rPrChange>
                </w:rPr>
                <w:t>) {</w:t>
              </w:r>
            </w:ins>
          </w:p>
          <w:p w14:paraId="57995972" w14:textId="77777777" w:rsidR="00046F53" w:rsidRPr="005A0097" w:rsidRDefault="00046F53" w:rsidP="00046F53">
            <w:pPr>
              <w:spacing w:line="240" w:lineRule="auto"/>
              <w:ind w:firstLine="0"/>
              <w:jc w:val="left"/>
              <w:rPr>
                <w:ins w:id="3127" w:author="Пользователь" w:date="2022-12-22T02:20:00Z"/>
                <w:szCs w:val="28"/>
                <w:lang w:val="en-US"/>
                <w:rPrChange w:id="3128" w:author="Пользователь" w:date="2022-12-22T02:42:00Z">
                  <w:rPr>
                    <w:ins w:id="3129" w:author="Пользователь" w:date="2022-12-22T02:20:00Z"/>
                    <w:sz w:val="24"/>
                  </w:rPr>
                </w:rPrChange>
              </w:rPr>
            </w:pPr>
            <w:ins w:id="3130" w:author="Пользователь" w:date="2022-12-22T02:20:00Z">
              <w:r w:rsidRPr="005A0097">
                <w:rPr>
                  <w:i/>
                  <w:iCs/>
                  <w:color w:val="A9B7C6"/>
                  <w:szCs w:val="28"/>
                  <w:lang w:val="en-US"/>
                  <w:rPrChange w:id="3131" w:author="Пользователь" w:date="2022-12-22T02:42:00Z">
                    <w:rPr>
                      <w:rFonts w:ascii="Courier New" w:hAnsi="Courier New" w:cs="Courier New"/>
                      <w:i/>
                      <w:iCs/>
                      <w:color w:val="A9B7C6"/>
                      <w:sz w:val="22"/>
                      <w:szCs w:val="22"/>
                    </w:rPr>
                  </w:rPrChange>
                </w:rPr>
                <w:t>       </w:t>
              </w:r>
              <w:r w:rsidRPr="005A0097">
                <w:rPr>
                  <w:i/>
                  <w:iCs/>
                  <w:color w:val="CC7832"/>
                  <w:szCs w:val="28"/>
                  <w:lang w:val="en-US"/>
                  <w:rPrChange w:id="3132" w:author="Пользователь" w:date="2022-12-22T02:42:00Z">
                    <w:rPr>
                      <w:rFonts w:ascii="Courier New" w:hAnsi="Courier New" w:cs="Courier New"/>
                      <w:i/>
                      <w:iCs/>
                      <w:color w:val="CC7832"/>
                      <w:sz w:val="22"/>
                      <w:szCs w:val="22"/>
                    </w:rPr>
                  </w:rPrChange>
                </w:rPr>
                <w:t xml:space="preserve">return </w:t>
              </w:r>
              <w:r w:rsidRPr="005A0097">
                <w:rPr>
                  <w:i/>
                  <w:iCs/>
                  <w:color w:val="9876AA"/>
                  <w:szCs w:val="28"/>
                  <w:lang w:val="en-US"/>
                  <w:rPrChange w:id="3133" w:author="Пользователь" w:date="2022-12-22T02:42:00Z">
                    <w:rPr>
                      <w:rFonts w:ascii="Courier New" w:hAnsi="Courier New" w:cs="Courier New"/>
                      <w:i/>
                      <w:iCs/>
                      <w:color w:val="9876AA"/>
                      <w:sz w:val="22"/>
                      <w:szCs w:val="22"/>
                    </w:rPr>
                  </w:rPrChange>
                </w:rPr>
                <w:t>id</w:t>
              </w:r>
              <w:r w:rsidRPr="005A0097">
                <w:rPr>
                  <w:i/>
                  <w:iCs/>
                  <w:color w:val="CC7832"/>
                  <w:szCs w:val="28"/>
                  <w:lang w:val="en-US"/>
                  <w:rPrChange w:id="3134" w:author="Пользователь" w:date="2022-12-22T02:42:00Z">
                    <w:rPr>
                      <w:rFonts w:ascii="Courier New" w:hAnsi="Courier New" w:cs="Courier New"/>
                      <w:i/>
                      <w:iCs/>
                      <w:color w:val="CC7832"/>
                      <w:sz w:val="22"/>
                      <w:szCs w:val="22"/>
                    </w:rPr>
                  </w:rPrChange>
                </w:rPr>
                <w:t>;</w:t>
              </w:r>
            </w:ins>
          </w:p>
          <w:p w14:paraId="310946F4" w14:textId="77777777" w:rsidR="00046F53" w:rsidRPr="005A0097" w:rsidRDefault="00046F53" w:rsidP="00046F53">
            <w:pPr>
              <w:spacing w:line="240" w:lineRule="auto"/>
              <w:ind w:firstLine="0"/>
              <w:jc w:val="left"/>
              <w:rPr>
                <w:ins w:id="3135" w:author="Пользователь" w:date="2022-12-22T02:20:00Z"/>
                <w:szCs w:val="28"/>
                <w:lang w:val="en-US"/>
                <w:rPrChange w:id="3136" w:author="Пользователь" w:date="2022-12-22T02:42:00Z">
                  <w:rPr>
                    <w:ins w:id="3137" w:author="Пользователь" w:date="2022-12-22T02:20:00Z"/>
                    <w:sz w:val="24"/>
                  </w:rPr>
                </w:rPrChange>
              </w:rPr>
            </w:pPr>
            <w:ins w:id="3138" w:author="Пользователь" w:date="2022-12-22T02:20:00Z">
              <w:r w:rsidRPr="005A0097">
                <w:rPr>
                  <w:i/>
                  <w:iCs/>
                  <w:color w:val="CC7832"/>
                  <w:szCs w:val="28"/>
                  <w:lang w:val="en-US"/>
                  <w:rPrChange w:id="3139" w:author="Пользователь" w:date="2022-12-22T02:42:00Z">
                    <w:rPr>
                      <w:rFonts w:ascii="Courier New" w:hAnsi="Courier New" w:cs="Courier New"/>
                      <w:i/>
                      <w:iCs/>
                      <w:color w:val="CC7832"/>
                      <w:sz w:val="22"/>
                      <w:szCs w:val="22"/>
                    </w:rPr>
                  </w:rPrChange>
                </w:rPr>
                <w:t>   </w:t>
              </w:r>
              <w:r w:rsidRPr="005A0097">
                <w:rPr>
                  <w:i/>
                  <w:iCs/>
                  <w:color w:val="A9B7C6"/>
                  <w:szCs w:val="28"/>
                  <w:lang w:val="en-US"/>
                  <w:rPrChange w:id="3140" w:author="Пользователь" w:date="2022-12-22T02:42:00Z">
                    <w:rPr>
                      <w:rFonts w:ascii="Courier New" w:hAnsi="Courier New" w:cs="Courier New"/>
                      <w:i/>
                      <w:iCs/>
                      <w:color w:val="A9B7C6"/>
                      <w:sz w:val="22"/>
                      <w:szCs w:val="22"/>
                    </w:rPr>
                  </w:rPrChange>
                </w:rPr>
                <w:t>}</w:t>
              </w:r>
            </w:ins>
          </w:p>
          <w:p w14:paraId="4BF3BEA1" w14:textId="77777777" w:rsidR="00046F53" w:rsidRPr="005A0097" w:rsidRDefault="00046F53" w:rsidP="00046F53">
            <w:pPr>
              <w:spacing w:line="240" w:lineRule="auto"/>
              <w:ind w:firstLine="0"/>
              <w:jc w:val="left"/>
              <w:rPr>
                <w:ins w:id="3141" w:author="Пользователь" w:date="2022-12-22T02:20:00Z"/>
                <w:szCs w:val="28"/>
                <w:lang w:val="en-US"/>
                <w:rPrChange w:id="3142" w:author="Пользователь" w:date="2022-12-22T02:42:00Z">
                  <w:rPr>
                    <w:ins w:id="3143" w:author="Пользователь" w:date="2022-12-22T02:20:00Z"/>
                    <w:sz w:val="24"/>
                  </w:rPr>
                </w:rPrChange>
              </w:rPr>
            </w:pPr>
          </w:p>
          <w:p w14:paraId="60E504F9" w14:textId="77777777" w:rsidR="00046F53" w:rsidRPr="005A0097" w:rsidRDefault="00046F53" w:rsidP="00046F53">
            <w:pPr>
              <w:spacing w:line="240" w:lineRule="auto"/>
              <w:ind w:firstLine="0"/>
              <w:jc w:val="left"/>
              <w:rPr>
                <w:ins w:id="3144" w:author="Пользователь" w:date="2022-12-22T02:20:00Z"/>
                <w:szCs w:val="28"/>
                <w:lang w:val="en-US"/>
                <w:rPrChange w:id="3145" w:author="Пользователь" w:date="2022-12-22T02:42:00Z">
                  <w:rPr>
                    <w:ins w:id="3146" w:author="Пользователь" w:date="2022-12-22T02:20:00Z"/>
                    <w:sz w:val="24"/>
                  </w:rPr>
                </w:rPrChange>
              </w:rPr>
            </w:pPr>
            <w:ins w:id="3147" w:author="Пользователь" w:date="2022-12-22T02:20:00Z">
              <w:r w:rsidRPr="005A0097">
                <w:rPr>
                  <w:i/>
                  <w:iCs/>
                  <w:color w:val="A9B7C6"/>
                  <w:szCs w:val="28"/>
                  <w:lang w:val="en-US"/>
                  <w:rPrChange w:id="3148" w:author="Пользователь" w:date="2022-12-22T02:42:00Z">
                    <w:rPr>
                      <w:rFonts w:ascii="Courier New" w:hAnsi="Courier New" w:cs="Courier New"/>
                      <w:i/>
                      <w:iCs/>
                      <w:color w:val="A9B7C6"/>
                      <w:sz w:val="22"/>
                      <w:szCs w:val="22"/>
                    </w:rPr>
                  </w:rPrChange>
                </w:rPr>
                <w:t>   </w:t>
              </w:r>
              <w:r w:rsidRPr="005A0097">
                <w:rPr>
                  <w:i/>
                  <w:iCs/>
                  <w:color w:val="CC7832"/>
                  <w:szCs w:val="28"/>
                  <w:lang w:val="en-US"/>
                  <w:rPrChange w:id="3149" w:author="Пользователь" w:date="2022-12-22T02:42:00Z">
                    <w:rPr>
                      <w:rFonts w:ascii="Courier New" w:hAnsi="Courier New" w:cs="Courier New"/>
                      <w:i/>
                      <w:iCs/>
                      <w:color w:val="CC7832"/>
                      <w:sz w:val="22"/>
                      <w:szCs w:val="22"/>
                    </w:rPr>
                  </w:rPrChange>
                </w:rPr>
                <w:t xml:space="preserve">public void </w:t>
              </w:r>
              <w:proofErr w:type="spellStart"/>
              <w:proofErr w:type="gramStart"/>
              <w:r w:rsidRPr="005A0097">
                <w:rPr>
                  <w:i/>
                  <w:iCs/>
                  <w:color w:val="FFC66D"/>
                  <w:szCs w:val="28"/>
                  <w:lang w:val="en-US"/>
                  <w:rPrChange w:id="3150" w:author="Пользователь" w:date="2022-12-22T02:42:00Z">
                    <w:rPr>
                      <w:rFonts w:ascii="Courier New" w:hAnsi="Courier New" w:cs="Courier New"/>
                      <w:i/>
                      <w:iCs/>
                      <w:color w:val="FFC66D"/>
                      <w:sz w:val="22"/>
                      <w:szCs w:val="22"/>
                    </w:rPr>
                  </w:rPrChange>
                </w:rPr>
                <w:t>setId</w:t>
              </w:r>
              <w:proofErr w:type="spellEnd"/>
              <w:r w:rsidRPr="005A0097">
                <w:rPr>
                  <w:i/>
                  <w:iCs/>
                  <w:color w:val="A9B7C6"/>
                  <w:szCs w:val="28"/>
                  <w:lang w:val="en-US"/>
                  <w:rPrChange w:id="3151" w:author="Пользователь" w:date="2022-12-22T02:42:00Z">
                    <w:rPr>
                      <w:rFonts w:ascii="Courier New" w:hAnsi="Courier New" w:cs="Courier New"/>
                      <w:i/>
                      <w:iCs/>
                      <w:color w:val="A9B7C6"/>
                      <w:sz w:val="22"/>
                      <w:szCs w:val="22"/>
                    </w:rPr>
                  </w:rPrChange>
                </w:rPr>
                <w:t>(</w:t>
              </w:r>
              <w:proofErr w:type="gramEnd"/>
              <w:r w:rsidRPr="005A0097">
                <w:rPr>
                  <w:i/>
                  <w:iCs/>
                  <w:color w:val="A9B7C6"/>
                  <w:szCs w:val="28"/>
                  <w:lang w:val="en-US"/>
                  <w:rPrChange w:id="3152" w:author="Пользователь" w:date="2022-12-22T02:42:00Z">
                    <w:rPr>
                      <w:rFonts w:ascii="Courier New" w:hAnsi="Courier New" w:cs="Courier New"/>
                      <w:i/>
                      <w:iCs/>
                      <w:color w:val="A9B7C6"/>
                      <w:sz w:val="22"/>
                      <w:szCs w:val="22"/>
                    </w:rPr>
                  </w:rPrChange>
                </w:rPr>
                <w:t>UUID id) {</w:t>
              </w:r>
            </w:ins>
          </w:p>
          <w:p w14:paraId="4CFCA02B" w14:textId="77777777" w:rsidR="00046F53" w:rsidRPr="005A0097" w:rsidRDefault="00046F53" w:rsidP="00046F53">
            <w:pPr>
              <w:spacing w:line="240" w:lineRule="auto"/>
              <w:ind w:firstLine="0"/>
              <w:jc w:val="left"/>
              <w:rPr>
                <w:ins w:id="3153" w:author="Пользователь" w:date="2022-12-22T02:20:00Z"/>
                <w:szCs w:val="28"/>
                <w:lang w:val="en-US"/>
                <w:rPrChange w:id="3154" w:author="Пользователь" w:date="2022-12-22T02:42:00Z">
                  <w:rPr>
                    <w:ins w:id="3155" w:author="Пользователь" w:date="2022-12-22T02:20:00Z"/>
                    <w:sz w:val="24"/>
                  </w:rPr>
                </w:rPrChange>
              </w:rPr>
            </w:pPr>
            <w:ins w:id="3156" w:author="Пользователь" w:date="2022-12-22T02:20:00Z">
              <w:r w:rsidRPr="005A0097">
                <w:rPr>
                  <w:i/>
                  <w:iCs/>
                  <w:color w:val="A9B7C6"/>
                  <w:szCs w:val="28"/>
                  <w:lang w:val="en-US"/>
                  <w:rPrChange w:id="3157" w:author="Пользователь" w:date="2022-12-22T02:42:00Z">
                    <w:rPr>
                      <w:rFonts w:ascii="Courier New" w:hAnsi="Courier New" w:cs="Courier New"/>
                      <w:i/>
                      <w:iCs/>
                      <w:color w:val="A9B7C6"/>
                      <w:sz w:val="22"/>
                      <w:szCs w:val="22"/>
                    </w:rPr>
                  </w:rPrChange>
                </w:rPr>
                <w:t>       </w:t>
              </w:r>
              <w:r w:rsidRPr="005A0097">
                <w:rPr>
                  <w:i/>
                  <w:iCs/>
                  <w:color w:val="CC7832"/>
                  <w:szCs w:val="28"/>
                  <w:lang w:val="en-US"/>
                  <w:rPrChange w:id="3158" w:author="Пользователь" w:date="2022-12-22T02:42:00Z">
                    <w:rPr>
                      <w:rFonts w:ascii="Courier New" w:hAnsi="Courier New" w:cs="Courier New"/>
                      <w:i/>
                      <w:iCs/>
                      <w:color w:val="CC7832"/>
                      <w:sz w:val="22"/>
                      <w:szCs w:val="22"/>
                    </w:rPr>
                  </w:rPrChange>
                </w:rPr>
                <w:t>this</w:t>
              </w:r>
              <w:r w:rsidRPr="005A0097">
                <w:rPr>
                  <w:i/>
                  <w:iCs/>
                  <w:color w:val="A9B7C6"/>
                  <w:szCs w:val="28"/>
                  <w:lang w:val="en-US"/>
                  <w:rPrChange w:id="3159" w:author="Пользователь" w:date="2022-12-22T02:42:00Z">
                    <w:rPr>
                      <w:rFonts w:ascii="Courier New" w:hAnsi="Courier New" w:cs="Courier New"/>
                      <w:i/>
                      <w:iCs/>
                      <w:color w:val="A9B7C6"/>
                      <w:sz w:val="22"/>
                      <w:szCs w:val="22"/>
                    </w:rPr>
                  </w:rPrChange>
                </w:rPr>
                <w:t>.</w:t>
              </w:r>
              <w:r w:rsidRPr="005A0097">
                <w:rPr>
                  <w:i/>
                  <w:iCs/>
                  <w:color w:val="9876AA"/>
                  <w:szCs w:val="28"/>
                  <w:lang w:val="en-US"/>
                  <w:rPrChange w:id="3160" w:author="Пользователь" w:date="2022-12-22T02:42:00Z">
                    <w:rPr>
                      <w:rFonts w:ascii="Courier New" w:hAnsi="Courier New" w:cs="Courier New"/>
                      <w:i/>
                      <w:iCs/>
                      <w:color w:val="9876AA"/>
                      <w:sz w:val="22"/>
                      <w:szCs w:val="22"/>
                    </w:rPr>
                  </w:rPrChange>
                </w:rPr>
                <w:t xml:space="preserve">id </w:t>
              </w:r>
              <w:r w:rsidRPr="005A0097">
                <w:rPr>
                  <w:i/>
                  <w:iCs/>
                  <w:color w:val="A9B7C6"/>
                  <w:szCs w:val="28"/>
                  <w:lang w:val="en-US"/>
                  <w:rPrChange w:id="3161" w:author="Пользователь" w:date="2022-12-22T02:42:00Z">
                    <w:rPr>
                      <w:rFonts w:ascii="Courier New" w:hAnsi="Courier New" w:cs="Courier New"/>
                      <w:i/>
                      <w:iCs/>
                      <w:color w:val="A9B7C6"/>
                      <w:sz w:val="22"/>
                      <w:szCs w:val="22"/>
                    </w:rPr>
                  </w:rPrChange>
                </w:rPr>
                <w:t>= id</w:t>
              </w:r>
              <w:r w:rsidRPr="005A0097">
                <w:rPr>
                  <w:i/>
                  <w:iCs/>
                  <w:color w:val="CC7832"/>
                  <w:szCs w:val="28"/>
                  <w:lang w:val="en-US"/>
                  <w:rPrChange w:id="3162" w:author="Пользователь" w:date="2022-12-22T02:42:00Z">
                    <w:rPr>
                      <w:rFonts w:ascii="Courier New" w:hAnsi="Courier New" w:cs="Courier New"/>
                      <w:i/>
                      <w:iCs/>
                      <w:color w:val="CC7832"/>
                      <w:sz w:val="22"/>
                      <w:szCs w:val="22"/>
                    </w:rPr>
                  </w:rPrChange>
                </w:rPr>
                <w:t>;</w:t>
              </w:r>
            </w:ins>
          </w:p>
          <w:p w14:paraId="1299780D" w14:textId="77777777" w:rsidR="00046F53" w:rsidRPr="005A0097" w:rsidRDefault="00046F53" w:rsidP="00046F53">
            <w:pPr>
              <w:spacing w:line="240" w:lineRule="auto"/>
              <w:ind w:firstLine="0"/>
              <w:jc w:val="left"/>
              <w:rPr>
                <w:ins w:id="3163" w:author="Пользователь" w:date="2022-12-22T02:20:00Z"/>
                <w:szCs w:val="28"/>
                <w:lang w:val="en-US"/>
                <w:rPrChange w:id="3164" w:author="Пользователь" w:date="2022-12-22T02:42:00Z">
                  <w:rPr>
                    <w:ins w:id="3165" w:author="Пользователь" w:date="2022-12-22T02:20:00Z"/>
                    <w:sz w:val="24"/>
                  </w:rPr>
                </w:rPrChange>
              </w:rPr>
            </w:pPr>
            <w:ins w:id="3166" w:author="Пользователь" w:date="2022-12-22T02:20:00Z">
              <w:r w:rsidRPr="005A0097">
                <w:rPr>
                  <w:i/>
                  <w:iCs/>
                  <w:color w:val="CC7832"/>
                  <w:szCs w:val="28"/>
                  <w:lang w:val="en-US"/>
                  <w:rPrChange w:id="3167" w:author="Пользователь" w:date="2022-12-22T02:42:00Z">
                    <w:rPr>
                      <w:rFonts w:ascii="Courier New" w:hAnsi="Courier New" w:cs="Courier New"/>
                      <w:i/>
                      <w:iCs/>
                      <w:color w:val="CC7832"/>
                      <w:sz w:val="22"/>
                      <w:szCs w:val="22"/>
                    </w:rPr>
                  </w:rPrChange>
                </w:rPr>
                <w:t>   </w:t>
              </w:r>
              <w:r w:rsidRPr="005A0097">
                <w:rPr>
                  <w:i/>
                  <w:iCs/>
                  <w:color w:val="A9B7C6"/>
                  <w:szCs w:val="28"/>
                  <w:lang w:val="en-US"/>
                  <w:rPrChange w:id="3168" w:author="Пользователь" w:date="2022-12-22T02:42:00Z">
                    <w:rPr>
                      <w:rFonts w:ascii="Courier New" w:hAnsi="Courier New" w:cs="Courier New"/>
                      <w:i/>
                      <w:iCs/>
                      <w:color w:val="A9B7C6"/>
                      <w:sz w:val="22"/>
                      <w:szCs w:val="22"/>
                    </w:rPr>
                  </w:rPrChange>
                </w:rPr>
                <w:t>}</w:t>
              </w:r>
            </w:ins>
          </w:p>
          <w:p w14:paraId="249F49D0" w14:textId="77777777" w:rsidR="00046F53" w:rsidRPr="005A0097" w:rsidRDefault="00046F53" w:rsidP="00046F53">
            <w:pPr>
              <w:spacing w:line="240" w:lineRule="auto"/>
              <w:ind w:firstLine="0"/>
              <w:jc w:val="left"/>
              <w:rPr>
                <w:ins w:id="3169" w:author="Пользователь" w:date="2022-12-22T02:20:00Z"/>
                <w:szCs w:val="28"/>
                <w:lang w:val="en-US"/>
                <w:rPrChange w:id="3170" w:author="Пользователь" w:date="2022-12-22T02:42:00Z">
                  <w:rPr>
                    <w:ins w:id="3171" w:author="Пользователь" w:date="2022-12-22T02:20:00Z"/>
                    <w:sz w:val="24"/>
                  </w:rPr>
                </w:rPrChange>
              </w:rPr>
            </w:pPr>
          </w:p>
          <w:p w14:paraId="0DDF8828" w14:textId="77777777" w:rsidR="00046F53" w:rsidRPr="005A0097" w:rsidRDefault="00046F53" w:rsidP="00046F53">
            <w:pPr>
              <w:spacing w:line="240" w:lineRule="auto"/>
              <w:ind w:firstLine="0"/>
              <w:jc w:val="left"/>
              <w:rPr>
                <w:ins w:id="3172" w:author="Пользователь" w:date="2022-12-22T02:20:00Z"/>
                <w:szCs w:val="28"/>
                <w:lang w:val="en-US"/>
                <w:rPrChange w:id="3173" w:author="Пользователь" w:date="2022-12-22T02:42:00Z">
                  <w:rPr>
                    <w:ins w:id="3174" w:author="Пользователь" w:date="2022-12-22T02:20:00Z"/>
                    <w:sz w:val="24"/>
                  </w:rPr>
                </w:rPrChange>
              </w:rPr>
            </w:pPr>
            <w:ins w:id="3175" w:author="Пользователь" w:date="2022-12-22T02:20:00Z">
              <w:r w:rsidRPr="005A0097">
                <w:rPr>
                  <w:i/>
                  <w:iCs/>
                  <w:color w:val="A9B7C6"/>
                  <w:szCs w:val="28"/>
                  <w:lang w:val="en-US"/>
                  <w:rPrChange w:id="3176" w:author="Пользователь" w:date="2022-12-22T02:42:00Z">
                    <w:rPr>
                      <w:rFonts w:ascii="Courier New" w:hAnsi="Courier New" w:cs="Courier New"/>
                      <w:i/>
                      <w:iCs/>
                      <w:color w:val="A9B7C6"/>
                      <w:sz w:val="22"/>
                      <w:szCs w:val="22"/>
                    </w:rPr>
                  </w:rPrChange>
                </w:rPr>
                <w:t>   </w:t>
              </w:r>
              <w:r w:rsidRPr="005A0097">
                <w:rPr>
                  <w:i/>
                  <w:iCs/>
                  <w:color w:val="629755"/>
                  <w:szCs w:val="28"/>
                  <w:lang w:val="en-US"/>
                  <w:rPrChange w:id="3177" w:author="Пользователь" w:date="2022-12-22T02:42:00Z">
                    <w:rPr>
                      <w:rFonts w:ascii="Courier New" w:hAnsi="Courier New" w:cs="Courier New"/>
                      <w:i/>
                      <w:iCs/>
                      <w:color w:val="629755"/>
                      <w:sz w:val="22"/>
                      <w:szCs w:val="22"/>
                    </w:rPr>
                  </w:rPrChange>
                </w:rPr>
                <w:t>/***************************</w:t>
              </w:r>
            </w:ins>
          </w:p>
          <w:p w14:paraId="537726F8" w14:textId="77777777" w:rsidR="00046F53" w:rsidRPr="005A0097" w:rsidRDefault="00046F53" w:rsidP="00046F53">
            <w:pPr>
              <w:spacing w:line="240" w:lineRule="auto"/>
              <w:ind w:firstLine="0"/>
              <w:jc w:val="left"/>
              <w:rPr>
                <w:ins w:id="3178" w:author="Пользователь" w:date="2022-12-22T02:20:00Z"/>
                <w:szCs w:val="28"/>
                <w:lang w:val="en-US"/>
                <w:rPrChange w:id="3179" w:author="Пользователь" w:date="2022-12-22T02:42:00Z">
                  <w:rPr>
                    <w:ins w:id="3180" w:author="Пользователь" w:date="2022-12-22T02:20:00Z"/>
                    <w:sz w:val="24"/>
                  </w:rPr>
                </w:rPrChange>
              </w:rPr>
            </w:pPr>
            <w:ins w:id="3181" w:author="Пользователь" w:date="2022-12-22T02:20:00Z">
              <w:r w:rsidRPr="005A0097">
                <w:rPr>
                  <w:i/>
                  <w:iCs/>
                  <w:color w:val="629755"/>
                  <w:szCs w:val="28"/>
                  <w:lang w:val="en-US"/>
                  <w:rPrChange w:id="3182" w:author="Пользователь" w:date="2022-12-22T02:42:00Z">
                    <w:rPr>
                      <w:rFonts w:ascii="Courier New" w:hAnsi="Courier New" w:cs="Courier New"/>
                      <w:i/>
                      <w:iCs/>
                      <w:color w:val="629755"/>
                      <w:sz w:val="22"/>
                      <w:szCs w:val="22"/>
                    </w:rPr>
                  </w:rPrChange>
                </w:rPr>
                <w:t xml:space="preserve">    * </w:t>
              </w:r>
              <w:r w:rsidRPr="005A0097">
                <w:rPr>
                  <w:i/>
                  <w:iCs/>
                  <w:color w:val="629755"/>
                  <w:szCs w:val="28"/>
                  <w:rPrChange w:id="3183" w:author="Пользователь" w:date="2022-12-22T02:42:00Z">
                    <w:rPr>
                      <w:rFonts w:ascii="Courier New" w:hAnsi="Courier New" w:cs="Courier New"/>
                      <w:i/>
                      <w:iCs/>
                      <w:color w:val="629755"/>
                      <w:sz w:val="22"/>
                      <w:szCs w:val="22"/>
                    </w:rPr>
                  </w:rPrChange>
                </w:rPr>
                <w:t>Название</w:t>
              </w:r>
              <w:r w:rsidRPr="005A0097">
                <w:rPr>
                  <w:i/>
                  <w:iCs/>
                  <w:color w:val="629755"/>
                  <w:szCs w:val="28"/>
                  <w:lang w:val="en-US"/>
                  <w:rPrChange w:id="3184" w:author="Пользователь" w:date="2022-12-22T02:42:00Z">
                    <w:rPr>
                      <w:rFonts w:ascii="Courier New" w:hAnsi="Courier New" w:cs="Courier New"/>
                      <w:i/>
                      <w:iCs/>
                      <w:color w:val="629755"/>
                      <w:sz w:val="22"/>
                      <w:szCs w:val="22"/>
                    </w:rPr>
                  </w:rPrChange>
                </w:rPr>
                <w:t>.               *</w:t>
              </w:r>
            </w:ins>
          </w:p>
          <w:p w14:paraId="1D1EDA07" w14:textId="77777777" w:rsidR="00046F53" w:rsidRPr="005A0097" w:rsidRDefault="00046F53" w:rsidP="00046F53">
            <w:pPr>
              <w:spacing w:line="240" w:lineRule="auto"/>
              <w:ind w:firstLine="0"/>
              <w:jc w:val="left"/>
              <w:rPr>
                <w:ins w:id="3185" w:author="Пользователь" w:date="2022-12-22T02:20:00Z"/>
                <w:szCs w:val="28"/>
                <w:lang w:val="en-US"/>
                <w:rPrChange w:id="3186" w:author="Пользователь" w:date="2022-12-22T02:42:00Z">
                  <w:rPr>
                    <w:ins w:id="3187" w:author="Пользователь" w:date="2022-12-22T02:20:00Z"/>
                    <w:sz w:val="24"/>
                  </w:rPr>
                </w:rPrChange>
              </w:rPr>
            </w:pPr>
            <w:ins w:id="3188" w:author="Пользователь" w:date="2022-12-22T02:20:00Z">
              <w:r w:rsidRPr="005A0097">
                <w:rPr>
                  <w:i/>
                  <w:iCs/>
                  <w:color w:val="629755"/>
                  <w:szCs w:val="28"/>
                  <w:lang w:val="en-US"/>
                  <w:rPrChange w:id="3189" w:author="Пользователь" w:date="2022-12-22T02:42:00Z">
                    <w:rPr>
                      <w:rFonts w:ascii="Courier New" w:hAnsi="Courier New" w:cs="Courier New"/>
                      <w:i/>
                      <w:iCs/>
                      <w:color w:val="629755"/>
                      <w:sz w:val="22"/>
                      <w:szCs w:val="22"/>
                    </w:rPr>
                  </w:rPrChange>
                </w:rPr>
                <w:t>    ***************************/</w:t>
              </w:r>
            </w:ins>
          </w:p>
          <w:p w14:paraId="439F0187" w14:textId="77777777" w:rsidR="00046F53" w:rsidRPr="005A0097" w:rsidRDefault="00046F53" w:rsidP="00046F53">
            <w:pPr>
              <w:spacing w:line="240" w:lineRule="auto"/>
              <w:ind w:firstLine="0"/>
              <w:jc w:val="left"/>
              <w:rPr>
                <w:ins w:id="3190" w:author="Пользователь" w:date="2022-12-22T02:20:00Z"/>
                <w:szCs w:val="28"/>
                <w:lang w:val="en-US"/>
                <w:rPrChange w:id="3191" w:author="Пользователь" w:date="2022-12-22T02:42:00Z">
                  <w:rPr>
                    <w:ins w:id="3192" w:author="Пользователь" w:date="2022-12-22T02:20:00Z"/>
                    <w:sz w:val="24"/>
                  </w:rPr>
                </w:rPrChange>
              </w:rPr>
            </w:pPr>
          </w:p>
          <w:p w14:paraId="460A80B8" w14:textId="77777777" w:rsidR="00046F53" w:rsidRPr="005A0097" w:rsidRDefault="00046F53" w:rsidP="00046F53">
            <w:pPr>
              <w:spacing w:line="240" w:lineRule="auto"/>
              <w:ind w:firstLine="0"/>
              <w:jc w:val="left"/>
              <w:rPr>
                <w:ins w:id="3193" w:author="Пользователь" w:date="2022-12-22T02:20:00Z"/>
                <w:szCs w:val="28"/>
                <w:lang w:val="en-US"/>
                <w:rPrChange w:id="3194" w:author="Пользователь" w:date="2022-12-22T02:42:00Z">
                  <w:rPr>
                    <w:ins w:id="3195" w:author="Пользователь" w:date="2022-12-22T02:20:00Z"/>
                    <w:sz w:val="24"/>
                  </w:rPr>
                </w:rPrChange>
              </w:rPr>
            </w:pPr>
            <w:ins w:id="3196" w:author="Пользователь" w:date="2022-12-22T02:20:00Z">
              <w:r w:rsidRPr="005A0097">
                <w:rPr>
                  <w:i/>
                  <w:iCs/>
                  <w:color w:val="629755"/>
                  <w:szCs w:val="28"/>
                  <w:lang w:val="en-US"/>
                  <w:rPrChange w:id="3197" w:author="Пользователь" w:date="2022-12-22T02:42:00Z">
                    <w:rPr>
                      <w:rFonts w:ascii="Courier New" w:hAnsi="Courier New" w:cs="Courier New"/>
                      <w:i/>
                      <w:iCs/>
                      <w:color w:val="629755"/>
                      <w:sz w:val="22"/>
                      <w:szCs w:val="22"/>
                    </w:rPr>
                  </w:rPrChange>
                </w:rPr>
                <w:t>   </w:t>
              </w:r>
              <w:r w:rsidRPr="005A0097">
                <w:rPr>
                  <w:i/>
                  <w:iCs/>
                  <w:color w:val="CC7832"/>
                  <w:szCs w:val="28"/>
                  <w:lang w:val="en-US"/>
                  <w:rPrChange w:id="3198" w:author="Пользователь" w:date="2022-12-22T02:42:00Z">
                    <w:rPr>
                      <w:rFonts w:ascii="Courier New" w:hAnsi="Courier New" w:cs="Courier New"/>
                      <w:i/>
                      <w:iCs/>
                      <w:color w:val="CC7832"/>
                      <w:sz w:val="22"/>
                      <w:szCs w:val="22"/>
                    </w:rPr>
                  </w:rPrChange>
                </w:rPr>
                <w:t xml:space="preserve">private </w:t>
              </w:r>
              <w:r w:rsidRPr="005A0097">
                <w:rPr>
                  <w:i/>
                  <w:iCs/>
                  <w:color w:val="A9B7C6"/>
                  <w:szCs w:val="28"/>
                  <w:lang w:val="en-US"/>
                  <w:rPrChange w:id="3199" w:author="Пользователь" w:date="2022-12-22T02:42:00Z">
                    <w:rPr>
                      <w:rFonts w:ascii="Courier New" w:hAnsi="Courier New" w:cs="Courier New"/>
                      <w:i/>
                      <w:iCs/>
                      <w:color w:val="A9B7C6"/>
                      <w:sz w:val="22"/>
                      <w:szCs w:val="22"/>
                    </w:rPr>
                  </w:rPrChange>
                </w:rPr>
                <w:t xml:space="preserve">String </w:t>
              </w:r>
              <w:r w:rsidRPr="005A0097">
                <w:rPr>
                  <w:i/>
                  <w:iCs/>
                  <w:color w:val="9876AA"/>
                  <w:szCs w:val="28"/>
                  <w:lang w:val="en-US"/>
                  <w:rPrChange w:id="3200" w:author="Пользователь" w:date="2022-12-22T02:42:00Z">
                    <w:rPr>
                      <w:rFonts w:ascii="Courier New" w:hAnsi="Courier New" w:cs="Courier New"/>
                      <w:i/>
                      <w:iCs/>
                      <w:color w:val="9876AA"/>
                      <w:sz w:val="22"/>
                      <w:szCs w:val="22"/>
                    </w:rPr>
                  </w:rPrChange>
                </w:rPr>
                <w:t>name</w:t>
              </w:r>
              <w:r w:rsidRPr="005A0097">
                <w:rPr>
                  <w:i/>
                  <w:iCs/>
                  <w:color w:val="CC7832"/>
                  <w:szCs w:val="28"/>
                  <w:lang w:val="en-US"/>
                  <w:rPrChange w:id="3201" w:author="Пользователь" w:date="2022-12-22T02:42:00Z">
                    <w:rPr>
                      <w:rFonts w:ascii="Courier New" w:hAnsi="Courier New" w:cs="Courier New"/>
                      <w:i/>
                      <w:iCs/>
                      <w:color w:val="CC7832"/>
                      <w:sz w:val="22"/>
                      <w:szCs w:val="22"/>
                    </w:rPr>
                  </w:rPrChange>
                </w:rPr>
                <w:t>;</w:t>
              </w:r>
            </w:ins>
          </w:p>
          <w:p w14:paraId="1BF8E32B" w14:textId="77777777" w:rsidR="00046F53" w:rsidRPr="005A0097" w:rsidRDefault="00046F53" w:rsidP="00046F53">
            <w:pPr>
              <w:spacing w:line="240" w:lineRule="auto"/>
              <w:ind w:firstLine="0"/>
              <w:jc w:val="left"/>
              <w:rPr>
                <w:ins w:id="3202" w:author="Пользователь" w:date="2022-12-22T02:20:00Z"/>
                <w:szCs w:val="28"/>
                <w:lang w:val="en-US"/>
                <w:rPrChange w:id="3203" w:author="Пользователь" w:date="2022-12-22T02:42:00Z">
                  <w:rPr>
                    <w:ins w:id="3204" w:author="Пользователь" w:date="2022-12-22T02:20:00Z"/>
                    <w:sz w:val="24"/>
                  </w:rPr>
                </w:rPrChange>
              </w:rPr>
            </w:pPr>
          </w:p>
          <w:p w14:paraId="362FB7AC" w14:textId="77777777" w:rsidR="00046F53" w:rsidRPr="005A0097" w:rsidRDefault="00046F53" w:rsidP="00046F53">
            <w:pPr>
              <w:spacing w:line="240" w:lineRule="auto"/>
              <w:ind w:firstLine="0"/>
              <w:jc w:val="left"/>
              <w:rPr>
                <w:ins w:id="3205" w:author="Пользователь" w:date="2022-12-22T02:20:00Z"/>
                <w:szCs w:val="28"/>
                <w:lang w:val="en-US"/>
                <w:rPrChange w:id="3206" w:author="Пользователь" w:date="2022-12-22T02:42:00Z">
                  <w:rPr>
                    <w:ins w:id="3207" w:author="Пользователь" w:date="2022-12-22T02:20:00Z"/>
                    <w:sz w:val="24"/>
                  </w:rPr>
                </w:rPrChange>
              </w:rPr>
            </w:pPr>
            <w:ins w:id="3208" w:author="Пользователь" w:date="2022-12-22T02:20:00Z">
              <w:r w:rsidRPr="005A0097">
                <w:rPr>
                  <w:i/>
                  <w:iCs/>
                  <w:color w:val="CC7832"/>
                  <w:szCs w:val="28"/>
                  <w:lang w:val="en-US"/>
                  <w:rPrChange w:id="3209" w:author="Пользователь" w:date="2022-12-22T02:42:00Z">
                    <w:rPr>
                      <w:rFonts w:ascii="Courier New" w:hAnsi="Courier New" w:cs="Courier New"/>
                      <w:i/>
                      <w:iCs/>
                      <w:color w:val="CC7832"/>
                      <w:sz w:val="22"/>
                      <w:szCs w:val="22"/>
                    </w:rPr>
                  </w:rPrChange>
                </w:rPr>
                <w:t xml:space="preserve">   public </w:t>
              </w:r>
              <w:r w:rsidRPr="005A0097">
                <w:rPr>
                  <w:i/>
                  <w:iCs/>
                  <w:color w:val="A9B7C6"/>
                  <w:szCs w:val="28"/>
                  <w:lang w:val="en-US"/>
                  <w:rPrChange w:id="3210" w:author="Пользователь" w:date="2022-12-22T02:42:00Z">
                    <w:rPr>
                      <w:rFonts w:ascii="Courier New" w:hAnsi="Courier New" w:cs="Courier New"/>
                      <w:i/>
                      <w:iCs/>
                      <w:color w:val="A9B7C6"/>
                      <w:sz w:val="22"/>
                      <w:szCs w:val="22"/>
                    </w:rPr>
                  </w:rPrChange>
                </w:rPr>
                <w:t xml:space="preserve">String </w:t>
              </w:r>
              <w:proofErr w:type="spellStart"/>
              <w:proofErr w:type="gramStart"/>
              <w:r w:rsidRPr="005A0097">
                <w:rPr>
                  <w:i/>
                  <w:iCs/>
                  <w:color w:val="FFC66D"/>
                  <w:szCs w:val="28"/>
                  <w:lang w:val="en-US"/>
                  <w:rPrChange w:id="3211" w:author="Пользователь" w:date="2022-12-22T02:42:00Z">
                    <w:rPr>
                      <w:rFonts w:ascii="Courier New" w:hAnsi="Courier New" w:cs="Courier New"/>
                      <w:i/>
                      <w:iCs/>
                      <w:color w:val="FFC66D"/>
                      <w:sz w:val="22"/>
                      <w:szCs w:val="22"/>
                    </w:rPr>
                  </w:rPrChange>
                </w:rPr>
                <w:t>getName</w:t>
              </w:r>
              <w:proofErr w:type="spellEnd"/>
              <w:r w:rsidRPr="005A0097">
                <w:rPr>
                  <w:i/>
                  <w:iCs/>
                  <w:color w:val="A9B7C6"/>
                  <w:szCs w:val="28"/>
                  <w:lang w:val="en-US"/>
                  <w:rPrChange w:id="3212" w:author="Пользователь" w:date="2022-12-22T02:42:00Z">
                    <w:rPr>
                      <w:rFonts w:ascii="Courier New" w:hAnsi="Courier New" w:cs="Courier New"/>
                      <w:i/>
                      <w:iCs/>
                      <w:color w:val="A9B7C6"/>
                      <w:sz w:val="22"/>
                      <w:szCs w:val="22"/>
                    </w:rPr>
                  </w:rPrChange>
                </w:rPr>
                <w:t>(</w:t>
              </w:r>
              <w:proofErr w:type="gramEnd"/>
              <w:r w:rsidRPr="005A0097">
                <w:rPr>
                  <w:i/>
                  <w:iCs/>
                  <w:color w:val="A9B7C6"/>
                  <w:szCs w:val="28"/>
                  <w:lang w:val="en-US"/>
                  <w:rPrChange w:id="3213" w:author="Пользователь" w:date="2022-12-22T02:42:00Z">
                    <w:rPr>
                      <w:rFonts w:ascii="Courier New" w:hAnsi="Courier New" w:cs="Courier New"/>
                      <w:i/>
                      <w:iCs/>
                      <w:color w:val="A9B7C6"/>
                      <w:sz w:val="22"/>
                      <w:szCs w:val="22"/>
                    </w:rPr>
                  </w:rPrChange>
                </w:rPr>
                <w:t>) {</w:t>
              </w:r>
            </w:ins>
          </w:p>
          <w:p w14:paraId="5FA60D29" w14:textId="77777777" w:rsidR="00046F53" w:rsidRPr="005A0097" w:rsidRDefault="00046F53" w:rsidP="00046F53">
            <w:pPr>
              <w:spacing w:line="240" w:lineRule="auto"/>
              <w:ind w:firstLine="0"/>
              <w:jc w:val="left"/>
              <w:rPr>
                <w:ins w:id="3214" w:author="Пользователь" w:date="2022-12-22T02:20:00Z"/>
                <w:szCs w:val="28"/>
                <w:lang w:val="en-US"/>
                <w:rPrChange w:id="3215" w:author="Пользователь" w:date="2022-12-22T02:42:00Z">
                  <w:rPr>
                    <w:ins w:id="3216" w:author="Пользователь" w:date="2022-12-22T02:20:00Z"/>
                    <w:sz w:val="24"/>
                  </w:rPr>
                </w:rPrChange>
              </w:rPr>
            </w:pPr>
            <w:ins w:id="3217" w:author="Пользователь" w:date="2022-12-22T02:20:00Z">
              <w:r w:rsidRPr="005A0097">
                <w:rPr>
                  <w:i/>
                  <w:iCs/>
                  <w:color w:val="A9B7C6"/>
                  <w:szCs w:val="28"/>
                  <w:lang w:val="en-US"/>
                  <w:rPrChange w:id="3218" w:author="Пользователь" w:date="2022-12-22T02:42:00Z">
                    <w:rPr>
                      <w:rFonts w:ascii="Courier New" w:hAnsi="Courier New" w:cs="Courier New"/>
                      <w:i/>
                      <w:iCs/>
                      <w:color w:val="A9B7C6"/>
                      <w:sz w:val="22"/>
                      <w:szCs w:val="22"/>
                    </w:rPr>
                  </w:rPrChange>
                </w:rPr>
                <w:t>       </w:t>
              </w:r>
              <w:r w:rsidRPr="005A0097">
                <w:rPr>
                  <w:i/>
                  <w:iCs/>
                  <w:color w:val="CC7832"/>
                  <w:szCs w:val="28"/>
                  <w:lang w:val="en-US"/>
                  <w:rPrChange w:id="3219" w:author="Пользователь" w:date="2022-12-22T02:42:00Z">
                    <w:rPr>
                      <w:rFonts w:ascii="Courier New" w:hAnsi="Courier New" w:cs="Courier New"/>
                      <w:i/>
                      <w:iCs/>
                      <w:color w:val="CC7832"/>
                      <w:sz w:val="22"/>
                      <w:szCs w:val="22"/>
                    </w:rPr>
                  </w:rPrChange>
                </w:rPr>
                <w:t xml:space="preserve">return </w:t>
              </w:r>
              <w:r w:rsidRPr="005A0097">
                <w:rPr>
                  <w:i/>
                  <w:iCs/>
                  <w:color w:val="9876AA"/>
                  <w:szCs w:val="28"/>
                  <w:lang w:val="en-US"/>
                  <w:rPrChange w:id="3220" w:author="Пользователь" w:date="2022-12-22T02:42:00Z">
                    <w:rPr>
                      <w:rFonts w:ascii="Courier New" w:hAnsi="Courier New" w:cs="Courier New"/>
                      <w:i/>
                      <w:iCs/>
                      <w:color w:val="9876AA"/>
                      <w:sz w:val="22"/>
                      <w:szCs w:val="22"/>
                    </w:rPr>
                  </w:rPrChange>
                </w:rPr>
                <w:t>name</w:t>
              </w:r>
              <w:r w:rsidRPr="005A0097">
                <w:rPr>
                  <w:i/>
                  <w:iCs/>
                  <w:color w:val="CC7832"/>
                  <w:szCs w:val="28"/>
                  <w:lang w:val="en-US"/>
                  <w:rPrChange w:id="3221" w:author="Пользователь" w:date="2022-12-22T02:42:00Z">
                    <w:rPr>
                      <w:rFonts w:ascii="Courier New" w:hAnsi="Courier New" w:cs="Courier New"/>
                      <w:i/>
                      <w:iCs/>
                      <w:color w:val="CC7832"/>
                      <w:sz w:val="22"/>
                      <w:szCs w:val="22"/>
                    </w:rPr>
                  </w:rPrChange>
                </w:rPr>
                <w:t>;</w:t>
              </w:r>
            </w:ins>
          </w:p>
          <w:p w14:paraId="0053C945" w14:textId="77777777" w:rsidR="00046F53" w:rsidRPr="005A0097" w:rsidRDefault="00046F53" w:rsidP="00046F53">
            <w:pPr>
              <w:spacing w:line="240" w:lineRule="auto"/>
              <w:ind w:firstLine="0"/>
              <w:jc w:val="left"/>
              <w:rPr>
                <w:ins w:id="3222" w:author="Пользователь" w:date="2022-12-22T02:20:00Z"/>
                <w:szCs w:val="28"/>
                <w:lang w:val="en-US"/>
                <w:rPrChange w:id="3223" w:author="Пользователь" w:date="2022-12-22T02:42:00Z">
                  <w:rPr>
                    <w:ins w:id="3224" w:author="Пользователь" w:date="2022-12-22T02:20:00Z"/>
                    <w:sz w:val="24"/>
                  </w:rPr>
                </w:rPrChange>
              </w:rPr>
            </w:pPr>
            <w:ins w:id="3225" w:author="Пользователь" w:date="2022-12-22T02:20:00Z">
              <w:r w:rsidRPr="005A0097">
                <w:rPr>
                  <w:i/>
                  <w:iCs/>
                  <w:color w:val="CC7832"/>
                  <w:szCs w:val="28"/>
                  <w:lang w:val="en-US"/>
                  <w:rPrChange w:id="3226" w:author="Пользователь" w:date="2022-12-22T02:42:00Z">
                    <w:rPr>
                      <w:rFonts w:ascii="Courier New" w:hAnsi="Courier New" w:cs="Courier New"/>
                      <w:i/>
                      <w:iCs/>
                      <w:color w:val="CC7832"/>
                      <w:sz w:val="22"/>
                      <w:szCs w:val="22"/>
                    </w:rPr>
                  </w:rPrChange>
                </w:rPr>
                <w:t>   </w:t>
              </w:r>
              <w:r w:rsidRPr="005A0097">
                <w:rPr>
                  <w:i/>
                  <w:iCs/>
                  <w:color w:val="A9B7C6"/>
                  <w:szCs w:val="28"/>
                  <w:lang w:val="en-US"/>
                  <w:rPrChange w:id="3227" w:author="Пользователь" w:date="2022-12-22T02:42:00Z">
                    <w:rPr>
                      <w:rFonts w:ascii="Courier New" w:hAnsi="Courier New" w:cs="Courier New"/>
                      <w:i/>
                      <w:iCs/>
                      <w:color w:val="A9B7C6"/>
                      <w:sz w:val="22"/>
                      <w:szCs w:val="22"/>
                    </w:rPr>
                  </w:rPrChange>
                </w:rPr>
                <w:t>}</w:t>
              </w:r>
            </w:ins>
          </w:p>
          <w:p w14:paraId="295D1AB5" w14:textId="77777777" w:rsidR="00046F53" w:rsidRPr="005A0097" w:rsidRDefault="00046F53" w:rsidP="00046F53">
            <w:pPr>
              <w:spacing w:line="240" w:lineRule="auto"/>
              <w:ind w:firstLine="0"/>
              <w:jc w:val="left"/>
              <w:rPr>
                <w:ins w:id="3228" w:author="Пользователь" w:date="2022-12-22T02:20:00Z"/>
                <w:szCs w:val="28"/>
                <w:lang w:val="en-US"/>
                <w:rPrChange w:id="3229" w:author="Пользователь" w:date="2022-12-22T02:42:00Z">
                  <w:rPr>
                    <w:ins w:id="3230" w:author="Пользователь" w:date="2022-12-22T02:20:00Z"/>
                    <w:sz w:val="24"/>
                  </w:rPr>
                </w:rPrChange>
              </w:rPr>
            </w:pPr>
          </w:p>
          <w:p w14:paraId="73D665E6" w14:textId="77777777" w:rsidR="00046F53" w:rsidRPr="005A0097" w:rsidRDefault="00046F53" w:rsidP="00046F53">
            <w:pPr>
              <w:spacing w:line="240" w:lineRule="auto"/>
              <w:ind w:firstLine="0"/>
              <w:jc w:val="left"/>
              <w:rPr>
                <w:ins w:id="3231" w:author="Пользователь" w:date="2022-12-22T02:20:00Z"/>
                <w:szCs w:val="28"/>
                <w:lang w:val="en-US"/>
                <w:rPrChange w:id="3232" w:author="Пользователь" w:date="2022-12-22T02:42:00Z">
                  <w:rPr>
                    <w:ins w:id="3233" w:author="Пользователь" w:date="2022-12-22T02:20:00Z"/>
                    <w:sz w:val="24"/>
                  </w:rPr>
                </w:rPrChange>
              </w:rPr>
            </w:pPr>
            <w:ins w:id="3234" w:author="Пользователь" w:date="2022-12-22T02:20:00Z">
              <w:r w:rsidRPr="005A0097">
                <w:rPr>
                  <w:i/>
                  <w:iCs/>
                  <w:color w:val="A9B7C6"/>
                  <w:szCs w:val="28"/>
                  <w:lang w:val="en-US"/>
                  <w:rPrChange w:id="3235" w:author="Пользователь" w:date="2022-12-22T02:42:00Z">
                    <w:rPr>
                      <w:rFonts w:ascii="Courier New" w:hAnsi="Courier New" w:cs="Courier New"/>
                      <w:i/>
                      <w:iCs/>
                      <w:color w:val="A9B7C6"/>
                      <w:sz w:val="22"/>
                      <w:szCs w:val="22"/>
                    </w:rPr>
                  </w:rPrChange>
                </w:rPr>
                <w:t>   </w:t>
              </w:r>
              <w:r w:rsidRPr="005A0097">
                <w:rPr>
                  <w:i/>
                  <w:iCs/>
                  <w:color w:val="CC7832"/>
                  <w:szCs w:val="28"/>
                  <w:lang w:val="en-US"/>
                  <w:rPrChange w:id="3236" w:author="Пользователь" w:date="2022-12-22T02:42:00Z">
                    <w:rPr>
                      <w:rFonts w:ascii="Courier New" w:hAnsi="Courier New" w:cs="Courier New"/>
                      <w:i/>
                      <w:iCs/>
                      <w:color w:val="CC7832"/>
                      <w:sz w:val="22"/>
                      <w:szCs w:val="22"/>
                    </w:rPr>
                  </w:rPrChange>
                </w:rPr>
                <w:t xml:space="preserve">public void </w:t>
              </w:r>
              <w:proofErr w:type="spellStart"/>
              <w:proofErr w:type="gramStart"/>
              <w:r w:rsidRPr="005A0097">
                <w:rPr>
                  <w:i/>
                  <w:iCs/>
                  <w:color w:val="FFC66D"/>
                  <w:szCs w:val="28"/>
                  <w:lang w:val="en-US"/>
                  <w:rPrChange w:id="3237" w:author="Пользователь" w:date="2022-12-22T02:42:00Z">
                    <w:rPr>
                      <w:rFonts w:ascii="Courier New" w:hAnsi="Courier New" w:cs="Courier New"/>
                      <w:i/>
                      <w:iCs/>
                      <w:color w:val="FFC66D"/>
                      <w:sz w:val="22"/>
                      <w:szCs w:val="22"/>
                    </w:rPr>
                  </w:rPrChange>
                </w:rPr>
                <w:t>setName</w:t>
              </w:r>
              <w:proofErr w:type="spellEnd"/>
              <w:r w:rsidRPr="005A0097">
                <w:rPr>
                  <w:i/>
                  <w:iCs/>
                  <w:color w:val="A9B7C6"/>
                  <w:szCs w:val="28"/>
                  <w:lang w:val="en-US"/>
                  <w:rPrChange w:id="3238" w:author="Пользователь" w:date="2022-12-22T02:42:00Z">
                    <w:rPr>
                      <w:rFonts w:ascii="Courier New" w:hAnsi="Courier New" w:cs="Courier New"/>
                      <w:i/>
                      <w:iCs/>
                      <w:color w:val="A9B7C6"/>
                      <w:sz w:val="22"/>
                      <w:szCs w:val="22"/>
                    </w:rPr>
                  </w:rPrChange>
                </w:rPr>
                <w:t>(</w:t>
              </w:r>
              <w:proofErr w:type="gramEnd"/>
              <w:r w:rsidRPr="005A0097">
                <w:rPr>
                  <w:i/>
                  <w:iCs/>
                  <w:color w:val="A9B7C6"/>
                  <w:szCs w:val="28"/>
                  <w:lang w:val="en-US"/>
                  <w:rPrChange w:id="3239" w:author="Пользователь" w:date="2022-12-22T02:42:00Z">
                    <w:rPr>
                      <w:rFonts w:ascii="Courier New" w:hAnsi="Courier New" w:cs="Courier New"/>
                      <w:i/>
                      <w:iCs/>
                      <w:color w:val="A9B7C6"/>
                      <w:sz w:val="22"/>
                      <w:szCs w:val="22"/>
                    </w:rPr>
                  </w:rPrChange>
                </w:rPr>
                <w:t>String name) {</w:t>
              </w:r>
            </w:ins>
          </w:p>
          <w:p w14:paraId="0310101C" w14:textId="77777777" w:rsidR="00046F53" w:rsidRPr="005A0097" w:rsidRDefault="00046F53" w:rsidP="00046F53">
            <w:pPr>
              <w:spacing w:line="240" w:lineRule="auto"/>
              <w:ind w:firstLine="0"/>
              <w:jc w:val="left"/>
              <w:rPr>
                <w:ins w:id="3240" w:author="Пользователь" w:date="2022-12-22T02:20:00Z"/>
                <w:szCs w:val="28"/>
                <w:rPrChange w:id="3241" w:author="Пользователь" w:date="2022-12-22T02:42:00Z">
                  <w:rPr>
                    <w:ins w:id="3242" w:author="Пользователь" w:date="2022-12-22T02:20:00Z"/>
                    <w:sz w:val="24"/>
                  </w:rPr>
                </w:rPrChange>
              </w:rPr>
            </w:pPr>
            <w:ins w:id="3243" w:author="Пользователь" w:date="2022-12-22T02:20:00Z">
              <w:r w:rsidRPr="005A0097">
                <w:rPr>
                  <w:i/>
                  <w:iCs/>
                  <w:color w:val="A9B7C6"/>
                  <w:szCs w:val="28"/>
                  <w:lang w:val="en-US"/>
                  <w:rPrChange w:id="3244" w:author="Пользователь" w:date="2022-12-22T02:42:00Z">
                    <w:rPr>
                      <w:rFonts w:ascii="Courier New" w:hAnsi="Courier New" w:cs="Courier New"/>
                      <w:i/>
                      <w:iCs/>
                      <w:color w:val="A9B7C6"/>
                      <w:sz w:val="22"/>
                      <w:szCs w:val="22"/>
                    </w:rPr>
                  </w:rPrChange>
                </w:rPr>
                <w:t>       </w:t>
              </w:r>
              <w:r w:rsidRPr="005A0097">
                <w:rPr>
                  <w:i/>
                  <w:iCs/>
                  <w:color w:val="CC7832"/>
                  <w:szCs w:val="28"/>
                  <w:rPrChange w:id="3245" w:author="Пользователь" w:date="2022-12-22T02:42:00Z">
                    <w:rPr>
                      <w:rFonts w:ascii="Courier New" w:hAnsi="Courier New" w:cs="Courier New"/>
                      <w:i/>
                      <w:iCs/>
                      <w:color w:val="CC7832"/>
                      <w:sz w:val="22"/>
                      <w:szCs w:val="22"/>
                    </w:rPr>
                  </w:rPrChange>
                </w:rPr>
                <w:t>this</w:t>
              </w:r>
              <w:r w:rsidRPr="005A0097">
                <w:rPr>
                  <w:i/>
                  <w:iCs/>
                  <w:color w:val="A9B7C6"/>
                  <w:szCs w:val="28"/>
                  <w:rPrChange w:id="3246" w:author="Пользователь" w:date="2022-12-22T02:42:00Z">
                    <w:rPr>
                      <w:rFonts w:ascii="Courier New" w:hAnsi="Courier New" w:cs="Courier New"/>
                      <w:i/>
                      <w:iCs/>
                      <w:color w:val="A9B7C6"/>
                      <w:sz w:val="22"/>
                      <w:szCs w:val="22"/>
                    </w:rPr>
                  </w:rPrChange>
                </w:rPr>
                <w:t>.</w:t>
              </w:r>
              <w:r w:rsidRPr="005A0097">
                <w:rPr>
                  <w:i/>
                  <w:iCs/>
                  <w:color w:val="9876AA"/>
                  <w:szCs w:val="28"/>
                  <w:rPrChange w:id="3247" w:author="Пользователь" w:date="2022-12-22T02:42:00Z">
                    <w:rPr>
                      <w:rFonts w:ascii="Courier New" w:hAnsi="Courier New" w:cs="Courier New"/>
                      <w:i/>
                      <w:iCs/>
                      <w:color w:val="9876AA"/>
                      <w:sz w:val="22"/>
                      <w:szCs w:val="22"/>
                    </w:rPr>
                  </w:rPrChange>
                </w:rPr>
                <w:t xml:space="preserve">name </w:t>
              </w:r>
              <w:r w:rsidRPr="005A0097">
                <w:rPr>
                  <w:i/>
                  <w:iCs/>
                  <w:color w:val="A9B7C6"/>
                  <w:szCs w:val="28"/>
                  <w:rPrChange w:id="3248" w:author="Пользователь" w:date="2022-12-22T02:42:00Z">
                    <w:rPr>
                      <w:rFonts w:ascii="Courier New" w:hAnsi="Courier New" w:cs="Courier New"/>
                      <w:i/>
                      <w:iCs/>
                      <w:color w:val="A9B7C6"/>
                      <w:sz w:val="22"/>
                      <w:szCs w:val="22"/>
                    </w:rPr>
                  </w:rPrChange>
                </w:rPr>
                <w:t xml:space="preserve">= </w:t>
              </w:r>
              <w:proofErr w:type="spellStart"/>
              <w:r w:rsidRPr="005A0097">
                <w:rPr>
                  <w:i/>
                  <w:iCs/>
                  <w:color w:val="A9B7C6"/>
                  <w:szCs w:val="28"/>
                  <w:rPrChange w:id="3249" w:author="Пользователь" w:date="2022-12-22T02:42:00Z">
                    <w:rPr>
                      <w:rFonts w:ascii="Courier New" w:hAnsi="Courier New" w:cs="Courier New"/>
                      <w:i/>
                      <w:iCs/>
                      <w:color w:val="A9B7C6"/>
                      <w:sz w:val="22"/>
                      <w:szCs w:val="22"/>
                    </w:rPr>
                  </w:rPrChange>
                </w:rPr>
                <w:t>name</w:t>
              </w:r>
              <w:proofErr w:type="spellEnd"/>
              <w:r w:rsidRPr="005A0097">
                <w:rPr>
                  <w:i/>
                  <w:iCs/>
                  <w:color w:val="CC7832"/>
                  <w:szCs w:val="28"/>
                  <w:rPrChange w:id="3250" w:author="Пользователь" w:date="2022-12-22T02:42:00Z">
                    <w:rPr>
                      <w:rFonts w:ascii="Courier New" w:hAnsi="Courier New" w:cs="Courier New"/>
                      <w:i/>
                      <w:iCs/>
                      <w:color w:val="CC7832"/>
                      <w:sz w:val="22"/>
                      <w:szCs w:val="22"/>
                    </w:rPr>
                  </w:rPrChange>
                </w:rPr>
                <w:t>;</w:t>
              </w:r>
            </w:ins>
          </w:p>
          <w:p w14:paraId="1A46B6D9" w14:textId="77777777" w:rsidR="00046F53" w:rsidRPr="005A0097" w:rsidRDefault="00046F53" w:rsidP="00046F53">
            <w:pPr>
              <w:spacing w:line="240" w:lineRule="auto"/>
              <w:ind w:firstLine="0"/>
              <w:jc w:val="left"/>
              <w:rPr>
                <w:ins w:id="3251" w:author="Пользователь" w:date="2022-12-22T02:20:00Z"/>
                <w:szCs w:val="28"/>
                <w:rPrChange w:id="3252" w:author="Пользователь" w:date="2022-12-22T02:42:00Z">
                  <w:rPr>
                    <w:ins w:id="3253" w:author="Пользователь" w:date="2022-12-22T02:20:00Z"/>
                    <w:sz w:val="24"/>
                  </w:rPr>
                </w:rPrChange>
              </w:rPr>
            </w:pPr>
            <w:ins w:id="3254" w:author="Пользователь" w:date="2022-12-22T02:20:00Z">
              <w:r w:rsidRPr="005A0097">
                <w:rPr>
                  <w:i/>
                  <w:iCs/>
                  <w:color w:val="CC7832"/>
                  <w:szCs w:val="28"/>
                  <w:rPrChange w:id="3255" w:author="Пользователь" w:date="2022-12-22T02:42:00Z">
                    <w:rPr>
                      <w:rFonts w:ascii="Courier New" w:hAnsi="Courier New" w:cs="Courier New"/>
                      <w:i/>
                      <w:iCs/>
                      <w:color w:val="CC7832"/>
                      <w:sz w:val="22"/>
                      <w:szCs w:val="22"/>
                    </w:rPr>
                  </w:rPrChange>
                </w:rPr>
                <w:t>   </w:t>
              </w:r>
              <w:r w:rsidRPr="005A0097">
                <w:rPr>
                  <w:i/>
                  <w:iCs/>
                  <w:color w:val="A9B7C6"/>
                  <w:szCs w:val="28"/>
                  <w:rPrChange w:id="3256" w:author="Пользователь" w:date="2022-12-22T02:42:00Z">
                    <w:rPr>
                      <w:rFonts w:ascii="Courier New" w:hAnsi="Courier New" w:cs="Courier New"/>
                      <w:i/>
                      <w:iCs/>
                      <w:color w:val="A9B7C6"/>
                      <w:sz w:val="22"/>
                      <w:szCs w:val="22"/>
                    </w:rPr>
                  </w:rPrChange>
                </w:rPr>
                <w:t>}</w:t>
              </w:r>
            </w:ins>
          </w:p>
          <w:p w14:paraId="25E170E9" w14:textId="77777777" w:rsidR="00046F53" w:rsidRPr="005A0097" w:rsidRDefault="00046F53" w:rsidP="00046F53">
            <w:pPr>
              <w:spacing w:line="240" w:lineRule="auto"/>
              <w:ind w:firstLine="0"/>
              <w:jc w:val="left"/>
              <w:rPr>
                <w:ins w:id="3257" w:author="Пользователь" w:date="2022-12-22T02:20:00Z"/>
                <w:szCs w:val="28"/>
                <w:rPrChange w:id="3258" w:author="Пользователь" w:date="2022-12-22T02:42:00Z">
                  <w:rPr>
                    <w:ins w:id="3259" w:author="Пользователь" w:date="2022-12-22T02:20:00Z"/>
                    <w:sz w:val="24"/>
                  </w:rPr>
                </w:rPrChange>
              </w:rPr>
            </w:pPr>
          </w:p>
          <w:p w14:paraId="54B56F76" w14:textId="77777777" w:rsidR="00046F53" w:rsidRPr="005A0097" w:rsidRDefault="00046F53" w:rsidP="00046F53">
            <w:pPr>
              <w:spacing w:line="240" w:lineRule="auto"/>
              <w:ind w:firstLine="0"/>
              <w:jc w:val="left"/>
              <w:rPr>
                <w:ins w:id="3260" w:author="Пользователь" w:date="2022-12-22T02:20:00Z"/>
                <w:szCs w:val="28"/>
                <w:rPrChange w:id="3261" w:author="Пользователь" w:date="2022-12-22T02:42:00Z">
                  <w:rPr>
                    <w:ins w:id="3262" w:author="Пользователь" w:date="2022-12-22T02:20:00Z"/>
                    <w:sz w:val="24"/>
                  </w:rPr>
                </w:rPrChange>
              </w:rPr>
            </w:pPr>
            <w:ins w:id="3263" w:author="Пользователь" w:date="2022-12-22T02:20:00Z">
              <w:r w:rsidRPr="005A0097">
                <w:rPr>
                  <w:i/>
                  <w:iCs/>
                  <w:color w:val="A9B7C6"/>
                  <w:szCs w:val="28"/>
                  <w:rPrChange w:id="3264" w:author="Пользователь" w:date="2022-12-22T02:42:00Z">
                    <w:rPr>
                      <w:rFonts w:ascii="Courier New" w:hAnsi="Courier New" w:cs="Courier New"/>
                      <w:i/>
                      <w:iCs/>
                      <w:color w:val="A9B7C6"/>
                      <w:sz w:val="22"/>
                      <w:szCs w:val="22"/>
                    </w:rPr>
                  </w:rPrChange>
                </w:rPr>
                <w:t>   </w:t>
              </w:r>
              <w:r w:rsidRPr="005A0097">
                <w:rPr>
                  <w:i/>
                  <w:iCs/>
                  <w:color w:val="629755"/>
                  <w:szCs w:val="28"/>
                  <w:rPrChange w:id="3265" w:author="Пользователь" w:date="2022-12-22T02:42:00Z">
                    <w:rPr>
                      <w:rFonts w:ascii="Courier New" w:hAnsi="Courier New" w:cs="Courier New"/>
                      <w:i/>
                      <w:iCs/>
                      <w:color w:val="629755"/>
                      <w:sz w:val="22"/>
                      <w:szCs w:val="22"/>
                    </w:rPr>
                  </w:rPrChange>
                </w:rPr>
                <w:t>/**************************</w:t>
              </w:r>
            </w:ins>
          </w:p>
          <w:p w14:paraId="4F81F362" w14:textId="77777777" w:rsidR="00046F53" w:rsidRPr="005A0097" w:rsidRDefault="00046F53" w:rsidP="00046F53">
            <w:pPr>
              <w:spacing w:line="240" w:lineRule="auto"/>
              <w:ind w:firstLine="0"/>
              <w:jc w:val="left"/>
              <w:rPr>
                <w:ins w:id="3266" w:author="Пользователь" w:date="2022-12-22T02:20:00Z"/>
                <w:szCs w:val="28"/>
                <w:lang w:val="en-US"/>
                <w:rPrChange w:id="3267" w:author="Пользователь" w:date="2022-12-22T02:42:00Z">
                  <w:rPr>
                    <w:ins w:id="3268" w:author="Пользователь" w:date="2022-12-22T02:20:00Z"/>
                    <w:sz w:val="24"/>
                  </w:rPr>
                </w:rPrChange>
              </w:rPr>
            </w:pPr>
            <w:ins w:id="3269" w:author="Пользователь" w:date="2022-12-22T02:20:00Z">
              <w:r w:rsidRPr="005A0097">
                <w:rPr>
                  <w:i/>
                  <w:iCs/>
                  <w:color w:val="629755"/>
                  <w:szCs w:val="28"/>
                  <w:rPrChange w:id="3270" w:author="Пользователь" w:date="2022-12-22T02:42:00Z">
                    <w:rPr>
                      <w:rFonts w:ascii="Courier New" w:hAnsi="Courier New" w:cs="Courier New"/>
                      <w:i/>
                      <w:iCs/>
                      <w:color w:val="629755"/>
                      <w:sz w:val="22"/>
                      <w:szCs w:val="22"/>
                    </w:rPr>
                  </w:rPrChange>
                </w:rPr>
                <w:t xml:space="preserve">    * Временной промежуток.  </w:t>
              </w:r>
              <w:r w:rsidRPr="005A0097">
                <w:rPr>
                  <w:i/>
                  <w:iCs/>
                  <w:color w:val="629755"/>
                  <w:szCs w:val="28"/>
                  <w:lang w:val="en-US"/>
                  <w:rPrChange w:id="3271" w:author="Пользователь" w:date="2022-12-22T02:42:00Z">
                    <w:rPr>
                      <w:rFonts w:ascii="Courier New" w:hAnsi="Courier New" w:cs="Courier New"/>
                      <w:i/>
                      <w:iCs/>
                      <w:color w:val="629755"/>
                      <w:sz w:val="22"/>
                      <w:szCs w:val="22"/>
                    </w:rPr>
                  </w:rPrChange>
                </w:rPr>
                <w:t>*</w:t>
              </w:r>
            </w:ins>
          </w:p>
          <w:p w14:paraId="4762D78F" w14:textId="77777777" w:rsidR="00046F53" w:rsidRPr="005A0097" w:rsidRDefault="00046F53" w:rsidP="00046F53">
            <w:pPr>
              <w:spacing w:line="240" w:lineRule="auto"/>
              <w:ind w:firstLine="0"/>
              <w:jc w:val="left"/>
              <w:rPr>
                <w:ins w:id="3272" w:author="Пользователь" w:date="2022-12-22T02:20:00Z"/>
                <w:szCs w:val="28"/>
                <w:lang w:val="en-US"/>
                <w:rPrChange w:id="3273" w:author="Пользователь" w:date="2022-12-22T02:42:00Z">
                  <w:rPr>
                    <w:ins w:id="3274" w:author="Пользователь" w:date="2022-12-22T02:20:00Z"/>
                    <w:sz w:val="24"/>
                  </w:rPr>
                </w:rPrChange>
              </w:rPr>
            </w:pPr>
            <w:ins w:id="3275" w:author="Пользователь" w:date="2022-12-22T02:20:00Z">
              <w:r w:rsidRPr="005A0097">
                <w:rPr>
                  <w:i/>
                  <w:iCs/>
                  <w:color w:val="629755"/>
                  <w:szCs w:val="28"/>
                  <w:lang w:val="en-US"/>
                  <w:rPrChange w:id="3276" w:author="Пользователь" w:date="2022-12-22T02:42:00Z">
                    <w:rPr>
                      <w:rFonts w:ascii="Courier New" w:hAnsi="Courier New" w:cs="Courier New"/>
                      <w:i/>
                      <w:iCs/>
                      <w:color w:val="629755"/>
                      <w:sz w:val="22"/>
                      <w:szCs w:val="22"/>
                    </w:rPr>
                  </w:rPrChange>
                </w:rPr>
                <w:t>    **************************/</w:t>
              </w:r>
            </w:ins>
          </w:p>
          <w:p w14:paraId="35F46470" w14:textId="77777777" w:rsidR="00046F53" w:rsidRPr="005A0097" w:rsidRDefault="00046F53" w:rsidP="00046F53">
            <w:pPr>
              <w:spacing w:line="240" w:lineRule="auto"/>
              <w:ind w:firstLine="0"/>
              <w:jc w:val="left"/>
              <w:rPr>
                <w:ins w:id="3277" w:author="Пользователь" w:date="2022-12-22T02:20:00Z"/>
                <w:szCs w:val="28"/>
                <w:lang w:val="en-US"/>
                <w:rPrChange w:id="3278" w:author="Пользователь" w:date="2022-12-22T02:42:00Z">
                  <w:rPr>
                    <w:ins w:id="3279" w:author="Пользователь" w:date="2022-12-22T02:20:00Z"/>
                    <w:sz w:val="24"/>
                  </w:rPr>
                </w:rPrChange>
              </w:rPr>
            </w:pPr>
          </w:p>
          <w:p w14:paraId="7BBDEE35" w14:textId="77777777" w:rsidR="00046F53" w:rsidRPr="005A0097" w:rsidRDefault="00046F53" w:rsidP="00046F53">
            <w:pPr>
              <w:spacing w:line="240" w:lineRule="auto"/>
              <w:ind w:firstLine="0"/>
              <w:jc w:val="left"/>
              <w:rPr>
                <w:ins w:id="3280" w:author="Пользователь" w:date="2022-12-22T02:20:00Z"/>
                <w:szCs w:val="28"/>
                <w:lang w:val="en-US"/>
                <w:rPrChange w:id="3281" w:author="Пользователь" w:date="2022-12-22T02:42:00Z">
                  <w:rPr>
                    <w:ins w:id="3282" w:author="Пользователь" w:date="2022-12-22T02:20:00Z"/>
                    <w:sz w:val="24"/>
                  </w:rPr>
                </w:rPrChange>
              </w:rPr>
            </w:pPr>
            <w:ins w:id="3283" w:author="Пользователь" w:date="2022-12-22T02:20:00Z">
              <w:r w:rsidRPr="005A0097">
                <w:rPr>
                  <w:i/>
                  <w:iCs/>
                  <w:color w:val="629755"/>
                  <w:szCs w:val="28"/>
                  <w:lang w:val="en-US"/>
                  <w:rPrChange w:id="3284" w:author="Пользователь" w:date="2022-12-22T02:42:00Z">
                    <w:rPr>
                      <w:rFonts w:ascii="Courier New" w:hAnsi="Courier New" w:cs="Courier New"/>
                      <w:i/>
                      <w:iCs/>
                      <w:color w:val="629755"/>
                      <w:sz w:val="22"/>
                      <w:szCs w:val="22"/>
                    </w:rPr>
                  </w:rPrChange>
                </w:rPr>
                <w:t>   </w:t>
              </w:r>
              <w:r w:rsidRPr="005A0097">
                <w:rPr>
                  <w:i/>
                  <w:iCs/>
                  <w:color w:val="CC7832"/>
                  <w:szCs w:val="28"/>
                  <w:lang w:val="en-US"/>
                  <w:rPrChange w:id="3285" w:author="Пользователь" w:date="2022-12-22T02:42:00Z">
                    <w:rPr>
                      <w:rFonts w:ascii="Courier New" w:hAnsi="Courier New" w:cs="Courier New"/>
                      <w:i/>
                      <w:iCs/>
                      <w:color w:val="CC7832"/>
                      <w:sz w:val="22"/>
                      <w:szCs w:val="22"/>
                    </w:rPr>
                  </w:rPrChange>
                </w:rPr>
                <w:t xml:space="preserve">private </w:t>
              </w:r>
              <w:r w:rsidRPr="005A0097">
                <w:rPr>
                  <w:i/>
                  <w:iCs/>
                  <w:color w:val="A9B7C6"/>
                  <w:szCs w:val="28"/>
                  <w:lang w:val="en-US"/>
                  <w:rPrChange w:id="3286" w:author="Пользователь" w:date="2022-12-22T02:42:00Z">
                    <w:rPr>
                      <w:rFonts w:ascii="Courier New" w:hAnsi="Courier New" w:cs="Courier New"/>
                      <w:i/>
                      <w:iCs/>
                      <w:color w:val="A9B7C6"/>
                      <w:sz w:val="22"/>
                      <w:szCs w:val="22"/>
                    </w:rPr>
                  </w:rPrChange>
                </w:rPr>
                <w:t xml:space="preserve">String </w:t>
              </w:r>
              <w:proofErr w:type="spellStart"/>
              <w:r w:rsidRPr="005A0097">
                <w:rPr>
                  <w:i/>
                  <w:iCs/>
                  <w:color w:val="9876AA"/>
                  <w:szCs w:val="28"/>
                  <w:lang w:val="en-US"/>
                  <w:rPrChange w:id="3287" w:author="Пользователь" w:date="2022-12-22T02:42:00Z">
                    <w:rPr>
                      <w:rFonts w:ascii="Courier New" w:hAnsi="Courier New" w:cs="Courier New"/>
                      <w:i/>
                      <w:iCs/>
                      <w:color w:val="9876AA"/>
                      <w:sz w:val="22"/>
                      <w:szCs w:val="22"/>
                    </w:rPr>
                  </w:rPrChange>
                </w:rPr>
                <w:t>vr</w:t>
              </w:r>
              <w:proofErr w:type="spellEnd"/>
              <w:r w:rsidRPr="005A0097">
                <w:rPr>
                  <w:i/>
                  <w:iCs/>
                  <w:color w:val="CC7832"/>
                  <w:szCs w:val="28"/>
                  <w:lang w:val="en-US"/>
                  <w:rPrChange w:id="3288" w:author="Пользователь" w:date="2022-12-22T02:42:00Z">
                    <w:rPr>
                      <w:rFonts w:ascii="Courier New" w:hAnsi="Courier New" w:cs="Courier New"/>
                      <w:i/>
                      <w:iCs/>
                      <w:color w:val="CC7832"/>
                      <w:sz w:val="22"/>
                      <w:szCs w:val="22"/>
                    </w:rPr>
                  </w:rPrChange>
                </w:rPr>
                <w:t>;</w:t>
              </w:r>
            </w:ins>
          </w:p>
          <w:p w14:paraId="40685912" w14:textId="77777777" w:rsidR="00046F53" w:rsidRPr="005A0097" w:rsidRDefault="00046F53" w:rsidP="00046F53">
            <w:pPr>
              <w:spacing w:line="240" w:lineRule="auto"/>
              <w:ind w:firstLine="0"/>
              <w:jc w:val="left"/>
              <w:rPr>
                <w:ins w:id="3289" w:author="Пользователь" w:date="2022-12-22T02:20:00Z"/>
                <w:szCs w:val="28"/>
                <w:lang w:val="en-US"/>
                <w:rPrChange w:id="3290" w:author="Пользователь" w:date="2022-12-22T02:42:00Z">
                  <w:rPr>
                    <w:ins w:id="3291" w:author="Пользователь" w:date="2022-12-22T02:20:00Z"/>
                    <w:sz w:val="24"/>
                  </w:rPr>
                </w:rPrChange>
              </w:rPr>
            </w:pPr>
          </w:p>
          <w:p w14:paraId="7E2DDE14" w14:textId="77777777" w:rsidR="00046F53" w:rsidRPr="005A0097" w:rsidRDefault="00046F53" w:rsidP="00046F53">
            <w:pPr>
              <w:spacing w:line="240" w:lineRule="auto"/>
              <w:ind w:firstLine="0"/>
              <w:jc w:val="left"/>
              <w:rPr>
                <w:ins w:id="3292" w:author="Пользователь" w:date="2022-12-22T02:20:00Z"/>
                <w:szCs w:val="28"/>
                <w:lang w:val="en-US"/>
                <w:rPrChange w:id="3293" w:author="Пользователь" w:date="2022-12-22T02:42:00Z">
                  <w:rPr>
                    <w:ins w:id="3294" w:author="Пользователь" w:date="2022-12-22T02:20:00Z"/>
                    <w:sz w:val="24"/>
                  </w:rPr>
                </w:rPrChange>
              </w:rPr>
            </w:pPr>
            <w:ins w:id="3295" w:author="Пользователь" w:date="2022-12-22T02:20:00Z">
              <w:r w:rsidRPr="005A0097">
                <w:rPr>
                  <w:i/>
                  <w:iCs/>
                  <w:color w:val="CC7832"/>
                  <w:szCs w:val="28"/>
                  <w:lang w:val="en-US"/>
                  <w:rPrChange w:id="3296" w:author="Пользователь" w:date="2022-12-22T02:42:00Z">
                    <w:rPr>
                      <w:rFonts w:ascii="Courier New" w:hAnsi="Courier New" w:cs="Courier New"/>
                      <w:i/>
                      <w:iCs/>
                      <w:color w:val="CC7832"/>
                      <w:sz w:val="22"/>
                      <w:szCs w:val="22"/>
                    </w:rPr>
                  </w:rPrChange>
                </w:rPr>
                <w:t xml:space="preserve">   public </w:t>
              </w:r>
              <w:r w:rsidRPr="005A0097">
                <w:rPr>
                  <w:i/>
                  <w:iCs/>
                  <w:color w:val="A9B7C6"/>
                  <w:szCs w:val="28"/>
                  <w:lang w:val="en-US"/>
                  <w:rPrChange w:id="3297" w:author="Пользователь" w:date="2022-12-22T02:42:00Z">
                    <w:rPr>
                      <w:rFonts w:ascii="Courier New" w:hAnsi="Courier New" w:cs="Courier New"/>
                      <w:i/>
                      <w:iCs/>
                      <w:color w:val="A9B7C6"/>
                      <w:sz w:val="22"/>
                      <w:szCs w:val="22"/>
                    </w:rPr>
                  </w:rPrChange>
                </w:rPr>
                <w:t xml:space="preserve">String </w:t>
              </w:r>
              <w:proofErr w:type="spellStart"/>
              <w:proofErr w:type="gramStart"/>
              <w:r w:rsidRPr="005A0097">
                <w:rPr>
                  <w:i/>
                  <w:iCs/>
                  <w:color w:val="FFC66D"/>
                  <w:szCs w:val="28"/>
                  <w:lang w:val="en-US"/>
                  <w:rPrChange w:id="3298" w:author="Пользователь" w:date="2022-12-22T02:42:00Z">
                    <w:rPr>
                      <w:rFonts w:ascii="Courier New" w:hAnsi="Courier New" w:cs="Courier New"/>
                      <w:i/>
                      <w:iCs/>
                      <w:color w:val="FFC66D"/>
                      <w:sz w:val="22"/>
                      <w:szCs w:val="22"/>
                    </w:rPr>
                  </w:rPrChange>
                </w:rPr>
                <w:t>getVr</w:t>
              </w:r>
              <w:proofErr w:type="spellEnd"/>
              <w:r w:rsidRPr="005A0097">
                <w:rPr>
                  <w:i/>
                  <w:iCs/>
                  <w:color w:val="A9B7C6"/>
                  <w:szCs w:val="28"/>
                  <w:lang w:val="en-US"/>
                  <w:rPrChange w:id="3299" w:author="Пользователь" w:date="2022-12-22T02:42:00Z">
                    <w:rPr>
                      <w:rFonts w:ascii="Courier New" w:hAnsi="Courier New" w:cs="Courier New"/>
                      <w:i/>
                      <w:iCs/>
                      <w:color w:val="A9B7C6"/>
                      <w:sz w:val="22"/>
                      <w:szCs w:val="22"/>
                    </w:rPr>
                  </w:rPrChange>
                </w:rPr>
                <w:t>(</w:t>
              </w:r>
              <w:proofErr w:type="gramEnd"/>
              <w:r w:rsidRPr="005A0097">
                <w:rPr>
                  <w:i/>
                  <w:iCs/>
                  <w:color w:val="A9B7C6"/>
                  <w:szCs w:val="28"/>
                  <w:lang w:val="en-US"/>
                  <w:rPrChange w:id="3300" w:author="Пользователь" w:date="2022-12-22T02:42:00Z">
                    <w:rPr>
                      <w:rFonts w:ascii="Courier New" w:hAnsi="Courier New" w:cs="Courier New"/>
                      <w:i/>
                      <w:iCs/>
                      <w:color w:val="A9B7C6"/>
                      <w:sz w:val="22"/>
                      <w:szCs w:val="22"/>
                    </w:rPr>
                  </w:rPrChange>
                </w:rPr>
                <w:t>) {</w:t>
              </w:r>
            </w:ins>
          </w:p>
          <w:p w14:paraId="40AD9D9A" w14:textId="77777777" w:rsidR="00046F53" w:rsidRPr="005A0097" w:rsidRDefault="00046F53" w:rsidP="00046F53">
            <w:pPr>
              <w:spacing w:line="240" w:lineRule="auto"/>
              <w:ind w:firstLine="0"/>
              <w:jc w:val="left"/>
              <w:rPr>
                <w:ins w:id="3301" w:author="Пользователь" w:date="2022-12-22T02:20:00Z"/>
                <w:szCs w:val="28"/>
                <w:lang w:val="en-US"/>
                <w:rPrChange w:id="3302" w:author="Пользователь" w:date="2022-12-22T02:42:00Z">
                  <w:rPr>
                    <w:ins w:id="3303" w:author="Пользователь" w:date="2022-12-22T02:20:00Z"/>
                    <w:sz w:val="24"/>
                  </w:rPr>
                </w:rPrChange>
              </w:rPr>
            </w:pPr>
            <w:ins w:id="3304" w:author="Пользователь" w:date="2022-12-22T02:20:00Z">
              <w:r w:rsidRPr="005A0097">
                <w:rPr>
                  <w:i/>
                  <w:iCs/>
                  <w:color w:val="A9B7C6"/>
                  <w:szCs w:val="28"/>
                  <w:lang w:val="en-US"/>
                  <w:rPrChange w:id="3305" w:author="Пользователь" w:date="2022-12-22T02:42:00Z">
                    <w:rPr>
                      <w:rFonts w:ascii="Courier New" w:hAnsi="Courier New" w:cs="Courier New"/>
                      <w:i/>
                      <w:iCs/>
                      <w:color w:val="A9B7C6"/>
                      <w:sz w:val="22"/>
                      <w:szCs w:val="22"/>
                    </w:rPr>
                  </w:rPrChange>
                </w:rPr>
                <w:t>       </w:t>
              </w:r>
              <w:r w:rsidRPr="005A0097">
                <w:rPr>
                  <w:i/>
                  <w:iCs/>
                  <w:color w:val="CC7832"/>
                  <w:szCs w:val="28"/>
                  <w:lang w:val="en-US"/>
                  <w:rPrChange w:id="3306" w:author="Пользователь" w:date="2022-12-22T02:42:00Z">
                    <w:rPr>
                      <w:rFonts w:ascii="Courier New" w:hAnsi="Courier New" w:cs="Courier New"/>
                      <w:i/>
                      <w:iCs/>
                      <w:color w:val="CC7832"/>
                      <w:sz w:val="22"/>
                      <w:szCs w:val="22"/>
                    </w:rPr>
                  </w:rPrChange>
                </w:rPr>
                <w:t xml:space="preserve">return </w:t>
              </w:r>
              <w:proofErr w:type="spellStart"/>
              <w:r w:rsidRPr="005A0097">
                <w:rPr>
                  <w:i/>
                  <w:iCs/>
                  <w:color w:val="9876AA"/>
                  <w:szCs w:val="28"/>
                  <w:lang w:val="en-US"/>
                  <w:rPrChange w:id="3307" w:author="Пользователь" w:date="2022-12-22T02:42:00Z">
                    <w:rPr>
                      <w:rFonts w:ascii="Courier New" w:hAnsi="Courier New" w:cs="Courier New"/>
                      <w:i/>
                      <w:iCs/>
                      <w:color w:val="9876AA"/>
                      <w:sz w:val="22"/>
                      <w:szCs w:val="22"/>
                    </w:rPr>
                  </w:rPrChange>
                </w:rPr>
                <w:t>vr</w:t>
              </w:r>
              <w:proofErr w:type="spellEnd"/>
              <w:r w:rsidRPr="005A0097">
                <w:rPr>
                  <w:i/>
                  <w:iCs/>
                  <w:color w:val="CC7832"/>
                  <w:szCs w:val="28"/>
                  <w:lang w:val="en-US"/>
                  <w:rPrChange w:id="3308" w:author="Пользователь" w:date="2022-12-22T02:42:00Z">
                    <w:rPr>
                      <w:rFonts w:ascii="Courier New" w:hAnsi="Courier New" w:cs="Courier New"/>
                      <w:i/>
                      <w:iCs/>
                      <w:color w:val="CC7832"/>
                      <w:sz w:val="22"/>
                      <w:szCs w:val="22"/>
                    </w:rPr>
                  </w:rPrChange>
                </w:rPr>
                <w:t>;</w:t>
              </w:r>
            </w:ins>
          </w:p>
          <w:p w14:paraId="5F83EBFE" w14:textId="77777777" w:rsidR="00046F53" w:rsidRPr="005A0097" w:rsidRDefault="00046F53" w:rsidP="00046F53">
            <w:pPr>
              <w:spacing w:line="240" w:lineRule="auto"/>
              <w:ind w:firstLine="0"/>
              <w:jc w:val="left"/>
              <w:rPr>
                <w:ins w:id="3309" w:author="Пользователь" w:date="2022-12-22T02:20:00Z"/>
                <w:szCs w:val="28"/>
                <w:lang w:val="en-US"/>
                <w:rPrChange w:id="3310" w:author="Пользователь" w:date="2022-12-22T02:42:00Z">
                  <w:rPr>
                    <w:ins w:id="3311" w:author="Пользователь" w:date="2022-12-22T02:20:00Z"/>
                    <w:sz w:val="24"/>
                  </w:rPr>
                </w:rPrChange>
              </w:rPr>
            </w:pPr>
            <w:ins w:id="3312" w:author="Пользователь" w:date="2022-12-22T02:20:00Z">
              <w:r w:rsidRPr="005A0097">
                <w:rPr>
                  <w:i/>
                  <w:iCs/>
                  <w:color w:val="CC7832"/>
                  <w:szCs w:val="28"/>
                  <w:lang w:val="en-US"/>
                  <w:rPrChange w:id="3313" w:author="Пользователь" w:date="2022-12-22T02:42:00Z">
                    <w:rPr>
                      <w:rFonts w:ascii="Courier New" w:hAnsi="Courier New" w:cs="Courier New"/>
                      <w:i/>
                      <w:iCs/>
                      <w:color w:val="CC7832"/>
                      <w:sz w:val="22"/>
                      <w:szCs w:val="22"/>
                    </w:rPr>
                  </w:rPrChange>
                </w:rPr>
                <w:t>   </w:t>
              </w:r>
              <w:r w:rsidRPr="005A0097">
                <w:rPr>
                  <w:i/>
                  <w:iCs/>
                  <w:color w:val="A9B7C6"/>
                  <w:szCs w:val="28"/>
                  <w:lang w:val="en-US"/>
                  <w:rPrChange w:id="3314" w:author="Пользователь" w:date="2022-12-22T02:42:00Z">
                    <w:rPr>
                      <w:rFonts w:ascii="Courier New" w:hAnsi="Courier New" w:cs="Courier New"/>
                      <w:i/>
                      <w:iCs/>
                      <w:color w:val="A9B7C6"/>
                      <w:sz w:val="22"/>
                      <w:szCs w:val="22"/>
                    </w:rPr>
                  </w:rPrChange>
                </w:rPr>
                <w:t>}</w:t>
              </w:r>
            </w:ins>
          </w:p>
          <w:p w14:paraId="63016150" w14:textId="77777777" w:rsidR="00046F53" w:rsidRPr="005A0097" w:rsidRDefault="00046F53" w:rsidP="00046F53">
            <w:pPr>
              <w:spacing w:line="240" w:lineRule="auto"/>
              <w:ind w:firstLine="0"/>
              <w:jc w:val="left"/>
              <w:rPr>
                <w:ins w:id="3315" w:author="Пользователь" w:date="2022-12-22T02:20:00Z"/>
                <w:szCs w:val="28"/>
                <w:lang w:val="en-US"/>
                <w:rPrChange w:id="3316" w:author="Пользователь" w:date="2022-12-22T02:42:00Z">
                  <w:rPr>
                    <w:ins w:id="3317" w:author="Пользователь" w:date="2022-12-22T02:20:00Z"/>
                    <w:sz w:val="24"/>
                  </w:rPr>
                </w:rPrChange>
              </w:rPr>
            </w:pPr>
          </w:p>
          <w:p w14:paraId="46FF256F" w14:textId="77777777" w:rsidR="00046F53" w:rsidRPr="005A0097" w:rsidRDefault="00046F53" w:rsidP="00046F53">
            <w:pPr>
              <w:spacing w:line="240" w:lineRule="auto"/>
              <w:ind w:firstLine="0"/>
              <w:jc w:val="left"/>
              <w:rPr>
                <w:ins w:id="3318" w:author="Пользователь" w:date="2022-12-22T02:20:00Z"/>
                <w:szCs w:val="28"/>
                <w:lang w:val="en-US"/>
                <w:rPrChange w:id="3319" w:author="Пользователь" w:date="2022-12-22T02:42:00Z">
                  <w:rPr>
                    <w:ins w:id="3320" w:author="Пользователь" w:date="2022-12-22T02:20:00Z"/>
                    <w:sz w:val="24"/>
                  </w:rPr>
                </w:rPrChange>
              </w:rPr>
            </w:pPr>
            <w:ins w:id="3321" w:author="Пользователь" w:date="2022-12-22T02:20:00Z">
              <w:r w:rsidRPr="005A0097">
                <w:rPr>
                  <w:i/>
                  <w:iCs/>
                  <w:color w:val="A9B7C6"/>
                  <w:szCs w:val="28"/>
                  <w:lang w:val="en-US"/>
                  <w:rPrChange w:id="3322" w:author="Пользователь" w:date="2022-12-22T02:42:00Z">
                    <w:rPr>
                      <w:rFonts w:ascii="Courier New" w:hAnsi="Courier New" w:cs="Courier New"/>
                      <w:i/>
                      <w:iCs/>
                      <w:color w:val="A9B7C6"/>
                      <w:sz w:val="22"/>
                      <w:szCs w:val="22"/>
                    </w:rPr>
                  </w:rPrChange>
                </w:rPr>
                <w:t>   </w:t>
              </w:r>
              <w:r w:rsidRPr="005A0097">
                <w:rPr>
                  <w:i/>
                  <w:iCs/>
                  <w:color w:val="CC7832"/>
                  <w:szCs w:val="28"/>
                  <w:lang w:val="en-US"/>
                  <w:rPrChange w:id="3323" w:author="Пользователь" w:date="2022-12-22T02:42:00Z">
                    <w:rPr>
                      <w:rFonts w:ascii="Courier New" w:hAnsi="Courier New" w:cs="Courier New"/>
                      <w:i/>
                      <w:iCs/>
                      <w:color w:val="CC7832"/>
                      <w:sz w:val="22"/>
                      <w:szCs w:val="22"/>
                    </w:rPr>
                  </w:rPrChange>
                </w:rPr>
                <w:t xml:space="preserve">public void </w:t>
              </w:r>
              <w:proofErr w:type="spellStart"/>
              <w:proofErr w:type="gramStart"/>
              <w:r w:rsidRPr="005A0097">
                <w:rPr>
                  <w:i/>
                  <w:iCs/>
                  <w:color w:val="FFC66D"/>
                  <w:szCs w:val="28"/>
                  <w:lang w:val="en-US"/>
                  <w:rPrChange w:id="3324" w:author="Пользователь" w:date="2022-12-22T02:42:00Z">
                    <w:rPr>
                      <w:rFonts w:ascii="Courier New" w:hAnsi="Courier New" w:cs="Courier New"/>
                      <w:i/>
                      <w:iCs/>
                      <w:color w:val="FFC66D"/>
                      <w:sz w:val="22"/>
                      <w:szCs w:val="22"/>
                    </w:rPr>
                  </w:rPrChange>
                </w:rPr>
                <w:t>setVr</w:t>
              </w:r>
              <w:proofErr w:type="spellEnd"/>
              <w:r w:rsidRPr="005A0097">
                <w:rPr>
                  <w:i/>
                  <w:iCs/>
                  <w:color w:val="A9B7C6"/>
                  <w:szCs w:val="28"/>
                  <w:lang w:val="en-US"/>
                  <w:rPrChange w:id="3325" w:author="Пользователь" w:date="2022-12-22T02:42:00Z">
                    <w:rPr>
                      <w:rFonts w:ascii="Courier New" w:hAnsi="Courier New" w:cs="Courier New"/>
                      <w:i/>
                      <w:iCs/>
                      <w:color w:val="A9B7C6"/>
                      <w:sz w:val="22"/>
                      <w:szCs w:val="22"/>
                    </w:rPr>
                  </w:rPrChange>
                </w:rPr>
                <w:t>(</w:t>
              </w:r>
              <w:proofErr w:type="gramEnd"/>
              <w:r w:rsidRPr="005A0097">
                <w:rPr>
                  <w:i/>
                  <w:iCs/>
                  <w:color w:val="A9B7C6"/>
                  <w:szCs w:val="28"/>
                  <w:lang w:val="en-US"/>
                  <w:rPrChange w:id="3326" w:author="Пользователь" w:date="2022-12-22T02:42:00Z">
                    <w:rPr>
                      <w:rFonts w:ascii="Courier New" w:hAnsi="Courier New" w:cs="Courier New"/>
                      <w:i/>
                      <w:iCs/>
                      <w:color w:val="A9B7C6"/>
                      <w:sz w:val="22"/>
                      <w:szCs w:val="22"/>
                    </w:rPr>
                  </w:rPrChange>
                </w:rPr>
                <w:t xml:space="preserve">String </w:t>
              </w:r>
              <w:proofErr w:type="spellStart"/>
              <w:r w:rsidRPr="005A0097">
                <w:rPr>
                  <w:i/>
                  <w:iCs/>
                  <w:color w:val="A9B7C6"/>
                  <w:szCs w:val="28"/>
                  <w:lang w:val="en-US"/>
                  <w:rPrChange w:id="3327" w:author="Пользователь" w:date="2022-12-22T02:42:00Z">
                    <w:rPr>
                      <w:rFonts w:ascii="Courier New" w:hAnsi="Courier New" w:cs="Courier New"/>
                      <w:i/>
                      <w:iCs/>
                      <w:color w:val="A9B7C6"/>
                      <w:sz w:val="22"/>
                      <w:szCs w:val="22"/>
                    </w:rPr>
                  </w:rPrChange>
                </w:rPr>
                <w:t>vr</w:t>
              </w:r>
              <w:proofErr w:type="spellEnd"/>
              <w:r w:rsidRPr="005A0097">
                <w:rPr>
                  <w:i/>
                  <w:iCs/>
                  <w:color w:val="A9B7C6"/>
                  <w:szCs w:val="28"/>
                  <w:lang w:val="en-US"/>
                  <w:rPrChange w:id="3328" w:author="Пользователь" w:date="2022-12-22T02:42:00Z">
                    <w:rPr>
                      <w:rFonts w:ascii="Courier New" w:hAnsi="Courier New" w:cs="Courier New"/>
                      <w:i/>
                      <w:iCs/>
                      <w:color w:val="A9B7C6"/>
                      <w:sz w:val="22"/>
                      <w:szCs w:val="22"/>
                    </w:rPr>
                  </w:rPrChange>
                </w:rPr>
                <w:t>) {</w:t>
              </w:r>
            </w:ins>
          </w:p>
          <w:p w14:paraId="454BF854" w14:textId="77777777" w:rsidR="00046F53" w:rsidRPr="005A0097" w:rsidRDefault="00046F53" w:rsidP="00046F53">
            <w:pPr>
              <w:spacing w:line="240" w:lineRule="auto"/>
              <w:ind w:firstLine="0"/>
              <w:jc w:val="left"/>
              <w:rPr>
                <w:ins w:id="3329" w:author="Пользователь" w:date="2022-12-22T02:20:00Z"/>
                <w:szCs w:val="28"/>
                <w:rPrChange w:id="3330" w:author="Пользователь" w:date="2022-12-22T02:42:00Z">
                  <w:rPr>
                    <w:ins w:id="3331" w:author="Пользователь" w:date="2022-12-22T02:20:00Z"/>
                    <w:sz w:val="24"/>
                  </w:rPr>
                </w:rPrChange>
              </w:rPr>
            </w:pPr>
            <w:ins w:id="3332" w:author="Пользователь" w:date="2022-12-22T02:20:00Z">
              <w:r w:rsidRPr="005A0097">
                <w:rPr>
                  <w:i/>
                  <w:iCs/>
                  <w:color w:val="A9B7C6"/>
                  <w:szCs w:val="28"/>
                  <w:lang w:val="en-US"/>
                  <w:rPrChange w:id="3333" w:author="Пользователь" w:date="2022-12-22T02:42:00Z">
                    <w:rPr>
                      <w:rFonts w:ascii="Courier New" w:hAnsi="Courier New" w:cs="Courier New"/>
                      <w:i/>
                      <w:iCs/>
                      <w:color w:val="A9B7C6"/>
                      <w:sz w:val="22"/>
                      <w:szCs w:val="22"/>
                    </w:rPr>
                  </w:rPrChange>
                </w:rPr>
                <w:t>       </w:t>
              </w:r>
              <w:proofErr w:type="spellStart"/>
              <w:proofErr w:type="gramStart"/>
              <w:r w:rsidRPr="005A0097">
                <w:rPr>
                  <w:i/>
                  <w:iCs/>
                  <w:color w:val="CC7832"/>
                  <w:szCs w:val="28"/>
                  <w:rPrChange w:id="3334" w:author="Пользователь" w:date="2022-12-22T02:42:00Z">
                    <w:rPr>
                      <w:rFonts w:ascii="Courier New" w:hAnsi="Courier New" w:cs="Courier New"/>
                      <w:i/>
                      <w:iCs/>
                      <w:color w:val="CC7832"/>
                      <w:sz w:val="22"/>
                      <w:szCs w:val="22"/>
                    </w:rPr>
                  </w:rPrChange>
                </w:rPr>
                <w:t>this</w:t>
              </w:r>
              <w:r w:rsidRPr="005A0097">
                <w:rPr>
                  <w:i/>
                  <w:iCs/>
                  <w:color w:val="A9B7C6"/>
                  <w:szCs w:val="28"/>
                  <w:rPrChange w:id="3335" w:author="Пользователь" w:date="2022-12-22T02:42:00Z">
                    <w:rPr>
                      <w:rFonts w:ascii="Courier New" w:hAnsi="Courier New" w:cs="Courier New"/>
                      <w:i/>
                      <w:iCs/>
                      <w:color w:val="A9B7C6"/>
                      <w:sz w:val="22"/>
                      <w:szCs w:val="22"/>
                    </w:rPr>
                  </w:rPrChange>
                </w:rPr>
                <w:t>.</w:t>
              </w:r>
              <w:r w:rsidRPr="005A0097">
                <w:rPr>
                  <w:i/>
                  <w:iCs/>
                  <w:color w:val="9876AA"/>
                  <w:szCs w:val="28"/>
                  <w:rPrChange w:id="3336" w:author="Пользователь" w:date="2022-12-22T02:42:00Z">
                    <w:rPr>
                      <w:rFonts w:ascii="Courier New" w:hAnsi="Courier New" w:cs="Courier New"/>
                      <w:i/>
                      <w:iCs/>
                      <w:color w:val="9876AA"/>
                      <w:sz w:val="22"/>
                      <w:szCs w:val="22"/>
                    </w:rPr>
                  </w:rPrChange>
                </w:rPr>
                <w:t>vr</w:t>
              </w:r>
              <w:proofErr w:type="spellEnd"/>
              <w:proofErr w:type="gramEnd"/>
              <w:r w:rsidRPr="005A0097">
                <w:rPr>
                  <w:i/>
                  <w:iCs/>
                  <w:color w:val="9876AA"/>
                  <w:szCs w:val="28"/>
                  <w:rPrChange w:id="3337" w:author="Пользователь" w:date="2022-12-22T02:42:00Z">
                    <w:rPr>
                      <w:rFonts w:ascii="Courier New" w:hAnsi="Courier New" w:cs="Courier New"/>
                      <w:i/>
                      <w:iCs/>
                      <w:color w:val="9876AA"/>
                      <w:sz w:val="22"/>
                      <w:szCs w:val="22"/>
                    </w:rPr>
                  </w:rPrChange>
                </w:rPr>
                <w:t xml:space="preserve"> </w:t>
              </w:r>
              <w:r w:rsidRPr="005A0097">
                <w:rPr>
                  <w:i/>
                  <w:iCs/>
                  <w:color w:val="A9B7C6"/>
                  <w:szCs w:val="28"/>
                  <w:rPrChange w:id="3338" w:author="Пользователь" w:date="2022-12-22T02:42:00Z">
                    <w:rPr>
                      <w:rFonts w:ascii="Courier New" w:hAnsi="Courier New" w:cs="Courier New"/>
                      <w:i/>
                      <w:iCs/>
                      <w:color w:val="A9B7C6"/>
                      <w:sz w:val="22"/>
                      <w:szCs w:val="22"/>
                    </w:rPr>
                  </w:rPrChange>
                </w:rPr>
                <w:t xml:space="preserve">= </w:t>
              </w:r>
              <w:proofErr w:type="spellStart"/>
              <w:r w:rsidRPr="005A0097">
                <w:rPr>
                  <w:i/>
                  <w:iCs/>
                  <w:color w:val="A9B7C6"/>
                  <w:szCs w:val="28"/>
                  <w:rPrChange w:id="3339" w:author="Пользователь" w:date="2022-12-22T02:42:00Z">
                    <w:rPr>
                      <w:rFonts w:ascii="Courier New" w:hAnsi="Courier New" w:cs="Courier New"/>
                      <w:i/>
                      <w:iCs/>
                      <w:color w:val="A9B7C6"/>
                      <w:sz w:val="22"/>
                      <w:szCs w:val="22"/>
                    </w:rPr>
                  </w:rPrChange>
                </w:rPr>
                <w:t>vr</w:t>
              </w:r>
              <w:proofErr w:type="spellEnd"/>
              <w:r w:rsidRPr="005A0097">
                <w:rPr>
                  <w:i/>
                  <w:iCs/>
                  <w:color w:val="CC7832"/>
                  <w:szCs w:val="28"/>
                  <w:rPrChange w:id="3340" w:author="Пользователь" w:date="2022-12-22T02:42:00Z">
                    <w:rPr>
                      <w:rFonts w:ascii="Courier New" w:hAnsi="Courier New" w:cs="Courier New"/>
                      <w:i/>
                      <w:iCs/>
                      <w:color w:val="CC7832"/>
                      <w:sz w:val="22"/>
                      <w:szCs w:val="22"/>
                    </w:rPr>
                  </w:rPrChange>
                </w:rPr>
                <w:t>;</w:t>
              </w:r>
            </w:ins>
          </w:p>
          <w:p w14:paraId="0E8282AA" w14:textId="77777777" w:rsidR="00046F53" w:rsidRPr="005A0097" w:rsidRDefault="00046F53" w:rsidP="00046F53">
            <w:pPr>
              <w:spacing w:line="240" w:lineRule="auto"/>
              <w:ind w:firstLine="0"/>
              <w:jc w:val="left"/>
              <w:rPr>
                <w:ins w:id="3341" w:author="Пользователь" w:date="2022-12-22T02:20:00Z"/>
                <w:szCs w:val="28"/>
                <w:rPrChange w:id="3342" w:author="Пользователь" w:date="2022-12-22T02:42:00Z">
                  <w:rPr>
                    <w:ins w:id="3343" w:author="Пользователь" w:date="2022-12-22T02:20:00Z"/>
                    <w:sz w:val="24"/>
                  </w:rPr>
                </w:rPrChange>
              </w:rPr>
            </w:pPr>
            <w:ins w:id="3344" w:author="Пользователь" w:date="2022-12-22T02:20:00Z">
              <w:r w:rsidRPr="005A0097">
                <w:rPr>
                  <w:i/>
                  <w:iCs/>
                  <w:color w:val="CC7832"/>
                  <w:szCs w:val="28"/>
                  <w:rPrChange w:id="3345" w:author="Пользователь" w:date="2022-12-22T02:42:00Z">
                    <w:rPr>
                      <w:rFonts w:ascii="Courier New" w:hAnsi="Courier New" w:cs="Courier New"/>
                      <w:i/>
                      <w:iCs/>
                      <w:color w:val="CC7832"/>
                      <w:sz w:val="22"/>
                      <w:szCs w:val="22"/>
                    </w:rPr>
                  </w:rPrChange>
                </w:rPr>
                <w:t>   </w:t>
              </w:r>
              <w:r w:rsidRPr="005A0097">
                <w:rPr>
                  <w:i/>
                  <w:iCs/>
                  <w:color w:val="A9B7C6"/>
                  <w:szCs w:val="28"/>
                  <w:rPrChange w:id="3346" w:author="Пользователь" w:date="2022-12-22T02:42:00Z">
                    <w:rPr>
                      <w:rFonts w:ascii="Courier New" w:hAnsi="Courier New" w:cs="Courier New"/>
                      <w:i/>
                      <w:iCs/>
                      <w:color w:val="A9B7C6"/>
                      <w:sz w:val="22"/>
                      <w:szCs w:val="22"/>
                    </w:rPr>
                  </w:rPrChange>
                </w:rPr>
                <w:t>}</w:t>
              </w:r>
            </w:ins>
          </w:p>
          <w:p w14:paraId="3FDB668F" w14:textId="77777777" w:rsidR="00046F53" w:rsidRPr="005A0097" w:rsidRDefault="00046F53" w:rsidP="00046F53">
            <w:pPr>
              <w:spacing w:line="240" w:lineRule="auto"/>
              <w:ind w:firstLine="0"/>
              <w:jc w:val="left"/>
              <w:rPr>
                <w:ins w:id="3347" w:author="Пользователь" w:date="2022-12-22T02:20:00Z"/>
                <w:szCs w:val="28"/>
                <w:rPrChange w:id="3348" w:author="Пользователь" w:date="2022-12-22T02:42:00Z">
                  <w:rPr>
                    <w:ins w:id="3349" w:author="Пользователь" w:date="2022-12-22T02:20:00Z"/>
                    <w:sz w:val="24"/>
                  </w:rPr>
                </w:rPrChange>
              </w:rPr>
            </w:pPr>
          </w:p>
          <w:p w14:paraId="5EFA5BA2" w14:textId="77777777" w:rsidR="00046F53" w:rsidRPr="005A0097" w:rsidRDefault="00046F53" w:rsidP="00046F53">
            <w:pPr>
              <w:spacing w:line="240" w:lineRule="auto"/>
              <w:ind w:firstLine="0"/>
              <w:jc w:val="left"/>
              <w:rPr>
                <w:ins w:id="3350" w:author="Пользователь" w:date="2022-12-22T02:20:00Z"/>
                <w:szCs w:val="28"/>
                <w:rPrChange w:id="3351" w:author="Пользователь" w:date="2022-12-22T02:42:00Z">
                  <w:rPr>
                    <w:ins w:id="3352" w:author="Пользователь" w:date="2022-12-22T02:20:00Z"/>
                    <w:sz w:val="24"/>
                  </w:rPr>
                </w:rPrChange>
              </w:rPr>
            </w:pPr>
            <w:ins w:id="3353" w:author="Пользователь" w:date="2022-12-22T02:20:00Z">
              <w:r w:rsidRPr="005A0097">
                <w:rPr>
                  <w:i/>
                  <w:iCs/>
                  <w:color w:val="A9B7C6"/>
                  <w:szCs w:val="28"/>
                  <w:rPrChange w:id="3354" w:author="Пользователь" w:date="2022-12-22T02:42:00Z">
                    <w:rPr>
                      <w:rFonts w:ascii="Courier New" w:hAnsi="Courier New" w:cs="Courier New"/>
                      <w:i/>
                      <w:iCs/>
                      <w:color w:val="A9B7C6"/>
                      <w:sz w:val="22"/>
                      <w:szCs w:val="22"/>
                    </w:rPr>
                  </w:rPrChange>
                </w:rPr>
                <w:t>   </w:t>
              </w:r>
              <w:r w:rsidRPr="005A0097">
                <w:rPr>
                  <w:i/>
                  <w:iCs/>
                  <w:color w:val="629755"/>
                  <w:szCs w:val="28"/>
                  <w:rPrChange w:id="3355" w:author="Пользователь" w:date="2022-12-22T02:42:00Z">
                    <w:rPr>
                      <w:rFonts w:ascii="Courier New" w:hAnsi="Courier New" w:cs="Courier New"/>
                      <w:i/>
                      <w:iCs/>
                      <w:color w:val="629755"/>
                      <w:sz w:val="22"/>
                      <w:szCs w:val="22"/>
                    </w:rPr>
                  </w:rPrChange>
                </w:rPr>
                <w:t>/**************************</w:t>
              </w:r>
            </w:ins>
          </w:p>
          <w:p w14:paraId="459A2DF8" w14:textId="77777777" w:rsidR="00046F53" w:rsidRPr="005A0097" w:rsidRDefault="00046F53" w:rsidP="00046F53">
            <w:pPr>
              <w:spacing w:line="240" w:lineRule="auto"/>
              <w:ind w:firstLine="0"/>
              <w:jc w:val="left"/>
              <w:rPr>
                <w:ins w:id="3356" w:author="Пользователь" w:date="2022-12-22T02:20:00Z"/>
                <w:szCs w:val="28"/>
                <w:lang w:val="en-US"/>
                <w:rPrChange w:id="3357" w:author="Пользователь" w:date="2022-12-22T02:42:00Z">
                  <w:rPr>
                    <w:ins w:id="3358" w:author="Пользователь" w:date="2022-12-22T02:20:00Z"/>
                    <w:sz w:val="24"/>
                  </w:rPr>
                </w:rPrChange>
              </w:rPr>
            </w:pPr>
            <w:ins w:id="3359" w:author="Пользователь" w:date="2022-12-22T02:20:00Z">
              <w:r w:rsidRPr="005A0097">
                <w:rPr>
                  <w:i/>
                  <w:iCs/>
                  <w:color w:val="629755"/>
                  <w:szCs w:val="28"/>
                  <w:rPrChange w:id="3360" w:author="Пользователь" w:date="2022-12-22T02:42:00Z">
                    <w:rPr>
                      <w:rFonts w:ascii="Courier New" w:hAnsi="Courier New" w:cs="Courier New"/>
                      <w:i/>
                      <w:iCs/>
                      <w:color w:val="629755"/>
                      <w:sz w:val="22"/>
                      <w:szCs w:val="22"/>
                    </w:rPr>
                  </w:rPrChange>
                </w:rPr>
                <w:t xml:space="preserve">    * Вывод записи.          </w:t>
              </w:r>
              <w:r w:rsidRPr="005A0097">
                <w:rPr>
                  <w:i/>
                  <w:iCs/>
                  <w:color w:val="629755"/>
                  <w:szCs w:val="28"/>
                  <w:lang w:val="en-US"/>
                  <w:rPrChange w:id="3361" w:author="Пользователь" w:date="2022-12-22T02:42:00Z">
                    <w:rPr>
                      <w:rFonts w:ascii="Courier New" w:hAnsi="Courier New" w:cs="Courier New"/>
                      <w:i/>
                      <w:iCs/>
                      <w:color w:val="629755"/>
                      <w:sz w:val="22"/>
                      <w:szCs w:val="22"/>
                    </w:rPr>
                  </w:rPrChange>
                </w:rPr>
                <w:t>*</w:t>
              </w:r>
            </w:ins>
          </w:p>
          <w:p w14:paraId="46E24DF2" w14:textId="77777777" w:rsidR="00046F53" w:rsidRPr="005A0097" w:rsidRDefault="00046F53" w:rsidP="00046F53">
            <w:pPr>
              <w:spacing w:line="240" w:lineRule="auto"/>
              <w:ind w:firstLine="0"/>
              <w:jc w:val="left"/>
              <w:rPr>
                <w:ins w:id="3362" w:author="Пользователь" w:date="2022-12-22T02:20:00Z"/>
                <w:szCs w:val="28"/>
                <w:lang w:val="en-US"/>
                <w:rPrChange w:id="3363" w:author="Пользователь" w:date="2022-12-22T02:42:00Z">
                  <w:rPr>
                    <w:ins w:id="3364" w:author="Пользователь" w:date="2022-12-22T02:20:00Z"/>
                    <w:sz w:val="24"/>
                  </w:rPr>
                </w:rPrChange>
              </w:rPr>
            </w:pPr>
            <w:ins w:id="3365" w:author="Пользователь" w:date="2022-12-22T02:20:00Z">
              <w:r w:rsidRPr="005A0097">
                <w:rPr>
                  <w:i/>
                  <w:iCs/>
                  <w:color w:val="629755"/>
                  <w:szCs w:val="28"/>
                  <w:lang w:val="en-US"/>
                  <w:rPrChange w:id="3366" w:author="Пользователь" w:date="2022-12-22T02:42:00Z">
                    <w:rPr>
                      <w:rFonts w:ascii="Courier New" w:hAnsi="Courier New" w:cs="Courier New"/>
                      <w:i/>
                      <w:iCs/>
                      <w:color w:val="629755"/>
                      <w:sz w:val="22"/>
                      <w:szCs w:val="22"/>
                    </w:rPr>
                  </w:rPrChange>
                </w:rPr>
                <w:t>    **************************/</w:t>
              </w:r>
            </w:ins>
          </w:p>
          <w:p w14:paraId="72D5285C" w14:textId="77777777" w:rsidR="00046F53" w:rsidRPr="005A0097" w:rsidRDefault="00046F53" w:rsidP="00046F53">
            <w:pPr>
              <w:spacing w:line="240" w:lineRule="auto"/>
              <w:ind w:firstLine="0"/>
              <w:jc w:val="left"/>
              <w:rPr>
                <w:ins w:id="3367" w:author="Пользователь" w:date="2022-12-22T02:20:00Z"/>
                <w:szCs w:val="28"/>
                <w:lang w:val="en-US"/>
                <w:rPrChange w:id="3368" w:author="Пользователь" w:date="2022-12-22T02:42:00Z">
                  <w:rPr>
                    <w:ins w:id="3369" w:author="Пользователь" w:date="2022-12-22T02:20:00Z"/>
                    <w:sz w:val="24"/>
                  </w:rPr>
                </w:rPrChange>
              </w:rPr>
            </w:pPr>
          </w:p>
          <w:p w14:paraId="767A3D64" w14:textId="77777777" w:rsidR="00046F53" w:rsidRPr="005A0097" w:rsidRDefault="00046F53" w:rsidP="00046F53">
            <w:pPr>
              <w:spacing w:line="240" w:lineRule="auto"/>
              <w:ind w:firstLine="0"/>
              <w:jc w:val="left"/>
              <w:rPr>
                <w:ins w:id="3370" w:author="Пользователь" w:date="2022-12-22T02:20:00Z"/>
                <w:szCs w:val="28"/>
                <w:lang w:val="en-US"/>
                <w:rPrChange w:id="3371" w:author="Пользователь" w:date="2022-12-22T02:42:00Z">
                  <w:rPr>
                    <w:ins w:id="3372" w:author="Пользователь" w:date="2022-12-22T02:20:00Z"/>
                    <w:sz w:val="24"/>
                  </w:rPr>
                </w:rPrChange>
              </w:rPr>
            </w:pPr>
            <w:ins w:id="3373" w:author="Пользователь" w:date="2022-12-22T02:20:00Z">
              <w:r w:rsidRPr="005A0097">
                <w:rPr>
                  <w:i/>
                  <w:iCs/>
                  <w:color w:val="629755"/>
                  <w:szCs w:val="28"/>
                  <w:lang w:val="en-US"/>
                  <w:rPrChange w:id="3374" w:author="Пользователь" w:date="2022-12-22T02:42:00Z">
                    <w:rPr>
                      <w:rFonts w:ascii="Courier New" w:hAnsi="Courier New" w:cs="Courier New"/>
                      <w:i/>
                      <w:iCs/>
                      <w:color w:val="629755"/>
                      <w:sz w:val="22"/>
                      <w:szCs w:val="22"/>
                    </w:rPr>
                  </w:rPrChange>
                </w:rPr>
                <w:t>   </w:t>
              </w:r>
              <w:r w:rsidRPr="005A0097">
                <w:rPr>
                  <w:i/>
                  <w:iCs/>
                  <w:color w:val="BBB529"/>
                  <w:szCs w:val="28"/>
                  <w:lang w:val="en-US"/>
                  <w:rPrChange w:id="3375" w:author="Пользователь" w:date="2022-12-22T02:42:00Z">
                    <w:rPr>
                      <w:rFonts w:ascii="Courier New" w:hAnsi="Courier New" w:cs="Courier New"/>
                      <w:i/>
                      <w:iCs/>
                      <w:color w:val="BBB529"/>
                      <w:sz w:val="22"/>
                      <w:szCs w:val="22"/>
                    </w:rPr>
                  </w:rPrChange>
                </w:rPr>
                <w:t>@Override</w:t>
              </w:r>
            </w:ins>
          </w:p>
          <w:p w14:paraId="4A921BCA" w14:textId="77777777" w:rsidR="00046F53" w:rsidRPr="005A0097" w:rsidRDefault="00046F53" w:rsidP="00046F53">
            <w:pPr>
              <w:spacing w:line="240" w:lineRule="auto"/>
              <w:ind w:firstLine="0"/>
              <w:jc w:val="left"/>
              <w:rPr>
                <w:ins w:id="3376" w:author="Пользователь" w:date="2022-12-22T02:20:00Z"/>
                <w:szCs w:val="28"/>
                <w:lang w:val="en-US"/>
                <w:rPrChange w:id="3377" w:author="Пользователь" w:date="2022-12-22T02:42:00Z">
                  <w:rPr>
                    <w:ins w:id="3378" w:author="Пользователь" w:date="2022-12-22T02:20:00Z"/>
                    <w:sz w:val="24"/>
                  </w:rPr>
                </w:rPrChange>
              </w:rPr>
            </w:pPr>
            <w:ins w:id="3379" w:author="Пользователь" w:date="2022-12-22T02:20:00Z">
              <w:r w:rsidRPr="005A0097">
                <w:rPr>
                  <w:i/>
                  <w:iCs/>
                  <w:color w:val="BBB529"/>
                  <w:szCs w:val="28"/>
                  <w:lang w:val="en-US"/>
                  <w:rPrChange w:id="3380" w:author="Пользователь" w:date="2022-12-22T02:42:00Z">
                    <w:rPr>
                      <w:rFonts w:ascii="Courier New" w:hAnsi="Courier New" w:cs="Courier New"/>
                      <w:i/>
                      <w:iCs/>
                      <w:color w:val="BBB529"/>
                      <w:sz w:val="22"/>
                      <w:szCs w:val="22"/>
                    </w:rPr>
                  </w:rPrChange>
                </w:rPr>
                <w:t>   </w:t>
              </w:r>
              <w:r w:rsidRPr="005A0097">
                <w:rPr>
                  <w:i/>
                  <w:iCs/>
                  <w:color w:val="CC7832"/>
                  <w:szCs w:val="28"/>
                  <w:lang w:val="en-US"/>
                  <w:rPrChange w:id="3381" w:author="Пользователь" w:date="2022-12-22T02:42:00Z">
                    <w:rPr>
                      <w:rFonts w:ascii="Courier New" w:hAnsi="Courier New" w:cs="Courier New"/>
                      <w:i/>
                      <w:iCs/>
                      <w:color w:val="CC7832"/>
                      <w:sz w:val="22"/>
                      <w:szCs w:val="22"/>
                    </w:rPr>
                  </w:rPrChange>
                </w:rPr>
                <w:t xml:space="preserve">public </w:t>
              </w:r>
              <w:r w:rsidRPr="005A0097">
                <w:rPr>
                  <w:i/>
                  <w:iCs/>
                  <w:color w:val="A9B7C6"/>
                  <w:szCs w:val="28"/>
                  <w:lang w:val="en-US"/>
                  <w:rPrChange w:id="3382" w:author="Пользователь" w:date="2022-12-22T02:42:00Z">
                    <w:rPr>
                      <w:rFonts w:ascii="Courier New" w:hAnsi="Courier New" w:cs="Courier New"/>
                      <w:i/>
                      <w:iCs/>
                      <w:color w:val="A9B7C6"/>
                      <w:sz w:val="22"/>
                      <w:szCs w:val="22"/>
                    </w:rPr>
                  </w:rPrChange>
                </w:rPr>
                <w:t xml:space="preserve">String </w:t>
              </w:r>
              <w:proofErr w:type="spellStart"/>
              <w:proofErr w:type="gramStart"/>
              <w:r w:rsidRPr="005A0097">
                <w:rPr>
                  <w:i/>
                  <w:iCs/>
                  <w:color w:val="FFC66D"/>
                  <w:szCs w:val="28"/>
                  <w:lang w:val="en-US"/>
                  <w:rPrChange w:id="3383" w:author="Пользователь" w:date="2022-12-22T02:42:00Z">
                    <w:rPr>
                      <w:rFonts w:ascii="Courier New" w:hAnsi="Courier New" w:cs="Courier New"/>
                      <w:i/>
                      <w:iCs/>
                      <w:color w:val="FFC66D"/>
                      <w:sz w:val="22"/>
                      <w:szCs w:val="22"/>
                    </w:rPr>
                  </w:rPrChange>
                </w:rPr>
                <w:t>toString</w:t>
              </w:r>
              <w:proofErr w:type="spellEnd"/>
              <w:r w:rsidRPr="005A0097">
                <w:rPr>
                  <w:i/>
                  <w:iCs/>
                  <w:color w:val="A9B7C6"/>
                  <w:szCs w:val="28"/>
                  <w:lang w:val="en-US"/>
                  <w:rPrChange w:id="3384" w:author="Пользователь" w:date="2022-12-22T02:42:00Z">
                    <w:rPr>
                      <w:rFonts w:ascii="Courier New" w:hAnsi="Courier New" w:cs="Courier New"/>
                      <w:i/>
                      <w:iCs/>
                      <w:color w:val="A9B7C6"/>
                      <w:sz w:val="22"/>
                      <w:szCs w:val="22"/>
                    </w:rPr>
                  </w:rPrChange>
                </w:rPr>
                <w:t>(</w:t>
              </w:r>
              <w:proofErr w:type="gramEnd"/>
              <w:r w:rsidRPr="005A0097">
                <w:rPr>
                  <w:i/>
                  <w:iCs/>
                  <w:color w:val="A9B7C6"/>
                  <w:szCs w:val="28"/>
                  <w:lang w:val="en-US"/>
                  <w:rPrChange w:id="3385" w:author="Пользователь" w:date="2022-12-22T02:42:00Z">
                    <w:rPr>
                      <w:rFonts w:ascii="Courier New" w:hAnsi="Courier New" w:cs="Courier New"/>
                      <w:i/>
                      <w:iCs/>
                      <w:color w:val="A9B7C6"/>
                      <w:sz w:val="22"/>
                      <w:szCs w:val="22"/>
                    </w:rPr>
                  </w:rPrChange>
                </w:rPr>
                <w:t>) {</w:t>
              </w:r>
            </w:ins>
          </w:p>
          <w:p w14:paraId="6240F4F7" w14:textId="77777777" w:rsidR="00046F53" w:rsidRPr="005A0097" w:rsidRDefault="00046F53" w:rsidP="00046F53">
            <w:pPr>
              <w:spacing w:line="240" w:lineRule="auto"/>
              <w:ind w:firstLine="0"/>
              <w:jc w:val="left"/>
              <w:rPr>
                <w:ins w:id="3386" w:author="Пользователь" w:date="2022-12-22T02:20:00Z"/>
                <w:szCs w:val="28"/>
                <w:lang w:val="en-US"/>
                <w:rPrChange w:id="3387" w:author="Пользователь" w:date="2022-12-22T02:42:00Z">
                  <w:rPr>
                    <w:ins w:id="3388" w:author="Пользователь" w:date="2022-12-22T02:20:00Z"/>
                    <w:sz w:val="24"/>
                  </w:rPr>
                </w:rPrChange>
              </w:rPr>
            </w:pPr>
            <w:ins w:id="3389" w:author="Пользователь" w:date="2022-12-22T02:20:00Z">
              <w:r w:rsidRPr="005A0097">
                <w:rPr>
                  <w:i/>
                  <w:iCs/>
                  <w:color w:val="A9B7C6"/>
                  <w:szCs w:val="28"/>
                  <w:lang w:val="en-US"/>
                  <w:rPrChange w:id="3390" w:author="Пользователь" w:date="2022-12-22T02:42:00Z">
                    <w:rPr>
                      <w:rFonts w:ascii="Courier New" w:hAnsi="Courier New" w:cs="Courier New"/>
                      <w:i/>
                      <w:iCs/>
                      <w:color w:val="A9B7C6"/>
                      <w:sz w:val="22"/>
                      <w:szCs w:val="22"/>
                    </w:rPr>
                  </w:rPrChange>
                </w:rPr>
                <w:t>       </w:t>
              </w:r>
              <w:r w:rsidRPr="005A0097">
                <w:rPr>
                  <w:i/>
                  <w:iCs/>
                  <w:color w:val="CC7832"/>
                  <w:szCs w:val="28"/>
                  <w:lang w:val="en-US"/>
                  <w:rPrChange w:id="3391" w:author="Пользователь" w:date="2022-12-22T02:42:00Z">
                    <w:rPr>
                      <w:rFonts w:ascii="Courier New" w:hAnsi="Courier New" w:cs="Courier New"/>
                      <w:i/>
                      <w:iCs/>
                      <w:color w:val="CC7832"/>
                      <w:sz w:val="22"/>
                      <w:szCs w:val="22"/>
                    </w:rPr>
                  </w:rPrChange>
                </w:rPr>
                <w:t xml:space="preserve">return </w:t>
              </w:r>
              <w:r w:rsidRPr="005A0097">
                <w:rPr>
                  <w:i/>
                  <w:iCs/>
                  <w:color w:val="6A8759"/>
                  <w:szCs w:val="28"/>
                  <w:lang w:val="en-US"/>
                  <w:rPrChange w:id="3392" w:author="Пользователь" w:date="2022-12-22T02:42:00Z">
                    <w:rPr>
                      <w:rFonts w:ascii="Courier New" w:hAnsi="Courier New" w:cs="Courier New"/>
                      <w:i/>
                      <w:iCs/>
                      <w:color w:val="6A8759"/>
                      <w:sz w:val="22"/>
                      <w:szCs w:val="22"/>
                    </w:rPr>
                  </w:rPrChange>
                </w:rPr>
                <w:t>"</w:t>
              </w:r>
              <w:r w:rsidRPr="005A0097">
                <w:rPr>
                  <w:i/>
                  <w:iCs/>
                  <w:color w:val="6A8759"/>
                  <w:szCs w:val="28"/>
                  <w:rPrChange w:id="3393" w:author="Пользователь" w:date="2022-12-22T02:42:00Z">
                    <w:rPr>
                      <w:rFonts w:ascii="Courier New" w:hAnsi="Courier New" w:cs="Courier New"/>
                      <w:i/>
                      <w:iCs/>
                      <w:color w:val="6A8759"/>
                      <w:sz w:val="22"/>
                      <w:szCs w:val="22"/>
                    </w:rPr>
                  </w:rPrChange>
                </w:rPr>
                <w:t>Интервал</w:t>
              </w:r>
              <w:r w:rsidRPr="005A0097">
                <w:rPr>
                  <w:i/>
                  <w:iCs/>
                  <w:color w:val="6A8759"/>
                  <w:szCs w:val="28"/>
                  <w:lang w:val="en-US"/>
                  <w:rPrChange w:id="3394" w:author="Пользователь" w:date="2022-12-22T02:42:00Z">
                    <w:rPr>
                      <w:rFonts w:ascii="Courier New" w:hAnsi="Courier New" w:cs="Courier New"/>
                      <w:i/>
                      <w:iCs/>
                      <w:color w:val="6A8759"/>
                      <w:sz w:val="22"/>
                      <w:szCs w:val="22"/>
                    </w:rPr>
                  </w:rPrChange>
                </w:rPr>
                <w:t xml:space="preserve">: " </w:t>
              </w:r>
              <w:r w:rsidRPr="005A0097">
                <w:rPr>
                  <w:i/>
                  <w:iCs/>
                  <w:color w:val="A9B7C6"/>
                  <w:szCs w:val="28"/>
                  <w:lang w:val="en-US"/>
                  <w:rPrChange w:id="3395" w:author="Пользователь" w:date="2022-12-22T02:42:00Z">
                    <w:rPr>
                      <w:rFonts w:ascii="Courier New" w:hAnsi="Courier New" w:cs="Courier New"/>
                      <w:i/>
                      <w:iCs/>
                      <w:color w:val="A9B7C6"/>
                      <w:sz w:val="22"/>
                      <w:szCs w:val="22"/>
                    </w:rPr>
                  </w:rPrChange>
                </w:rPr>
                <w:t xml:space="preserve">+ </w:t>
              </w:r>
              <w:r w:rsidRPr="005A0097">
                <w:rPr>
                  <w:i/>
                  <w:iCs/>
                  <w:color w:val="9876AA"/>
                  <w:szCs w:val="28"/>
                  <w:lang w:val="en-US"/>
                  <w:rPrChange w:id="3396" w:author="Пользователь" w:date="2022-12-22T02:42:00Z">
                    <w:rPr>
                      <w:rFonts w:ascii="Courier New" w:hAnsi="Courier New" w:cs="Courier New"/>
                      <w:i/>
                      <w:iCs/>
                      <w:color w:val="9876AA"/>
                      <w:sz w:val="22"/>
                      <w:szCs w:val="22"/>
                    </w:rPr>
                  </w:rPrChange>
                </w:rPr>
                <w:t xml:space="preserve">name </w:t>
              </w:r>
              <w:r w:rsidRPr="005A0097">
                <w:rPr>
                  <w:i/>
                  <w:iCs/>
                  <w:color w:val="A9B7C6"/>
                  <w:szCs w:val="28"/>
                  <w:lang w:val="en-US"/>
                  <w:rPrChange w:id="3397" w:author="Пользователь" w:date="2022-12-22T02:42:00Z">
                    <w:rPr>
                      <w:rFonts w:ascii="Courier New" w:hAnsi="Courier New" w:cs="Courier New"/>
                      <w:i/>
                      <w:iCs/>
                      <w:color w:val="A9B7C6"/>
                      <w:sz w:val="22"/>
                      <w:szCs w:val="22"/>
                    </w:rPr>
                  </w:rPrChange>
                </w:rPr>
                <w:t xml:space="preserve">+ </w:t>
              </w:r>
              <w:r w:rsidRPr="005A0097">
                <w:rPr>
                  <w:i/>
                  <w:iCs/>
                  <w:color w:val="6A8759"/>
                  <w:szCs w:val="28"/>
                  <w:lang w:val="en-US"/>
                  <w:rPrChange w:id="3398" w:author="Пользователь" w:date="2022-12-22T02:42:00Z">
                    <w:rPr>
                      <w:rFonts w:ascii="Courier New" w:hAnsi="Courier New" w:cs="Courier New"/>
                      <w:i/>
                      <w:iCs/>
                      <w:color w:val="6A8759"/>
                      <w:sz w:val="22"/>
                      <w:szCs w:val="22"/>
                    </w:rPr>
                  </w:rPrChange>
                </w:rPr>
                <w:t>";"</w:t>
              </w:r>
              <w:r w:rsidRPr="005A0097">
                <w:rPr>
                  <w:i/>
                  <w:iCs/>
                  <w:color w:val="CC7832"/>
                  <w:szCs w:val="28"/>
                  <w:lang w:val="en-US"/>
                  <w:rPrChange w:id="3399" w:author="Пользователь" w:date="2022-12-22T02:42:00Z">
                    <w:rPr>
                      <w:rFonts w:ascii="Courier New" w:hAnsi="Courier New" w:cs="Courier New"/>
                      <w:i/>
                      <w:iCs/>
                      <w:color w:val="CC7832"/>
                      <w:sz w:val="22"/>
                      <w:szCs w:val="22"/>
                    </w:rPr>
                  </w:rPrChange>
                </w:rPr>
                <w:t>;</w:t>
              </w:r>
            </w:ins>
          </w:p>
          <w:p w14:paraId="710286BD" w14:textId="77777777" w:rsidR="00046F53" w:rsidRPr="005A0097" w:rsidRDefault="00046F53" w:rsidP="00046F53">
            <w:pPr>
              <w:spacing w:line="240" w:lineRule="auto"/>
              <w:ind w:firstLine="0"/>
              <w:jc w:val="left"/>
              <w:rPr>
                <w:ins w:id="3400" w:author="Пользователь" w:date="2022-12-22T02:20:00Z"/>
                <w:szCs w:val="28"/>
                <w:rPrChange w:id="3401" w:author="Пользователь" w:date="2022-12-22T02:42:00Z">
                  <w:rPr>
                    <w:ins w:id="3402" w:author="Пользователь" w:date="2022-12-22T02:20:00Z"/>
                    <w:sz w:val="24"/>
                  </w:rPr>
                </w:rPrChange>
              </w:rPr>
            </w:pPr>
            <w:ins w:id="3403" w:author="Пользователь" w:date="2022-12-22T02:20:00Z">
              <w:r w:rsidRPr="005A0097">
                <w:rPr>
                  <w:i/>
                  <w:iCs/>
                  <w:color w:val="CC7832"/>
                  <w:szCs w:val="28"/>
                  <w:lang w:val="en-US"/>
                  <w:rPrChange w:id="3404" w:author="Пользователь" w:date="2022-12-22T02:42:00Z">
                    <w:rPr>
                      <w:rFonts w:ascii="Courier New" w:hAnsi="Courier New" w:cs="Courier New"/>
                      <w:i/>
                      <w:iCs/>
                      <w:color w:val="CC7832"/>
                      <w:sz w:val="22"/>
                      <w:szCs w:val="22"/>
                    </w:rPr>
                  </w:rPrChange>
                </w:rPr>
                <w:t>   </w:t>
              </w:r>
              <w:r w:rsidRPr="005A0097">
                <w:rPr>
                  <w:i/>
                  <w:iCs/>
                  <w:color w:val="A9B7C6"/>
                  <w:szCs w:val="28"/>
                  <w:rPrChange w:id="3405" w:author="Пользователь" w:date="2022-12-22T02:42:00Z">
                    <w:rPr>
                      <w:rFonts w:ascii="Courier New" w:hAnsi="Courier New" w:cs="Courier New"/>
                      <w:i/>
                      <w:iCs/>
                      <w:color w:val="A9B7C6"/>
                      <w:sz w:val="22"/>
                      <w:szCs w:val="22"/>
                    </w:rPr>
                  </w:rPrChange>
                </w:rPr>
                <w:t>}</w:t>
              </w:r>
            </w:ins>
          </w:p>
          <w:p w14:paraId="2BA8D080" w14:textId="522678DE" w:rsidR="000C0CFA" w:rsidRPr="005A0097" w:rsidRDefault="00046F53">
            <w:pPr>
              <w:spacing w:line="240" w:lineRule="auto"/>
              <w:ind w:firstLine="0"/>
              <w:jc w:val="left"/>
              <w:rPr>
                <w:szCs w:val="28"/>
                <w:rPrChange w:id="3406" w:author="Пользователь" w:date="2022-12-22T02:42:00Z">
                  <w:rPr>
                    <w:color w:val="A9B7C6"/>
                  </w:rPr>
                </w:rPrChange>
              </w:rPr>
              <w:pPrChange w:id="3407" w:author="Пользователь" w:date="2022-12-22T02:20:00Z">
                <w:pPr>
                  <w:pStyle w:val="HTML0"/>
                  <w:shd w:val="clear" w:color="auto" w:fill="2B2B2B"/>
                  <w:spacing w:line="360" w:lineRule="auto"/>
                </w:pPr>
              </w:pPrChange>
            </w:pPr>
            <w:ins w:id="3408" w:author="Пользователь" w:date="2022-12-22T02:20:00Z">
              <w:r w:rsidRPr="005A0097">
                <w:rPr>
                  <w:i/>
                  <w:iCs/>
                  <w:color w:val="A9B7C6"/>
                  <w:szCs w:val="28"/>
                  <w:rPrChange w:id="3409" w:author="Пользователь" w:date="2022-12-22T02:42:00Z">
                    <w:rPr>
                      <w:i/>
                      <w:iCs/>
                      <w:color w:val="A9B7C6"/>
                      <w:sz w:val="22"/>
                      <w:szCs w:val="22"/>
                    </w:rPr>
                  </w:rPrChange>
                </w:rPr>
                <w:t>}</w:t>
              </w:r>
            </w:ins>
            <w:del w:id="3410" w:author="Пользователь" w:date="2022-12-22T02:20:00Z">
              <w:r w:rsidR="00B030F8" w:rsidRPr="005A0097" w:rsidDel="00046F53">
                <w:rPr>
                  <w:color w:val="CC7832"/>
                  <w:szCs w:val="28"/>
                </w:rPr>
                <w:delText xml:space="preserve">package </w:delText>
              </w:r>
              <w:r w:rsidR="00B030F8" w:rsidRPr="005A0097" w:rsidDel="00046F53">
                <w:rPr>
                  <w:color w:val="A9B7C6"/>
                  <w:szCs w:val="28"/>
                </w:rPr>
                <w:delText>LaBa.One</w:delText>
              </w:r>
              <w:r w:rsidR="00B030F8" w:rsidRPr="005A0097" w:rsidDel="00046F53">
                <w:rPr>
                  <w:color w:val="CC7832"/>
                  <w:szCs w:val="28"/>
                  <w:rPrChange w:id="3411" w:author="Пользователь" w:date="2022-12-22T02:42:00Z">
                    <w:rPr>
                      <w:color w:val="CC7832"/>
                    </w:rPr>
                  </w:rPrChange>
                </w:rPr>
                <w:delText>;</w:delText>
              </w:r>
              <w:r w:rsidR="00B030F8" w:rsidRPr="005A0097" w:rsidDel="00046F53">
                <w:rPr>
                  <w:color w:val="CC7832"/>
                  <w:szCs w:val="28"/>
                  <w:rPrChange w:id="3412" w:author="Пользователь" w:date="2022-12-22T02:42:00Z">
                    <w:rPr>
                      <w:color w:val="CC7832"/>
                    </w:rPr>
                  </w:rPrChange>
                </w:rPr>
                <w:br/>
              </w:r>
              <w:r w:rsidR="00B030F8" w:rsidRPr="005A0097" w:rsidDel="00046F53">
                <w:rPr>
                  <w:color w:val="CC7832"/>
                  <w:szCs w:val="28"/>
                  <w:rPrChange w:id="3413" w:author="Пользователь" w:date="2022-12-22T02:42:00Z">
                    <w:rPr>
                      <w:color w:val="CC7832"/>
                    </w:rPr>
                  </w:rPrChange>
                </w:rPr>
                <w:br/>
                <w:delText xml:space="preserve">import </w:delText>
              </w:r>
              <w:r w:rsidR="00B030F8" w:rsidRPr="005A0097" w:rsidDel="00046F53">
                <w:rPr>
                  <w:color w:val="A9B7C6"/>
                  <w:szCs w:val="28"/>
                  <w:rPrChange w:id="3414" w:author="Пользователь" w:date="2022-12-22T02:42:00Z">
                    <w:rPr>
                      <w:color w:val="A9B7C6"/>
                    </w:rPr>
                  </w:rPrChange>
                </w:rPr>
                <w:delText>java.util.UUID</w:delText>
              </w:r>
              <w:r w:rsidR="00B030F8" w:rsidRPr="005A0097" w:rsidDel="00046F53">
                <w:rPr>
                  <w:color w:val="CC7832"/>
                  <w:szCs w:val="28"/>
                  <w:rPrChange w:id="3415" w:author="Пользователь" w:date="2022-12-22T02:42:00Z">
                    <w:rPr>
                      <w:color w:val="CC7832"/>
                    </w:rPr>
                  </w:rPrChange>
                </w:rPr>
                <w:delText>;</w:delText>
              </w:r>
              <w:r w:rsidR="00B030F8" w:rsidRPr="005A0097" w:rsidDel="00046F53">
                <w:rPr>
                  <w:color w:val="CC7832"/>
                  <w:szCs w:val="28"/>
                  <w:rPrChange w:id="3416" w:author="Пользователь" w:date="2022-12-22T02:42:00Z">
                    <w:rPr>
                      <w:color w:val="CC7832"/>
                    </w:rPr>
                  </w:rPrChange>
                </w:rPr>
                <w:br/>
                <w:delText xml:space="preserve">import </w:delText>
              </w:r>
              <w:r w:rsidR="00B030F8" w:rsidRPr="005A0097" w:rsidDel="00046F53">
                <w:rPr>
                  <w:color w:val="A9B7C6"/>
                  <w:szCs w:val="28"/>
                  <w:rPrChange w:id="3417" w:author="Пользователь" w:date="2022-12-22T02:42:00Z">
                    <w:rPr>
                      <w:color w:val="A9B7C6"/>
                    </w:rPr>
                  </w:rPrChange>
                </w:rPr>
                <w:delText>java.util.ArrayList</w:delText>
              </w:r>
              <w:r w:rsidR="00B030F8" w:rsidRPr="005A0097" w:rsidDel="00046F53">
                <w:rPr>
                  <w:color w:val="CC7832"/>
                  <w:szCs w:val="28"/>
                  <w:rPrChange w:id="3418" w:author="Пользователь" w:date="2022-12-22T02:42:00Z">
                    <w:rPr>
                      <w:color w:val="CC7832"/>
                    </w:rPr>
                  </w:rPrChange>
                </w:rPr>
                <w:delText>;</w:delText>
              </w:r>
              <w:r w:rsidR="00B030F8" w:rsidRPr="005A0097" w:rsidDel="00046F53">
                <w:rPr>
                  <w:color w:val="CC7832"/>
                  <w:szCs w:val="28"/>
                  <w:rPrChange w:id="3419" w:author="Пользователь" w:date="2022-12-22T02:42:00Z">
                    <w:rPr>
                      <w:color w:val="CC7832"/>
                    </w:rPr>
                  </w:rPrChange>
                </w:rPr>
                <w:br/>
                <w:delText xml:space="preserve">import </w:delText>
              </w:r>
              <w:r w:rsidR="00B030F8" w:rsidRPr="005A0097" w:rsidDel="00046F53">
                <w:rPr>
                  <w:color w:val="A9B7C6"/>
                  <w:szCs w:val="28"/>
                  <w:rPrChange w:id="3420" w:author="Пользователь" w:date="2022-12-22T02:42:00Z">
                    <w:rPr>
                      <w:color w:val="A9B7C6"/>
                    </w:rPr>
                  </w:rPrChange>
                </w:rPr>
                <w:delText>java.util.List</w:delText>
              </w:r>
              <w:r w:rsidR="00B030F8" w:rsidRPr="005A0097" w:rsidDel="00046F53">
                <w:rPr>
                  <w:color w:val="CC7832"/>
                  <w:szCs w:val="28"/>
                  <w:rPrChange w:id="3421" w:author="Пользователь" w:date="2022-12-22T02:42:00Z">
                    <w:rPr>
                      <w:color w:val="CC7832"/>
                    </w:rPr>
                  </w:rPrChange>
                </w:rPr>
                <w:delText>;</w:delText>
              </w:r>
              <w:r w:rsidR="00B030F8" w:rsidRPr="005A0097" w:rsidDel="00046F53">
                <w:rPr>
                  <w:color w:val="CC7832"/>
                  <w:szCs w:val="28"/>
                  <w:rPrChange w:id="3422" w:author="Пользователь" w:date="2022-12-22T02:42:00Z">
                    <w:rPr>
                      <w:color w:val="CC7832"/>
                    </w:rPr>
                  </w:rPrChange>
                </w:rPr>
                <w:br/>
              </w:r>
              <w:r w:rsidR="00B030F8" w:rsidRPr="005A0097" w:rsidDel="00046F53">
                <w:rPr>
                  <w:color w:val="CC7832"/>
                  <w:szCs w:val="28"/>
                  <w:rPrChange w:id="3423" w:author="Пользователь" w:date="2022-12-22T02:42:00Z">
                    <w:rPr>
                      <w:color w:val="CC7832"/>
                    </w:rPr>
                  </w:rPrChange>
                </w:rPr>
                <w:br/>
              </w:r>
              <w:r w:rsidR="00B030F8" w:rsidRPr="005A0097" w:rsidDel="00046F53">
                <w:rPr>
                  <w:i/>
                  <w:iCs/>
                  <w:color w:val="629755"/>
                  <w:szCs w:val="28"/>
                  <w:rPrChange w:id="3424" w:author="Пользователь" w:date="2022-12-22T02:42:00Z">
                    <w:rPr>
                      <w:i/>
                      <w:iCs/>
                      <w:color w:val="629755"/>
                    </w:rPr>
                  </w:rPrChange>
                </w:rPr>
                <w:delText>/******************************</w:delText>
              </w:r>
              <w:r w:rsidR="00B030F8" w:rsidRPr="005A0097" w:rsidDel="00046F53">
                <w:rPr>
                  <w:i/>
                  <w:iCs/>
                  <w:color w:val="629755"/>
                  <w:szCs w:val="28"/>
                  <w:rPrChange w:id="3425" w:author="Пользователь" w:date="2022-12-22T02:42:00Z">
                    <w:rPr>
                      <w:i/>
                      <w:iCs/>
                      <w:color w:val="629755"/>
                    </w:rPr>
                  </w:rPrChange>
                </w:rPr>
                <w:br/>
                <w:delText xml:space="preserve"> * Класс временной интервал</w:delText>
              </w:r>
              <w:r w:rsidR="00B030F8" w:rsidRPr="005A0097" w:rsidDel="00046F53">
                <w:rPr>
                  <w:i/>
                  <w:iCs/>
                  <w:color w:val="629755"/>
                  <w:szCs w:val="28"/>
                  <w:rPrChange w:id="3426" w:author="Пользователь" w:date="2022-12-22T02:42:00Z">
                    <w:rPr>
                      <w:i/>
                      <w:iCs/>
                      <w:color w:val="629755"/>
                    </w:rPr>
                  </w:rPrChange>
                </w:rPr>
                <w:br/>
                <w:delText xml:space="preserve"> * </w:delText>
              </w:r>
              <w:r w:rsidR="00B030F8" w:rsidRPr="005A0097" w:rsidDel="00046F53">
                <w:rPr>
                  <w:b/>
                  <w:bCs/>
                  <w:i/>
                  <w:iCs/>
                  <w:color w:val="629755"/>
                  <w:szCs w:val="28"/>
                  <w:rPrChange w:id="3427" w:author="Пользователь" w:date="2022-12-22T02:42:00Z">
                    <w:rPr>
                      <w:b/>
                      <w:bCs/>
                      <w:i/>
                      <w:iCs/>
                      <w:color w:val="629755"/>
                    </w:rPr>
                  </w:rPrChange>
                </w:rPr>
                <w:delText xml:space="preserve">@autor </w:delText>
              </w:r>
              <w:r w:rsidR="00B030F8" w:rsidRPr="005A0097" w:rsidDel="00046F53">
                <w:rPr>
                  <w:i/>
                  <w:iCs/>
                  <w:color w:val="629755"/>
                  <w:szCs w:val="28"/>
                  <w:rPrChange w:id="3428" w:author="Пользователь" w:date="2022-12-22T02:42:00Z">
                    <w:rPr>
                      <w:i/>
                      <w:iCs/>
                      <w:color w:val="629755"/>
                    </w:rPr>
                  </w:rPrChange>
                </w:rPr>
                <w:delText>Макарова П.Ф. ПМИ-2</w:delText>
              </w:r>
              <w:r w:rsidR="00B030F8" w:rsidRPr="005A0097" w:rsidDel="00046F53">
                <w:rPr>
                  <w:i/>
                  <w:iCs/>
                  <w:color w:val="629755"/>
                  <w:szCs w:val="28"/>
                  <w:rPrChange w:id="3429" w:author="Пользователь" w:date="2022-12-22T02:42:00Z">
                    <w:rPr>
                      <w:i/>
                      <w:iCs/>
                      <w:color w:val="629755"/>
                    </w:rPr>
                  </w:rPrChange>
                </w:rPr>
                <w:br/>
                <w:delText xml:space="preserve"> ******************************/</w:delText>
              </w:r>
              <w:r w:rsidR="00B030F8" w:rsidRPr="005A0097" w:rsidDel="00046F53">
                <w:rPr>
                  <w:i/>
                  <w:iCs/>
                  <w:color w:val="629755"/>
                  <w:szCs w:val="28"/>
                  <w:rPrChange w:id="3430" w:author="Пользователь" w:date="2022-12-22T02:42:00Z">
                    <w:rPr>
                      <w:i/>
                      <w:iCs/>
                      <w:color w:val="629755"/>
                    </w:rPr>
                  </w:rPrChange>
                </w:rPr>
                <w:br/>
              </w:r>
              <w:r w:rsidR="00B030F8" w:rsidRPr="005A0097" w:rsidDel="00046F53">
                <w:rPr>
                  <w:i/>
                  <w:iCs/>
                  <w:color w:val="629755"/>
                  <w:szCs w:val="28"/>
                  <w:rPrChange w:id="3431" w:author="Пользователь" w:date="2022-12-22T02:42:00Z">
                    <w:rPr>
                      <w:i/>
                      <w:iCs/>
                      <w:color w:val="629755"/>
                    </w:rPr>
                  </w:rPrChange>
                </w:rPr>
                <w:br/>
              </w:r>
              <w:r w:rsidR="00B030F8" w:rsidRPr="005A0097" w:rsidDel="00046F53">
                <w:rPr>
                  <w:i/>
                  <w:iCs/>
                  <w:color w:val="629755"/>
                  <w:szCs w:val="28"/>
                  <w:rPrChange w:id="3432" w:author="Пользователь" w:date="2022-12-22T02:42:00Z">
                    <w:rPr>
                      <w:i/>
                      <w:iCs/>
                      <w:color w:val="629755"/>
                    </w:rPr>
                  </w:rPrChange>
                </w:rPr>
                <w:br/>
              </w:r>
              <w:r w:rsidR="00B030F8" w:rsidRPr="005A0097" w:rsidDel="00046F53">
                <w:rPr>
                  <w:color w:val="CC7832"/>
                  <w:szCs w:val="28"/>
                  <w:rPrChange w:id="3433" w:author="Пользователь" w:date="2022-12-22T02:42:00Z">
                    <w:rPr>
                      <w:color w:val="CC7832"/>
                    </w:rPr>
                  </w:rPrChange>
                </w:rPr>
                <w:delText xml:space="preserve">public class </w:delText>
              </w:r>
              <w:r w:rsidR="00B030F8" w:rsidRPr="005A0097" w:rsidDel="00046F53">
                <w:rPr>
                  <w:color w:val="A9B7C6"/>
                  <w:szCs w:val="28"/>
                  <w:rPrChange w:id="3434" w:author="Пользователь" w:date="2022-12-22T02:42:00Z">
                    <w:rPr>
                      <w:color w:val="A9B7C6"/>
                    </w:rPr>
                  </w:rPrChange>
                </w:rPr>
                <w:delText>CTimeInterval {</w:delText>
              </w:r>
              <w:r w:rsidR="00B030F8" w:rsidRPr="005A0097" w:rsidDel="00046F53">
                <w:rPr>
                  <w:color w:val="A9B7C6"/>
                  <w:szCs w:val="28"/>
                  <w:rPrChange w:id="3435" w:author="Пользователь" w:date="2022-12-22T02:42:00Z">
                    <w:rPr>
                      <w:color w:val="A9B7C6"/>
                    </w:rPr>
                  </w:rPrChange>
                </w:rPr>
                <w:br/>
              </w:r>
              <w:r w:rsidR="00B030F8" w:rsidRPr="005A0097" w:rsidDel="00046F53">
                <w:rPr>
                  <w:color w:val="A9B7C6"/>
                  <w:szCs w:val="28"/>
                  <w:rPrChange w:id="3436" w:author="Пользователь" w:date="2022-12-22T02:42:00Z">
                    <w:rPr>
                      <w:color w:val="A9B7C6"/>
                    </w:rPr>
                  </w:rPrChange>
                </w:rPr>
                <w:br/>
                <w:delText xml:space="preserve">    </w:delText>
              </w:r>
              <w:r w:rsidR="00B030F8" w:rsidRPr="005A0097" w:rsidDel="00046F53">
                <w:rPr>
                  <w:i/>
                  <w:iCs/>
                  <w:color w:val="629755"/>
                  <w:szCs w:val="28"/>
                  <w:rPrChange w:id="3437" w:author="Пользователь" w:date="2022-12-22T02:42:00Z">
                    <w:rPr>
                      <w:i/>
                      <w:iCs/>
                      <w:color w:val="629755"/>
                    </w:rPr>
                  </w:rPrChange>
                </w:rPr>
                <w:delText>/**************************</w:delText>
              </w:r>
              <w:r w:rsidR="00B030F8" w:rsidRPr="005A0097" w:rsidDel="00046F53">
                <w:rPr>
                  <w:i/>
                  <w:iCs/>
                  <w:color w:val="629755"/>
                  <w:szCs w:val="28"/>
                  <w:rPrChange w:id="3438" w:author="Пользователь" w:date="2022-12-22T02:42:00Z">
                    <w:rPr>
                      <w:i/>
                      <w:iCs/>
                      <w:color w:val="629755"/>
                    </w:rPr>
                  </w:rPrChange>
                </w:rPr>
                <w:br/>
                <w:delText xml:space="preserve">     * Идендификатор</w:delText>
              </w:r>
              <w:r w:rsidR="00B030F8" w:rsidRPr="005A0097" w:rsidDel="00046F53">
                <w:rPr>
                  <w:i/>
                  <w:iCs/>
                  <w:color w:val="629755"/>
                  <w:szCs w:val="28"/>
                  <w:rPrChange w:id="3439" w:author="Пользователь" w:date="2022-12-22T02:42:00Z">
                    <w:rPr>
                      <w:i/>
                      <w:iCs/>
                      <w:color w:val="629755"/>
                    </w:rPr>
                  </w:rPrChange>
                </w:rPr>
                <w:br/>
                <w:delText xml:space="preserve">     **************************/</w:delText>
              </w:r>
              <w:r w:rsidR="00B030F8" w:rsidRPr="005A0097" w:rsidDel="00046F53">
                <w:rPr>
                  <w:i/>
                  <w:iCs/>
                  <w:color w:val="629755"/>
                  <w:szCs w:val="28"/>
                  <w:rPrChange w:id="3440" w:author="Пользователь" w:date="2022-12-22T02:42:00Z">
                    <w:rPr>
                      <w:i/>
                      <w:iCs/>
                      <w:color w:val="629755"/>
                    </w:rPr>
                  </w:rPrChange>
                </w:rPr>
                <w:br/>
              </w:r>
              <w:r w:rsidR="00B030F8" w:rsidRPr="005A0097" w:rsidDel="00046F53">
                <w:rPr>
                  <w:i/>
                  <w:iCs/>
                  <w:color w:val="629755"/>
                  <w:szCs w:val="28"/>
                  <w:rPrChange w:id="3441" w:author="Пользователь" w:date="2022-12-22T02:42:00Z">
                    <w:rPr>
                      <w:i/>
                      <w:iCs/>
                      <w:color w:val="629755"/>
                    </w:rPr>
                  </w:rPrChange>
                </w:rPr>
                <w:br/>
                <w:delText xml:space="preserve">    </w:delText>
              </w:r>
              <w:r w:rsidR="00B030F8" w:rsidRPr="005A0097" w:rsidDel="00046F53">
                <w:rPr>
                  <w:color w:val="CC7832"/>
                  <w:szCs w:val="28"/>
                  <w:rPrChange w:id="3442" w:author="Пользователь" w:date="2022-12-22T02:42:00Z">
                    <w:rPr>
                      <w:color w:val="CC7832"/>
                    </w:rPr>
                  </w:rPrChange>
                </w:rPr>
                <w:delText xml:space="preserve">private </w:delText>
              </w:r>
              <w:r w:rsidR="00B030F8" w:rsidRPr="005A0097" w:rsidDel="00046F53">
                <w:rPr>
                  <w:color w:val="A9B7C6"/>
                  <w:szCs w:val="28"/>
                  <w:rPrChange w:id="3443" w:author="Пользователь" w:date="2022-12-22T02:42:00Z">
                    <w:rPr>
                      <w:color w:val="A9B7C6"/>
                    </w:rPr>
                  </w:rPrChange>
                </w:rPr>
                <w:delText xml:space="preserve">UUID </w:delText>
              </w:r>
              <w:r w:rsidR="00B030F8" w:rsidRPr="005A0097" w:rsidDel="00046F53">
                <w:rPr>
                  <w:color w:val="9876AA"/>
                  <w:szCs w:val="28"/>
                  <w:rPrChange w:id="3444" w:author="Пользователь" w:date="2022-12-22T02:42:00Z">
                    <w:rPr>
                      <w:color w:val="9876AA"/>
                    </w:rPr>
                  </w:rPrChange>
                </w:rPr>
                <w:delText>id</w:delText>
              </w:r>
              <w:r w:rsidR="00B030F8" w:rsidRPr="005A0097" w:rsidDel="00046F53">
                <w:rPr>
                  <w:color w:val="CC7832"/>
                  <w:szCs w:val="28"/>
                  <w:rPrChange w:id="3445" w:author="Пользователь" w:date="2022-12-22T02:42:00Z">
                    <w:rPr>
                      <w:color w:val="CC7832"/>
                    </w:rPr>
                  </w:rPrChange>
                </w:rPr>
                <w:delText>;</w:delText>
              </w:r>
              <w:r w:rsidR="00B030F8" w:rsidRPr="005A0097" w:rsidDel="00046F53">
                <w:rPr>
                  <w:color w:val="CC7832"/>
                  <w:szCs w:val="28"/>
                  <w:rPrChange w:id="3446" w:author="Пользователь" w:date="2022-12-22T02:42:00Z">
                    <w:rPr>
                      <w:color w:val="CC7832"/>
                    </w:rPr>
                  </w:rPrChange>
                </w:rPr>
                <w:br/>
              </w:r>
              <w:r w:rsidR="00B030F8" w:rsidRPr="005A0097" w:rsidDel="00046F53">
                <w:rPr>
                  <w:color w:val="CC7832"/>
                  <w:szCs w:val="28"/>
                  <w:rPrChange w:id="3447" w:author="Пользователь" w:date="2022-12-22T02:42:00Z">
                    <w:rPr>
                      <w:color w:val="CC7832"/>
                    </w:rPr>
                  </w:rPrChange>
                </w:rPr>
                <w:br/>
                <w:delText xml:space="preserve">    public </w:delText>
              </w:r>
              <w:r w:rsidR="00B030F8" w:rsidRPr="005A0097" w:rsidDel="00046F53">
                <w:rPr>
                  <w:color w:val="A9B7C6"/>
                  <w:szCs w:val="28"/>
                  <w:rPrChange w:id="3448" w:author="Пользователь" w:date="2022-12-22T02:42:00Z">
                    <w:rPr>
                      <w:color w:val="A9B7C6"/>
                    </w:rPr>
                  </w:rPrChange>
                </w:rPr>
                <w:delText xml:space="preserve">UUID </w:delText>
              </w:r>
              <w:r w:rsidR="00B030F8" w:rsidRPr="005A0097" w:rsidDel="00046F53">
                <w:rPr>
                  <w:color w:val="FFC66D"/>
                  <w:szCs w:val="28"/>
                  <w:rPrChange w:id="3449" w:author="Пользователь" w:date="2022-12-22T02:42:00Z">
                    <w:rPr>
                      <w:color w:val="FFC66D"/>
                    </w:rPr>
                  </w:rPrChange>
                </w:rPr>
                <w:delText>getId</w:delText>
              </w:r>
              <w:r w:rsidR="00B030F8" w:rsidRPr="005A0097" w:rsidDel="00046F53">
                <w:rPr>
                  <w:color w:val="A9B7C6"/>
                  <w:szCs w:val="28"/>
                  <w:rPrChange w:id="3450" w:author="Пользователь" w:date="2022-12-22T02:42:00Z">
                    <w:rPr>
                      <w:color w:val="A9B7C6"/>
                    </w:rPr>
                  </w:rPrChange>
                </w:rPr>
                <w:delText>() {</w:delText>
              </w:r>
              <w:r w:rsidR="00B030F8" w:rsidRPr="005A0097" w:rsidDel="00046F53">
                <w:rPr>
                  <w:color w:val="A9B7C6"/>
                  <w:szCs w:val="28"/>
                  <w:rPrChange w:id="3451" w:author="Пользователь" w:date="2022-12-22T02:42:00Z">
                    <w:rPr>
                      <w:color w:val="A9B7C6"/>
                    </w:rPr>
                  </w:rPrChange>
                </w:rPr>
                <w:br/>
                <w:delText xml:space="preserve">        </w:delText>
              </w:r>
              <w:r w:rsidR="00B030F8" w:rsidRPr="005A0097" w:rsidDel="00046F53">
                <w:rPr>
                  <w:color w:val="CC7832"/>
                  <w:szCs w:val="28"/>
                  <w:rPrChange w:id="3452" w:author="Пользователь" w:date="2022-12-22T02:42:00Z">
                    <w:rPr>
                      <w:color w:val="CC7832"/>
                    </w:rPr>
                  </w:rPrChange>
                </w:rPr>
                <w:delText xml:space="preserve">return </w:delText>
              </w:r>
              <w:r w:rsidR="00B030F8" w:rsidRPr="005A0097" w:rsidDel="00046F53">
                <w:rPr>
                  <w:color w:val="9876AA"/>
                  <w:szCs w:val="28"/>
                  <w:rPrChange w:id="3453" w:author="Пользователь" w:date="2022-12-22T02:42:00Z">
                    <w:rPr>
                      <w:color w:val="9876AA"/>
                    </w:rPr>
                  </w:rPrChange>
                </w:rPr>
                <w:delText>id</w:delText>
              </w:r>
              <w:r w:rsidR="00B030F8" w:rsidRPr="005A0097" w:rsidDel="00046F53">
                <w:rPr>
                  <w:color w:val="CC7832"/>
                  <w:szCs w:val="28"/>
                  <w:rPrChange w:id="3454" w:author="Пользователь" w:date="2022-12-22T02:42:00Z">
                    <w:rPr>
                      <w:color w:val="CC7832"/>
                    </w:rPr>
                  </w:rPrChange>
                </w:rPr>
                <w:delText>;</w:delText>
              </w:r>
              <w:r w:rsidR="00B030F8" w:rsidRPr="005A0097" w:rsidDel="00046F53">
                <w:rPr>
                  <w:color w:val="CC7832"/>
                  <w:szCs w:val="28"/>
                  <w:rPrChange w:id="3455" w:author="Пользователь" w:date="2022-12-22T02:42:00Z">
                    <w:rPr>
                      <w:color w:val="CC7832"/>
                    </w:rPr>
                  </w:rPrChange>
                </w:rPr>
                <w:br/>
                <w:delText xml:space="preserve">    </w:delText>
              </w:r>
              <w:r w:rsidR="00B030F8" w:rsidRPr="005A0097" w:rsidDel="00046F53">
                <w:rPr>
                  <w:color w:val="A9B7C6"/>
                  <w:szCs w:val="28"/>
                  <w:rPrChange w:id="3456" w:author="Пользователь" w:date="2022-12-22T02:42:00Z">
                    <w:rPr>
                      <w:color w:val="A9B7C6"/>
                    </w:rPr>
                  </w:rPrChange>
                </w:rPr>
                <w:delText>}</w:delText>
              </w:r>
              <w:r w:rsidR="00B030F8" w:rsidRPr="005A0097" w:rsidDel="00046F53">
                <w:rPr>
                  <w:color w:val="A9B7C6"/>
                  <w:szCs w:val="28"/>
                  <w:rPrChange w:id="3457" w:author="Пользователь" w:date="2022-12-22T02:42:00Z">
                    <w:rPr>
                      <w:color w:val="A9B7C6"/>
                    </w:rPr>
                  </w:rPrChange>
                </w:rPr>
                <w:br/>
              </w:r>
              <w:r w:rsidR="00B030F8" w:rsidRPr="005A0097" w:rsidDel="00046F53">
                <w:rPr>
                  <w:color w:val="A9B7C6"/>
                  <w:szCs w:val="28"/>
                  <w:rPrChange w:id="3458" w:author="Пользователь" w:date="2022-12-22T02:42:00Z">
                    <w:rPr>
                      <w:color w:val="A9B7C6"/>
                    </w:rPr>
                  </w:rPrChange>
                </w:rPr>
                <w:br/>
                <w:delText xml:space="preserve">    </w:delText>
              </w:r>
              <w:r w:rsidR="00B030F8" w:rsidRPr="005A0097" w:rsidDel="00046F53">
                <w:rPr>
                  <w:color w:val="CC7832"/>
                  <w:szCs w:val="28"/>
                  <w:rPrChange w:id="3459" w:author="Пользователь" w:date="2022-12-22T02:42:00Z">
                    <w:rPr>
                      <w:color w:val="CC7832"/>
                    </w:rPr>
                  </w:rPrChange>
                </w:rPr>
                <w:delText xml:space="preserve">public void </w:delText>
              </w:r>
              <w:r w:rsidR="00B030F8" w:rsidRPr="005A0097" w:rsidDel="00046F53">
                <w:rPr>
                  <w:color w:val="FFC66D"/>
                  <w:szCs w:val="28"/>
                  <w:rPrChange w:id="3460" w:author="Пользователь" w:date="2022-12-22T02:42:00Z">
                    <w:rPr>
                      <w:color w:val="FFC66D"/>
                    </w:rPr>
                  </w:rPrChange>
                </w:rPr>
                <w:delText>setId</w:delText>
              </w:r>
              <w:r w:rsidR="00B030F8" w:rsidRPr="005A0097" w:rsidDel="00046F53">
                <w:rPr>
                  <w:color w:val="A9B7C6"/>
                  <w:szCs w:val="28"/>
                  <w:rPrChange w:id="3461" w:author="Пользователь" w:date="2022-12-22T02:42:00Z">
                    <w:rPr>
                      <w:color w:val="A9B7C6"/>
                    </w:rPr>
                  </w:rPrChange>
                </w:rPr>
                <w:delText>(UUID id) {</w:delText>
              </w:r>
              <w:r w:rsidR="00B030F8" w:rsidRPr="005A0097" w:rsidDel="00046F53">
                <w:rPr>
                  <w:color w:val="A9B7C6"/>
                  <w:szCs w:val="28"/>
                  <w:rPrChange w:id="3462" w:author="Пользователь" w:date="2022-12-22T02:42:00Z">
                    <w:rPr>
                      <w:color w:val="A9B7C6"/>
                    </w:rPr>
                  </w:rPrChange>
                </w:rPr>
                <w:br/>
                <w:delText xml:space="preserve">        </w:delText>
              </w:r>
              <w:r w:rsidR="00B030F8" w:rsidRPr="005A0097" w:rsidDel="00046F53">
                <w:rPr>
                  <w:color w:val="CC7832"/>
                  <w:szCs w:val="28"/>
                  <w:rPrChange w:id="3463" w:author="Пользователь" w:date="2022-12-22T02:42:00Z">
                    <w:rPr>
                      <w:color w:val="CC7832"/>
                    </w:rPr>
                  </w:rPrChange>
                </w:rPr>
                <w:delText>this</w:delText>
              </w:r>
              <w:r w:rsidR="00B030F8" w:rsidRPr="005A0097" w:rsidDel="00046F53">
                <w:rPr>
                  <w:color w:val="A9B7C6"/>
                  <w:szCs w:val="28"/>
                  <w:rPrChange w:id="3464" w:author="Пользователь" w:date="2022-12-22T02:42:00Z">
                    <w:rPr>
                      <w:color w:val="A9B7C6"/>
                    </w:rPr>
                  </w:rPrChange>
                </w:rPr>
                <w:delText>.</w:delText>
              </w:r>
              <w:r w:rsidR="00B030F8" w:rsidRPr="005A0097" w:rsidDel="00046F53">
                <w:rPr>
                  <w:color w:val="9876AA"/>
                  <w:szCs w:val="28"/>
                  <w:rPrChange w:id="3465" w:author="Пользователь" w:date="2022-12-22T02:42:00Z">
                    <w:rPr>
                      <w:color w:val="9876AA"/>
                    </w:rPr>
                  </w:rPrChange>
                </w:rPr>
                <w:delText xml:space="preserve">id </w:delText>
              </w:r>
              <w:r w:rsidR="00B030F8" w:rsidRPr="005A0097" w:rsidDel="00046F53">
                <w:rPr>
                  <w:color w:val="A9B7C6"/>
                  <w:szCs w:val="28"/>
                  <w:rPrChange w:id="3466" w:author="Пользователь" w:date="2022-12-22T02:42:00Z">
                    <w:rPr>
                      <w:color w:val="A9B7C6"/>
                    </w:rPr>
                  </w:rPrChange>
                </w:rPr>
                <w:delText>= id</w:delText>
              </w:r>
              <w:r w:rsidR="00B030F8" w:rsidRPr="005A0097" w:rsidDel="00046F53">
                <w:rPr>
                  <w:color w:val="CC7832"/>
                  <w:szCs w:val="28"/>
                  <w:rPrChange w:id="3467" w:author="Пользователь" w:date="2022-12-22T02:42:00Z">
                    <w:rPr>
                      <w:color w:val="CC7832"/>
                    </w:rPr>
                  </w:rPrChange>
                </w:rPr>
                <w:delText>;</w:delText>
              </w:r>
              <w:r w:rsidR="00B030F8" w:rsidRPr="005A0097" w:rsidDel="00046F53">
                <w:rPr>
                  <w:color w:val="CC7832"/>
                  <w:szCs w:val="28"/>
                  <w:rPrChange w:id="3468" w:author="Пользователь" w:date="2022-12-22T02:42:00Z">
                    <w:rPr>
                      <w:color w:val="CC7832"/>
                    </w:rPr>
                  </w:rPrChange>
                </w:rPr>
                <w:br/>
                <w:delText xml:space="preserve">    </w:delText>
              </w:r>
              <w:r w:rsidR="00B030F8" w:rsidRPr="005A0097" w:rsidDel="00046F53">
                <w:rPr>
                  <w:color w:val="A9B7C6"/>
                  <w:szCs w:val="28"/>
                  <w:rPrChange w:id="3469" w:author="Пользователь" w:date="2022-12-22T02:42:00Z">
                    <w:rPr>
                      <w:color w:val="A9B7C6"/>
                    </w:rPr>
                  </w:rPrChange>
                </w:rPr>
                <w:delText>}</w:delText>
              </w:r>
              <w:r w:rsidR="00B030F8" w:rsidRPr="005A0097" w:rsidDel="00046F53">
                <w:rPr>
                  <w:color w:val="A9B7C6"/>
                  <w:szCs w:val="28"/>
                  <w:rPrChange w:id="3470" w:author="Пользователь" w:date="2022-12-22T02:42:00Z">
                    <w:rPr>
                      <w:color w:val="A9B7C6"/>
                    </w:rPr>
                  </w:rPrChange>
                </w:rPr>
                <w:br/>
              </w:r>
              <w:r w:rsidR="00B030F8" w:rsidRPr="005A0097" w:rsidDel="00046F53">
                <w:rPr>
                  <w:color w:val="A9B7C6"/>
                  <w:szCs w:val="28"/>
                  <w:rPrChange w:id="3471" w:author="Пользователь" w:date="2022-12-22T02:42:00Z">
                    <w:rPr>
                      <w:color w:val="A9B7C6"/>
                    </w:rPr>
                  </w:rPrChange>
                </w:rPr>
                <w:br/>
                <w:delText xml:space="preserve">    </w:delText>
              </w:r>
              <w:r w:rsidR="00B030F8" w:rsidRPr="005A0097" w:rsidDel="00046F53">
                <w:rPr>
                  <w:i/>
                  <w:iCs/>
                  <w:color w:val="629755"/>
                  <w:szCs w:val="28"/>
                  <w:rPrChange w:id="3472" w:author="Пользователь" w:date="2022-12-22T02:42:00Z">
                    <w:rPr>
                      <w:i/>
                      <w:iCs/>
                      <w:color w:val="629755"/>
                    </w:rPr>
                  </w:rPrChange>
                </w:rPr>
                <w:delText>/**************************</w:delText>
              </w:r>
              <w:r w:rsidR="00B030F8" w:rsidRPr="005A0097" w:rsidDel="00046F53">
                <w:rPr>
                  <w:i/>
                  <w:iCs/>
                  <w:color w:val="629755"/>
                  <w:szCs w:val="28"/>
                  <w:rPrChange w:id="3473" w:author="Пользователь" w:date="2022-12-22T02:42:00Z">
                    <w:rPr>
                      <w:i/>
                      <w:iCs/>
                      <w:color w:val="629755"/>
                    </w:rPr>
                  </w:rPrChange>
                </w:rPr>
                <w:br/>
                <w:delText xml:space="preserve">     * Название</w:delText>
              </w:r>
              <w:r w:rsidR="00B030F8" w:rsidRPr="005A0097" w:rsidDel="00046F53">
                <w:rPr>
                  <w:i/>
                  <w:iCs/>
                  <w:color w:val="629755"/>
                  <w:szCs w:val="28"/>
                  <w:rPrChange w:id="3474" w:author="Пользователь" w:date="2022-12-22T02:42:00Z">
                    <w:rPr>
                      <w:i/>
                      <w:iCs/>
                      <w:color w:val="629755"/>
                    </w:rPr>
                  </w:rPrChange>
                </w:rPr>
                <w:br/>
                <w:delText xml:space="preserve">     **************************/</w:delText>
              </w:r>
              <w:r w:rsidR="00B030F8" w:rsidRPr="005A0097" w:rsidDel="00046F53">
                <w:rPr>
                  <w:i/>
                  <w:iCs/>
                  <w:color w:val="629755"/>
                  <w:szCs w:val="28"/>
                  <w:rPrChange w:id="3475" w:author="Пользователь" w:date="2022-12-22T02:42:00Z">
                    <w:rPr>
                      <w:i/>
                      <w:iCs/>
                      <w:color w:val="629755"/>
                    </w:rPr>
                  </w:rPrChange>
                </w:rPr>
                <w:br/>
              </w:r>
              <w:r w:rsidR="00B030F8" w:rsidRPr="005A0097" w:rsidDel="00046F53">
                <w:rPr>
                  <w:i/>
                  <w:iCs/>
                  <w:color w:val="629755"/>
                  <w:szCs w:val="28"/>
                  <w:rPrChange w:id="3476" w:author="Пользователь" w:date="2022-12-22T02:42:00Z">
                    <w:rPr>
                      <w:i/>
                      <w:iCs/>
                      <w:color w:val="629755"/>
                    </w:rPr>
                  </w:rPrChange>
                </w:rPr>
                <w:br/>
                <w:delText xml:space="preserve">    </w:delText>
              </w:r>
              <w:r w:rsidR="00B030F8" w:rsidRPr="005A0097" w:rsidDel="00046F53">
                <w:rPr>
                  <w:color w:val="CC7832"/>
                  <w:szCs w:val="28"/>
                  <w:rPrChange w:id="3477" w:author="Пользователь" w:date="2022-12-22T02:42:00Z">
                    <w:rPr>
                      <w:color w:val="CC7832"/>
                    </w:rPr>
                  </w:rPrChange>
                </w:rPr>
                <w:delText xml:space="preserve">private </w:delText>
              </w:r>
              <w:r w:rsidR="00B030F8" w:rsidRPr="005A0097" w:rsidDel="00046F53">
                <w:rPr>
                  <w:color w:val="A9B7C6"/>
                  <w:szCs w:val="28"/>
                  <w:rPrChange w:id="3478" w:author="Пользователь" w:date="2022-12-22T02:42:00Z">
                    <w:rPr>
                      <w:color w:val="A9B7C6"/>
                    </w:rPr>
                  </w:rPrChange>
                </w:rPr>
                <w:delText xml:space="preserve">String </w:delText>
              </w:r>
              <w:r w:rsidR="00B030F8" w:rsidRPr="005A0097" w:rsidDel="00046F53">
                <w:rPr>
                  <w:color w:val="9876AA"/>
                  <w:szCs w:val="28"/>
                  <w:rPrChange w:id="3479" w:author="Пользователь" w:date="2022-12-22T02:42:00Z">
                    <w:rPr>
                      <w:color w:val="9876AA"/>
                    </w:rPr>
                  </w:rPrChange>
                </w:rPr>
                <w:delText>name</w:delText>
              </w:r>
              <w:r w:rsidR="00B030F8" w:rsidRPr="005A0097" w:rsidDel="00046F53">
                <w:rPr>
                  <w:color w:val="CC7832"/>
                  <w:szCs w:val="28"/>
                  <w:rPrChange w:id="3480" w:author="Пользователь" w:date="2022-12-22T02:42:00Z">
                    <w:rPr>
                      <w:color w:val="CC7832"/>
                    </w:rPr>
                  </w:rPrChange>
                </w:rPr>
                <w:delText>;</w:delText>
              </w:r>
              <w:r w:rsidR="00B030F8" w:rsidRPr="005A0097" w:rsidDel="00046F53">
                <w:rPr>
                  <w:color w:val="CC7832"/>
                  <w:szCs w:val="28"/>
                  <w:rPrChange w:id="3481" w:author="Пользователь" w:date="2022-12-22T02:42:00Z">
                    <w:rPr>
                      <w:color w:val="CC7832"/>
                    </w:rPr>
                  </w:rPrChange>
                </w:rPr>
                <w:br/>
              </w:r>
              <w:r w:rsidR="00B030F8" w:rsidRPr="005A0097" w:rsidDel="00046F53">
                <w:rPr>
                  <w:color w:val="CC7832"/>
                  <w:szCs w:val="28"/>
                  <w:rPrChange w:id="3482" w:author="Пользователь" w:date="2022-12-22T02:42:00Z">
                    <w:rPr>
                      <w:color w:val="CC7832"/>
                    </w:rPr>
                  </w:rPrChange>
                </w:rPr>
                <w:br/>
                <w:delText xml:space="preserve">    public </w:delText>
              </w:r>
              <w:r w:rsidR="00B030F8" w:rsidRPr="005A0097" w:rsidDel="00046F53">
                <w:rPr>
                  <w:color w:val="A9B7C6"/>
                  <w:szCs w:val="28"/>
                  <w:rPrChange w:id="3483" w:author="Пользователь" w:date="2022-12-22T02:42:00Z">
                    <w:rPr>
                      <w:color w:val="A9B7C6"/>
                    </w:rPr>
                  </w:rPrChange>
                </w:rPr>
                <w:delText xml:space="preserve">String </w:delText>
              </w:r>
              <w:r w:rsidR="00B030F8" w:rsidRPr="005A0097" w:rsidDel="00046F53">
                <w:rPr>
                  <w:color w:val="FFC66D"/>
                  <w:szCs w:val="28"/>
                  <w:rPrChange w:id="3484" w:author="Пользователь" w:date="2022-12-22T02:42:00Z">
                    <w:rPr>
                      <w:color w:val="FFC66D"/>
                    </w:rPr>
                  </w:rPrChange>
                </w:rPr>
                <w:delText>getName</w:delText>
              </w:r>
              <w:r w:rsidR="00B030F8" w:rsidRPr="005A0097" w:rsidDel="00046F53">
                <w:rPr>
                  <w:color w:val="A9B7C6"/>
                  <w:szCs w:val="28"/>
                  <w:rPrChange w:id="3485" w:author="Пользователь" w:date="2022-12-22T02:42:00Z">
                    <w:rPr>
                      <w:color w:val="A9B7C6"/>
                    </w:rPr>
                  </w:rPrChange>
                </w:rPr>
                <w:delText>() {</w:delText>
              </w:r>
              <w:r w:rsidR="00B030F8" w:rsidRPr="005A0097" w:rsidDel="00046F53">
                <w:rPr>
                  <w:color w:val="A9B7C6"/>
                  <w:szCs w:val="28"/>
                  <w:rPrChange w:id="3486" w:author="Пользователь" w:date="2022-12-22T02:42:00Z">
                    <w:rPr>
                      <w:color w:val="A9B7C6"/>
                    </w:rPr>
                  </w:rPrChange>
                </w:rPr>
                <w:br/>
                <w:delText xml:space="preserve">        </w:delText>
              </w:r>
              <w:r w:rsidR="00B030F8" w:rsidRPr="005A0097" w:rsidDel="00046F53">
                <w:rPr>
                  <w:color w:val="CC7832"/>
                  <w:szCs w:val="28"/>
                  <w:rPrChange w:id="3487" w:author="Пользователь" w:date="2022-12-22T02:42:00Z">
                    <w:rPr>
                      <w:color w:val="CC7832"/>
                    </w:rPr>
                  </w:rPrChange>
                </w:rPr>
                <w:delText xml:space="preserve">return </w:delText>
              </w:r>
              <w:r w:rsidR="00B030F8" w:rsidRPr="005A0097" w:rsidDel="00046F53">
                <w:rPr>
                  <w:color w:val="9876AA"/>
                  <w:szCs w:val="28"/>
                  <w:rPrChange w:id="3488" w:author="Пользователь" w:date="2022-12-22T02:42:00Z">
                    <w:rPr>
                      <w:color w:val="9876AA"/>
                    </w:rPr>
                  </w:rPrChange>
                </w:rPr>
                <w:delText>name</w:delText>
              </w:r>
              <w:r w:rsidR="00B030F8" w:rsidRPr="005A0097" w:rsidDel="00046F53">
                <w:rPr>
                  <w:color w:val="CC7832"/>
                  <w:szCs w:val="28"/>
                  <w:rPrChange w:id="3489" w:author="Пользователь" w:date="2022-12-22T02:42:00Z">
                    <w:rPr>
                      <w:color w:val="CC7832"/>
                    </w:rPr>
                  </w:rPrChange>
                </w:rPr>
                <w:delText>;</w:delText>
              </w:r>
              <w:r w:rsidR="00B030F8" w:rsidRPr="005A0097" w:rsidDel="00046F53">
                <w:rPr>
                  <w:color w:val="CC7832"/>
                  <w:szCs w:val="28"/>
                  <w:rPrChange w:id="3490" w:author="Пользователь" w:date="2022-12-22T02:42:00Z">
                    <w:rPr>
                      <w:color w:val="CC7832"/>
                    </w:rPr>
                  </w:rPrChange>
                </w:rPr>
                <w:br/>
                <w:delText xml:space="preserve">    </w:delText>
              </w:r>
              <w:r w:rsidR="00B030F8" w:rsidRPr="005A0097" w:rsidDel="00046F53">
                <w:rPr>
                  <w:color w:val="A9B7C6"/>
                  <w:szCs w:val="28"/>
                  <w:rPrChange w:id="3491" w:author="Пользователь" w:date="2022-12-22T02:42:00Z">
                    <w:rPr>
                      <w:color w:val="A9B7C6"/>
                    </w:rPr>
                  </w:rPrChange>
                </w:rPr>
                <w:delText>}</w:delText>
              </w:r>
              <w:r w:rsidR="00B030F8" w:rsidRPr="005A0097" w:rsidDel="00046F53">
                <w:rPr>
                  <w:color w:val="A9B7C6"/>
                  <w:szCs w:val="28"/>
                  <w:rPrChange w:id="3492" w:author="Пользователь" w:date="2022-12-22T02:42:00Z">
                    <w:rPr>
                      <w:color w:val="A9B7C6"/>
                    </w:rPr>
                  </w:rPrChange>
                </w:rPr>
                <w:br/>
              </w:r>
              <w:r w:rsidR="00B030F8" w:rsidRPr="005A0097" w:rsidDel="00046F53">
                <w:rPr>
                  <w:color w:val="A9B7C6"/>
                  <w:szCs w:val="28"/>
                  <w:rPrChange w:id="3493" w:author="Пользователь" w:date="2022-12-22T02:42:00Z">
                    <w:rPr>
                      <w:color w:val="A9B7C6"/>
                    </w:rPr>
                  </w:rPrChange>
                </w:rPr>
                <w:br/>
                <w:delText xml:space="preserve">    </w:delText>
              </w:r>
              <w:r w:rsidR="00B030F8" w:rsidRPr="005A0097" w:rsidDel="00046F53">
                <w:rPr>
                  <w:color w:val="CC7832"/>
                  <w:szCs w:val="28"/>
                  <w:rPrChange w:id="3494" w:author="Пользователь" w:date="2022-12-22T02:42:00Z">
                    <w:rPr>
                      <w:color w:val="CC7832"/>
                    </w:rPr>
                  </w:rPrChange>
                </w:rPr>
                <w:delText xml:space="preserve">public void </w:delText>
              </w:r>
              <w:r w:rsidR="00B030F8" w:rsidRPr="005A0097" w:rsidDel="00046F53">
                <w:rPr>
                  <w:color w:val="FFC66D"/>
                  <w:szCs w:val="28"/>
                  <w:rPrChange w:id="3495" w:author="Пользователь" w:date="2022-12-22T02:42:00Z">
                    <w:rPr>
                      <w:color w:val="FFC66D"/>
                    </w:rPr>
                  </w:rPrChange>
                </w:rPr>
                <w:delText>setName</w:delText>
              </w:r>
              <w:r w:rsidR="00B030F8" w:rsidRPr="005A0097" w:rsidDel="00046F53">
                <w:rPr>
                  <w:color w:val="A9B7C6"/>
                  <w:szCs w:val="28"/>
                  <w:rPrChange w:id="3496" w:author="Пользователь" w:date="2022-12-22T02:42:00Z">
                    <w:rPr>
                      <w:color w:val="A9B7C6"/>
                    </w:rPr>
                  </w:rPrChange>
                </w:rPr>
                <w:delText>(String name) {</w:delText>
              </w:r>
              <w:r w:rsidR="00B030F8" w:rsidRPr="005A0097" w:rsidDel="00046F53">
                <w:rPr>
                  <w:color w:val="A9B7C6"/>
                  <w:szCs w:val="28"/>
                  <w:rPrChange w:id="3497" w:author="Пользователь" w:date="2022-12-22T02:42:00Z">
                    <w:rPr>
                      <w:color w:val="A9B7C6"/>
                    </w:rPr>
                  </w:rPrChange>
                </w:rPr>
                <w:br/>
                <w:delText xml:space="preserve">        </w:delText>
              </w:r>
              <w:r w:rsidR="00B030F8" w:rsidRPr="005A0097" w:rsidDel="00046F53">
                <w:rPr>
                  <w:color w:val="CC7832"/>
                  <w:szCs w:val="28"/>
                  <w:rPrChange w:id="3498" w:author="Пользователь" w:date="2022-12-22T02:42:00Z">
                    <w:rPr>
                      <w:color w:val="CC7832"/>
                    </w:rPr>
                  </w:rPrChange>
                </w:rPr>
                <w:delText>this</w:delText>
              </w:r>
              <w:r w:rsidR="00B030F8" w:rsidRPr="005A0097" w:rsidDel="00046F53">
                <w:rPr>
                  <w:color w:val="A9B7C6"/>
                  <w:szCs w:val="28"/>
                  <w:rPrChange w:id="3499" w:author="Пользователь" w:date="2022-12-22T02:42:00Z">
                    <w:rPr>
                      <w:color w:val="A9B7C6"/>
                    </w:rPr>
                  </w:rPrChange>
                </w:rPr>
                <w:delText>.</w:delText>
              </w:r>
              <w:r w:rsidR="00B030F8" w:rsidRPr="005A0097" w:rsidDel="00046F53">
                <w:rPr>
                  <w:color w:val="9876AA"/>
                  <w:szCs w:val="28"/>
                  <w:rPrChange w:id="3500" w:author="Пользователь" w:date="2022-12-22T02:42:00Z">
                    <w:rPr>
                      <w:color w:val="9876AA"/>
                    </w:rPr>
                  </w:rPrChange>
                </w:rPr>
                <w:delText xml:space="preserve">name </w:delText>
              </w:r>
              <w:r w:rsidR="00B030F8" w:rsidRPr="005A0097" w:rsidDel="00046F53">
                <w:rPr>
                  <w:color w:val="A9B7C6"/>
                  <w:szCs w:val="28"/>
                  <w:rPrChange w:id="3501" w:author="Пользователь" w:date="2022-12-22T02:42:00Z">
                    <w:rPr>
                      <w:color w:val="A9B7C6"/>
                    </w:rPr>
                  </w:rPrChange>
                </w:rPr>
                <w:delText>= name</w:delText>
              </w:r>
              <w:r w:rsidR="00B030F8" w:rsidRPr="005A0097" w:rsidDel="00046F53">
                <w:rPr>
                  <w:color w:val="CC7832"/>
                  <w:szCs w:val="28"/>
                  <w:rPrChange w:id="3502" w:author="Пользователь" w:date="2022-12-22T02:42:00Z">
                    <w:rPr>
                      <w:color w:val="CC7832"/>
                    </w:rPr>
                  </w:rPrChange>
                </w:rPr>
                <w:delText>;</w:delText>
              </w:r>
              <w:r w:rsidR="00B030F8" w:rsidRPr="005A0097" w:rsidDel="00046F53">
                <w:rPr>
                  <w:color w:val="CC7832"/>
                  <w:szCs w:val="28"/>
                  <w:rPrChange w:id="3503" w:author="Пользователь" w:date="2022-12-22T02:42:00Z">
                    <w:rPr>
                      <w:color w:val="CC7832"/>
                    </w:rPr>
                  </w:rPrChange>
                </w:rPr>
                <w:br/>
                <w:delText xml:space="preserve">    </w:delText>
              </w:r>
              <w:r w:rsidR="00B030F8" w:rsidRPr="005A0097" w:rsidDel="00046F53">
                <w:rPr>
                  <w:color w:val="A9B7C6"/>
                  <w:szCs w:val="28"/>
                  <w:rPrChange w:id="3504" w:author="Пользователь" w:date="2022-12-22T02:42:00Z">
                    <w:rPr>
                      <w:color w:val="A9B7C6"/>
                    </w:rPr>
                  </w:rPrChange>
                </w:rPr>
                <w:delText>}</w:delText>
              </w:r>
              <w:r w:rsidR="00B030F8" w:rsidRPr="005A0097" w:rsidDel="00046F53">
                <w:rPr>
                  <w:color w:val="A9B7C6"/>
                  <w:szCs w:val="28"/>
                  <w:rPrChange w:id="3505" w:author="Пользователь" w:date="2022-12-22T02:42:00Z">
                    <w:rPr>
                      <w:color w:val="A9B7C6"/>
                    </w:rPr>
                  </w:rPrChange>
                </w:rPr>
                <w:br/>
              </w:r>
              <w:r w:rsidR="00B030F8" w:rsidRPr="005A0097" w:rsidDel="00046F53">
                <w:rPr>
                  <w:color w:val="A9B7C6"/>
                  <w:szCs w:val="28"/>
                  <w:rPrChange w:id="3506" w:author="Пользователь" w:date="2022-12-22T02:42:00Z">
                    <w:rPr>
                      <w:color w:val="A9B7C6"/>
                    </w:rPr>
                  </w:rPrChange>
                </w:rPr>
                <w:br/>
                <w:delText xml:space="preserve">    </w:delText>
              </w:r>
              <w:r w:rsidR="00B030F8" w:rsidRPr="005A0097" w:rsidDel="00046F53">
                <w:rPr>
                  <w:i/>
                  <w:iCs/>
                  <w:color w:val="629755"/>
                  <w:szCs w:val="28"/>
                  <w:rPrChange w:id="3507" w:author="Пользователь" w:date="2022-12-22T02:42:00Z">
                    <w:rPr>
                      <w:i/>
                      <w:iCs/>
                      <w:color w:val="629755"/>
                    </w:rPr>
                  </w:rPrChange>
                </w:rPr>
                <w:delText>/**************************</w:delText>
              </w:r>
              <w:r w:rsidR="00B030F8" w:rsidRPr="005A0097" w:rsidDel="00046F53">
                <w:rPr>
                  <w:i/>
                  <w:iCs/>
                  <w:color w:val="629755"/>
                  <w:szCs w:val="28"/>
                  <w:rPrChange w:id="3508" w:author="Пользователь" w:date="2022-12-22T02:42:00Z">
                    <w:rPr>
                      <w:i/>
                      <w:iCs/>
                      <w:color w:val="629755"/>
                    </w:rPr>
                  </w:rPrChange>
                </w:rPr>
                <w:br/>
                <w:delText xml:space="preserve">     * Временной промежуток</w:delText>
              </w:r>
              <w:r w:rsidR="00B030F8" w:rsidRPr="005A0097" w:rsidDel="00046F53">
                <w:rPr>
                  <w:i/>
                  <w:iCs/>
                  <w:color w:val="629755"/>
                  <w:szCs w:val="28"/>
                  <w:rPrChange w:id="3509" w:author="Пользователь" w:date="2022-12-22T02:42:00Z">
                    <w:rPr>
                      <w:i/>
                      <w:iCs/>
                      <w:color w:val="629755"/>
                    </w:rPr>
                  </w:rPrChange>
                </w:rPr>
                <w:br/>
                <w:delText xml:space="preserve">     **************************/</w:delText>
              </w:r>
              <w:r w:rsidR="00B030F8" w:rsidRPr="005A0097" w:rsidDel="00046F53">
                <w:rPr>
                  <w:i/>
                  <w:iCs/>
                  <w:color w:val="629755"/>
                  <w:szCs w:val="28"/>
                  <w:rPrChange w:id="3510" w:author="Пользователь" w:date="2022-12-22T02:42:00Z">
                    <w:rPr>
                      <w:i/>
                      <w:iCs/>
                      <w:color w:val="629755"/>
                    </w:rPr>
                  </w:rPrChange>
                </w:rPr>
                <w:br/>
              </w:r>
              <w:r w:rsidR="00B030F8" w:rsidRPr="005A0097" w:rsidDel="00046F53">
                <w:rPr>
                  <w:i/>
                  <w:iCs/>
                  <w:color w:val="629755"/>
                  <w:szCs w:val="28"/>
                  <w:rPrChange w:id="3511" w:author="Пользователь" w:date="2022-12-22T02:42:00Z">
                    <w:rPr>
                      <w:i/>
                      <w:iCs/>
                      <w:color w:val="629755"/>
                    </w:rPr>
                  </w:rPrChange>
                </w:rPr>
                <w:br/>
                <w:delText xml:space="preserve">    </w:delText>
              </w:r>
              <w:r w:rsidR="00B030F8" w:rsidRPr="005A0097" w:rsidDel="00046F53">
                <w:rPr>
                  <w:color w:val="CC7832"/>
                  <w:szCs w:val="28"/>
                  <w:rPrChange w:id="3512" w:author="Пользователь" w:date="2022-12-22T02:42:00Z">
                    <w:rPr>
                      <w:color w:val="CC7832"/>
                    </w:rPr>
                  </w:rPrChange>
                </w:rPr>
                <w:delText xml:space="preserve">private </w:delText>
              </w:r>
              <w:r w:rsidR="00B030F8" w:rsidRPr="005A0097" w:rsidDel="00046F53">
                <w:rPr>
                  <w:color w:val="A9B7C6"/>
                  <w:szCs w:val="28"/>
                  <w:rPrChange w:id="3513" w:author="Пользователь" w:date="2022-12-22T02:42:00Z">
                    <w:rPr>
                      <w:color w:val="A9B7C6"/>
                    </w:rPr>
                  </w:rPrChange>
                </w:rPr>
                <w:delText xml:space="preserve">String </w:delText>
              </w:r>
              <w:r w:rsidR="00B030F8" w:rsidRPr="005A0097" w:rsidDel="00046F53">
                <w:rPr>
                  <w:color w:val="9876AA"/>
                  <w:szCs w:val="28"/>
                  <w:rPrChange w:id="3514" w:author="Пользователь" w:date="2022-12-22T02:42:00Z">
                    <w:rPr>
                      <w:color w:val="9876AA"/>
                    </w:rPr>
                  </w:rPrChange>
                </w:rPr>
                <w:delText>Vr</w:delText>
              </w:r>
              <w:r w:rsidR="00B030F8" w:rsidRPr="005A0097" w:rsidDel="00046F53">
                <w:rPr>
                  <w:color w:val="CC7832"/>
                  <w:szCs w:val="28"/>
                  <w:rPrChange w:id="3515" w:author="Пользователь" w:date="2022-12-22T02:42:00Z">
                    <w:rPr>
                      <w:color w:val="CC7832"/>
                    </w:rPr>
                  </w:rPrChange>
                </w:rPr>
                <w:delText xml:space="preserve">; </w:delText>
              </w:r>
              <w:r w:rsidR="00B030F8" w:rsidRPr="005A0097" w:rsidDel="00046F53">
                <w:rPr>
                  <w:color w:val="808080"/>
                  <w:szCs w:val="28"/>
                  <w:rPrChange w:id="3516" w:author="Пользователь" w:date="2022-12-22T02:42:00Z">
                    <w:rPr>
                      <w:color w:val="808080"/>
                    </w:rPr>
                  </w:rPrChange>
                </w:rPr>
                <w:delText>//time interval</w:delText>
              </w:r>
              <w:r w:rsidR="00B030F8" w:rsidRPr="005A0097" w:rsidDel="00046F53">
                <w:rPr>
                  <w:color w:val="808080"/>
                  <w:szCs w:val="28"/>
                  <w:rPrChange w:id="3517" w:author="Пользователь" w:date="2022-12-22T02:42:00Z">
                    <w:rPr>
                      <w:color w:val="808080"/>
                    </w:rPr>
                  </w:rPrChange>
                </w:rPr>
                <w:br/>
              </w:r>
              <w:r w:rsidR="00B030F8" w:rsidRPr="005A0097" w:rsidDel="00046F53">
                <w:rPr>
                  <w:color w:val="808080"/>
                  <w:szCs w:val="28"/>
                  <w:rPrChange w:id="3518" w:author="Пользователь" w:date="2022-12-22T02:42:00Z">
                    <w:rPr>
                      <w:color w:val="808080"/>
                    </w:rPr>
                  </w:rPrChange>
                </w:rPr>
                <w:br/>
                <w:delText xml:space="preserve">    </w:delText>
              </w:r>
              <w:r w:rsidR="00B030F8" w:rsidRPr="005A0097" w:rsidDel="00046F53">
                <w:rPr>
                  <w:color w:val="CC7832"/>
                  <w:szCs w:val="28"/>
                  <w:rPrChange w:id="3519" w:author="Пользователь" w:date="2022-12-22T02:42:00Z">
                    <w:rPr>
                      <w:color w:val="CC7832"/>
                    </w:rPr>
                  </w:rPrChange>
                </w:rPr>
                <w:delText xml:space="preserve">public </w:delText>
              </w:r>
              <w:r w:rsidR="00B030F8" w:rsidRPr="005A0097" w:rsidDel="00046F53">
                <w:rPr>
                  <w:color w:val="A9B7C6"/>
                  <w:szCs w:val="28"/>
                  <w:rPrChange w:id="3520" w:author="Пользователь" w:date="2022-12-22T02:42:00Z">
                    <w:rPr>
                      <w:color w:val="A9B7C6"/>
                    </w:rPr>
                  </w:rPrChange>
                </w:rPr>
                <w:delText xml:space="preserve">String </w:delText>
              </w:r>
              <w:r w:rsidR="00B030F8" w:rsidRPr="005A0097" w:rsidDel="00046F53">
                <w:rPr>
                  <w:color w:val="FFC66D"/>
                  <w:szCs w:val="28"/>
                  <w:rPrChange w:id="3521" w:author="Пользователь" w:date="2022-12-22T02:42:00Z">
                    <w:rPr>
                      <w:color w:val="FFC66D"/>
                    </w:rPr>
                  </w:rPrChange>
                </w:rPr>
                <w:delText>getVr</w:delText>
              </w:r>
              <w:r w:rsidR="00B030F8" w:rsidRPr="005A0097" w:rsidDel="00046F53">
                <w:rPr>
                  <w:color w:val="A9B7C6"/>
                  <w:szCs w:val="28"/>
                  <w:rPrChange w:id="3522" w:author="Пользователь" w:date="2022-12-22T02:42:00Z">
                    <w:rPr>
                      <w:color w:val="A9B7C6"/>
                    </w:rPr>
                  </w:rPrChange>
                </w:rPr>
                <w:delText>() {</w:delText>
              </w:r>
              <w:r w:rsidR="00B030F8" w:rsidRPr="005A0097" w:rsidDel="00046F53">
                <w:rPr>
                  <w:color w:val="A9B7C6"/>
                  <w:szCs w:val="28"/>
                  <w:rPrChange w:id="3523" w:author="Пользователь" w:date="2022-12-22T02:42:00Z">
                    <w:rPr>
                      <w:color w:val="A9B7C6"/>
                    </w:rPr>
                  </w:rPrChange>
                </w:rPr>
                <w:br/>
                <w:delText xml:space="preserve">        </w:delText>
              </w:r>
              <w:r w:rsidR="00B030F8" w:rsidRPr="005A0097" w:rsidDel="00046F53">
                <w:rPr>
                  <w:color w:val="CC7832"/>
                  <w:szCs w:val="28"/>
                  <w:rPrChange w:id="3524" w:author="Пользователь" w:date="2022-12-22T02:42:00Z">
                    <w:rPr>
                      <w:color w:val="CC7832"/>
                    </w:rPr>
                  </w:rPrChange>
                </w:rPr>
                <w:delText xml:space="preserve">return </w:delText>
              </w:r>
              <w:r w:rsidR="00B030F8" w:rsidRPr="005A0097" w:rsidDel="00046F53">
                <w:rPr>
                  <w:color w:val="9876AA"/>
                  <w:szCs w:val="28"/>
                  <w:rPrChange w:id="3525" w:author="Пользователь" w:date="2022-12-22T02:42:00Z">
                    <w:rPr>
                      <w:color w:val="9876AA"/>
                    </w:rPr>
                  </w:rPrChange>
                </w:rPr>
                <w:delText>Vr</w:delText>
              </w:r>
              <w:r w:rsidR="00B030F8" w:rsidRPr="005A0097" w:rsidDel="00046F53">
                <w:rPr>
                  <w:color w:val="CC7832"/>
                  <w:szCs w:val="28"/>
                  <w:rPrChange w:id="3526" w:author="Пользователь" w:date="2022-12-22T02:42:00Z">
                    <w:rPr>
                      <w:color w:val="CC7832"/>
                    </w:rPr>
                  </w:rPrChange>
                </w:rPr>
                <w:delText>;</w:delText>
              </w:r>
              <w:r w:rsidR="00B030F8" w:rsidRPr="005A0097" w:rsidDel="00046F53">
                <w:rPr>
                  <w:color w:val="CC7832"/>
                  <w:szCs w:val="28"/>
                  <w:rPrChange w:id="3527" w:author="Пользователь" w:date="2022-12-22T02:42:00Z">
                    <w:rPr>
                      <w:color w:val="CC7832"/>
                    </w:rPr>
                  </w:rPrChange>
                </w:rPr>
                <w:br/>
                <w:delText xml:space="preserve">    </w:delText>
              </w:r>
              <w:r w:rsidR="00B030F8" w:rsidRPr="005A0097" w:rsidDel="00046F53">
                <w:rPr>
                  <w:color w:val="A9B7C6"/>
                  <w:szCs w:val="28"/>
                  <w:rPrChange w:id="3528" w:author="Пользователь" w:date="2022-12-22T02:42:00Z">
                    <w:rPr>
                      <w:color w:val="A9B7C6"/>
                    </w:rPr>
                  </w:rPrChange>
                </w:rPr>
                <w:delText>}</w:delText>
              </w:r>
              <w:r w:rsidR="00B030F8" w:rsidRPr="005A0097" w:rsidDel="00046F53">
                <w:rPr>
                  <w:color w:val="A9B7C6"/>
                  <w:szCs w:val="28"/>
                  <w:rPrChange w:id="3529" w:author="Пользователь" w:date="2022-12-22T02:42:00Z">
                    <w:rPr>
                      <w:color w:val="A9B7C6"/>
                    </w:rPr>
                  </w:rPrChange>
                </w:rPr>
                <w:br/>
              </w:r>
              <w:r w:rsidR="00B030F8" w:rsidRPr="005A0097" w:rsidDel="00046F53">
                <w:rPr>
                  <w:color w:val="A9B7C6"/>
                  <w:szCs w:val="28"/>
                  <w:rPrChange w:id="3530" w:author="Пользователь" w:date="2022-12-22T02:42:00Z">
                    <w:rPr>
                      <w:color w:val="A9B7C6"/>
                    </w:rPr>
                  </w:rPrChange>
                </w:rPr>
                <w:br/>
                <w:delText xml:space="preserve">    </w:delText>
              </w:r>
              <w:r w:rsidR="00B030F8" w:rsidRPr="005A0097" w:rsidDel="00046F53">
                <w:rPr>
                  <w:color w:val="CC7832"/>
                  <w:szCs w:val="28"/>
                  <w:rPrChange w:id="3531" w:author="Пользователь" w:date="2022-12-22T02:42:00Z">
                    <w:rPr>
                      <w:color w:val="CC7832"/>
                    </w:rPr>
                  </w:rPrChange>
                </w:rPr>
                <w:delText xml:space="preserve">public void </w:delText>
              </w:r>
              <w:r w:rsidR="00B030F8" w:rsidRPr="005A0097" w:rsidDel="00046F53">
                <w:rPr>
                  <w:color w:val="FFC66D"/>
                  <w:szCs w:val="28"/>
                  <w:rPrChange w:id="3532" w:author="Пользователь" w:date="2022-12-22T02:42:00Z">
                    <w:rPr>
                      <w:color w:val="FFC66D"/>
                    </w:rPr>
                  </w:rPrChange>
                </w:rPr>
                <w:delText>setVr</w:delText>
              </w:r>
              <w:r w:rsidR="00B030F8" w:rsidRPr="005A0097" w:rsidDel="00046F53">
                <w:rPr>
                  <w:color w:val="A9B7C6"/>
                  <w:szCs w:val="28"/>
                  <w:rPrChange w:id="3533" w:author="Пользователь" w:date="2022-12-22T02:42:00Z">
                    <w:rPr>
                      <w:color w:val="A9B7C6"/>
                    </w:rPr>
                  </w:rPrChange>
                </w:rPr>
                <w:delText>(String vr) {</w:delText>
              </w:r>
              <w:r w:rsidR="00B030F8" w:rsidRPr="005A0097" w:rsidDel="00046F53">
                <w:rPr>
                  <w:color w:val="A9B7C6"/>
                  <w:szCs w:val="28"/>
                  <w:rPrChange w:id="3534" w:author="Пользователь" w:date="2022-12-22T02:42:00Z">
                    <w:rPr>
                      <w:color w:val="A9B7C6"/>
                    </w:rPr>
                  </w:rPrChange>
                </w:rPr>
                <w:br/>
                <w:delText xml:space="preserve">        </w:delText>
              </w:r>
              <w:r w:rsidR="00B030F8" w:rsidRPr="005A0097" w:rsidDel="00046F53">
                <w:rPr>
                  <w:color w:val="9876AA"/>
                  <w:szCs w:val="28"/>
                  <w:rPrChange w:id="3535" w:author="Пользователь" w:date="2022-12-22T02:42:00Z">
                    <w:rPr>
                      <w:color w:val="9876AA"/>
                    </w:rPr>
                  </w:rPrChange>
                </w:rPr>
                <w:delText xml:space="preserve">Vr </w:delText>
              </w:r>
              <w:r w:rsidR="00B030F8" w:rsidRPr="005A0097" w:rsidDel="00046F53">
                <w:rPr>
                  <w:color w:val="A9B7C6"/>
                  <w:szCs w:val="28"/>
                  <w:rPrChange w:id="3536" w:author="Пользователь" w:date="2022-12-22T02:42:00Z">
                    <w:rPr>
                      <w:color w:val="A9B7C6"/>
                    </w:rPr>
                  </w:rPrChange>
                </w:rPr>
                <w:delText>= vr</w:delText>
              </w:r>
              <w:r w:rsidR="00B030F8" w:rsidRPr="005A0097" w:rsidDel="00046F53">
                <w:rPr>
                  <w:color w:val="CC7832"/>
                  <w:szCs w:val="28"/>
                  <w:rPrChange w:id="3537" w:author="Пользователь" w:date="2022-12-22T02:42:00Z">
                    <w:rPr>
                      <w:color w:val="CC7832"/>
                    </w:rPr>
                  </w:rPrChange>
                </w:rPr>
                <w:delText>;</w:delText>
              </w:r>
              <w:r w:rsidR="00B030F8" w:rsidRPr="005A0097" w:rsidDel="00046F53">
                <w:rPr>
                  <w:color w:val="CC7832"/>
                  <w:szCs w:val="28"/>
                  <w:rPrChange w:id="3538" w:author="Пользователь" w:date="2022-12-22T02:42:00Z">
                    <w:rPr>
                      <w:color w:val="CC7832"/>
                    </w:rPr>
                  </w:rPrChange>
                </w:rPr>
                <w:br/>
                <w:delText xml:space="preserve">    </w:delText>
              </w:r>
              <w:r w:rsidR="00B030F8" w:rsidRPr="005A0097" w:rsidDel="00046F53">
                <w:rPr>
                  <w:color w:val="A9B7C6"/>
                  <w:szCs w:val="28"/>
                  <w:rPrChange w:id="3539" w:author="Пользователь" w:date="2022-12-22T02:42:00Z">
                    <w:rPr>
                      <w:color w:val="A9B7C6"/>
                    </w:rPr>
                  </w:rPrChange>
                </w:rPr>
                <w:delText>}</w:delText>
              </w:r>
              <w:r w:rsidR="00B030F8" w:rsidRPr="005A0097" w:rsidDel="00046F53">
                <w:rPr>
                  <w:color w:val="A9B7C6"/>
                  <w:szCs w:val="28"/>
                  <w:rPrChange w:id="3540" w:author="Пользователь" w:date="2022-12-22T02:42:00Z">
                    <w:rPr>
                      <w:color w:val="A9B7C6"/>
                    </w:rPr>
                  </w:rPrChange>
                </w:rPr>
                <w:br/>
              </w:r>
              <w:r w:rsidR="00B030F8" w:rsidRPr="005A0097" w:rsidDel="00046F53">
                <w:rPr>
                  <w:color w:val="A9B7C6"/>
                  <w:szCs w:val="28"/>
                  <w:rPrChange w:id="3541" w:author="Пользователь" w:date="2022-12-22T02:42:00Z">
                    <w:rPr>
                      <w:color w:val="A9B7C6"/>
                    </w:rPr>
                  </w:rPrChange>
                </w:rPr>
                <w:br/>
                <w:delText xml:space="preserve">    </w:delText>
              </w:r>
              <w:r w:rsidR="00B030F8" w:rsidRPr="005A0097" w:rsidDel="00046F53">
                <w:rPr>
                  <w:color w:val="BBB529"/>
                  <w:szCs w:val="28"/>
                  <w:rPrChange w:id="3542" w:author="Пользователь" w:date="2022-12-22T02:42:00Z">
                    <w:rPr>
                      <w:color w:val="BBB529"/>
                    </w:rPr>
                  </w:rPrChange>
                </w:rPr>
                <w:delText>@Override</w:delText>
              </w:r>
              <w:r w:rsidR="00B030F8" w:rsidRPr="005A0097" w:rsidDel="00046F53">
                <w:rPr>
                  <w:color w:val="BBB529"/>
                  <w:szCs w:val="28"/>
                  <w:rPrChange w:id="3543" w:author="Пользователь" w:date="2022-12-22T02:42:00Z">
                    <w:rPr>
                      <w:color w:val="BBB529"/>
                    </w:rPr>
                  </w:rPrChange>
                </w:rPr>
                <w:br/>
                <w:delText xml:space="preserve">    </w:delText>
              </w:r>
              <w:r w:rsidR="00B030F8" w:rsidRPr="005A0097" w:rsidDel="00046F53">
                <w:rPr>
                  <w:color w:val="CC7832"/>
                  <w:szCs w:val="28"/>
                  <w:rPrChange w:id="3544" w:author="Пользователь" w:date="2022-12-22T02:42:00Z">
                    <w:rPr>
                      <w:color w:val="CC7832"/>
                    </w:rPr>
                  </w:rPrChange>
                </w:rPr>
                <w:delText xml:space="preserve">public </w:delText>
              </w:r>
              <w:r w:rsidR="00B030F8" w:rsidRPr="005A0097" w:rsidDel="00046F53">
                <w:rPr>
                  <w:color w:val="A9B7C6"/>
                  <w:szCs w:val="28"/>
                  <w:rPrChange w:id="3545" w:author="Пользователь" w:date="2022-12-22T02:42:00Z">
                    <w:rPr>
                      <w:color w:val="A9B7C6"/>
                    </w:rPr>
                  </w:rPrChange>
                </w:rPr>
                <w:delText xml:space="preserve">String </w:delText>
              </w:r>
              <w:r w:rsidR="00B030F8" w:rsidRPr="005A0097" w:rsidDel="00046F53">
                <w:rPr>
                  <w:color w:val="FFC66D"/>
                  <w:szCs w:val="28"/>
                  <w:rPrChange w:id="3546" w:author="Пользователь" w:date="2022-12-22T02:42:00Z">
                    <w:rPr>
                      <w:color w:val="FFC66D"/>
                    </w:rPr>
                  </w:rPrChange>
                </w:rPr>
                <w:delText>toString</w:delText>
              </w:r>
              <w:r w:rsidR="00B030F8" w:rsidRPr="005A0097" w:rsidDel="00046F53">
                <w:rPr>
                  <w:color w:val="A9B7C6"/>
                  <w:szCs w:val="28"/>
                  <w:rPrChange w:id="3547" w:author="Пользователь" w:date="2022-12-22T02:42:00Z">
                    <w:rPr>
                      <w:color w:val="A9B7C6"/>
                    </w:rPr>
                  </w:rPrChange>
                </w:rPr>
                <w:delText>() {</w:delText>
              </w:r>
              <w:r w:rsidR="00B030F8" w:rsidRPr="005A0097" w:rsidDel="00046F53">
                <w:rPr>
                  <w:color w:val="A9B7C6"/>
                  <w:szCs w:val="28"/>
                  <w:rPrChange w:id="3548" w:author="Пользователь" w:date="2022-12-22T02:42:00Z">
                    <w:rPr>
                      <w:color w:val="A9B7C6"/>
                    </w:rPr>
                  </w:rPrChange>
                </w:rPr>
                <w:br/>
                <w:delText xml:space="preserve">        </w:delText>
              </w:r>
              <w:r w:rsidR="00B030F8" w:rsidRPr="005A0097" w:rsidDel="00046F53">
                <w:rPr>
                  <w:color w:val="CC7832"/>
                  <w:szCs w:val="28"/>
                  <w:rPrChange w:id="3549" w:author="Пользователь" w:date="2022-12-22T02:42:00Z">
                    <w:rPr>
                      <w:color w:val="CC7832"/>
                    </w:rPr>
                  </w:rPrChange>
                </w:rPr>
                <w:delText xml:space="preserve">return </w:delText>
              </w:r>
              <w:r w:rsidR="00B030F8" w:rsidRPr="005A0097" w:rsidDel="00046F53">
                <w:rPr>
                  <w:color w:val="6A8759"/>
                  <w:szCs w:val="28"/>
                  <w:rPrChange w:id="3550" w:author="Пользователь" w:date="2022-12-22T02:42:00Z">
                    <w:rPr>
                      <w:color w:val="6A8759"/>
                    </w:rPr>
                  </w:rPrChange>
                </w:rPr>
                <w:delText xml:space="preserve">"интервал: " </w:delText>
              </w:r>
              <w:r w:rsidR="00B030F8" w:rsidRPr="005A0097" w:rsidDel="00046F53">
                <w:rPr>
                  <w:color w:val="A9B7C6"/>
                  <w:szCs w:val="28"/>
                  <w:rPrChange w:id="3551" w:author="Пользователь" w:date="2022-12-22T02:42:00Z">
                    <w:rPr>
                      <w:color w:val="A9B7C6"/>
                    </w:rPr>
                  </w:rPrChange>
                </w:rPr>
                <w:delText xml:space="preserve">+ </w:delText>
              </w:r>
              <w:r w:rsidR="00B030F8" w:rsidRPr="005A0097" w:rsidDel="00046F53">
                <w:rPr>
                  <w:color w:val="9876AA"/>
                  <w:szCs w:val="28"/>
                  <w:rPrChange w:id="3552" w:author="Пользователь" w:date="2022-12-22T02:42:00Z">
                    <w:rPr>
                      <w:color w:val="9876AA"/>
                    </w:rPr>
                  </w:rPrChange>
                </w:rPr>
                <w:delText xml:space="preserve">name </w:delText>
              </w:r>
              <w:r w:rsidR="00B030F8" w:rsidRPr="005A0097" w:rsidDel="00046F53">
                <w:rPr>
                  <w:color w:val="A9B7C6"/>
                  <w:szCs w:val="28"/>
                  <w:rPrChange w:id="3553" w:author="Пользователь" w:date="2022-12-22T02:42:00Z">
                    <w:rPr>
                      <w:color w:val="A9B7C6"/>
                    </w:rPr>
                  </w:rPrChange>
                </w:rPr>
                <w:delText xml:space="preserve">+ </w:delText>
              </w:r>
              <w:r w:rsidR="00B030F8" w:rsidRPr="005A0097" w:rsidDel="00046F53">
                <w:rPr>
                  <w:color w:val="6A8759"/>
                  <w:szCs w:val="28"/>
                  <w:rPrChange w:id="3554" w:author="Пользователь" w:date="2022-12-22T02:42:00Z">
                    <w:rPr>
                      <w:color w:val="6A8759"/>
                    </w:rPr>
                  </w:rPrChange>
                </w:rPr>
                <w:delText xml:space="preserve">" время: " </w:delText>
              </w:r>
              <w:r w:rsidR="00B030F8" w:rsidRPr="005A0097" w:rsidDel="00046F53">
                <w:rPr>
                  <w:color w:val="A9B7C6"/>
                  <w:szCs w:val="28"/>
                  <w:rPrChange w:id="3555" w:author="Пользователь" w:date="2022-12-22T02:42:00Z">
                    <w:rPr>
                      <w:color w:val="A9B7C6"/>
                    </w:rPr>
                  </w:rPrChange>
                </w:rPr>
                <w:delText>+ getVr()</w:delText>
              </w:r>
              <w:r w:rsidR="00B030F8" w:rsidRPr="005A0097" w:rsidDel="00046F53">
                <w:rPr>
                  <w:color w:val="CC7832"/>
                  <w:szCs w:val="28"/>
                  <w:rPrChange w:id="3556" w:author="Пользователь" w:date="2022-12-22T02:42:00Z">
                    <w:rPr>
                      <w:color w:val="CC7832"/>
                    </w:rPr>
                  </w:rPrChange>
                </w:rPr>
                <w:delText>;</w:delText>
              </w:r>
              <w:r w:rsidR="00B030F8" w:rsidRPr="005A0097" w:rsidDel="00046F53">
                <w:rPr>
                  <w:color w:val="CC7832"/>
                  <w:szCs w:val="28"/>
                  <w:rPrChange w:id="3557" w:author="Пользователь" w:date="2022-12-22T02:42:00Z">
                    <w:rPr>
                      <w:color w:val="CC7832"/>
                    </w:rPr>
                  </w:rPrChange>
                </w:rPr>
                <w:br/>
                <w:delText xml:space="preserve">    </w:delText>
              </w:r>
              <w:r w:rsidR="00B030F8" w:rsidRPr="005A0097" w:rsidDel="00046F53">
                <w:rPr>
                  <w:color w:val="A9B7C6"/>
                  <w:szCs w:val="28"/>
                  <w:rPrChange w:id="3558" w:author="Пользователь" w:date="2022-12-22T02:42:00Z">
                    <w:rPr>
                      <w:color w:val="A9B7C6"/>
                    </w:rPr>
                  </w:rPrChange>
                </w:rPr>
                <w:delText>}</w:delText>
              </w:r>
              <w:r w:rsidR="00B030F8" w:rsidRPr="005A0097" w:rsidDel="00046F53">
                <w:rPr>
                  <w:color w:val="A9B7C6"/>
                  <w:szCs w:val="28"/>
                  <w:rPrChange w:id="3559" w:author="Пользователь" w:date="2022-12-22T02:42:00Z">
                    <w:rPr>
                      <w:color w:val="A9B7C6"/>
                    </w:rPr>
                  </w:rPrChange>
                </w:rPr>
                <w:br/>
              </w:r>
              <w:r w:rsidR="00B030F8" w:rsidRPr="005A0097" w:rsidDel="00046F53">
                <w:rPr>
                  <w:color w:val="A9B7C6"/>
                  <w:szCs w:val="28"/>
                  <w:rPrChange w:id="3560" w:author="Пользователь" w:date="2022-12-22T02:42:00Z">
                    <w:rPr>
                      <w:color w:val="A9B7C6"/>
                    </w:rPr>
                  </w:rPrChange>
                </w:rPr>
                <w:br/>
                <w:delText xml:space="preserve">    </w:delText>
              </w:r>
              <w:r w:rsidR="00B030F8" w:rsidRPr="005A0097" w:rsidDel="00046F53">
                <w:rPr>
                  <w:i/>
                  <w:iCs/>
                  <w:color w:val="629755"/>
                  <w:szCs w:val="28"/>
                  <w:rPrChange w:id="3561" w:author="Пользователь" w:date="2022-12-22T02:42:00Z">
                    <w:rPr>
                      <w:i/>
                      <w:iCs/>
                      <w:color w:val="629755"/>
                    </w:rPr>
                  </w:rPrChange>
                </w:rPr>
                <w:delText>/**************************</w:delText>
              </w:r>
              <w:r w:rsidR="00B030F8" w:rsidRPr="005A0097" w:rsidDel="00046F53">
                <w:rPr>
                  <w:i/>
                  <w:iCs/>
                  <w:color w:val="629755"/>
                  <w:szCs w:val="28"/>
                  <w:rPrChange w:id="3562" w:author="Пользователь" w:date="2022-12-22T02:42:00Z">
                    <w:rPr>
                      <w:i/>
                      <w:iCs/>
                      <w:color w:val="629755"/>
                    </w:rPr>
                  </w:rPrChange>
                </w:rPr>
                <w:br/>
                <w:delText xml:space="preserve">     * Список блюд</w:delText>
              </w:r>
              <w:r w:rsidR="00B030F8" w:rsidRPr="005A0097" w:rsidDel="00046F53">
                <w:rPr>
                  <w:i/>
                  <w:iCs/>
                  <w:color w:val="629755"/>
                  <w:szCs w:val="28"/>
                  <w:rPrChange w:id="3563" w:author="Пользователь" w:date="2022-12-22T02:42:00Z">
                    <w:rPr>
                      <w:i/>
                      <w:iCs/>
                      <w:color w:val="629755"/>
                    </w:rPr>
                  </w:rPrChange>
                </w:rPr>
                <w:br/>
                <w:delText xml:space="preserve">     **************************/</w:delText>
              </w:r>
              <w:r w:rsidR="00B030F8" w:rsidRPr="005A0097" w:rsidDel="00046F53">
                <w:rPr>
                  <w:i/>
                  <w:iCs/>
                  <w:color w:val="629755"/>
                  <w:szCs w:val="28"/>
                  <w:rPrChange w:id="3564" w:author="Пользователь" w:date="2022-12-22T02:42:00Z">
                    <w:rPr>
                      <w:i/>
                      <w:iCs/>
                      <w:color w:val="629755"/>
                    </w:rPr>
                  </w:rPrChange>
                </w:rPr>
                <w:br/>
              </w:r>
              <w:r w:rsidR="00B030F8" w:rsidRPr="005A0097" w:rsidDel="00046F53">
                <w:rPr>
                  <w:i/>
                  <w:iCs/>
                  <w:color w:val="629755"/>
                  <w:szCs w:val="28"/>
                  <w:rPrChange w:id="3565" w:author="Пользователь" w:date="2022-12-22T02:42:00Z">
                    <w:rPr>
                      <w:i/>
                      <w:iCs/>
                      <w:color w:val="629755"/>
                    </w:rPr>
                  </w:rPrChange>
                </w:rPr>
                <w:br/>
                <w:delText xml:space="preserve">    </w:delText>
              </w:r>
              <w:r w:rsidR="00B030F8" w:rsidRPr="005A0097" w:rsidDel="00046F53">
                <w:rPr>
                  <w:color w:val="CC7832"/>
                  <w:szCs w:val="28"/>
                  <w:rPrChange w:id="3566" w:author="Пользователь" w:date="2022-12-22T02:42:00Z">
                    <w:rPr>
                      <w:color w:val="CC7832"/>
                    </w:rPr>
                  </w:rPrChange>
                </w:rPr>
                <w:delText xml:space="preserve">private </w:delText>
              </w:r>
              <w:r w:rsidR="00B030F8" w:rsidRPr="005A0097" w:rsidDel="00046F53">
                <w:rPr>
                  <w:color w:val="A9B7C6"/>
                  <w:szCs w:val="28"/>
                  <w:rPrChange w:id="3567" w:author="Пользователь" w:date="2022-12-22T02:42:00Z">
                    <w:rPr>
                      <w:color w:val="A9B7C6"/>
                    </w:rPr>
                  </w:rPrChange>
                </w:rPr>
                <w:delText xml:space="preserve">List&lt;CFood&gt; </w:delText>
              </w:r>
              <w:r w:rsidR="00B030F8" w:rsidRPr="005A0097" w:rsidDel="00046F53">
                <w:rPr>
                  <w:color w:val="9876AA"/>
                  <w:szCs w:val="28"/>
                  <w:rPrChange w:id="3568" w:author="Пользователь" w:date="2022-12-22T02:42:00Z">
                    <w:rPr>
                      <w:color w:val="9876AA"/>
                    </w:rPr>
                  </w:rPrChange>
                </w:rPr>
                <w:delText>foods</w:delText>
              </w:r>
              <w:r w:rsidR="00B030F8" w:rsidRPr="005A0097" w:rsidDel="00046F53">
                <w:rPr>
                  <w:color w:val="CC7832"/>
                  <w:szCs w:val="28"/>
                  <w:rPrChange w:id="3569" w:author="Пользователь" w:date="2022-12-22T02:42:00Z">
                    <w:rPr>
                      <w:color w:val="CC7832"/>
                    </w:rPr>
                  </w:rPrChange>
                </w:rPr>
                <w:delText>;</w:delText>
              </w:r>
              <w:r w:rsidR="00B030F8" w:rsidRPr="005A0097" w:rsidDel="00046F53">
                <w:rPr>
                  <w:color w:val="CC7832"/>
                  <w:szCs w:val="28"/>
                  <w:rPrChange w:id="3570" w:author="Пользователь" w:date="2022-12-22T02:42:00Z">
                    <w:rPr>
                      <w:color w:val="CC7832"/>
                    </w:rPr>
                  </w:rPrChange>
                </w:rPr>
                <w:br/>
              </w:r>
              <w:r w:rsidR="00B030F8" w:rsidRPr="005A0097" w:rsidDel="00046F53">
                <w:rPr>
                  <w:color w:val="CC7832"/>
                  <w:szCs w:val="28"/>
                  <w:rPrChange w:id="3571" w:author="Пользователь" w:date="2022-12-22T02:42:00Z">
                    <w:rPr>
                      <w:color w:val="CC7832"/>
                    </w:rPr>
                  </w:rPrChange>
                </w:rPr>
                <w:br/>
                <w:delText xml:space="preserve">    public </w:delText>
              </w:r>
              <w:r w:rsidR="00B030F8" w:rsidRPr="005A0097" w:rsidDel="00046F53">
                <w:rPr>
                  <w:color w:val="A9B7C6"/>
                  <w:szCs w:val="28"/>
                  <w:rPrChange w:id="3572" w:author="Пользователь" w:date="2022-12-22T02:42:00Z">
                    <w:rPr>
                      <w:color w:val="A9B7C6"/>
                    </w:rPr>
                  </w:rPrChange>
                </w:rPr>
                <w:delText xml:space="preserve">List&lt;CFood&gt; </w:delText>
              </w:r>
              <w:r w:rsidR="00B030F8" w:rsidRPr="005A0097" w:rsidDel="00046F53">
                <w:rPr>
                  <w:color w:val="FFC66D"/>
                  <w:szCs w:val="28"/>
                  <w:rPrChange w:id="3573" w:author="Пользователь" w:date="2022-12-22T02:42:00Z">
                    <w:rPr>
                      <w:color w:val="FFC66D"/>
                    </w:rPr>
                  </w:rPrChange>
                </w:rPr>
                <w:delText>getFoods</w:delText>
              </w:r>
              <w:r w:rsidR="00B030F8" w:rsidRPr="005A0097" w:rsidDel="00046F53">
                <w:rPr>
                  <w:color w:val="A9B7C6"/>
                  <w:szCs w:val="28"/>
                  <w:rPrChange w:id="3574" w:author="Пользователь" w:date="2022-12-22T02:42:00Z">
                    <w:rPr>
                      <w:color w:val="A9B7C6"/>
                    </w:rPr>
                  </w:rPrChange>
                </w:rPr>
                <w:delText>() {</w:delText>
              </w:r>
              <w:r w:rsidR="00B030F8" w:rsidRPr="005A0097" w:rsidDel="00046F53">
                <w:rPr>
                  <w:color w:val="A9B7C6"/>
                  <w:szCs w:val="28"/>
                  <w:rPrChange w:id="3575" w:author="Пользователь" w:date="2022-12-22T02:42:00Z">
                    <w:rPr>
                      <w:color w:val="A9B7C6"/>
                    </w:rPr>
                  </w:rPrChange>
                </w:rPr>
                <w:br/>
                <w:delText xml:space="preserve">        </w:delText>
              </w:r>
              <w:r w:rsidR="00B030F8" w:rsidRPr="005A0097" w:rsidDel="00046F53">
                <w:rPr>
                  <w:color w:val="CC7832"/>
                  <w:szCs w:val="28"/>
                  <w:rPrChange w:id="3576" w:author="Пользователь" w:date="2022-12-22T02:42:00Z">
                    <w:rPr>
                      <w:color w:val="CC7832"/>
                    </w:rPr>
                  </w:rPrChange>
                </w:rPr>
                <w:delText xml:space="preserve">return </w:delText>
              </w:r>
              <w:r w:rsidR="00B030F8" w:rsidRPr="005A0097" w:rsidDel="00046F53">
                <w:rPr>
                  <w:color w:val="9876AA"/>
                  <w:szCs w:val="28"/>
                  <w:rPrChange w:id="3577" w:author="Пользователь" w:date="2022-12-22T02:42:00Z">
                    <w:rPr>
                      <w:color w:val="9876AA"/>
                    </w:rPr>
                  </w:rPrChange>
                </w:rPr>
                <w:delText>foods</w:delText>
              </w:r>
              <w:r w:rsidR="00B030F8" w:rsidRPr="005A0097" w:rsidDel="00046F53">
                <w:rPr>
                  <w:color w:val="CC7832"/>
                  <w:szCs w:val="28"/>
                  <w:rPrChange w:id="3578" w:author="Пользователь" w:date="2022-12-22T02:42:00Z">
                    <w:rPr>
                      <w:color w:val="CC7832"/>
                    </w:rPr>
                  </w:rPrChange>
                </w:rPr>
                <w:delText>;</w:delText>
              </w:r>
              <w:r w:rsidR="00B030F8" w:rsidRPr="005A0097" w:rsidDel="00046F53">
                <w:rPr>
                  <w:color w:val="CC7832"/>
                  <w:szCs w:val="28"/>
                  <w:rPrChange w:id="3579" w:author="Пользователь" w:date="2022-12-22T02:42:00Z">
                    <w:rPr>
                      <w:color w:val="CC7832"/>
                    </w:rPr>
                  </w:rPrChange>
                </w:rPr>
                <w:br/>
                <w:delText xml:space="preserve">    </w:delText>
              </w:r>
              <w:r w:rsidR="00B030F8" w:rsidRPr="005A0097" w:rsidDel="00046F53">
                <w:rPr>
                  <w:color w:val="A9B7C6"/>
                  <w:szCs w:val="28"/>
                  <w:rPrChange w:id="3580" w:author="Пользователь" w:date="2022-12-22T02:42:00Z">
                    <w:rPr>
                      <w:color w:val="A9B7C6"/>
                    </w:rPr>
                  </w:rPrChange>
                </w:rPr>
                <w:delText>}</w:delText>
              </w:r>
              <w:r w:rsidR="00B030F8" w:rsidRPr="005A0097" w:rsidDel="00046F53">
                <w:rPr>
                  <w:color w:val="A9B7C6"/>
                  <w:szCs w:val="28"/>
                  <w:rPrChange w:id="3581" w:author="Пользователь" w:date="2022-12-22T02:42:00Z">
                    <w:rPr>
                      <w:color w:val="A9B7C6"/>
                    </w:rPr>
                  </w:rPrChange>
                </w:rPr>
                <w:br/>
              </w:r>
              <w:r w:rsidR="00B030F8" w:rsidRPr="005A0097" w:rsidDel="00046F53">
                <w:rPr>
                  <w:color w:val="A9B7C6"/>
                  <w:szCs w:val="28"/>
                  <w:rPrChange w:id="3582" w:author="Пользователь" w:date="2022-12-22T02:42:00Z">
                    <w:rPr>
                      <w:color w:val="A9B7C6"/>
                    </w:rPr>
                  </w:rPrChange>
                </w:rPr>
                <w:br/>
                <w:delText xml:space="preserve">    </w:delText>
              </w:r>
              <w:r w:rsidR="00B030F8" w:rsidRPr="005A0097" w:rsidDel="00046F53">
                <w:rPr>
                  <w:color w:val="CC7832"/>
                  <w:szCs w:val="28"/>
                  <w:rPrChange w:id="3583" w:author="Пользователь" w:date="2022-12-22T02:42:00Z">
                    <w:rPr>
                      <w:color w:val="CC7832"/>
                    </w:rPr>
                  </w:rPrChange>
                </w:rPr>
                <w:delText xml:space="preserve">public void </w:delText>
              </w:r>
              <w:r w:rsidR="00B030F8" w:rsidRPr="005A0097" w:rsidDel="00046F53">
                <w:rPr>
                  <w:color w:val="FFC66D"/>
                  <w:szCs w:val="28"/>
                  <w:rPrChange w:id="3584" w:author="Пользователь" w:date="2022-12-22T02:42:00Z">
                    <w:rPr>
                      <w:color w:val="FFC66D"/>
                    </w:rPr>
                  </w:rPrChange>
                </w:rPr>
                <w:delText>setFoods</w:delText>
              </w:r>
              <w:r w:rsidR="00B030F8" w:rsidRPr="005A0097" w:rsidDel="00046F53">
                <w:rPr>
                  <w:color w:val="A9B7C6"/>
                  <w:szCs w:val="28"/>
                  <w:rPrChange w:id="3585" w:author="Пользователь" w:date="2022-12-22T02:42:00Z">
                    <w:rPr>
                      <w:color w:val="A9B7C6"/>
                    </w:rPr>
                  </w:rPrChange>
                </w:rPr>
                <w:delText>(List&lt;CFood&gt; foods) {</w:delText>
              </w:r>
              <w:r w:rsidR="00B030F8" w:rsidRPr="005A0097" w:rsidDel="00046F53">
                <w:rPr>
                  <w:color w:val="A9B7C6"/>
                  <w:szCs w:val="28"/>
                  <w:rPrChange w:id="3586" w:author="Пользователь" w:date="2022-12-22T02:42:00Z">
                    <w:rPr>
                      <w:color w:val="A9B7C6"/>
                    </w:rPr>
                  </w:rPrChange>
                </w:rPr>
                <w:br/>
                <w:delText xml:space="preserve">        </w:delText>
              </w:r>
              <w:r w:rsidR="00B030F8" w:rsidRPr="005A0097" w:rsidDel="00046F53">
                <w:rPr>
                  <w:color w:val="CC7832"/>
                  <w:szCs w:val="28"/>
                  <w:rPrChange w:id="3587" w:author="Пользователь" w:date="2022-12-22T02:42:00Z">
                    <w:rPr>
                      <w:color w:val="CC7832"/>
                    </w:rPr>
                  </w:rPrChange>
                </w:rPr>
                <w:delText>this</w:delText>
              </w:r>
              <w:r w:rsidR="00B030F8" w:rsidRPr="005A0097" w:rsidDel="00046F53">
                <w:rPr>
                  <w:color w:val="A9B7C6"/>
                  <w:szCs w:val="28"/>
                  <w:rPrChange w:id="3588" w:author="Пользователь" w:date="2022-12-22T02:42:00Z">
                    <w:rPr>
                      <w:color w:val="A9B7C6"/>
                    </w:rPr>
                  </w:rPrChange>
                </w:rPr>
                <w:delText>.</w:delText>
              </w:r>
              <w:r w:rsidR="00B030F8" w:rsidRPr="005A0097" w:rsidDel="00046F53">
                <w:rPr>
                  <w:color w:val="9876AA"/>
                  <w:szCs w:val="28"/>
                  <w:rPrChange w:id="3589" w:author="Пользователь" w:date="2022-12-22T02:42:00Z">
                    <w:rPr>
                      <w:color w:val="9876AA"/>
                    </w:rPr>
                  </w:rPrChange>
                </w:rPr>
                <w:delText xml:space="preserve">foods </w:delText>
              </w:r>
              <w:r w:rsidR="00B030F8" w:rsidRPr="005A0097" w:rsidDel="00046F53">
                <w:rPr>
                  <w:color w:val="A9B7C6"/>
                  <w:szCs w:val="28"/>
                  <w:rPrChange w:id="3590" w:author="Пользователь" w:date="2022-12-22T02:42:00Z">
                    <w:rPr>
                      <w:color w:val="A9B7C6"/>
                    </w:rPr>
                  </w:rPrChange>
                </w:rPr>
                <w:delText>= foods</w:delText>
              </w:r>
              <w:r w:rsidR="00B030F8" w:rsidRPr="005A0097" w:rsidDel="00046F53">
                <w:rPr>
                  <w:color w:val="CC7832"/>
                  <w:szCs w:val="28"/>
                  <w:rPrChange w:id="3591" w:author="Пользователь" w:date="2022-12-22T02:42:00Z">
                    <w:rPr>
                      <w:color w:val="CC7832"/>
                    </w:rPr>
                  </w:rPrChange>
                </w:rPr>
                <w:delText>;</w:delText>
              </w:r>
              <w:r w:rsidR="00B030F8" w:rsidRPr="005A0097" w:rsidDel="00046F53">
                <w:rPr>
                  <w:color w:val="CC7832"/>
                  <w:szCs w:val="28"/>
                  <w:rPrChange w:id="3592" w:author="Пользователь" w:date="2022-12-22T02:42:00Z">
                    <w:rPr>
                      <w:color w:val="CC7832"/>
                    </w:rPr>
                  </w:rPrChange>
                </w:rPr>
                <w:br/>
                <w:delText xml:space="preserve">    </w:delText>
              </w:r>
              <w:r w:rsidR="00B030F8" w:rsidRPr="005A0097" w:rsidDel="00046F53">
                <w:rPr>
                  <w:color w:val="A9B7C6"/>
                  <w:szCs w:val="28"/>
                  <w:rPrChange w:id="3593" w:author="Пользователь" w:date="2022-12-22T02:42:00Z">
                    <w:rPr>
                      <w:color w:val="A9B7C6"/>
                    </w:rPr>
                  </w:rPrChange>
                </w:rPr>
                <w:delText>}</w:delText>
              </w:r>
              <w:r w:rsidR="00B030F8" w:rsidRPr="005A0097" w:rsidDel="00046F53">
                <w:rPr>
                  <w:color w:val="CC7832"/>
                  <w:szCs w:val="28"/>
                  <w:rPrChange w:id="3594" w:author="Пользователь" w:date="2022-12-22T02:42:00Z">
                    <w:rPr>
                      <w:color w:val="CC7832"/>
                    </w:rPr>
                  </w:rPrChange>
                </w:rPr>
                <w:delText>;</w:delText>
              </w:r>
              <w:r w:rsidR="00B030F8" w:rsidRPr="005A0097" w:rsidDel="00046F53">
                <w:rPr>
                  <w:color w:val="CC7832"/>
                  <w:szCs w:val="28"/>
                  <w:rPrChange w:id="3595" w:author="Пользователь" w:date="2022-12-22T02:42:00Z">
                    <w:rPr>
                      <w:color w:val="CC7832"/>
                    </w:rPr>
                  </w:rPrChange>
                </w:rPr>
                <w:br/>
              </w:r>
              <w:r w:rsidR="00B030F8" w:rsidRPr="005A0097" w:rsidDel="00046F53">
                <w:rPr>
                  <w:color w:val="CC7832"/>
                  <w:szCs w:val="28"/>
                  <w:rPrChange w:id="3596" w:author="Пользователь" w:date="2022-12-22T02:42:00Z">
                    <w:rPr>
                      <w:color w:val="CC7832"/>
                    </w:rPr>
                  </w:rPrChange>
                </w:rPr>
                <w:br/>
                <w:delText xml:space="preserve">    </w:delText>
              </w:r>
              <w:r w:rsidR="00B030F8" w:rsidRPr="005A0097" w:rsidDel="00046F53">
                <w:rPr>
                  <w:i/>
                  <w:iCs/>
                  <w:color w:val="629755"/>
                  <w:szCs w:val="28"/>
                  <w:rPrChange w:id="3597" w:author="Пользователь" w:date="2022-12-22T02:42:00Z">
                    <w:rPr>
                      <w:i/>
                      <w:iCs/>
                      <w:color w:val="629755"/>
                    </w:rPr>
                  </w:rPrChange>
                </w:rPr>
                <w:delText>/**************************</w:delText>
              </w:r>
              <w:r w:rsidR="00B030F8" w:rsidRPr="005A0097" w:rsidDel="00046F53">
                <w:rPr>
                  <w:i/>
                  <w:iCs/>
                  <w:color w:val="629755"/>
                  <w:szCs w:val="28"/>
                  <w:rPrChange w:id="3598" w:author="Пользователь" w:date="2022-12-22T02:42:00Z">
                    <w:rPr>
                      <w:i/>
                      <w:iCs/>
                      <w:color w:val="629755"/>
                    </w:rPr>
                  </w:rPrChange>
                </w:rPr>
                <w:br/>
                <w:delText xml:space="preserve">     * Конструктор</w:delText>
              </w:r>
              <w:r w:rsidR="00B030F8" w:rsidRPr="005A0097" w:rsidDel="00046F53">
                <w:rPr>
                  <w:i/>
                  <w:iCs/>
                  <w:color w:val="629755"/>
                  <w:szCs w:val="28"/>
                  <w:rPrChange w:id="3599" w:author="Пользователь" w:date="2022-12-22T02:42:00Z">
                    <w:rPr>
                      <w:i/>
                      <w:iCs/>
                      <w:color w:val="629755"/>
                    </w:rPr>
                  </w:rPrChange>
                </w:rPr>
                <w:br/>
                <w:delText xml:space="preserve">     **************************/</w:delText>
              </w:r>
              <w:r w:rsidR="00B030F8" w:rsidRPr="005A0097" w:rsidDel="00046F53">
                <w:rPr>
                  <w:i/>
                  <w:iCs/>
                  <w:color w:val="629755"/>
                  <w:szCs w:val="28"/>
                  <w:rPrChange w:id="3600" w:author="Пользователь" w:date="2022-12-22T02:42:00Z">
                    <w:rPr>
                      <w:i/>
                      <w:iCs/>
                      <w:color w:val="629755"/>
                    </w:rPr>
                  </w:rPrChange>
                </w:rPr>
                <w:br/>
              </w:r>
              <w:r w:rsidR="00B030F8" w:rsidRPr="005A0097" w:rsidDel="00046F53">
                <w:rPr>
                  <w:i/>
                  <w:iCs/>
                  <w:color w:val="629755"/>
                  <w:szCs w:val="28"/>
                  <w:rPrChange w:id="3601" w:author="Пользователь" w:date="2022-12-22T02:42:00Z">
                    <w:rPr>
                      <w:i/>
                      <w:iCs/>
                      <w:color w:val="629755"/>
                    </w:rPr>
                  </w:rPrChange>
                </w:rPr>
                <w:br/>
              </w:r>
              <w:r w:rsidR="00B030F8" w:rsidRPr="005A0097" w:rsidDel="00046F53">
                <w:rPr>
                  <w:i/>
                  <w:iCs/>
                  <w:color w:val="629755"/>
                  <w:szCs w:val="28"/>
                  <w:rPrChange w:id="3602" w:author="Пользователь" w:date="2022-12-22T02:42:00Z">
                    <w:rPr>
                      <w:i/>
                      <w:iCs/>
                      <w:color w:val="629755"/>
                    </w:rPr>
                  </w:rPrChange>
                </w:rPr>
                <w:br/>
                <w:delText xml:space="preserve">    </w:delText>
              </w:r>
              <w:r w:rsidR="00B030F8" w:rsidRPr="005A0097" w:rsidDel="00046F53">
                <w:rPr>
                  <w:color w:val="CC7832"/>
                  <w:szCs w:val="28"/>
                  <w:rPrChange w:id="3603" w:author="Пользователь" w:date="2022-12-22T02:42:00Z">
                    <w:rPr>
                      <w:color w:val="CC7832"/>
                    </w:rPr>
                  </w:rPrChange>
                </w:rPr>
                <w:delText xml:space="preserve">public </w:delText>
              </w:r>
              <w:r w:rsidR="00B030F8" w:rsidRPr="005A0097" w:rsidDel="00046F53">
                <w:rPr>
                  <w:color w:val="FFC66D"/>
                  <w:szCs w:val="28"/>
                  <w:rPrChange w:id="3604" w:author="Пользователь" w:date="2022-12-22T02:42:00Z">
                    <w:rPr>
                      <w:color w:val="FFC66D"/>
                    </w:rPr>
                  </w:rPrChange>
                </w:rPr>
                <w:delText>CTimeInterval</w:delText>
              </w:r>
              <w:r w:rsidR="00B030F8" w:rsidRPr="005A0097" w:rsidDel="00046F53">
                <w:rPr>
                  <w:color w:val="A9B7C6"/>
                  <w:szCs w:val="28"/>
                  <w:rPrChange w:id="3605" w:author="Пользователь" w:date="2022-12-22T02:42:00Z">
                    <w:rPr>
                      <w:color w:val="A9B7C6"/>
                    </w:rPr>
                  </w:rPrChange>
                </w:rPr>
                <w:delText>() {</w:delText>
              </w:r>
              <w:r w:rsidR="00B030F8" w:rsidRPr="005A0097" w:rsidDel="00046F53">
                <w:rPr>
                  <w:color w:val="A9B7C6"/>
                  <w:szCs w:val="28"/>
                  <w:rPrChange w:id="3606" w:author="Пользователь" w:date="2022-12-22T02:42:00Z">
                    <w:rPr>
                      <w:color w:val="A9B7C6"/>
                    </w:rPr>
                  </w:rPrChange>
                </w:rPr>
                <w:br/>
                <w:delText xml:space="preserve">        </w:delText>
              </w:r>
              <w:r w:rsidR="00B030F8" w:rsidRPr="005A0097" w:rsidDel="00046F53">
                <w:rPr>
                  <w:color w:val="9876AA"/>
                  <w:szCs w:val="28"/>
                  <w:rPrChange w:id="3607" w:author="Пользователь" w:date="2022-12-22T02:42:00Z">
                    <w:rPr>
                      <w:color w:val="9876AA"/>
                    </w:rPr>
                  </w:rPrChange>
                </w:rPr>
                <w:delText xml:space="preserve">foods </w:delText>
              </w:r>
              <w:r w:rsidR="00B030F8" w:rsidRPr="005A0097" w:rsidDel="00046F53">
                <w:rPr>
                  <w:color w:val="A9B7C6"/>
                  <w:szCs w:val="28"/>
                  <w:rPrChange w:id="3608" w:author="Пользователь" w:date="2022-12-22T02:42:00Z">
                    <w:rPr>
                      <w:color w:val="A9B7C6"/>
                    </w:rPr>
                  </w:rPrChange>
                </w:rPr>
                <w:delText xml:space="preserve">= </w:delText>
              </w:r>
              <w:r w:rsidR="00B030F8" w:rsidRPr="005A0097" w:rsidDel="00046F53">
                <w:rPr>
                  <w:color w:val="CC7832"/>
                  <w:szCs w:val="28"/>
                  <w:rPrChange w:id="3609" w:author="Пользователь" w:date="2022-12-22T02:42:00Z">
                    <w:rPr>
                      <w:color w:val="CC7832"/>
                    </w:rPr>
                  </w:rPrChange>
                </w:rPr>
                <w:delText xml:space="preserve">new </w:delText>
              </w:r>
              <w:r w:rsidR="00B030F8" w:rsidRPr="005A0097" w:rsidDel="00046F53">
                <w:rPr>
                  <w:color w:val="A9B7C6"/>
                  <w:szCs w:val="28"/>
                  <w:rPrChange w:id="3610" w:author="Пользователь" w:date="2022-12-22T02:42:00Z">
                    <w:rPr>
                      <w:color w:val="A9B7C6"/>
                    </w:rPr>
                  </w:rPrChange>
                </w:rPr>
                <w:delText>ArrayList&lt;&gt;()</w:delText>
              </w:r>
              <w:r w:rsidR="00B030F8" w:rsidRPr="005A0097" w:rsidDel="00046F53">
                <w:rPr>
                  <w:color w:val="CC7832"/>
                  <w:szCs w:val="28"/>
                  <w:rPrChange w:id="3611" w:author="Пользователь" w:date="2022-12-22T02:42:00Z">
                    <w:rPr>
                      <w:color w:val="CC7832"/>
                    </w:rPr>
                  </w:rPrChange>
                </w:rPr>
                <w:delText>;</w:delText>
              </w:r>
              <w:r w:rsidR="00B030F8" w:rsidRPr="005A0097" w:rsidDel="00046F53">
                <w:rPr>
                  <w:color w:val="CC7832"/>
                  <w:szCs w:val="28"/>
                  <w:rPrChange w:id="3612" w:author="Пользователь" w:date="2022-12-22T02:42:00Z">
                    <w:rPr>
                      <w:color w:val="CC7832"/>
                    </w:rPr>
                  </w:rPrChange>
                </w:rPr>
                <w:br/>
                <w:delText xml:space="preserve">    </w:delText>
              </w:r>
              <w:r w:rsidR="00B030F8" w:rsidRPr="005A0097" w:rsidDel="00046F53">
                <w:rPr>
                  <w:color w:val="A9B7C6"/>
                  <w:szCs w:val="28"/>
                  <w:rPrChange w:id="3613" w:author="Пользователь" w:date="2022-12-22T02:42:00Z">
                    <w:rPr>
                      <w:color w:val="A9B7C6"/>
                    </w:rPr>
                  </w:rPrChange>
                </w:rPr>
                <w:delText>}</w:delText>
              </w:r>
              <w:r w:rsidR="00B030F8" w:rsidRPr="005A0097" w:rsidDel="00046F53">
                <w:rPr>
                  <w:color w:val="A9B7C6"/>
                  <w:szCs w:val="28"/>
                  <w:rPrChange w:id="3614" w:author="Пользователь" w:date="2022-12-22T02:42:00Z">
                    <w:rPr>
                      <w:color w:val="A9B7C6"/>
                    </w:rPr>
                  </w:rPrChange>
                </w:rPr>
                <w:br/>
                <w:delText>}</w:delText>
              </w:r>
            </w:del>
          </w:p>
        </w:tc>
      </w:tr>
      <w:tr w:rsidR="000C0CFA" w:rsidRPr="005A0097" w14:paraId="0A5CC25E" w14:textId="77777777" w:rsidTr="000C0CFA">
        <w:tc>
          <w:tcPr>
            <w:tcW w:w="9962" w:type="dxa"/>
          </w:tcPr>
          <w:p w14:paraId="28958003" w14:textId="5363426F" w:rsidR="000C0CFA" w:rsidRPr="005A0097" w:rsidRDefault="000C0CFA" w:rsidP="009269B7">
            <w:pPr>
              <w:jc w:val="center"/>
              <w:rPr>
                <w:szCs w:val="28"/>
                <w:lang w:val="en-US"/>
                <w:rPrChange w:id="3615" w:author="Пользователь" w:date="2022-12-22T02:42:00Z">
                  <w:rPr>
                    <w:lang w:val="en-US"/>
                  </w:rPr>
                </w:rPrChange>
              </w:rPr>
            </w:pPr>
            <w:r w:rsidRPr="005A0097">
              <w:rPr>
                <w:szCs w:val="28"/>
                <w:rPrChange w:id="3616" w:author="Пользователь" w:date="2022-12-22T02:42:00Z">
                  <w:rPr/>
                </w:rPrChange>
              </w:rPr>
              <w:lastRenderedPageBreak/>
              <w:t xml:space="preserve">Класс </w:t>
            </w:r>
            <w:proofErr w:type="spellStart"/>
            <w:r w:rsidRPr="005A0097">
              <w:rPr>
                <w:szCs w:val="28"/>
                <w:lang w:val="en-US"/>
                <w:rPrChange w:id="3617" w:author="Пользователь" w:date="2022-12-22T02:42:00Z">
                  <w:rPr>
                    <w:lang w:val="en-US"/>
                  </w:rPr>
                </w:rPrChange>
              </w:rPr>
              <w:t>CFood</w:t>
            </w:r>
            <w:proofErr w:type="spellEnd"/>
          </w:p>
        </w:tc>
      </w:tr>
      <w:tr w:rsidR="000C0CFA" w:rsidRPr="005A0097" w14:paraId="4AC6D728" w14:textId="77777777" w:rsidTr="000C0CFA">
        <w:tc>
          <w:tcPr>
            <w:tcW w:w="9962" w:type="dxa"/>
          </w:tcPr>
          <w:p w14:paraId="72640195" w14:textId="77777777" w:rsidR="00046F53" w:rsidRPr="005A0097" w:rsidRDefault="00046F53" w:rsidP="00046F53">
            <w:pPr>
              <w:spacing w:line="240" w:lineRule="auto"/>
              <w:ind w:firstLine="0"/>
              <w:jc w:val="left"/>
              <w:rPr>
                <w:ins w:id="3618" w:author="Пользователь" w:date="2022-12-22T02:21:00Z"/>
                <w:szCs w:val="28"/>
                <w:lang w:val="en-US"/>
                <w:rPrChange w:id="3619" w:author="Пользователь" w:date="2022-12-22T02:42:00Z">
                  <w:rPr>
                    <w:ins w:id="3620" w:author="Пользователь" w:date="2022-12-22T02:21:00Z"/>
                    <w:sz w:val="24"/>
                  </w:rPr>
                </w:rPrChange>
              </w:rPr>
            </w:pPr>
            <w:ins w:id="3621" w:author="Пользователь" w:date="2022-12-22T02:21:00Z">
              <w:r w:rsidRPr="005A0097">
                <w:rPr>
                  <w:i/>
                  <w:iCs/>
                  <w:color w:val="CC7832"/>
                  <w:szCs w:val="28"/>
                  <w:lang w:val="en-US"/>
                  <w:rPrChange w:id="3622" w:author="Пользователь" w:date="2022-12-22T02:42:00Z">
                    <w:rPr>
                      <w:rFonts w:ascii="Courier New" w:hAnsi="Courier New" w:cs="Courier New"/>
                      <w:i/>
                      <w:iCs/>
                      <w:color w:val="CC7832"/>
                      <w:sz w:val="22"/>
                      <w:szCs w:val="22"/>
                    </w:rPr>
                  </w:rPrChange>
                </w:rPr>
                <w:t xml:space="preserve">package </w:t>
              </w:r>
              <w:proofErr w:type="spellStart"/>
              <w:r w:rsidRPr="005A0097">
                <w:rPr>
                  <w:i/>
                  <w:iCs/>
                  <w:color w:val="A9B7C6"/>
                  <w:szCs w:val="28"/>
                  <w:lang w:val="en-US"/>
                  <w:rPrChange w:id="3623" w:author="Пользователь" w:date="2022-12-22T02:42:00Z">
                    <w:rPr>
                      <w:rFonts w:ascii="Courier New" w:hAnsi="Courier New" w:cs="Courier New"/>
                      <w:i/>
                      <w:iCs/>
                      <w:color w:val="A9B7C6"/>
                      <w:sz w:val="22"/>
                      <w:szCs w:val="22"/>
                    </w:rPr>
                  </w:rPrChange>
                </w:rPr>
                <w:t>LaBa.One</w:t>
              </w:r>
              <w:proofErr w:type="spellEnd"/>
              <w:r w:rsidRPr="005A0097">
                <w:rPr>
                  <w:i/>
                  <w:iCs/>
                  <w:color w:val="CC7832"/>
                  <w:szCs w:val="28"/>
                  <w:lang w:val="en-US"/>
                  <w:rPrChange w:id="3624" w:author="Пользователь" w:date="2022-12-22T02:42:00Z">
                    <w:rPr>
                      <w:rFonts w:ascii="Courier New" w:hAnsi="Courier New" w:cs="Courier New"/>
                      <w:i/>
                      <w:iCs/>
                      <w:color w:val="CC7832"/>
                      <w:sz w:val="22"/>
                      <w:szCs w:val="22"/>
                    </w:rPr>
                  </w:rPrChange>
                </w:rPr>
                <w:t>;</w:t>
              </w:r>
            </w:ins>
          </w:p>
          <w:p w14:paraId="019DB7EE" w14:textId="77777777" w:rsidR="00046F53" w:rsidRPr="005A0097" w:rsidRDefault="00046F53" w:rsidP="00046F53">
            <w:pPr>
              <w:spacing w:line="240" w:lineRule="auto"/>
              <w:ind w:firstLine="0"/>
              <w:jc w:val="left"/>
              <w:rPr>
                <w:ins w:id="3625" w:author="Пользователь" w:date="2022-12-22T02:21:00Z"/>
                <w:szCs w:val="28"/>
                <w:lang w:val="en-US"/>
                <w:rPrChange w:id="3626" w:author="Пользователь" w:date="2022-12-22T02:42:00Z">
                  <w:rPr>
                    <w:ins w:id="3627" w:author="Пользователь" w:date="2022-12-22T02:21:00Z"/>
                    <w:sz w:val="24"/>
                  </w:rPr>
                </w:rPrChange>
              </w:rPr>
            </w:pPr>
          </w:p>
          <w:p w14:paraId="1AA5D03F" w14:textId="77777777" w:rsidR="00046F53" w:rsidRPr="005A0097" w:rsidRDefault="00046F53" w:rsidP="00046F53">
            <w:pPr>
              <w:spacing w:line="240" w:lineRule="auto"/>
              <w:ind w:firstLine="0"/>
              <w:jc w:val="left"/>
              <w:rPr>
                <w:ins w:id="3628" w:author="Пользователь" w:date="2022-12-22T02:21:00Z"/>
                <w:szCs w:val="28"/>
                <w:lang w:val="en-US"/>
                <w:rPrChange w:id="3629" w:author="Пользователь" w:date="2022-12-22T02:42:00Z">
                  <w:rPr>
                    <w:ins w:id="3630" w:author="Пользователь" w:date="2022-12-22T02:21:00Z"/>
                    <w:sz w:val="24"/>
                  </w:rPr>
                </w:rPrChange>
              </w:rPr>
            </w:pPr>
            <w:ins w:id="3631" w:author="Пользователь" w:date="2022-12-22T02:21:00Z">
              <w:r w:rsidRPr="005A0097">
                <w:rPr>
                  <w:i/>
                  <w:iCs/>
                  <w:color w:val="CC7832"/>
                  <w:szCs w:val="28"/>
                  <w:lang w:val="en-US"/>
                  <w:rPrChange w:id="3632" w:author="Пользователь" w:date="2022-12-22T02:42:00Z">
                    <w:rPr>
                      <w:rFonts w:ascii="Courier New" w:hAnsi="Courier New" w:cs="Courier New"/>
                      <w:i/>
                      <w:iCs/>
                      <w:color w:val="CC7832"/>
                      <w:sz w:val="22"/>
                      <w:szCs w:val="22"/>
                    </w:rPr>
                  </w:rPrChange>
                </w:rPr>
                <w:t xml:space="preserve">import </w:t>
              </w:r>
              <w:proofErr w:type="spellStart"/>
              <w:proofErr w:type="gramStart"/>
              <w:r w:rsidRPr="005A0097">
                <w:rPr>
                  <w:i/>
                  <w:iCs/>
                  <w:color w:val="A9B7C6"/>
                  <w:szCs w:val="28"/>
                  <w:lang w:val="en-US"/>
                  <w:rPrChange w:id="3633" w:author="Пользователь" w:date="2022-12-22T02:42:00Z">
                    <w:rPr>
                      <w:rFonts w:ascii="Courier New" w:hAnsi="Courier New" w:cs="Courier New"/>
                      <w:i/>
                      <w:iCs/>
                      <w:color w:val="A9B7C6"/>
                      <w:sz w:val="22"/>
                      <w:szCs w:val="22"/>
                    </w:rPr>
                  </w:rPrChange>
                </w:rPr>
                <w:t>java.util</w:t>
              </w:r>
              <w:proofErr w:type="gramEnd"/>
              <w:r w:rsidRPr="005A0097">
                <w:rPr>
                  <w:i/>
                  <w:iCs/>
                  <w:color w:val="A9B7C6"/>
                  <w:szCs w:val="28"/>
                  <w:lang w:val="en-US"/>
                  <w:rPrChange w:id="3634" w:author="Пользователь" w:date="2022-12-22T02:42:00Z">
                    <w:rPr>
                      <w:rFonts w:ascii="Courier New" w:hAnsi="Courier New" w:cs="Courier New"/>
                      <w:i/>
                      <w:iCs/>
                      <w:color w:val="A9B7C6"/>
                      <w:sz w:val="22"/>
                      <w:szCs w:val="22"/>
                    </w:rPr>
                  </w:rPrChange>
                </w:rPr>
                <w:t>.UUID</w:t>
              </w:r>
              <w:proofErr w:type="spellEnd"/>
              <w:r w:rsidRPr="005A0097">
                <w:rPr>
                  <w:i/>
                  <w:iCs/>
                  <w:color w:val="CC7832"/>
                  <w:szCs w:val="28"/>
                  <w:lang w:val="en-US"/>
                  <w:rPrChange w:id="3635" w:author="Пользователь" w:date="2022-12-22T02:42:00Z">
                    <w:rPr>
                      <w:rFonts w:ascii="Courier New" w:hAnsi="Courier New" w:cs="Courier New"/>
                      <w:i/>
                      <w:iCs/>
                      <w:color w:val="CC7832"/>
                      <w:sz w:val="22"/>
                      <w:szCs w:val="22"/>
                    </w:rPr>
                  </w:rPrChange>
                </w:rPr>
                <w:t>;</w:t>
              </w:r>
            </w:ins>
          </w:p>
          <w:p w14:paraId="6632CFDC" w14:textId="77777777" w:rsidR="00046F53" w:rsidRPr="005A0097" w:rsidRDefault="00046F53" w:rsidP="00046F53">
            <w:pPr>
              <w:spacing w:line="240" w:lineRule="auto"/>
              <w:ind w:firstLine="0"/>
              <w:jc w:val="left"/>
              <w:rPr>
                <w:ins w:id="3636" w:author="Пользователь" w:date="2022-12-22T02:21:00Z"/>
                <w:szCs w:val="28"/>
                <w:lang w:val="en-US"/>
                <w:rPrChange w:id="3637" w:author="Пользователь" w:date="2022-12-22T02:42:00Z">
                  <w:rPr>
                    <w:ins w:id="3638" w:author="Пользователь" w:date="2022-12-22T02:21:00Z"/>
                    <w:sz w:val="24"/>
                  </w:rPr>
                </w:rPrChange>
              </w:rPr>
            </w:pPr>
          </w:p>
          <w:p w14:paraId="465D217F" w14:textId="77777777" w:rsidR="00046F53" w:rsidRPr="005A0097" w:rsidRDefault="00046F53" w:rsidP="00046F53">
            <w:pPr>
              <w:spacing w:line="240" w:lineRule="auto"/>
              <w:ind w:firstLine="0"/>
              <w:jc w:val="left"/>
              <w:rPr>
                <w:ins w:id="3639" w:author="Пользователь" w:date="2022-12-22T02:21:00Z"/>
                <w:szCs w:val="28"/>
                <w:rPrChange w:id="3640" w:author="Пользователь" w:date="2022-12-22T02:42:00Z">
                  <w:rPr>
                    <w:ins w:id="3641" w:author="Пользователь" w:date="2022-12-22T02:21:00Z"/>
                    <w:sz w:val="24"/>
                  </w:rPr>
                </w:rPrChange>
              </w:rPr>
            </w:pPr>
            <w:ins w:id="3642" w:author="Пользователь" w:date="2022-12-22T02:21:00Z">
              <w:r w:rsidRPr="005A0097">
                <w:rPr>
                  <w:i/>
                  <w:iCs/>
                  <w:color w:val="629755"/>
                  <w:szCs w:val="28"/>
                  <w:rPrChange w:id="3643" w:author="Пользователь" w:date="2022-12-22T02:42:00Z">
                    <w:rPr>
                      <w:rFonts w:ascii="Courier New" w:hAnsi="Courier New" w:cs="Courier New"/>
                      <w:i/>
                      <w:iCs/>
                      <w:color w:val="629755"/>
                      <w:sz w:val="22"/>
                      <w:szCs w:val="22"/>
                    </w:rPr>
                  </w:rPrChange>
                </w:rPr>
                <w:t>/******************************************</w:t>
              </w:r>
            </w:ins>
          </w:p>
          <w:p w14:paraId="7DDADCF3" w14:textId="77777777" w:rsidR="00046F53" w:rsidRPr="005A0097" w:rsidRDefault="00046F53" w:rsidP="00046F53">
            <w:pPr>
              <w:spacing w:line="240" w:lineRule="auto"/>
              <w:ind w:firstLine="0"/>
              <w:jc w:val="left"/>
              <w:rPr>
                <w:ins w:id="3644" w:author="Пользователь" w:date="2022-12-22T02:21:00Z"/>
                <w:szCs w:val="28"/>
                <w:rPrChange w:id="3645" w:author="Пользователь" w:date="2022-12-22T02:42:00Z">
                  <w:rPr>
                    <w:ins w:id="3646" w:author="Пользователь" w:date="2022-12-22T02:21:00Z"/>
                    <w:sz w:val="24"/>
                  </w:rPr>
                </w:rPrChange>
              </w:rPr>
            </w:pPr>
            <w:ins w:id="3647" w:author="Пользователь" w:date="2022-12-22T02:21:00Z">
              <w:r w:rsidRPr="005A0097">
                <w:rPr>
                  <w:i/>
                  <w:iCs/>
                  <w:color w:val="629755"/>
                  <w:szCs w:val="28"/>
                  <w:rPrChange w:id="3648" w:author="Пользователь" w:date="2022-12-22T02:42:00Z">
                    <w:rPr>
                      <w:rFonts w:ascii="Courier New" w:hAnsi="Courier New" w:cs="Courier New"/>
                      <w:i/>
                      <w:iCs/>
                      <w:color w:val="629755"/>
                      <w:sz w:val="22"/>
                      <w:szCs w:val="22"/>
                    </w:rPr>
                  </w:rPrChange>
                </w:rPr>
                <w:t>* Класс блюдо(еда).                      *</w:t>
              </w:r>
            </w:ins>
          </w:p>
          <w:p w14:paraId="505B51FC" w14:textId="77777777" w:rsidR="00046F53" w:rsidRPr="005A0097" w:rsidRDefault="00046F53" w:rsidP="00046F53">
            <w:pPr>
              <w:spacing w:line="240" w:lineRule="auto"/>
              <w:ind w:firstLine="0"/>
              <w:jc w:val="left"/>
              <w:rPr>
                <w:ins w:id="3649" w:author="Пользователь" w:date="2022-12-22T02:21:00Z"/>
                <w:szCs w:val="28"/>
                <w:lang w:val="en-US"/>
                <w:rPrChange w:id="3650" w:author="Пользователь" w:date="2022-12-22T02:42:00Z">
                  <w:rPr>
                    <w:ins w:id="3651" w:author="Пользователь" w:date="2022-12-22T02:21:00Z"/>
                    <w:sz w:val="24"/>
                  </w:rPr>
                </w:rPrChange>
              </w:rPr>
            </w:pPr>
            <w:ins w:id="3652" w:author="Пользователь" w:date="2022-12-22T02:21:00Z">
              <w:r w:rsidRPr="005A0097">
                <w:rPr>
                  <w:i/>
                  <w:iCs/>
                  <w:color w:val="629755"/>
                  <w:szCs w:val="28"/>
                  <w:rPrChange w:id="3653" w:author="Пользователь" w:date="2022-12-22T02:42:00Z">
                    <w:rPr>
                      <w:rFonts w:ascii="Courier New" w:hAnsi="Courier New" w:cs="Courier New"/>
                      <w:i/>
                      <w:iCs/>
                      <w:color w:val="629755"/>
                      <w:sz w:val="22"/>
                      <w:szCs w:val="22"/>
                    </w:rPr>
                  </w:rPrChange>
                </w:rPr>
                <w:t xml:space="preserve">* </w:t>
              </w:r>
              <w:r w:rsidRPr="005A0097">
                <w:rPr>
                  <w:b/>
                  <w:bCs/>
                  <w:i/>
                  <w:iCs/>
                  <w:color w:val="629755"/>
                  <w:szCs w:val="28"/>
                  <w:rPrChange w:id="3654" w:author="Пользователь" w:date="2022-12-22T02:42:00Z">
                    <w:rPr>
                      <w:rFonts w:ascii="Courier New" w:hAnsi="Courier New" w:cs="Courier New"/>
                      <w:b/>
                      <w:bCs/>
                      <w:i/>
                      <w:iCs/>
                      <w:color w:val="629755"/>
                      <w:sz w:val="22"/>
                      <w:szCs w:val="22"/>
                    </w:rPr>
                  </w:rPrChange>
                </w:rPr>
                <w:t>@</w:t>
              </w:r>
              <w:proofErr w:type="spellStart"/>
              <w:r w:rsidRPr="005A0097">
                <w:rPr>
                  <w:b/>
                  <w:bCs/>
                  <w:i/>
                  <w:iCs/>
                  <w:color w:val="629755"/>
                  <w:szCs w:val="28"/>
                  <w:rPrChange w:id="3655" w:author="Пользователь" w:date="2022-12-22T02:42:00Z">
                    <w:rPr>
                      <w:rFonts w:ascii="Courier New" w:hAnsi="Courier New" w:cs="Courier New"/>
                      <w:b/>
                      <w:bCs/>
                      <w:i/>
                      <w:iCs/>
                      <w:color w:val="629755"/>
                      <w:sz w:val="22"/>
                      <w:szCs w:val="22"/>
                    </w:rPr>
                  </w:rPrChange>
                </w:rPr>
                <w:t>autor</w:t>
              </w:r>
              <w:proofErr w:type="spellEnd"/>
              <w:r w:rsidRPr="005A0097">
                <w:rPr>
                  <w:b/>
                  <w:bCs/>
                  <w:i/>
                  <w:iCs/>
                  <w:color w:val="629755"/>
                  <w:szCs w:val="28"/>
                  <w:rPrChange w:id="3656" w:author="Пользователь" w:date="2022-12-22T02:42:00Z">
                    <w:rPr>
                      <w:rFonts w:ascii="Courier New" w:hAnsi="Courier New" w:cs="Courier New"/>
                      <w:b/>
                      <w:bCs/>
                      <w:i/>
                      <w:iCs/>
                      <w:color w:val="629755"/>
                      <w:sz w:val="22"/>
                      <w:szCs w:val="22"/>
                    </w:rPr>
                  </w:rPrChange>
                </w:rPr>
                <w:t xml:space="preserve"> </w:t>
              </w:r>
              <w:r w:rsidRPr="005A0097">
                <w:rPr>
                  <w:i/>
                  <w:iCs/>
                  <w:color w:val="629755"/>
                  <w:szCs w:val="28"/>
                  <w:rPrChange w:id="3657" w:author="Пользователь" w:date="2022-12-22T02:42:00Z">
                    <w:rPr>
                      <w:rFonts w:ascii="Courier New" w:hAnsi="Courier New" w:cs="Courier New"/>
                      <w:i/>
                      <w:iCs/>
                      <w:color w:val="629755"/>
                      <w:sz w:val="22"/>
                      <w:szCs w:val="22"/>
                    </w:rPr>
                  </w:rPrChange>
                </w:rPr>
                <w:t xml:space="preserve">Макарова П.Ф. ПМИ-2 21.12.2022. </w:t>
              </w:r>
              <w:r w:rsidRPr="005A0097">
                <w:rPr>
                  <w:i/>
                  <w:iCs/>
                  <w:color w:val="629755"/>
                  <w:szCs w:val="28"/>
                  <w:lang w:val="en-US"/>
                  <w:rPrChange w:id="3658" w:author="Пользователь" w:date="2022-12-22T02:42:00Z">
                    <w:rPr>
                      <w:rFonts w:ascii="Courier New" w:hAnsi="Courier New" w:cs="Courier New"/>
                      <w:i/>
                      <w:iCs/>
                      <w:color w:val="629755"/>
                      <w:sz w:val="22"/>
                      <w:szCs w:val="22"/>
                    </w:rPr>
                  </w:rPrChange>
                </w:rPr>
                <w:t>*</w:t>
              </w:r>
            </w:ins>
          </w:p>
          <w:p w14:paraId="5A650630" w14:textId="77777777" w:rsidR="00046F53" w:rsidRPr="005A0097" w:rsidRDefault="00046F53" w:rsidP="00046F53">
            <w:pPr>
              <w:spacing w:line="240" w:lineRule="auto"/>
              <w:ind w:firstLine="0"/>
              <w:jc w:val="left"/>
              <w:rPr>
                <w:ins w:id="3659" w:author="Пользователь" w:date="2022-12-22T02:21:00Z"/>
                <w:szCs w:val="28"/>
                <w:lang w:val="en-US"/>
                <w:rPrChange w:id="3660" w:author="Пользователь" w:date="2022-12-22T02:42:00Z">
                  <w:rPr>
                    <w:ins w:id="3661" w:author="Пользователь" w:date="2022-12-22T02:21:00Z"/>
                    <w:sz w:val="24"/>
                  </w:rPr>
                </w:rPrChange>
              </w:rPr>
            </w:pPr>
            <w:ins w:id="3662" w:author="Пользователь" w:date="2022-12-22T02:21:00Z">
              <w:r w:rsidRPr="005A0097">
                <w:rPr>
                  <w:i/>
                  <w:iCs/>
                  <w:color w:val="629755"/>
                  <w:szCs w:val="28"/>
                  <w:lang w:val="en-US"/>
                  <w:rPrChange w:id="3663" w:author="Пользователь" w:date="2022-12-22T02:42:00Z">
                    <w:rPr>
                      <w:rFonts w:ascii="Courier New" w:hAnsi="Courier New" w:cs="Courier New"/>
                      <w:i/>
                      <w:iCs/>
                      <w:color w:val="629755"/>
                      <w:sz w:val="22"/>
                      <w:szCs w:val="22"/>
                    </w:rPr>
                  </w:rPrChange>
                </w:rPr>
                <w:t>******************************************/</w:t>
              </w:r>
            </w:ins>
          </w:p>
          <w:p w14:paraId="70AB50E0" w14:textId="77777777" w:rsidR="00046F53" w:rsidRPr="005A0097" w:rsidRDefault="00046F53" w:rsidP="00046F53">
            <w:pPr>
              <w:spacing w:after="240" w:line="240" w:lineRule="auto"/>
              <w:ind w:firstLine="0"/>
              <w:jc w:val="left"/>
              <w:rPr>
                <w:ins w:id="3664" w:author="Пользователь" w:date="2022-12-22T02:21:00Z"/>
                <w:szCs w:val="28"/>
                <w:lang w:val="en-US"/>
                <w:rPrChange w:id="3665" w:author="Пользователь" w:date="2022-12-22T02:42:00Z">
                  <w:rPr>
                    <w:ins w:id="3666" w:author="Пользователь" w:date="2022-12-22T02:21:00Z"/>
                    <w:sz w:val="24"/>
                  </w:rPr>
                </w:rPrChange>
              </w:rPr>
            </w:pPr>
          </w:p>
          <w:p w14:paraId="774AA1B9" w14:textId="77777777" w:rsidR="00046F53" w:rsidRPr="005A0097" w:rsidRDefault="00046F53" w:rsidP="00046F53">
            <w:pPr>
              <w:spacing w:line="240" w:lineRule="auto"/>
              <w:ind w:firstLine="0"/>
              <w:jc w:val="left"/>
              <w:rPr>
                <w:ins w:id="3667" w:author="Пользователь" w:date="2022-12-22T02:21:00Z"/>
                <w:szCs w:val="28"/>
                <w:lang w:val="en-US"/>
                <w:rPrChange w:id="3668" w:author="Пользователь" w:date="2022-12-22T02:42:00Z">
                  <w:rPr>
                    <w:ins w:id="3669" w:author="Пользователь" w:date="2022-12-22T02:21:00Z"/>
                    <w:sz w:val="24"/>
                  </w:rPr>
                </w:rPrChange>
              </w:rPr>
            </w:pPr>
            <w:ins w:id="3670" w:author="Пользователь" w:date="2022-12-22T02:21:00Z">
              <w:r w:rsidRPr="005A0097">
                <w:rPr>
                  <w:i/>
                  <w:iCs/>
                  <w:color w:val="CC7832"/>
                  <w:szCs w:val="28"/>
                  <w:lang w:val="en-US"/>
                  <w:rPrChange w:id="3671" w:author="Пользователь" w:date="2022-12-22T02:42:00Z">
                    <w:rPr>
                      <w:rFonts w:ascii="Courier New" w:hAnsi="Courier New" w:cs="Courier New"/>
                      <w:i/>
                      <w:iCs/>
                      <w:color w:val="CC7832"/>
                      <w:sz w:val="22"/>
                      <w:szCs w:val="22"/>
                    </w:rPr>
                  </w:rPrChange>
                </w:rPr>
                <w:t xml:space="preserve">public class </w:t>
              </w:r>
              <w:proofErr w:type="spellStart"/>
              <w:r w:rsidRPr="005A0097">
                <w:rPr>
                  <w:i/>
                  <w:iCs/>
                  <w:color w:val="A9B7C6"/>
                  <w:szCs w:val="28"/>
                  <w:lang w:val="en-US"/>
                  <w:rPrChange w:id="3672" w:author="Пользователь" w:date="2022-12-22T02:42:00Z">
                    <w:rPr>
                      <w:rFonts w:ascii="Courier New" w:hAnsi="Courier New" w:cs="Courier New"/>
                      <w:i/>
                      <w:iCs/>
                      <w:color w:val="A9B7C6"/>
                      <w:sz w:val="22"/>
                      <w:szCs w:val="22"/>
                    </w:rPr>
                  </w:rPrChange>
                </w:rPr>
                <w:t>CFood</w:t>
              </w:r>
              <w:proofErr w:type="spellEnd"/>
              <w:r w:rsidRPr="005A0097">
                <w:rPr>
                  <w:i/>
                  <w:iCs/>
                  <w:color w:val="A9B7C6"/>
                  <w:szCs w:val="28"/>
                  <w:lang w:val="en-US"/>
                  <w:rPrChange w:id="3673" w:author="Пользователь" w:date="2022-12-22T02:42:00Z">
                    <w:rPr>
                      <w:rFonts w:ascii="Courier New" w:hAnsi="Courier New" w:cs="Courier New"/>
                      <w:i/>
                      <w:iCs/>
                      <w:color w:val="A9B7C6"/>
                      <w:sz w:val="22"/>
                      <w:szCs w:val="22"/>
                    </w:rPr>
                  </w:rPrChange>
                </w:rPr>
                <w:t xml:space="preserve"> {</w:t>
              </w:r>
            </w:ins>
          </w:p>
          <w:p w14:paraId="052B3C42" w14:textId="77777777" w:rsidR="00046F53" w:rsidRPr="005A0097" w:rsidRDefault="00046F53" w:rsidP="00046F53">
            <w:pPr>
              <w:spacing w:line="240" w:lineRule="auto"/>
              <w:ind w:firstLine="0"/>
              <w:jc w:val="left"/>
              <w:rPr>
                <w:ins w:id="3674" w:author="Пользователь" w:date="2022-12-22T02:21:00Z"/>
                <w:szCs w:val="28"/>
                <w:lang w:val="en-US"/>
                <w:rPrChange w:id="3675" w:author="Пользователь" w:date="2022-12-22T02:42:00Z">
                  <w:rPr>
                    <w:ins w:id="3676" w:author="Пользователь" w:date="2022-12-22T02:21:00Z"/>
                    <w:sz w:val="24"/>
                  </w:rPr>
                </w:rPrChange>
              </w:rPr>
            </w:pPr>
          </w:p>
          <w:p w14:paraId="66B361CD" w14:textId="77777777" w:rsidR="00046F53" w:rsidRPr="005A0097" w:rsidRDefault="00046F53" w:rsidP="00046F53">
            <w:pPr>
              <w:spacing w:line="240" w:lineRule="auto"/>
              <w:ind w:firstLine="0"/>
              <w:jc w:val="left"/>
              <w:rPr>
                <w:ins w:id="3677" w:author="Пользователь" w:date="2022-12-22T02:21:00Z"/>
                <w:szCs w:val="28"/>
                <w:lang w:val="en-US"/>
                <w:rPrChange w:id="3678" w:author="Пользователь" w:date="2022-12-22T02:42:00Z">
                  <w:rPr>
                    <w:ins w:id="3679" w:author="Пользователь" w:date="2022-12-22T02:21:00Z"/>
                    <w:sz w:val="24"/>
                  </w:rPr>
                </w:rPrChange>
              </w:rPr>
            </w:pPr>
            <w:ins w:id="3680" w:author="Пользователь" w:date="2022-12-22T02:21:00Z">
              <w:r w:rsidRPr="005A0097">
                <w:rPr>
                  <w:i/>
                  <w:iCs/>
                  <w:color w:val="A9B7C6"/>
                  <w:szCs w:val="28"/>
                  <w:lang w:val="en-US"/>
                  <w:rPrChange w:id="3681" w:author="Пользователь" w:date="2022-12-22T02:42:00Z">
                    <w:rPr>
                      <w:rFonts w:ascii="Courier New" w:hAnsi="Courier New" w:cs="Courier New"/>
                      <w:i/>
                      <w:iCs/>
                      <w:color w:val="A9B7C6"/>
                      <w:sz w:val="22"/>
                      <w:szCs w:val="22"/>
                    </w:rPr>
                  </w:rPrChange>
                </w:rPr>
                <w:t>   </w:t>
              </w:r>
              <w:r w:rsidRPr="005A0097">
                <w:rPr>
                  <w:i/>
                  <w:iCs/>
                  <w:color w:val="629755"/>
                  <w:szCs w:val="28"/>
                  <w:lang w:val="en-US"/>
                  <w:rPrChange w:id="3682" w:author="Пользователь" w:date="2022-12-22T02:42:00Z">
                    <w:rPr>
                      <w:rFonts w:ascii="Courier New" w:hAnsi="Courier New" w:cs="Courier New"/>
                      <w:i/>
                      <w:iCs/>
                      <w:color w:val="629755"/>
                      <w:sz w:val="22"/>
                      <w:szCs w:val="22"/>
                    </w:rPr>
                  </w:rPrChange>
                </w:rPr>
                <w:t>/***************************</w:t>
              </w:r>
            </w:ins>
          </w:p>
          <w:p w14:paraId="0ABBEDA9" w14:textId="77777777" w:rsidR="00046F53" w:rsidRPr="005A0097" w:rsidRDefault="00046F53" w:rsidP="00046F53">
            <w:pPr>
              <w:spacing w:line="240" w:lineRule="auto"/>
              <w:ind w:firstLine="0"/>
              <w:jc w:val="left"/>
              <w:rPr>
                <w:ins w:id="3683" w:author="Пользователь" w:date="2022-12-22T02:21:00Z"/>
                <w:szCs w:val="28"/>
                <w:lang w:val="en-US"/>
                <w:rPrChange w:id="3684" w:author="Пользователь" w:date="2022-12-22T02:42:00Z">
                  <w:rPr>
                    <w:ins w:id="3685" w:author="Пользователь" w:date="2022-12-22T02:21:00Z"/>
                    <w:sz w:val="24"/>
                  </w:rPr>
                </w:rPrChange>
              </w:rPr>
            </w:pPr>
            <w:ins w:id="3686" w:author="Пользователь" w:date="2022-12-22T02:21:00Z">
              <w:r w:rsidRPr="005A0097">
                <w:rPr>
                  <w:i/>
                  <w:iCs/>
                  <w:color w:val="629755"/>
                  <w:szCs w:val="28"/>
                  <w:lang w:val="en-US"/>
                  <w:rPrChange w:id="3687" w:author="Пользователь" w:date="2022-12-22T02:42:00Z">
                    <w:rPr>
                      <w:rFonts w:ascii="Courier New" w:hAnsi="Courier New" w:cs="Courier New"/>
                      <w:i/>
                      <w:iCs/>
                      <w:color w:val="629755"/>
                      <w:sz w:val="22"/>
                      <w:szCs w:val="22"/>
                    </w:rPr>
                  </w:rPrChange>
                </w:rPr>
                <w:t xml:space="preserve">    * </w:t>
              </w:r>
              <w:proofErr w:type="spellStart"/>
              <w:r w:rsidRPr="005A0097">
                <w:rPr>
                  <w:i/>
                  <w:iCs/>
                  <w:color w:val="629755"/>
                  <w:szCs w:val="28"/>
                  <w:rPrChange w:id="3688" w:author="Пользователь" w:date="2022-12-22T02:42:00Z">
                    <w:rPr>
                      <w:rFonts w:ascii="Courier New" w:hAnsi="Courier New" w:cs="Courier New"/>
                      <w:i/>
                      <w:iCs/>
                      <w:color w:val="629755"/>
                      <w:sz w:val="22"/>
                      <w:szCs w:val="22"/>
                    </w:rPr>
                  </w:rPrChange>
                </w:rPr>
                <w:t>Идендификатор</w:t>
              </w:r>
              <w:proofErr w:type="spellEnd"/>
              <w:r w:rsidRPr="005A0097">
                <w:rPr>
                  <w:i/>
                  <w:iCs/>
                  <w:color w:val="629755"/>
                  <w:szCs w:val="28"/>
                  <w:lang w:val="en-US"/>
                  <w:rPrChange w:id="3689" w:author="Пользователь" w:date="2022-12-22T02:42:00Z">
                    <w:rPr>
                      <w:rFonts w:ascii="Courier New" w:hAnsi="Courier New" w:cs="Courier New"/>
                      <w:i/>
                      <w:iCs/>
                      <w:color w:val="629755"/>
                      <w:sz w:val="22"/>
                      <w:szCs w:val="22"/>
                    </w:rPr>
                  </w:rPrChange>
                </w:rPr>
                <w:t>.          *</w:t>
              </w:r>
            </w:ins>
          </w:p>
          <w:p w14:paraId="66992D5B" w14:textId="77777777" w:rsidR="00046F53" w:rsidRPr="005A0097" w:rsidRDefault="00046F53" w:rsidP="00046F53">
            <w:pPr>
              <w:spacing w:line="240" w:lineRule="auto"/>
              <w:ind w:firstLine="0"/>
              <w:jc w:val="left"/>
              <w:rPr>
                <w:ins w:id="3690" w:author="Пользователь" w:date="2022-12-22T02:21:00Z"/>
                <w:szCs w:val="28"/>
                <w:lang w:val="en-US"/>
                <w:rPrChange w:id="3691" w:author="Пользователь" w:date="2022-12-22T02:42:00Z">
                  <w:rPr>
                    <w:ins w:id="3692" w:author="Пользователь" w:date="2022-12-22T02:21:00Z"/>
                    <w:sz w:val="24"/>
                  </w:rPr>
                </w:rPrChange>
              </w:rPr>
            </w:pPr>
            <w:ins w:id="3693" w:author="Пользователь" w:date="2022-12-22T02:21:00Z">
              <w:r w:rsidRPr="005A0097">
                <w:rPr>
                  <w:i/>
                  <w:iCs/>
                  <w:color w:val="629755"/>
                  <w:szCs w:val="28"/>
                  <w:lang w:val="en-US"/>
                  <w:rPrChange w:id="3694" w:author="Пользователь" w:date="2022-12-22T02:42:00Z">
                    <w:rPr>
                      <w:rFonts w:ascii="Courier New" w:hAnsi="Courier New" w:cs="Courier New"/>
                      <w:i/>
                      <w:iCs/>
                      <w:color w:val="629755"/>
                      <w:sz w:val="22"/>
                      <w:szCs w:val="22"/>
                    </w:rPr>
                  </w:rPrChange>
                </w:rPr>
                <w:t>    ***************************/</w:t>
              </w:r>
            </w:ins>
          </w:p>
          <w:p w14:paraId="1D6DE868" w14:textId="77777777" w:rsidR="00046F53" w:rsidRPr="005A0097" w:rsidRDefault="00046F53" w:rsidP="00046F53">
            <w:pPr>
              <w:spacing w:line="240" w:lineRule="auto"/>
              <w:ind w:firstLine="0"/>
              <w:jc w:val="left"/>
              <w:rPr>
                <w:ins w:id="3695" w:author="Пользователь" w:date="2022-12-22T02:21:00Z"/>
                <w:szCs w:val="28"/>
                <w:lang w:val="en-US"/>
                <w:rPrChange w:id="3696" w:author="Пользователь" w:date="2022-12-22T02:42:00Z">
                  <w:rPr>
                    <w:ins w:id="3697" w:author="Пользователь" w:date="2022-12-22T02:21:00Z"/>
                    <w:sz w:val="24"/>
                  </w:rPr>
                </w:rPrChange>
              </w:rPr>
            </w:pPr>
          </w:p>
          <w:p w14:paraId="1C79AA49" w14:textId="77777777" w:rsidR="00046F53" w:rsidRPr="005A0097" w:rsidRDefault="00046F53" w:rsidP="00046F53">
            <w:pPr>
              <w:spacing w:line="240" w:lineRule="auto"/>
              <w:ind w:firstLine="0"/>
              <w:jc w:val="left"/>
              <w:rPr>
                <w:ins w:id="3698" w:author="Пользователь" w:date="2022-12-22T02:21:00Z"/>
                <w:szCs w:val="28"/>
                <w:lang w:val="en-US"/>
                <w:rPrChange w:id="3699" w:author="Пользователь" w:date="2022-12-22T02:42:00Z">
                  <w:rPr>
                    <w:ins w:id="3700" w:author="Пользователь" w:date="2022-12-22T02:21:00Z"/>
                    <w:sz w:val="24"/>
                  </w:rPr>
                </w:rPrChange>
              </w:rPr>
            </w:pPr>
            <w:ins w:id="3701" w:author="Пользователь" w:date="2022-12-22T02:21:00Z">
              <w:r w:rsidRPr="005A0097">
                <w:rPr>
                  <w:i/>
                  <w:iCs/>
                  <w:color w:val="629755"/>
                  <w:szCs w:val="28"/>
                  <w:lang w:val="en-US"/>
                  <w:rPrChange w:id="3702" w:author="Пользователь" w:date="2022-12-22T02:42:00Z">
                    <w:rPr>
                      <w:rFonts w:ascii="Courier New" w:hAnsi="Courier New" w:cs="Courier New"/>
                      <w:i/>
                      <w:iCs/>
                      <w:color w:val="629755"/>
                      <w:sz w:val="22"/>
                      <w:szCs w:val="22"/>
                    </w:rPr>
                  </w:rPrChange>
                </w:rPr>
                <w:t>   </w:t>
              </w:r>
              <w:r w:rsidRPr="005A0097">
                <w:rPr>
                  <w:i/>
                  <w:iCs/>
                  <w:color w:val="CC7832"/>
                  <w:szCs w:val="28"/>
                  <w:lang w:val="en-US"/>
                  <w:rPrChange w:id="3703" w:author="Пользователь" w:date="2022-12-22T02:42:00Z">
                    <w:rPr>
                      <w:rFonts w:ascii="Courier New" w:hAnsi="Courier New" w:cs="Courier New"/>
                      <w:i/>
                      <w:iCs/>
                      <w:color w:val="CC7832"/>
                      <w:sz w:val="22"/>
                      <w:szCs w:val="22"/>
                    </w:rPr>
                  </w:rPrChange>
                </w:rPr>
                <w:t xml:space="preserve">private </w:t>
              </w:r>
              <w:r w:rsidRPr="005A0097">
                <w:rPr>
                  <w:i/>
                  <w:iCs/>
                  <w:color w:val="A9B7C6"/>
                  <w:szCs w:val="28"/>
                  <w:lang w:val="en-US"/>
                  <w:rPrChange w:id="3704" w:author="Пользователь" w:date="2022-12-22T02:42:00Z">
                    <w:rPr>
                      <w:rFonts w:ascii="Courier New" w:hAnsi="Courier New" w:cs="Courier New"/>
                      <w:i/>
                      <w:iCs/>
                      <w:color w:val="A9B7C6"/>
                      <w:sz w:val="22"/>
                      <w:szCs w:val="22"/>
                    </w:rPr>
                  </w:rPrChange>
                </w:rPr>
                <w:t xml:space="preserve">UUID </w:t>
              </w:r>
              <w:r w:rsidRPr="005A0097">
                <w:rPr>
                  <w:i/>
                  <w:iCs/>
                  <w:color w:val="9876AA"/>
                  <w:szCs w:val="28"/>
                  <w:lang w:val="en-US"/>
                  <w:rPrChange w:id="3705" w:author="Пользователь" w:date="2022-12-22T02:42:00Z">
                    <w:rPr>
                      <w:rFonts w:ascii="Courier New" w:hAnsi="Courier New" w:cs="Courier New"/>
                      <w:i/>
                      <w:iCs/>
                      <w:color w:val="9876AA"/>
                      <w:sz w:val="22"/>
                      <w:szCs w:val="22"/>
                    </w:rPr>
                  </w:rPrChange>
                </w:rPr>
                <w:t>id</w:t>
              </w:r>
              <w:r w:rsidRPr="005A0097">
                <w:rPr>
                  <w:i/>
                  <w:iCs/>
                  <w:color w:val="CC7832"/>
                  <w:szCs w:val="28"/>
                  <w:lang w:val="en-US"/>
                  <w:rPrChange w:id="3706" w:author="Пользователь" w:date="2022-12-22T02:42:00Z">
                    <w:rPr>
                      <w:rFonts w:ascii="Courier New" w:hAnsi="Courier New" w:cs="Courier New"/>
                      <w:i/>
                      <w:iCs/>
                      <w:color w:val="CC7832"/>
                      <w:sz w:val="22"/>
                      <w:szCs w:val="22"/>
                    </w:rPr>
                  </w:rPrChange>
                </w:rPr>
                <w:t>;</w:t>
              </w:r>
            </w:ins>
          </w:p>
          <w:p w14:paraId="02867775" w14:textId="77777777" w:rsidR="00046F53" w:rsidRPr="005A0097" w:rsidRDefault="00046F53" w:rsidP="00046F53">
            <w:pPr>
              <w:spacing w:line="240" w:lineRule="auto"/>
              <w:ind w:firstLine="0"/>
              <w:jc w:val="left"/>
              <w:rPr>
                <w:ins w:id="3707" w:author="Пользователь" w:date="2022-12-22T02:21:00Z"/>
                <w:szCs w:val="28"/>
                <w:lang w:val="en-US"/>
                <w:rPrChange w:id="3708" w:author="Пользователь" w:date="2022-12-22T02:42:00Z">
                  <w:rPr>
                    <w:ins w:id="3709" w:author="Пользователь" w:date="2022-12-22T02:21:00Z"/>
                    <w:sz w:val="24"/>
                  </w:rPr>
                </w:rPrChange>
              </w:rPr>
            </w:pPr>
          </w:p>
          <w:p w14:paraId="7BA17B2C" w14:textId="77777777" w:rsidR="00046F53" w:rsidRPr="005A0097" w:rsidRDefault="00046F53" w:rsidP="00046F53">
            <w:pPr>
              <w:spacing w:line="240" w:lineRule="auto"/>
              <w:ind w:firstLine="0"/>
              <w:jc w:val="left"/>
              <w:rPr>
                <w:ins w:id="3710" w:author="Пользователь" w:date="2022-12-22T02:21:00Z"/>
                <w:szCs w:val="28"/>
                <w:lang w:val="en-US"/>
                <w:rPrChange w:id="3711" w:author="Пользователь" w:date="2022-12-22T02:42:00Z">
                  <w:rPr>
                    <w:ins w:id="3712" w:author="Пользователь" w:date="2022-12-22T02:21:00Z"/>
                    <w:sz w:val="24"/>
                  </w:rPr>
                </w:rPrChange>
              </w:rPr>
            </w:pPr>
            <w:ins w:id="3713" w:author="Пользователь" w:date="2022-12-22T02:21:00Z">
              <w:r w:rsidRPr="005A0097">
                <w:rPr>
                  <w:i/>
                  <w:iCs/>
                  <w:color w:val="CC7832"/>
                  <w:szCs w:val="28"/>
                  <w:lang w:val="en-US"/>
                  <w:rPrChange w:id="3714" w:author="Пользователь" w:date="2022-12-22T02:42:00Z">
                    <w:rPr>
                      <w:rFonts w:ascii="Courier New" w:hAnsi="Courier New" w:cs="Courier New"/>
                      <w:i/>
                      <w:iCs/>
                      <w:color w:val="CC7832"/>
                      <w:sz w:val="22"/>
                      <w:szCs w:val="22"/>
                    </w:rPr>
                  </w:rPrChange>
                </w:rPr>
                <w:t xml:space="preserve">   public </w:t>
              </w:r>
              <w:r w:rsidRPr="005A0097">
                <w:rPr>
                  <w:i/>
                  <w:iCs/>
                  <w:color w:val="A9B7C6"/>
                  <w:szCs w:val="28"/>
                  <w:lang w:val="en-US"/>
                  <w:rPrChange w:id="3715" w:author="Пользователь" w:date="2022-12-22T02:42:00Z">
                    <w:rPr>
                      <w:rFonts w:ascii="Courier New" w:hAnsi="Courier New" w:cs="Courier New"/>
                      <w:i/>
                      <w:iCs/>
                      <w:color w:val="A9B7C6"/>
                      <w:sz w:val="22"/>
                      <w:szCs w:val="22"/>
                    </w:rPr>
                  </w:rPrChange>
                </w:rPr>
                <w:t xml:space="preserve">UUID </w:t>
              </w:r>
              <w:proofErr w:type="spellStart"/>
              <w:proofErr w:type="gramStart"/>
              <w:r w:rsidRPr="005A0097">
                <w:rPr>
                  <w:i/>
                  <w:iCs/>
                  <w:color w:val="FFC66D"/>
                  <w:szCs w:val="28"/>
                  <w:lang w:val="en-US"/>
                  <w:rPrChange w:id="3716" w:author="Пользователь" w:date="2022-12-22T02:42:00Z">
                    <w:rPr>
                      <w:rFonts w:ascii="Courier New" w:hAnsi="Courier New" w:cs="Courier New"/>
                      <w:i/>
                      <w:iCs/>
                      <w:color w:val="FFC66D"/>
                      <w:sz w:val="22"/>
                      <w:szCs w:val="22"/>
                    </w:rPr>
                  </w:rPrChange>
                </w:rPr>
                <w:t>getId</w:t>
              </w:r>
              <w:proofErr w:type="spellEnd"/>
              <w:r w:rsidRPr="005A0097">
                <w:rPr>
                  <w:i/>
                  <w:iCs/>
                  <w:color w:val="A9B7C6"/>
                  <w:szCs w:val="28"/>
                  <w:lang w:val="en-US"/>
                  <w:rPrChange w:id="3717" w:author="Пользователь" w:date="2022-12-22T02:42:00Z">
                    <w:rPr>
                      <w:rFonts w:ascii="Courier New" w:hAnsi="Courier New" w:cs="Courier New"/>
                      <w:i/>
                      <w:iCs/>
                      <w:color w:val="A9B7C6"/>
                      <w:sz w:val="22"/>
                      <w:szCs w:val="22"/>
                    </w:rPr>
                  </w:rPrChange>
                </w:rPr>
                <w:t>(</w:t>
              </w:r>
              <w:proofErr w:type="gramEnd"/>
              <w:r w:rsidRPr="005A0097">
                <w:rPr>
                  <w:i/>
                  <w:iCs/>
                  <w:color w:val="A9B7C6"/>
                  <w:szCs w:val="28"/>
                  <w:lang w:val="en-US"/>
                  <w:rPrChange w:id="3718" w:author="Пользователь" w:date="2022-12-22T02:42:00Z">
                    <w:rPr>
                      <w:rFonts w:ascii="Courier New" w:hAnsi="Courier New" w:cs="Courier New"/>
                      <w:i/>
                      <w:iCs/>
                      <w:color w:val="A9B7C6"/>
                      <w:sz w:val="22"/>
                      <w:szCs w:val="22"/>
                    </w:rPr>
                  </w:rPrChange>
                </w:rPr>
                <w:t>) {</w:t>
              </w:r>
            </w:ins>
          </w:p>
          <w:p w14:paraId="7CFF459D" w14:textId="77777777" w:rsidR="00046F53" w:rsidRPr="005A0097" w:rsidRDefault="00046F53" w:rsidP="00046F53">
            <w:pPr>
              <w:spacing w:line="240" w:lineRule="auto"/>
              <w:ind w:firstLine="0"/>
              <w:jc w:val="left"/>
              <w:rPr>
                <w:ins w:id="3719" w:author="Пользователь" w:date="2022-12-22T02:21:00Z"/>
                <w:szCs w:val="28"/>
                <w:lang w:val="en-US"/>
                <w:rPrChange w:id="3720" w:author="Пользователь" w:date="2022-12-22T02:42:00Z">
                  <w:rPr>
                    <w:ins w:id="3721" w:author="Пользователь" w:date="2022-12-22T02:21:00Z"/>
                    <w:sz w:val="24"/>
                  </w:rPr>
                </w:rPrChange>
              </w:rPr>
            </w:pPr>
            <w:ins w:id="3722" w:author="Пользователь" w:date="2022-12-22T02:21:00Z">
              <w:r w:rsidRPr="005A0097">
                <w:rPr>
                  <w:i/>
                  <w:iCs/>
                  <w:color w:val="A9B7C6"/>
                  <w:szCs w:val="28"/>
                  <w:lang w:val="en-US"/>
                  <w:rPrChange w:id="3723" w:author="Пользователь" w:date="2022-12-22T02:42:00Z">
                    <w:rPr>
                      <w:rFonts w:ascii="Courier New" w:hAnsi="Courier New" w:cs="Courier New"/>
                      <w:i/>
                      <w:iCs/>
                      <w:color w:val="A9B7C6"/>
                      <w:sz w:val="22"/>
                      <w:szCs w:val="22"/>
                    </w:rPr>
                  </w:rPrChange>
                </w:rPr>
                <w:t>       </w:t>
              </w:r>
              <w:r w:rsidRPr="005A0097">
                <w:rPr>
                  <w:i/>
                  <w:iCs/>
                  <w:color w:val="CC7832"/>
                  <w:szCs w:val="28"/>
                  <w:lang w:val="en-US"/>
                  <w:rPrChange w:id="3724" w:author="Пользователь" w:date="2022-12-22T02:42:00Z">
                    <w:rPr>
                      <w:rFonts w:ascii="Courier New" w:hAnsi="Courier New" w:cs="Courier New"/>
                      <w:i/>
                      <w:iCs/>
                      <w:color w:val="CC7832"/>
                      <w:sz w:val="22"/>
                      <w:szCs w:val="22"/>
                    </w:rPr>
                  </w:rPrChange>
                </w:rPr>
                <w:t xml:space="preserve">return </w:t>
              </w:r>
              <w:r w:rsidRPr="005A0097">
                <w:rPr>
                  <w:i/>
                  <w:iCs/>
                  <w:color w:val="9876AA"/>
                  <w:szCs w:val="28"/>
                  <w:lang w:val="en-US"/>
                  <w:rPrChange w:id="3725" w:author="Пользователь" w:date="2022-12-22T02:42:00Z">
                    <w:rPr>
                      <w:rFonts w:ascii="Courier New" w:hAnsi="Courier New" w:cs="Courier New"/>
                      <w:i/>
                      <w:iCs/>
                      <w:color w:val="9876AA"/>
                      <w:sz w:val="22"/>
                      <w:szCs w:val="22"/>
                    </w:rPr>
                  </w:rPrChange>
                </w:rPr>
                <w:t>id</w:t>
              </w:r>
              <w:r w:rsidRPr="005A0097">
                <w:rPr>
                  <w:i/>
                  <w:iCs/>
                  <w:color w:val="CC7832"/>
                  <w:szCs w:val="28"/>
                  <w:lang w:val="en-US"/>
                  <w:rPrChange w:id="3726" w:author="Пользователь" w:date="2022-12-22T02:42:00Z">
                    <w:rPr>
                      <w:rFonts w:ascii="Courier New" w:hAnsi="Courier New" w:cs="Courier New"/>
                      <w:i/>
                      <w:iCs/>
                      <w:color w:val="CC7832"/>
                      <w:sz w:val="22"/>
                      <w:szCs w:val="22"/>
                    </w:rPr>
                  </w:rPrChange>
                </w:rPr>
                <w:t>;</w:t>
              </w:r>
            </w:ins>
          </w:p>
          <w:p w14:paraId="681E87E7" w14:textId="77777777" w:rsidR="00046F53" w:rsidRPr="005A0097" w:rsidRDefault="00046F53" w:rsidP="00046F53">
            <w:pPr>
              <w:spacing w:line="240" w:lineRule="auto"/>
              <w:ind w:firstLine="0"/>
              <w:jc w:val="left"/>
              <w:rPr>
                <w:ins w:id="3727" w:author="Пользователь" w:date="2022-12-22T02:21:00Z"/>
                <w:szCs w:val="28"/>
                <w:lang w:val="en-US"/>
                <w:rPrChange w:id="3728" w:author="Пользователь" w:date="2022-12-22T02:42:00Z">
                  <w:rPr>
                    <w:ins w:id="3729" w:author="Пользователь" w:date="2022-12-22T02:21:00Z"/>
                    <w:sz w:val="24"/>
                  </w:rPr>
                </w:rPrChange>
              </w:rPr>
            </w:pPr>
            <w:ins w:id="3730" w:author="Пользователь" w:date="2022-12-22T02:21:00Z">
              <w:r w:rsidRPr="005A0097">
                <w:rPr>
                  <w:i/>
                  <w:iCs/>
                  <w:color w:val="CC7832"/>
                  <w:szCs w:val="28"/>
                  <w:lang w:val="en-US"/>
                  <w:rPrChange w:id="3731" w:author="Пользователь" w:date="2022-12-22T02:42:00Z">
                    <w:rPr>
                      <w:rFonts w:ascii="Courier New" w:hAnsi="Courier New" w:cs="Courier New"/>
                      <w:i/>
                      <w:iCs/>
                      <w:color w:val="CC7832"/>
                      <w:sz w:val="22"/>
                      <w:szCs w:val="22"/>
                    </w:rPr>
                  </w:rPrChange>
                </w:rPr>
                <w:lastRenderedPageBreak/>
                <w:t>   </w:t>
              </w:r>
              <w:r w:rsidRPr="005A0097">
                <w:rPr>
                  <w:i/>
                  <w:iCs/>
                  <w:color w:val="A9B7C6"/>
                  <w:szCs w:val="28"/>
                  <w:lang w:val="en-US"/>
                  <w:rPrChange w:id="3732" w:author="Пользователь" w:date="2022-12-22T02:42:00Z">
                    <w:rPr>
                      <w:rFonts w:ascii="Courier New" w:hAnsi="Courier New" w:cs="Courier New"/>
                      <w:i/>
                      <w:iCs/>
                      <w:color w:val="A9B7C6"/>
                      <w:sz w:val="22"/>
                      <w:szCs w:val="22"/>
                    </w:rPr>
                  </w:rPrChange>
                </w:rPr>
                <w:t>}</w:t>
              </w:r>
            </w:ins>
          </w:p>
          <w:p w14:paraId="76508A19" w14:textId="77777777" w:rsidR="00046F53" w:rsidRPr="005A0097" w:rsidRDefault="00046F53" w:rsidP="00046F53">
            <w:pPr>
              <w:spacing w:line="240" w:lineRule="auto"/>
              <w:ind w:firstLine="0"/>
              <w:jc w:val="left"/>
              <w:rPr>
                <w:ins w:id="3733" w:author="Пользователь" w:date="2022-12-22T02:21:00Z"/>
                <w:szCs w:val="28"/>
                <w:lang w:val="en-US"/>
                <w:rPrChange w:id="3734" w:author="Пользователь" w:date="2022-12-22T02:42:00Z">
                  <w:rPr>
                    <w:ins w:id="3735" w:author="Пользователь" w:date="2022-12-22T02:21:00Z"/>
                    <w:sz w:val="24"/>
                  </w:rPr>
                </w:rPrChange>
              </w:rPr>
            </w:pPr>
          </w:p>
          <w:p w14:paraId="0ACED17A" w14:textId="77777777" w:rsidR="00046F53" w:rsidRPr="005A0097" w:rsidRDefault="00046F53" w:rsidP="00046F53">
            <w:pPr>
              <w:spacing w:line="240" w:lineRule="auto"/>
              <w:ind w:firstLine="0"/>
              <w:jc w:val="left"/>
              <w:rPr>
                <w:ins w:id="3736" w:author="Пользователь" w:date="2022-12-22T02:21:00Z"/>
                <w:szCs w:val="28"/>
                <w:lang w:val="en-US"/>
                <w:rPrChange w:id="3737" w:author="Пользователь" w:date="2022-12-22T02:42:00Z">
                  <w:rPr>
                    <w:ins w:id="3738" w:author="Пользователь" w:date="2022-12-22T02:21:00Z"/>
                    <w:sz w:val="24"/>
                  </w:rPr>
                </w:rPrChange>
              </w:rPr>
            </w:pPr>
            <w:ins w:id="3739" w:author="Пользователь" w:date="2022-12-22T02:21:00Z">
              <w:r w:rsidRPr="005A0097">
                <w:rPr>
                  <w:i/>
                  <w:iCs/>
                  <w:color w:val="A9B7C6"/>
                  <w:szCs w:val="28"/>
                  <w:lang w:val="en-US"/>
                  <w:rPrChange w:id="3740" w:author="Пользователь" w:date="2022-12-22T02:42:00Z">
                    <w:rPr>
                      <w:rFonts w:ascii="Courier New" w:hAnsi="Courier New" w:cs="Courier New"/>
                      <w:i/>
                      <w:iCs/>
                      <w:color w:val="A9B7C6"/>
                      <w:sz w:val="22"/>
                      <w:szCs w:val="22"/>
                    </w:rPr>
                  </w:rPrChange>
                </w:rPr>
                <w:t>   </w:t>
              </w:r>
              <w:r w:rsidRPr="005A0097">
                <w:rPr>
                  <w:i/>
                  <w:iCs/>
                  <w:color w:val="CC7832"/>
                  <w:szCs w:val="28"/>
                  <w:lang w:val="en-US"/>
                  <w:rPrChange w:id="3741" w:author="Пользователь" w:date="2022-12-22T02:42:00Z">
                    <w:rPr>
                      <w:rFonts w:ascii="Courier New" w:hAnsi="Courier New" w:cs="Courier New"/>
                      <w:i/>
                      <w:iCs/>
                      <w:color w:val="CC7832"/>
                      <w:sz w:val="22"/>
                      <w:szCs w:val="22"/>
                    </w:rPr>
                  </w:rPrChange>
                </w:rPr>
                <w:t xml:space="preserve">public void </w:t>
              </w:r>
              <w:proofErr w:type="spellStart"/>
              <w:proofErr w:type="gramStart"/>
              <w:r w:rsidRPr="005A0097">
                <w:rPr>
                  <w:i/>
                  <w:iCs/>
                  <w:color w:val="FFC66D"/>
                  <w:szCs w:val="28"/>
                  <w:lang w:val="en-US"/>
                  <w:rPrChange w:id="3742" w:author="Пользователь" w:date="2022-12-22T02:42:00Z">
                    <w:rPr>
                      <w:rFonts w:ascii="Courier New" w:hAnsi="Courier New" w:cs="Courier New"/>
                      <w:i/>
                      <w:iCs/>
                      <w:color w:val="FFC66D"/>
                      <w:sz w:val="22"/>
                      <w:szCs w:val="22"/>
                    </w:rPr>
                  </w:rPrChange>
                </w:rPr>
                <w:t>setId</w:t>
              </w:r>
              <w:proofErr w:type="spellEnd"/>
              <w:r w:rsidRPr="005A0097">
                <w:rPr>
                  <w:i/>
                  <w:iCs/>
                  <w:color w:val="A9B7C6"/>
                  <w:szCs w:val="28"/>
                  <w:lang w:val="en-US"/>
                  <w:rPrChange w:id="3743" w:author="Пользователь" w:date="2022-12-22T02:42:00Z">
                    <w:rPr>
                      <w:rFonts w:ascii="Courier New" w:hAnsi="Courier New" w:cs="Courier New"/>
                      <w:i/>
                      <w:iCs/>
                      <w:color w:val="A9B7C6"/>
                      <w:sz w:val="22"/>
                      <w:szCs w:val="22"/>
                    </w:rPr>
                  </w:rPrChange>
                </w:rPr>
                <w:t>(</w:t>
              </w:r>
              <w:proofErr w:type="gramEnd"/>
              <w:r w:rsidRPr="005A0097">
                <w:rPr>
                  <w:i/>
                  <w:iCs/>
                  <w:color w:val="A9B7C6"/>
                  <w:szCs w:val="28"/>
                  <w:lang w:val="en-US"/>
                  <w:rPrChange w:id="3744" w:author="Пользователь" w:date="2022-12-22T02:42:00Z">
                    <w:rPr>
                      <w:rFonts w:ascii="Courier New" w:hAnsi="Courier New" w:cs="Courier New"/>
                      <w:i/>
                      <w:iCs/>
                      <w:color w:val="A9B7C6"/>
                      <w:sz w:val="22"/>
                      <w:szCs w:val="22"/>
                    </w:rPr>
                  </w:rPrChange>
                </w:rPr>
                <w:t>UUID id) {</w:t>
              </w:r>
            </w:ins>
          </w:p>
          <w:p w14:paraId="3B46FA7B" w14:textId="77777777" w:rsidR="00046F53" w:rsidRPr="005A0097" w:rsidRDefault="00046F53" w:rsidP="00046F53">
            <w:pPr>
              <w:spacing w:line="240" w:lineRule="auto"/>
              <w:ind w:firstLine="0"/>
              <w:jc w:val="left"/>
              <w:rPr>
                <w:ins w:id="3745" w:author="Пользователь" w:date="2022-12-22T02:21:00Z"/>
                <w:szCs w:val="28"/>
                <w:lang w:val="en-US"/>
                <w:rPrChange w:id="3746" w:author="Пользователь" w:date="2022-12-22T02:42:00Z">
                  <w:rPr>
                    <w:ins w:id="3747" w:author="Пользователь" w:date="2022-12-22T02:21:00Z"/>
                    <w:sz w:val="24"/>
                  </w:rPr>
                </w:rPrChange>
              </w:rPr>
            </w:pPr>
            <w:ins w:id="3748" w:author="Пользователь" w:date="2022-12-22T02:21:00Z">
              <w:r w:rsidRPr="005A0097">
                <w:rPr>
                  <w:i/>
                  <w:iCs/>
                  <w:color w:val="A9B7C6"/>
                  <w:szCs w:val="28"/>
                  <w:lang w:val="en-US"/>
                  <w:rPrChange w:id="3749" w:author="Пользователь" w:date="2022-12-22T02:42:00Z">
                    <w:rPr>
                      <w:rFonts w:ascii="Courier New" w:hAnsi="Courier New" w:cs="Courier New"/>
                      <w:i/>
                      <w:iCs/>
                      <w:color w:val="A9B7C6"/>
                      <w:sz w:val="22"/>
                      <w:szCs w:val="22"/>
                    </w:rPr>
                  </w:rPrChange>
                </w:rPr>
                <w:t>       </w:t>
              </w:r>
              <w:r w:rsidRPr="005A0097">
                <w:rPr>
                  <w:i/>
                  <w:iCs/>
                  <w:color w:val="CC7832"/>
                  <w:szCs w:val="28"/>
                  <w:lang w:val="en-US"/>
                  <w:rPrChange w:id="3750" w:author="Пользователь" w:date="2022-12-22T02:42:00Z">
                    <w:rPr>
                      <w:rFonts w:ascii="Courier New" w:hAnsi="Courier New" w:cs="Courier New"/>
                      <w:i/>
                      <w:iCs/>
                      <w:color w:val="CC7832"/>
                      <w:sz w:val="22"/>
                      <w:szCs w:val="22"/>
                    </w:rPr>
                  </w:rPrChange>
                </w:rPr>
                <w:t>this</w:t>
              </w:r>
              <w:r w:rsidRPr="005A0097">
                <w:rPr>
                  <w:i/>
                  <w:iCs/>
                  <w:color w:val="A9B7C6"/>
                  <w:szCs w:val="28"/>
                  <w:lang w:val="en-US"/>
                  <w:rPrChange w:id="3751" w:author="Пользователь" w:date="2022-12-22T02:42:00Z">
                    <w:rPr>
                      <w:rFonts w:ascii="Courier New" w:hAnsi="Courier New" w:cs="Courier New"/>
                      <w:i/>
                      <w:iCs/>
                      <w:color w:val="A9B7C6"/>
                      <w:sz w:val="22"/>
                      <w:szCs w:val="22"/>
                    </w:rPr>
                  </w:rPrChange>
                </w:rPr>
                <w:t>.</w:t>
              </w:r>
              <w:r w:rsidRPr="005A0097">
                <w:rPr>
                  <w:i/>
                  <w:iCs/>
                  <w:color w:val="9876AA"/>
                  <w:szCs w:val="28"/>
                  <w:lang w:val="en-US"/>
                  <w:rPrChange w:id="3752" w:author="Пользователь" w:date="2022-12-22T02:42:00Z">
                    <w:rPr>
                      <w:rFonts w:ascii="Courier New" w:hAnsi="Courier New" w:cs="Courier New"/>
                      <w:i/>
                      <w:iCs/>
                      <w:color w:val="9876AA"/>
                      <w:sz w:val="22"/>
                      <w:szCs w:val="22"/>
                    </w:rPr>
                  </w:rPrChange>
                </w:rPr>
                <w:t xml:space="preserve">id </w:t>
              </w:r>
              <w:r w:rsidRPr="005A0097">
                <w:rPr>
                  <w:i/>
                  <w:iCs/>
                  <w:color w:val="A9B7C6"/>
                  <w:szCs w:val="28"/>
                  <w:lang w:val="en-US"/>
                  <w:rPrChange w:id="3753" w:author="Пользователь" w:date="2022-12-22T02:42:00Z">
                    <w:rPr>
                      <w:rFonts w:ascii="Courier New" w:hAnsi="Courier New" w:cs="Courier New"/>
                      <w:i/>
                      <w:iCs/>
                      <w:color w:val="A9B7C6"/>
                      <w:sz w:val="22"/>
                      <w:szCs w:val="22"/>
                    </w:rPr>
                  </w:rPrChange>
                </w:rPr>
                <w:t>= id</w:t>
              </w:r>
              <w:r w:rsidRPr="005A0097">
                <w:rPr>
                  <w:i/>
                  <w:iCs/>
                  <w:color w:val="CC7832"/>
                  <w:szCs w:val="28"/>
                  <w:lang w:val="en-US"/>
                  <w:rPrChange w:id="3754" w:author="Пользователь" w:date="2022-12-22T02:42:00Z">
                    <w:rPr>
                      <w:rFonts w:ascii="Courier New" w:hAnsi="Courier New" w:cs="Courier New"/>
                      <w:i/>
                      <w:iCs/>
                      <w:color w:val="CC7832"/>
                      <w:sz w:val="22"/>
                      <w:szCs w:val="22"/>
                    </w:rPr>
                  </w:rPrChange>
                </w:rPr>
                <w:t>;</w:t>
              </w:r>
            </w:ins>
          </w:p>
          <w:p w14:paraId="2D040D43" w14:textId="77777777" w:rsidR="00046F53" w:rsidRPr="005A0097" w:rsidRDefault="00046F53" w:rsidP="00046F53">
            <w:pPr>
              <w:spacing w:line="240" w:lineRule="auto"/>
              <w:ind w:firstLine="0"/>
              <w:jc w:val="left"/>
              <w:rPr>
                <w:ins w:id="3755" w:author="Пользователь" w:date="2022-12-22T02:21:00Z"/>
                <w:szCs w:val="28"/>
                <w:lang w:val="en-US"/>
                <w:rPrChange w:id="3756" w:author="Пользователь" w:date="2022-12-22T02:42:00Z">
                  <w:rPr>
                    <w:ins w:id="3757" w:author="Пользователь" w:date="2022-12-22T02:21:00Z"/>
                    <w:sz w:val="24"/>
                  </w:rPr>
                </w:rPrChange>
              </w:rPr>
            </w:pPr>
            <w:ins w:id="3758" w:author="Пользователь" w:date="2022-12-22T02:21:00Z">
              <w:r w:rsidRPr="005A0097">
                <w:rPr>
                  <w:i/>
                  <w:iCs/>
                  <w:color w:val="CC7832"/>
                  <w:szCs w:val="28"/>
                  <w:lang w:val="en-US"/>
                  <w:rPrChange w:id="3759" w:author="Пользователь" w:date="2022-12-22T02:42:00Z">
                    <w:rPr>
                      <w:rFonts w:ascii="Courier New" w:hAnsi="Courier New" w:cs="Courier New"/>
                      <w:i/>
                      <w:iCs/>
                      <w:color w:val="CC7832"/>
                      <w:sz w:val="22"/>
                      <w:szCs w:val="22"/>
                    </w:rPr>
                  </w:rPrChange>
                </w:rPr>
                <w:t>   </w:t>
              </w:r>
              <w:r w:rsidRPr="005A0097">
                <w:rPr>
                  <w:i/>
                  <w:iCs/>
                  <w:color w:val="A9B7C6"/>
                  <w:szCs w:val="28"/>
                  <w:lang w:val="en-US"/>
                  <w:rPrChange w:id="3760" w:author="Пользователь" w:date="2022-12-22T02:42:00Z">
                    <w:rPr>
                      <w:rFonts w:ascii="Courier New" w:hAnsi="Courier New" w:cs="Courier New"/>
                      <w:i/>
                      <w:iCs/>
                      <w:color w:val="A9B7C6"/>
                      <w:sz w:val="22"/>
                      <w:szCs w:val="22"/>
                    </w:rPr>
                  </w:rPrChange>
                </w:rPr>
                <w:t>}</w:t>
              </w:r>
            </w:ins>
          </w:p>
          <w:p w14:paraId="0F7D8F3F" w14:textId="77777777" w:rsidR="00046F53" w:rsidRPr="005A0097" w:rsidRDefault="00046F53" w:rsidP="00046F53">
            <w:pPr>
              <w:spacing w:line="240" w:lineRule="auto"/>
              <w:ind w:firstLine="0"/>
              <w:jc w:val="left"/>
              <w:rPr>
                <w:ins w:id="3761" w:author="Пользователь" w:date="2022-12-22T02:21:00Z"/>
                <w:szCs w:val="28"/>
                <w:lang w:val="en-US"/>
                <w:rPrChange w:id="3762" w:author="Пользователь" w:date="2022-12-22T02:42:00Z">
                  <w:rPr>
                    <w:ins w:id="3763" w:author="Пользователь" w:date="2022-12-22T02:21:00Z"/>
                    <w:sz w:val="24"/>
                  </w:rPr>
                </w:rPrChange>
              </w:rPr>
            </w:pPr>
          </w:p>
          <w:p w14:paraId="5EED1770" w14:textId="77777777" w:rsidR="00046F53" w:rsidRPr="005A0097" w:rsidRDefault="00046F53" w:rsidP="00046F53">
            <w:pPr>
              <w:spacing w:line="240" w:lineRule="auto"/>
              <w:ind w:firstLine="0"/>
              <w:jc w:val="left"/>
              <w:rPr>
                <w:ins w:id="3764" w:author="Пользователь" w:date="2022-12-22T02:21:00Z"/>
                <w:szCs w:val="28"/>
                <w:lang w:val="en-US"/>
                <w:rPrChange w:id="3765" w:author="Пользователь" w:date="2022-12-22T02:42:00Z">
                  <w:rPr>
                    <w:ins w:id="3766" w:author="Пользователь" w:date="2022-12-22T02:21:00Z"/>
                    <w:sz w:val="24"/>
                  </w:rPr>
                </w:rPrChange>
              </w:rPr>
            </w:pPr>
            <w:ins w:id="3767" w:author="Пользователь" w:date="2022-12-22T02:21:00Z">
              <w:r w:rsidRPr="005A0097">
                <w:rPr>
                  <w:i/>
                  <w:iCs/>
                  <w:color w:val="A9B7C6"/>
                  <w:szCs w:val="28"/>
                  <w:lang w:val="en-US"/>
                  <w:rPrChange w:id="3768" w:author="Пользователь" w:date="2022-12-22T02:42:00Z">
                    <w:rPr>
                      <w:rFonts w:ascii="Courier New" w:hAnsi="Courier New" w:cs="Courier New"/>
                      <w:i/>
                      <w:iCs/>
                      <w:color w:val="A9B7C6"/>
                      <w:sz w:val="22"/>
                      <w:szCs w:val="22"/>
                    </w:rPr>
                  </w:rPrChange>
                </w:rPr>
                <w:t>   </w:t>
              </w:r>
              <w:r w:rsidRPr="005A0097">
                <w:rPr>
                  <w:i/>
                  <w:iCs/>
                  <w:color w:val="629755"/>
                  <w:szCs w:val="28"/>
                  <w:lang w:val="en-US"/>
                  <w:rPrChange w:id="3769" w:author="Пользователь" w:date="2022-12-22T02:42:00Z">
                    <w:rPr>
                      <w:rFonts w:ascii="Courier New" w:hAnsi="Courier New" w:cs="Courier New"/>
                      <w:i/>
                      <w:iCs/>
                      <w:color w:val="629755"/>
                      <w:sz w:val="22"/>
                      <w:szCs w:val="22"/>
                    </w:rPr>
                  </w:rPrChange>
                </w:rPr>
                <w:t>/***************************</w:t>
              </w:r>
            </w:ins>
          </w:p>
          <w:p w14:paraId="48A8FC54" w14:textId="77777777" w:rsidR="00046F53" w:rsidRPr="005A0097" w:rsidRDefault="00046F53" w:rsidP="00046F53">
            <w:pPr>
              <w:spacing w:line="240" w:lineRule="auto"/>
              <w:ind w:firstLine="0"/>
              <w:jc w:val="left"/>
              <w:rPr>
                <w:ins w:id="3770" w:author="Пользователь" w:date="2022-12-22T02:21:00Z"/>
                <w:szCs w:val="28"/>
                <w:lang w:val="en-US"/>
                <w:rPrChange w:id="3771" w:author="Пользователь" w:date="2022-12-22T02:42:00Z">
                  <w:rPr>
                    <w:ins w:id="3772" w:author="Пользователь" w:date="2022-12-22T02:21:00Z"/>
                    <w:sz w:val="24"/>
                  </w:rPr>
                </w:rPrChange>
              </w:rPr>
            </w:pPr>
            <w:ins w:id="3773" w:author="Пользователь" w:date="2022-12-22T02:21:00Z">
              <w:r w:rsidRPr="005A0097">
                <w:rPr>
                  <w:i/>
                  <w:iCs/>
                  <w:color w:val="629755"/>
                  <w:szCs w:val="28"/>
                  <w:lang w:val="en-US"/>
                  <w:rPrChange w:id="3774" w:author="Пользователь" w:date="2022-12-22T02:42:00Z">
                    <w:rPr>
                      <w:rFonts w:ascii="Courier New" w:hAnsi="Courier New" w:cs="Courier New"/>
                      <w:i/>
                      <w:iCs/>
                      <w:color w:val="629755"/>
                      <w:sz w:val="22"/>
                      <w:szCs w:val="22"/>
                    </w:rPr>
                  </w:rPrChange>
                </w:rPr>
                <w:t xml:space="preserve">    * </w:t>
              </w:r>
              <w:r w:rsidRPr="005A0097">
                <w:rPr>
                  <w:i/>
                  <w:iCs/>
                  <w:color w:val="629755"/>
                  <w:szCs w:val="28"/>
                  <w:rPrChange w:id="3775" w:author="Пользователь" w:date="2022-12-22T02:42:00Z">
                    <w:rPr>
                      <w:rFonts w:ascii="Courier New" w:hAnsi="Courier New" w:cs="Courier New"/>
                      <w:i/>
                      <w:iCs/>
                      <w:color w:val="629755"/>
                      <w:sz w:val="22"/>
                      <w:szCs w:val="22"/>
                    </w:rPr>
                  </w:rPrChange>
                </w:rPr>
                <w:t>Название</w:t>
              </w:r>
              <w:r w:rsidRPr="005A0097">
                <w:rPr>
                  <w:i/>
                  <w:iCs/>
                  <w:color w:val="629755"/>
                  <w:szCs w:val="28"/>
                  <w:lang w:val="en-US"/>
                  <w:rPrChange w:id="3776" w:author="Пользователь" w:date="2022-12-22T02:42:00Z">
                    <w:rPr>
                      <w:rFonts w:ascii="Courier New" w:hAnsi="Courier New" w:cs="Courier New"/>
                      <w:i/>
                      <w:iCs/>
                      <w:color w:val="629755"/>
                      <w:sz w:val="22"/>
                      <w:szCs w:val="22"/>
                    </w:rPr>
                  </w:rPrChange>
                </w:rPr>
                <w:t>.               *</w:t>
              </w:r>
            </w:ins>
          </w:p>
          <w:p w14:paraId="15E4F7C9" w14:textId="77777777" w:rsidR="00046F53" w:rsidRPr="005A0097" w:rsidRDefault="00046F53" w:rsidP="00046F53">
            <w:pPr>
              <w:spacing w:line="240" w:lineRule="auto"/>
              <w:ind w:firstLine="0"/>
              <w:jc w:val="left"/>
              <w:rPr>
                <w:ins w:id="3777" w:author="Пользователь" w:date="2022-12-22T02:21:00Z"/>
                <w:szCs w:val="28"/>
                <w:lang w:val="en-US"/>
                <w:rPrChange w:id="3778" w:author="Пользователь" w:date="2022-12-22T02:42:00Z">
                  <w:rPr>
                    <w:ins w:id="3779" w:author="Пользователь" w:date="2022-12-22T02:21:00Z"/>
                    <w:sz w:val="24"/>
                  </w:rPr>
                </w:rPrChange>
              </w:rPr>
            </w:pPr>
            <w:ins w:id="3780" w:author="Пользователь" w:date="2022-12-22T02:21:00Z">
              <w:r w:rsidRPr="005A0097">
                <w:rPr>
                  <w:i/>
                  <w:iCs/>
                  <w:color w:val="629755"/>
                  <w:szCs w:val="28"/>
                  <w:lang w:val="en-US"/>
                  <w:rPrChange w:id="3781" w:author="Пользователь" w:date="2022-12-22T02:42:00Z">
                    <w:rPr>
                      <w:rFonts w:ascii="Courier New" w:hAnsi="Courier New" w:cs="Courier New"/>
                      <w:i/>
                      <w:iCs/>
                      <w:color w:val="629755"/>
                      <w:sz w:val="22"/>
                      <w:szCs w:val="22"/>
                    </w:rPr>
                  </w:rPrChange>
                </w:rPr>
                <w:t>    ***************************/</w:t>
              </w:r>
            </w:ins>
          </w:p>
          <w:p w14:paraId="0C02A89F" w14:textId="77777777" w:rsidR="00046F53" w:rsidRPr="005A0097" w:rsidRDefault="00046F53" w:rsidP="00046F53">
            <w:pPr>
              <w:spacing w:line="240" w:lineRule="auto"/>
              <w:ind w:firstLine="0"/>
              <w:jc w:val="left"/>
              <w:rPr>
                <w:ins w:id="3782" w:author="Пользователь" w:date="2022-12-22T02:21:00Z"/>
                <w:szCs w:val="28"/>
                <w:lang w:val="en-US"/>
                <w:rPrChange w:id="3783" w:author="Пользователь" w:date="2022-12-22T02:42:00Z">
                  <w:rPr>
                    <w:ins w:id="3784" w:author="Пользователь" w:date="2022-12-22T02:21:00Z"/>
                    <w:sz w:val="24"/>
                  </w:rPr>
                </w:rPrChange>
              </w:rPr>
            </w:pPr>
          </w:p>
          <w:p w14:paraId="5D0BA3FE" w14:textId="77777777" w:rsidR="00046F53" w:rsidRPr="005A0097" w:rsidRDefault="00046F53" w:rsidP="00046F53">
            <w:pPr>
              <w:spacing w:line="240" w:lineRule="auto"/>
              <w:ind w:firstLine="0"/>
              <w:jc w:val="left"/>
              <w:rPr>
                <w:ins w:id="3785" w:author="Пользователь" w:date="2022-12-22T02:21:00Z"/>
                <w:szCs w:val="28"/>
                <w:lang w:val="en-US"/>
                <w:rPrChange w:id="3786" w:author="Пользователь" w:date="2022-12-22T02:42:00Z">
                  <w:rPr>
                    <w:ins w:id="3787" w:author="Пользователь" w:date="2022-12-22T02:21:00Z"/>
                    <w:sz w:val="24"/>
                  </w:rPr>
                </w:rPrChange>
              </w:rPr>
            </w:pPr>
            <w:ins w:id="3788" w:author="Пользователь" w:date="2022-12-22T02:21:00Z">
              <w:r w:rsidRPr="005A0097">
                <w:rPr>
                  <w:i/>
                  <w:iCs/>
                  <w:color w:val="629755"/>
                  <w:szCs w:val="28"/>
                  <w:lang w:val="en-US"/>
                  <w:rPrChange w:id="3789" w:author="Пользователь" w:date="2022-12-22T02:42:00Z">
                    <w:rPr>
                      <w:rFonts w:ascii="Courier New" w:hAnsi="Courier New" w:cs="Courier New"/>
                      <w:i/>
                      <w:iCs/>
                      <w:color w:val="629755"/>
                      <w:sz w:val="22"/>
                      <w:szCs w:val="22"/>
                    </w:rPr>
                  </w:rPrChange>
                </w:rPr>
                <w:t>   </w:t>
              </w:r>
              <w:r w:rsidRPr="005A0097">
                <w:rPr>
                  <w:i/>
                  <w:iCs/>
                  <w:color w:val="CC7832"/>
                  <w:szCs w:val="28"/>
                  <w:lang w:val="en-US"/>
                  <w:rPrChange w:id="3790" w:author="Пользователь" w:date="2022-12-22T02:42:00Z">
                    <w:rPr>
                      <w:rFonts w:ascii="Courier New" w:hAnsi="Courier New" w:cs="Courier New"/>
                      <w:i/>
                      <w:iCs/>
                      <w:color w:val="CC7832"/>
                      <w:sz w:val="22"/>
                      <w:szCs w:val="22"/>
                    </w:rPr>
                  </w:rPrChange>
                </w:rPr>
                <w:t xml:space="preserve">private </w:t>
              </w:r>
              <w:r w:rsidRPr="005A0097">
                <w:rPr>
                  <w:i/>
                  <w:iCs/>
                  <w:color w:val="A9B7C6"/>
                  <w:szCs w:val="28"/>
                  <w:lang w:val="en-US"/>
                  <w:rPrChange w:id="3791" w:author="Пользователь" w:date="2022-12-22T02:42:00Z">
                    <w:rPr>
                      <w:rFonts w:ascii="Courier New" w:hAnsi="Courier New" w:cs="Courier New"/>
                      <w:i/>
                      <w:iCs/>
                      <w:color w:val="A9B7C6"/>
                      <w:sz w:val="22"/>
                      <w:szCs w:val="22"/>
                    </w:rPr>
                  </w:rPrChange>
                </w:rPr>
                <w:t xml:space="preserve">String </w:t>
              </w:r>
              <w:r w:rsidRPr="005A0097">
                <w:rPr>
                  <w:i/>
                  <w:iCs/>
                  <w:color w:val="9876AA"/>
                  <w:szCs w:val="28"/>
                  <w:lang w:val="en-US"/>
                  <w:rPrChange w:id="3792" w:author="Пользователь" w:date="2022-12-22T02:42:00Z">
                    <w:rPr>
                      <w:rFonts w:ascii="Courier New" w:hAnsi="Courier New" w:cs="Courier New"/>
                      <w:i/>
                      <w:iCs/>
                      <w:color w:val="9876AA"/>
                      <w:sz w:val="22"/>
                      <w:szCs w:val="22"/>
                    </w:rPr>
                  </w:rPrChange>
                </w:rPr>
                <w:t>name</w:t>
              </w:r>
              <w:r w:rsidRPr="005A0097">
                <w:rPr>
                  <w:i/>
                  <w:iCs/>
                  <w:color w:val="CC7832"/>
                  <w:szCs w:val="28"/>
                  <w:lang w:val="en-US"/>
                  <w:rPrChange w:id="3793" w:author="Пользователь" w:date="2022-12-22T02:42:00Z">
                    <w:rPr>
                      <w:rFonts w:ascii="Courier New" w:hAnsi="Courier New" w:cs="Courier New"/>
                      <w:i/>
                      <w:iCs/>
                      <w:color w:val="CC7832"/>
                      <w:sz w:val="22"/>
                      <w:szCs w:val="22"/>
                    </w:rPr>
                  </w:rPrChange>
                </w:rPr>
                <w:t>;</w:t>
              </w:r>
            </w:ins>
          </w:p>
          <w:p w14:paraId="229F2503" w14:textId="77777777" w:rsidR="00046F53" w:rsidRPr="005A0097" w:rsidRDefault="00046F53" w:rsidP="00046F53">
            <w:pPr>
              <w:spacing w:line="240" w:lineRule="auto"/>
              <w:ind w:firstLine="0"/>
              <w:jc w:val="left"/>
              <w:rPr>
                <w:ins w:id="3794" w:author="Пользователь" w:date="2022-12-22T02:21:00Z"/>
                <w:szCs w:val="28"/>
                <w:lang w:val="en-US"/>
                <w:rPrChange w:id="3795" w:author="Пользователь" w:date="2022-12-22T02:42:00Z">
                  <w:rPr>
                    <w:ins w:id="3796" w:author="Пользователь" w:date="2022-12-22T02:21:00Z"/>
                    <w:sz w:val="24"/>
                  </w:rPr>
                </w:rPrChange>
              </w:rPr>
            </w:pPr>
          </w:p>
          <w:p w14:paraId="4E5BA07B" w14:textId="77777777" w:rsidR="00046F53" w:rsidRPr="005A0097" w:rsidRDefault="00046F53" w:rsidP="00046F53">
            <w:pPr>
              <w:spacing w:line="240" w:lineRule="auto"/>
              <w:ind w:firstLine="0"/>
              <w:jc w:val="left"/>
              <w:rPr>
                <w:ins w:id="3797" w:author="Пользователь" w:date="2022-12-22T02:21:00Z"/>
                <w:szCs w:val="28"/>
                <w:lang w:val="en-US"/>
                <w:rPrChange w:id="3798" w:author="Пользователь" w:date="2022-12-22T02:42:00Z">
                  <w:rPr>
                    <w:ins w:id="3799" w:author="Пользователь" w:date="2022-12-22T02:21:00Z"/>
                    <w:sz w:val="24"/>
                  </w:rPr>
                </w:rPrChange>
              </w:rPr>
            </w:pPr>
            <w:ins w:id="3800" w:author="Пользователь" w:date="2022-12-22T02:21:00Z">
              <w:r w:rsidRPr="005A0097">
                <w:rPr>
                  <w:i/>
                  <w:iCs/>
                  <w:color w:val="CC7832"/>
                  <w:szCs w:val="28"/>
                  <w:lang w:val="en-US"/>
                  <w:rPrChange w:id="3801" w:author="Пользователь" w:date="2022-12-22T02:42:00Z">
                    <w:rPr>
                      <w:rFonts w:ascii="Courier New" w:hAnsi="Courier New" w:cs="Courier New"/>
                      <w:i/>
                      <w:iCs/>
                      <w:color w:val="CC7832"/>
                      <w:sz w:val="22"/>
                      <w:szCs w:val="22"/>
                    </w:rPr>
                  </w:rPrChange>
                </w:rPr>
                <w:t xml:space="preserve">   public </w:t>
              </w:r>
              <w:r w:rsidRPr="005A0097">
                <w:rPr>
                  <w:i/>
                  <w:iCs/>
                  <w:color w:val="A9B7C6"/>
                  <w:szCs w:val="28"/>
                  <w:lang w:val="en-US"/>
                  <w:rPrChange w:id="3802" w:author="Пользователь" w:date="2022-12-22T02:42:00Z">
                    <w:rPr>
                      <w:rFonts w:ascii="Courier New" w:hAnsi="Courier New" w:cs="Courier New"/>
                      <w:i/>
                      <w:iCs/>
                      <w:color w:val="A9B7C6"/>
                      <w:sz w:val="22"/>
                      <w:szCs w:val="22"/>
                    </w:rPr>
                  </w:rPrChange>
                </w:rPr>
                <w:t xml:space="preserve">String </w:t>
              </w:r>
              <w:proofErr w:type="spellStart"/>
              <w:proofErr w:type="gramStart"/>
              <w:r w:rsidRPr="005A0097">
                <w:rPr>
                  <w:i/>
                  <w:iCs/>
                  <w:color w:val="FFC66D"/>
                  <w:szCs w:val="28"/>
                  <w:lang w:val="en-US"/>
                  <w:rPrChange w:id="3803" w:author="Пользователь" w:date="2022-12-22T02:42:00Z">
                    <w:rPr>
                      <w:rFonts w:ascii="Courier New" w:hAnsi="Courier New" w:cs="Courier New"/>
                      <w:i/>
                      <w:iCs/>
                      <w:color w:val="FFC66D"/>
                      <w:sz w:val="22"/>
                      <w:szCs w:val="22"/>
                    </w:rPr>
                  </w:rPrChange>
                </w:rPr>
                <w:t>getName</w:t>
              </w:r>
              <w:proofErr w:type="spellEnd"/>
              <w:r w:rsidRPr="005A0097">
                <w:rPr>
                  <w:i/>
                  <w:iCs/>
                  <w:color w:val="A9B7C6"/>
                  <w:szCs w:val="28"/>
                  <w:lang w:val="en-US"/>
                  <w:rPrChange w:id="3804" w:author="Пользователь" w:date="2022-12-22T02:42:00Z">
                    <w:rPr>
                      <w:rFonts w:ascii="Courier New" w:hAnsi="Courier New" w:cs="Courier New"/>
                      <w:i/>
                      <w:iCs/>
                      <w:color w:val="A9B7C6"/>
                      <w:sz w:val="22"/>
                      <w:szCs w:val="22"/>
                    </w:rPr>
                  </w:rPrChange>
                </w:rPr>
                <w:t>(</w:t>
              </w:r>
              <w:proofErr w:type="gramEnd"/>
              <w:r w:rsidRPr="005A0097">
                <w:rPr>
                  <w:i/>
                  <w:iCs/>
                  <w:color w:val="A9B7C6"/>
                  <w:szCs w:val="28"/>
                  <w:lang w:val="en-US"/>
                  <w:rPrChange w:id="3805" w:author="Пользователь" w:date="2022-12-22T02:42:00Z">
                    <w:rPr>
                      <w:rFonts w:ascii="Courier New" w:hAnsi="Courier New" w:cs="Courier New"/>
                      <w:i/>
                      <w:iCs/>
                      <w:color w:val="A9B7C6"/>
                      <w:sz w:val="22"/>
                      <w:szCs w:val="22"/>
                    </w:rPr>
                  </w:rPrChange>
                </w:rPr>
                <w:t>) {</w:t>
              </w:r>
            </w:ins>
          </w:p>
          <w:p w14:paraId="2C2877F6" w14:textId="77777777" w:rsidR="00046F53" w:rsidRPr="005A0097" w:rsidRDefault="00046F53" w:rsidP="00046F53">
            <w:pPr>
              <w:spacing w:line="240" w:lineRule="auto"/>
              <w:ind w:firstLine="0"/>
              <w:jc w:val="left"/>
              <w:rPr>
                <w:ins w:id="3806" w:author="Пользователь" w:date="2022-12-22T02:21:00Z"/>
                <w:szCs w:val="28"/>
                <w:lang w:val="en-US"/>
                <w:rPrChange w:id="3807" w:author="Пользователь" w:date="2022-12-22T02:42:00Z">
                  <w:rPr>
                    <w:ins w:id="3808" w:author="Пользователь" w:date="2022-12-22T02:21:00Z"/>
                    <w:sz w:val="24"/>
                  </w:rPr>
                </w:rPrChange>
              </w:rPr>
            </w:pPr>
            <w:ins w:id="3809" w:author="Пользователь" w:date="2022-12-22T02:21:00Z">
              <w:r w:rsidRPr="005A0097">
                <w:rPr>
                  <w:i/>
                  <w:iCs/>
                  <w:color w:val="A9B7C6"/>
                  <w:szCs w:val="28"/>
                  <w:lang w:val="en-US"/>
                  <w:rPrChange w:id="3810" w:author="Пользователь" w:date="2022-12-22T02:42:00Z">
                    <w:rPr>
                      <w:rFonts w:ascii="Courier New" w:hAnsi="Courier New" w:cs="Courier New"/>
                      <w:i/>
                      <w:iCs/>
                      <w:color w:val="A9B7C6"/>
                      <w:sz w:val="22"/>
                      <w:szCs w:val="22"/>
                    </w:rPr>
                  </w:rPrChange>
                </w:rPr>
                <w:t>       </w:t>
              </w:r>
              <w:r w:rsidRPr="005A0097">
                <w:rPr>
                  <w:i/>
                  <w:iCs/>
                  <w:color w:val="CC7832"/>
                  <w:szCs w:val="28"/>
                  <w:lang w:val="en-US"/>
                  <w:rPrChange w:id="3811" w:author="Пользователь" w:date="2022-12-22T02:42:00Z">
                    <w:rPr>
                      <w:rFonts w:ascii="Courier New" w:hAnsi="Courier New" w:cs="Courier New"/>
                      <w:i/>
                      <w:iCs/>
                      <w:color w:val="CC7832"/>
                      <w:sz w:val="22"/>
                      <w:szCs w:val="22"/>
                    </w:rPr>
                  </w:rPrChange>
                </w:rPr>
                <w:t xml:space="preserve">return </w:t>
              </w:r>
              <w:r w:rsidRPr="005A0097">
                <w:rPr>
                  <w:i/>
                  <w:iCs/>
                  <w:color w:val="9876AA"/>
                  <w:szCs w:val="28"/>
                  <w:lang w:val="en-US"/>
                  <w:rPrChange w:id="3812" w:author="Пользователь" w:date="2022-12-22T02:42:00Z">
                    <w:rPr>
                      <w:rFonts w:ascii="Courier New" w:hAnsi="Courier New" w:cs="Courier New"/>
                      <w:i/>
                      <w:iCs/>
                      <w:color w:val="9876AA"/>
                      <w:sz w:val="22"/>
                      <w:szCs w:val="22"/>
                    </w:rPr>
                  </w:rPrChange>
                </w:rPr>
                <w:t>name</w:t>
              </w:r>
              <w:r w:rsidRPr="005A0097">
                <w:rPr>
                  <w:i/>
                  <w:iCs/>
                  <w:color w:val="CC7832"/>
                  <w:szCs w:val="28"/>
                  <w:lang w:val="en-US"/>
                  <w:rPrChange w:id="3813" w:author="Пользователь" w:date="2022-12-22T02:42:00Z">
                    <w:rPr>
                      <w:rFonts w:ascii="Courier New" w:hAnsi="Courier New" w:cs="Courier New"/>
                      <w:i/>
                      <w:iCs/>
                      <w:color w:val="CC7832"/>
                      <w:sz w:val="22"/>
                      <w:szCs w:val="22"/>
                    </w:rPr>
                  </w:rPrChange>
                </w:rPr>
                <w:t>;</w:t>
              </w:r>
            </w:ins>
          </w:p>
          <w:p w14:paraId="278ED3B6" w14:textId="77777777" w:rsidR="00046F53" w:rsidRPr="005A0097" w:rsidRDefault="00046F53" w:rsidP="00046F53">
            <w:pPr>
              <w:spacing w:line="240" w:lineRule="auto"/>
              <w:ind w:firstLine="0"/>
              <w:jc w:val="left"/>
              <w:rPr>
                <w:ins w:id="3814" w:author="Пользователь" w:date="2022-12-22T02:21:00Z"/>
                <w:szCs w:val="28"/>
                <w:lang w:val="en-US"/>
                <w:rPrChange w:id="3815" w:author="Пользователь" w:date="2022-12-22T02:42:00Z">
                  <w:rPr>
                    <w:ins w:id="3816" w:author="Пользователь" w:date="2022-12-22T02:21:00Z"/>
                    <w:sz w:val="24"/>
                  </w:rPr>
                </w:rPrChange>
              </w:rPr>
            </w:pPr>
            <w:ins w:id="3817" w:author="Пользователь" w:date="2022-12-22T02:21:00Z">
              <w:r w:rsidRPr="005A0097">
                <w:rPr>
                  <w:i/>
                  <w:iCs/>
                  <w:color w:val="CC7832"/>
                  <w:szCs w:val="28"/>
                  <w:lang w:val="en-US"/>
                  <w:rPrChange w:id="3818" w:author="Пользователь" w:date="2022-12-22T02:42:00Z">
                    <w:rPr>
                      <w:rFonts w:ascii="Courier New" w:hAnsi="Courier New" w:cs="Courier New"/>
                      <w:i/>
                      <w:iCs/>
                      <w:color w:val="CC7832"/>
                      <w:sz w:val="22"/>
                      <w:szCs w:val="22"/>
                    </w:rPr>
                  </w:rPrChange>
                </w:rPr>
                <w:t>   </w:t>
              </w:r>
              <w:r w:rsidRPr="005A0097">
                <w:rPr>
                  <w:i/>
                  <w:iCs/>
                  <w:color w:val="A9B7C6"/>
                  <w:szCs w:val="28"/>
                  <w:lang w:val="en-US"/>
                  <w:rPrChange w:id="3819" w:author="Пользователь" w:date="2022-12-22T02:42:00Z">
                    <w:rPr>
                      <w:rFonts w:ascii="Courier New" w:hAnsi="Courier New" w:cs="Courier New"/>
                      <w:i/>
                      <w:iCs/>
                      <w:color w:val="A9B7C6"/>
                      <w:sz w:val="22"/>
                      <w:szCs w:val="22"/>
                    </w:rPr>
                  </w:rPrChange>
                </w:rPr>
                <w:t>}</w:t>
              </w:r>
            </w:ins>
          </w:p>
          <w:p w14:paraId="2D5CC190" w14:textId="77777777" w:rsidR="00046F53" w:rsidRPr="005A0097" w:rsidRDefault="00046F53" w:rsidP="00046F53">
            <w:pPr>
              <w:spacing w:line="240" w:lineRule="auto"/>
              <w:ind w:firstLine="0"/>
              <w:jc w:val="left"/>
              <w:rPr>
                <w:ins w:id="3820" w:author="Пользователь" w:date="2022-12-22T02:21:00Z"/>
                <w:szCs w:val="28"/>
                <w:lang w:val="en-US"/>
                <w:rPrChange w:id="3821" w:author="Пользователь" w:date="2022-12-22T02:42:00Z">
                  <w:rPr>
                    <w:ins w:id="3822" w:author="Пользователь" w:date="2022-12-22T02:21:00Z"/>
                    <w:sz w:val="24"/>
                  </w:rPr>
                </w:rPrChange>
              </w:rPr>
            </w:pPr>
          </w:p>
          <w:p w14:paraId="5A7A7FFC" w14:textId="77777777" w:rsidR="00046F53" w:rsidRPr="005A0097" w:rsidRDefault="00046F53" w:rsidP="00046F53">
            <w:pPr>
              <w:spacing w:line="240" w:lineRule="auto"/>
              <w:ind w:firstLine="0"/>
              <w:jc w:val="left"/>
              <w:rPr>
                <w:ins w:id="3823" w:author="Пользователь" w:date="2022-12-22T02:21:00Z"/>
                <w:szCs w:val="28"/>
                <w:lang w:val="en-US"/>
                <w:rPrChange w:id="3824" w:author="Пользователь" w:date="2022-12-22T02:42:00Z">
                  <w:rPr>
                    <w:ins w:id="3825" w:author="Пользователь" w:date="2022-12-22T02:21:00Z"/>
                    <w:sz w:val="24"/>
                  </w:rPr>
                </w:rPrChange>
              </w:rPr>
            </w:pPr>
            <w:ins w:id="3826" w:author="Пользователь" w:date="2022-12-22T02:21:00Z">
              <w:r w:rsidRPr="005A0097">
                <w:rPr>
                  <w:i/>
                  <w:iCs/>
                  <w:color w:val="A9B7C6"/>
                  <w:szCs w:val="28"/>
                  <w:lang w:val="en-US"/>
                  <w:rPrChange w:id="3827" w:author="Пользователь" w:date="2022-12-22T02:42:00Z">
                    <w:rPr>
                      <w:rFonts w:ascii="Courier New" w:hAnsi="Courier New" w:cs="Courier New"/>
                      <w:i/>
                      <w:iCs/>
                      <w:color w:val="A9B7C6"/>
                      <w:sz w:val="22"/>
                      <w:szCs w:val="22"/>
                    </w:rPr>
                  </w:rPrChange>
                </w:rPr>
                <w:t>   </w:t>
              </w:r>
              <w:r w:rsidRPr="005A0097">
                <w:rPr>
                  <w:i/>
                  <w:iCs/>
                  <w:color w:val="CC7832"/>
                  <w:szCs w:val="28"/>
                  <w:lang w:val="en-US"/>
                  <w:rPrChange w:id="3828" w:author="Пользователь" w:date="2022-12-22T02:42:00Z">
                    <w:rPr>
                      <w:rFonts w:ascii="Courier New" w:hAnsi="Courier New" w:cs="Courier New"/>
                      <w:i/>
                      <w:iCs/>
                      <w:color w:val="CC7832"/>
                      <w:sz w:val="22"/>
                      <w:szCs w:val="22"/>
                    </w:rPr>
                  </w:rPrChange>
                </w:rPr>
                <w:t xml:space="preserve">public void </w:t>
              </w:r>
              <w:proofErr w:type="spellStart"/>
              <w:proofErr w:type="gramStart"/>
              <w:r w:rsidRPr="005A0097">
                <w:rPr>
                  <w:i/>
                  <w:iCs/>
                  <w:color w:val="FFC66D"/>
                  <w:szCs w:val="28"/>
                  <w:lang w:val="en-US"/>
                  <w:rPrChange w:id="3829" w:author="Пользователь" w:date="2022-12-22T02:42:00Z">
                    <w:rPr>
                      <w:rFonts w:ascii="Courier New" w:hAnsi="Courier New" w:cs="Courier New"/>
                      <w:i/>
                      <w:iCs/>
                      <w:color w:val="FFC66D"/>
                      <w:sz w:val="22"/>
                      <w:szCs w:val="22"/>
                    </w:rPr>
                  </w:rPrChange>
                </w:rPr>
                <w:t>setName</w:t>
              </w:r>
              <w:proofErr w:type="spellEnd"/>
              <w:r w:rsidRPr="005A0097">
                <w:rPr>
                  <w:i/>
                  <w:iCs/>
                  <w:color w:val="A9B7C6"/>
                  <w:szCs w:val="28"/>
                  <w:lang w:val="en-US"/>
                  <w:rPrChange w:id="3830" w:author="Пользователь" w:date="2022-12-22T02:42:00Z">
                    <w:rPr>
                      <w:rFonts w:ascii="Courier New" w:hAnsi="Courier New" w:cs="Courier New"/>
                      <w:i/>
                      <w:iCs/>
                      <w:color w:val="A9B7C6"/>
                      <w:sz w:val="22"/>
                      <w:szCs w:val="22"/>
                    </w:rPr>
                  </w:rPrChange>
                </w:rPr>
                <w:t>(</w:t>
              </w:r>
              <w:proofErr w:type="gramEnd"/>
              <w:r w:rsidRPr="005A0097">
                <w:rPr>
                  <w:i/>
                  <w:iCs/>
                  <w:color w:val="A9B7C6"/>
                  <w:szCs w:val="28"/>
                  <w:lang w:val="en-US"/>
                  <w:rPrChange w:id="3831" w:author="Пользователь" w:date="2022-12-22T02:42:00Z">
                    <w:rPr>
                      <w:rFonts w:ascii="Courier New" w:hAnsi="Courier New" w:cs="Courier New"/>
                      <w:i/>
                      <w:iCs/>
                      <w:color w:val="A9B7C6"/>
                      <w:sz w:val="22"/>
                      <w:szCs w:val="22"/>
                    </w:rPr>
                  </w:rPrChange>
                </w:rPr>
                <w:t>String name) {</w:t>
              </w:r>
            </w:ins>
          </w:p>
          <w:p w14:paraId="288CDC1C" w14:textId="77777777" w:rsidR="00046F53" w:rsidRPr="005A0097" w:rsidRDefault="00046F53" w:rsidP="00046F53">
            <w:pPr>
              <w:spacing w:line="240" w:lineRule="auto"/>
              <w:ind w:firstLine="0"/>
              <w:jc w:val="left"/>
              <w:rPr>
                <w:ins w:id="3832" w:author="Пользователь" w:date="2022-12-22T02:21:00Z"/>
                <w:szCs w:val="28"/>
                <w:lang w:val="en-US"/>
                <w:rPrChange w:id="3833" w:author="Пользователь" w:date="2022-12-22T02:42:00Z">
                  <w:rPr>
                    <w:ins w:id="3834" w:author="Пользователь" w:date="2022-12-22T02:21:00Z"/>
                    <w:sz w:val="24"/>
                  </w:rPr>
                </w:rPrChange>
              </w:rPr>
            </w:pPr>
            <w:ins w:id="3835" w:author="Пользователь" w:date="2022-12-22T02:21:00Z">
              <w:r w:rsidRPr="005A0097">
                <w:rPr>
                  <w:i/>
                  <w:iCs/>
                  <w:color w:val="A9B7C6"/>
                  <w:szCs w:val="28"/>
                  <w:lang w:val="en-US"/>
                  <w:rPrChange w:id="3836" w:author="Пользователь" w:date="2022-12-22T02:42:00Z">
                    <w:rPr>
                      <w:rFonts w:ascii="Courier New" w:hAnsi="Courier New" w:cs="Courier New"/>
                      <w:i/>
                      <w:iCs/>
                      <w:color w:val="A9B7C6"/>
                      <w:sz w:val="22"/>
                      <w:szCs w:val="22"/>
                    </w:rPr>
                  </w:rPrChange>
                </w:rPr>
                <w:t>       </w:t>
              </w:r>
              <w:r w:rsidRPr="005A0097">
                <w:rPr>
                  <w:i/>
                  <w:iCs/>
                  <w:color w:val="CC7832"/>
                  <w:szCs w:val="28"/>
                  <w:lang w:val="en-US"/>
                  <w:rPrChange w:id="3837" w:author="Пользователь" w:date="2022-12-22T02:42:00Z">
                    <w:rPr>
                      <w:rFonts w:ascii="Courier New" w:hAnsi="Courier New" w:cs="Courier New"/>
                      <w:i/>
                      <w:iCs/>
                      <w:color w:val="CC7832"/>
                      <w:sz w:val="22"/>
                      <w:szCs w:val="22"/>
                    </w:rPr>
                  </w:rPrChange>
                </w:rPr>
                <w:t>this</w:t>
              </w:r>
              <w:r w:rsidRPr="005A0097">
                <w:rPr>
                  <w:i/>
                  <w:iCs/>
                  <w:color w:val="A9B7C6"/>
                  <w:szCs w:val="28"/>
                  <w:lang w:val="en-US"/>
                  <w:rPrChange w:id="3838" w:author="Пользователь" w:date="2022-12-22T02:42:00Z">
                    <w:rPr>
                      <w:rFonts w:ascii="Courier New" w:hAnsi="Courier New" w:cs="Courier New"/>
                      <w:i/>
                      <w:iCs/>
                      <w:color w:val="A9B7C6"/>
                      <w:sz w:val="22"/>
                      <w:szCs w:val="22"/>
                    </w:rPr>
                  </w:rPrChange>
                </w:rPr>
                <w:t>.</w:t>
              </w:r>
              <w:r w:rsidRPr="005A0097">
                <w:rPr>
                  <w:i/>
                  <w:iCs/>
                  <w:color w:val="9876AA"/>
                  <w:szCs w:val="28"/>
                  <w:lang w:val="en-US"/>
                  <w:rPrChange w:id="3839" w:author="Пользователь" w:date="2022-12-22T02:42:00Z">
                    <w:rPr>
                      <w:rFonts w:ascii="Courier New" w:hAnsi="Courier New" w:cs="Courier New"/>
                      <w:i/>
                      <w:iCs/>
                      <w:color w:val="9876AA"/>
                      <w:sz w:val="22"/>
                      <w:szCs w:val="22"/>
                    </w:rPr>
                  </w:rPrChange>
                </w:rPr>
                <w:t xml:space="preserve">name </w:t>
              </w:r>
              <w:r w:rsidRPr="005A0097">
                <w:rPr>
                  <w:i/>
                  <w:iCs/>
                  <w:color w:val="A9B7C6"/>
                  <w:szCs w:val="28"/>
                  <w:lang w:val="en-US"/>
                  <w:rPrChange w:id="3840" w:author="Пользователь" w:date="2022-12-22T02:42:00Z">
                    <w:rPr>
                      <w:rFonts w:ascii="Courier New" w:hAnsi="Courier New" w:cs="Courier New"/>
                      <w:i/>
                      <w:iCs/>
                      <w:color w:val="A9B7C6"/>
                      <w:sz w:val="22"/>
                      <w:szCs w:val="22"/>
                    </w:rPr>
                  </w:rPrChange>
                </w:rPr>
                <w:t>= name</w:t>
              </w:r>
              <w:r w:rsidRPr="005A0097">
                <w:rPr>
                  <w:i/>
                  <w:iCs/>
                  <w:color w:val="CC7832"/>
                  <w:szCs w:val="28"/>
                  <w:lang w:val="en-US"/>
                  <w:rPrChange w:id="3841" w:author="Пользователь" w:date="2022-12-22T02:42:00Z">
                    <w:rPr>
                      <w:rFonts w:ascii="Courier New" w:hAnsi="Courier New" w:cs="Courier New"/>
                      <w:i/>
                      <w:iCs/>
                      <w:color w:val="CC7832"/>
                      <w:sz w:val="22"/>
                      <w:szCs w:val="22"/>
                    </w:rPr>
                  </w:rPrChange>
                </w:rPr>
                <w:t>;</w:t>
              </w:r>
            </w:ins>
          </w:p>
          <w:p w14:paraId="3EE4F7C9" w14:textId="77777777" w:rsidR="00046F53" w:rsidRPr="005A0097" w:rsidRDefault="00046F53" w:rsidP="00046F53">
            <w:pPr>
              <w:spacing w:line="240" w:lineRule="auto"/>
              <w:ind w:firstLine="0"/>
              <w:jc w:val="left"/>
              <w:rPr>
                <w:ins w:id="3842" w:author="Пользователь" w:date="2022-12-22T02:21:00Z"/>
                <w:szCs w:val="28"/>
                <w:lang w:val="en-US"/>
                <w:rPrChange w:id="3843" w:author="Пользователь" w:date="2022-12-22T02:42:00Z">
                  <w:rPr>
                    <w:ins w:id="3844" w:author="Пользователь" w:date="2022-12-22T02:21:00Z"/>
                    <w:sz w:val="24"/>
                  </w:rPr>
                </w:rPrChange>
              </w:rPr>
            </w:pPr>
            <w:ins w:id="3845" w:author="Пользователь" w:date="2022-12-22T02:21:00Z">
              <w:r w:rsidRPr="005A0097">
                <w:rPr>
                  <w:i/>
                  <w:iCs/>
                  <w:color w:val="CC7832"/>
                  <w:szCs w:val="28"/>
                  <w:lang w:val="en-US"/>
                  <w:rPrChange w:id="3846" w:author="Пользователь" w:date="2022-12-22T02:42:00Z">
                    <w:rPr>
                      <w:rFonts w:ascii="Courier New" w:hAnsi="Courier New" w:cs="Courier New"/>
                      <w:i/>
                      <w:iCs/>
                      <w:color w:val="CC7832"/>
                      <w:sz w:val="22"/>
                      <w:szCs w:val="22"/>
                    </w:rPr>
                  </w:rPrChange>
                </w:rPr>
                <w:t>   </w:t>
              </w:r>
              <w:r w:rsidRPr="005A0097">
                <w:rPr>
                  <w:i/>
                  <w:iCs/>
                  <w:color w:val="A9B7C6"/>
                  <w:szCs w:val="28"/>
                  <w:lang w:val="en-US"/>
                  <w:rPrChange w:id="3847" w:author="Пользователь" w:date="2022-12-22T02:42:00Z">
                    <w:rPr>
                      <w:rFonts w:ascii="Courier New" w:hAnsi="Courier New" w:cs="Courier New"/>
                      <w:i/>
                      <w:iCs/>
                      <w:color w:val="A9B7C6"/>
                      <w:sz w:val="22"/>
                      <w:szCs w:val="22"/>
                    </w:rPr>
                  </w:rPrChange>
                </w:rPr>
                <w:t>}</w:t>
              </w:r>
            </w:ins>
          </w:p>
          <w:p w14:paraId="7102BD26" w14:textId="77777777" w:rsidR="00046F53" w:rsidRPr="005A0097" w:rsidRDefault="00046F53" w:rsidP="00046F53">
            <w:pPr>
              <w:spacing w:line="240" w:lineRule="auto"/>
              <w:ind w:firstLine="0"/>
              <w:jc w:val="left"/>
              <w:rPr>
                <w:ins w:id="3848" w:author="Пользователь" w:date="2022-12-22T02:21:00Z"/>
                <w:szCs w:val="28"/>
                <w:lang w:val="en-US"/>
                <w:rPrChange w:id="3849" w:author="Пользователь" w:date="2022-12-22T02:42:00Z">
                  <w:rPr>
                    <w:ins w:id="3850" w:author="Пользователь" w:date="2022-12-22T02:21:00Z"/>
                    <w:sz w:val="24"/>
                  </w:rPr>
                </w:rPrChange>
              </w:rPr>
            </w:pPr>
          </w:p>
          <w:p w14:paraId="111F408F" w14:textId="77777777" w:rsidR="00046F53" w:rsidRPr="005A0097" w:rsidRDefault="00046F53" w:rsidP="00046F53">
            <w:pPr>
              <w:spacing w:line="240" w:lineRule="auto"/>
              <w:ind w:firstLine="0"/>
              <w:jc w:val="left"/>
              <w:rPr>
                <w:ins w:id="3851" w:author="Пользователь" w:date="2022-12-22T02:21:00Z"/>
                <w:szCs w:val="28"/>
                <w:lang w:val="en-US"/>
                <w:rPrChange w:id="3852" w:author="Пользователь" w:date="2022-12-22T02:42:00Z">
                  <w:rPr>
                    <w:ins w:id="3853" w:author="Пользователь" w:date="2022-12-22T02:21:00Z"/>
                    <w:sz w:val="24"/>
                  </w:rPr>
                </w:rPrChange>
              </w:rPr>
            </w:pPr>
            <w:ins w:id="3854" w:author="Пользователь" w:date="2022-12-22T02:21:00Z">
              <w:r w:rsidRPr="005A0097">
                <w:rPr>
                  <w:i/>
                  <w:iCs/>
                  <w:color w:val="A9B7C6"/>
                  <w:szCs w:val="28"/>
                  <w:lang w:val="en-US"/>
                  <w:rPrChange w:id="3855" w:author="Пользователь" w:date="2022-12-22T02:42:00Z">
                    <w:rPr>
                      <w:rFonts w:ascii="Courier New" w:hAnsi="Courier New" w:cs="Courier New"/>
                      <w:i/>
                      <w:iCs/>
                      <w:color w:val="A9B7C6"/>
                      <w:sz w:val="22"/>
                      <w:szCs w:val="22"/>
                    </w:rPr>
                  </w:rPrChange>
                </w:rPr>
                <w:t>   </w:t>
              </w:r>
              <w:r w:rsidRPr="005A0097">
                <w:rPr>
                  <w:i/>
                  <w:iCs/>
                  <w:color w:val="629755"/>
                  <w:szCs w:val="28"/>
                  <w:lang w:val="en-US"/>
                  <w:rPrChange w:id="3856" w:author="Пользователь" w:date="2022-12-22T02:42:00Z">
                    <w:rPr>
                      <w:rFonts w:ascii="Courier New" w:hAnsi="Courier New" w:cs="Courier New"/>
                      <w:i/>
                      <w:iCs/>
                      <w:color w:val="629755"/>
                      <w:sz w:val="22"/>
                      <w:szCs w:val="22"/>
                    </w:rPr>
                  </w:rPrChange>
                </w:rPr>
                <w:t>/***************************</w:t>
              </w:r>
            </w:ins>
          </w:p>
          <w:p w14:paraId="76FC7B32" w14:textId="77777777" w:rsidR="00046F53" w:rsidRPr="005A0097" w:rsidRDefault="00046F53" w:rsidP="00046F53">
            <w:pPr>
              <w:spacing w:line="240" w:lineRule="auto"/>
              <w:ind w:firstLine="0"/>
              <w:jc w:val="left"/>
              <w:rPr>
                <w:ins w:id="3857" w:author="Пользователь" w:date="2022-12-22T02:21:00Z"/>
                <w:szCs w:val="28"/>
                <w:lang w:val="en-US"/>
                <w:rPrChange w:id="3858" w:author="Пользователь" w:date="2022-12-22T02:42:00Z">
                  <w:rPr>
                    <w:ins w:id="3859" w:author="Пользователь" w:date="2022-12-22T02:21:00Z"/>
                    <w:sz w:val="24"/>
                  </w:rPr>
                </w:rPrChange>
              </w:rPr>
            </w:pPr>
            <w:ins w:id="3860" w:author="Пользователь" w:date="2022-12-22T02:21:00Z">
              <w:r w:rsidRPr="005A0097">
                <w:rPr>
                  <w:i/>
                  <w:iCs/>
                  <w:color w:val="629755"/>
                  <w:szCs w:val="28"/>
                  <w:lang w:val="en-US"/>
                  <w:rPrChange w:id="3861" w:author="Пользователь" w:date="2022-12-22T02:42:00Z">
                    <w:rPr>
                      <w:rFonts w:ascii="Courier New" w:hAnsi="Courier New" w:cs="Courier New"/>
                      <w:i/>
                      <w:iCs/>
                      <w:color w:val="629755"/>
                      <w:sz w:val="22"/>
                      <w:szCs w:val="22"/>
                    </w:rPr>
                  </w:rPrChange>
                </w:rPr>
                <w:t xml:space="preserve">    * </w:t>
              </w:r>
              <w:r w:rsidRPr="005A0097">
                <w:rPr>
                  <w:i/>
                  <w:iCs/>
                  <w:color w:val="629755"/>
                  <w:szCs w:val="28"/>
                  <w:rPrChange w:id="3862" w:author="Пользователь" w:date="2022-12-22T02:42:00Z">
                    <w:rPr>
                      <w:rFonts w:ascii="Courier New" w:hAnsi="Courier New" w:cs="Courier New"/>
                      <w:i/>
                      <w:iCs/>
                      <w:color w:val="629755"/>
                      <w:sz w:val="22"/>
                      <w:szCs w:val="22"/>
                    </w:rPr>
                  </w:rPrChange>
                </w:rPr>
                <w:t>Калории</w:t>
              </w:r>
              <w:r w:rsidRPr="005A0097">
                <w:rPr>
                  <w:i/>
                  <w:iCs/>
                  <w:color w:val="629755"/>
                  <w:szCs w:val="28"/>
                  <w:lang w:val="en-US"/>
                  <w:rPrChange w:id="3863" w:author="Пользователь" w:date="2022-12-22T02:42:00Z">
                    <w:rPr>
                      <w:rFonts w:ascii="Courier New" w:hAnsi="Courier New" w:cs="Courier New"/>
                      <w:i/>
                      <w:iCs/>
                      <w:color w:val="629755"/>
                      <w:sz w:val="22"/>
                      <w:szCs w:val="22"/>
                    </w:rPr>
                  </w:rPrChange>
                </w:rPr>
                <w:t>.                *</w:t>
              </w:r>
            </w:ins>
          </w:p>
          <w:p w14:paraId="4F0F37C8" w14:textId="77777777" w:rsidR="00046F53" w:rsidRPr="005A0097" w:rsidRDefault="00046F53" w:rsidP="00046F53">
            <w:pPr>
              <w:spacing w:line="240" w:lineRule="auto"/>
              <w:ind w:firstLine="0"/>
              <w:jc w:val="left"/>
              <w:rPr>
                <w:ins w:id="3864" w:author="Пользователь" w:date="2022-12-22T02:21:00Z"/>
                <w:szCs w:val="28"/>
                <w:lang w:val="en-US"/>
                <w:rPrChange w:id="3865" w:author="Пользователь" w:date="2022-12-22T02:42:00Z">
                  <w:rPr>
                    <w:ins w:id="3866" w:author="Пользователь" w:date="2022-12-22T02:21:00Z"/>
                    <w:sz w:val="24"/>
                  </w:rPr>
                </w:rPrChange>
              </w:rPr>
            </w:pPr>
            <w:ins w:id="3867" w:author="Пользователь" w:date="2022-12-22T02:21:00Z">
              <w:r w:rsidRPr="005A0097">
                <w:rPr>
                  <w:i/>
                  <w:iCs/>
                  <w:color w:val="629755"/>
                  <w:szCs w:val="28"/>
                  <w:lang w:val="en-US"/>
                  <w:rPrChange w:id="3868" w:author="Пользователь" w:date="2022-12-22T02:42:00Z">
                    <w:rPr>
                      <w:rFonts w:ascii="Courier New" w:hAnsi="Courier New" w:cs="Courier New"/>
                      <w:i/>
                      <w:iCs/>
                      <w:color w:val="629755"/>
                      <w:sz w:val="22"/>
                      <w:szCs w:val="22"/>
                    </w:rPr>
                  </w:rPrChange>
                </w:rPr>
                <w:t>    ***************************/</w:t>
              </w:r>
            </w:ins>
          </w:p>
          <w:p w14:paraId="15DBCEFF" w14:textId="77777777" w:rsidR="00046F53" w:rsidRPr="005A0097" w:rsidRDefault="00046F53" w:rsidP="00046F53">
            <w:pPr>
              <w:spacing w:line="240" w:lineRule="auto"/>
              <w:ind w:firstLine="0"/>
              <w:jc w:val="left"/>
              <w:rPr>
                <w:ins w:id="3869" w:author="Пользователь" w:date="2022-12-22T02:21:00Z"/>
                <w:szCs w:val="28"/>
                <w:lang w:val="en-US"/>
                <w:rPrChange w:id="3870" w:author="Пользователь" w:date="2022-12-22T02:42:00Z">
                  <w:rPr>
                    <w:ins w:id="3871" w:author="Пользователь" w:date="2022-12-22T02:21:00Z"/>
                    <w:sz w:val="24"/>
                  </w:rPr>
                </w:rPrChange>
              </w:rPr>
            </w:pPr>
          </w:p>
          <w:p w14:paraId="2CA0D039" w14:textId="77777777" w:rsidR="00046F53" w:rsidRPr="005A0097" w:rsidRDefault="00046F53" w:rsidP="00046F53">
            <w:pPr>
              <w:spacing w:line="240" w:lineRule="auto"/>
              <w:ind w:firstLine="0"/>
              <w:jc w:val="left"/>
              <w:rPr>
                <w:ins w:id="3872" w:author="Пользователь" w:date="2022-12-22T02:21:00Z"/>
                <w:szCs w:val="28"/>
                <w:lang w:val="en-US"/>
                <w:rPrChange w:id="3873" w:author="Пользователь" w:date="2022-12-22T02:42:00Z">
                  <w:rPr>
                    <w:ins w:id="3874" w:author="Пользователь" w:date="2022-12-22T02:21:00Z"/>
                    <w:sz w:val="24"/>
                  </w:rPr>
                </w:rPrChange>
              </w:rPr>
            </w:pPr>
            <w:ins w:id="3875" w:author="Пользователь" w:date="2022-12-22T02:21:00Z">
              <w:r w:rsidRPr="005A0097">
                <w:rPr>
                  <w:i/>
                  <w:iCs/>
                  <w:color w:val="629755"/>
                  <w:szCs w:val="28"/>
                  <w:lang w:val="en-US"/>
                  <w:rPrChange w:id="3876" w:author="Пользователь" w:date="2022-12-22T02:42:00Z">
                    <w:rPr>
                      <w:rFonts w:ascii="Courier New" w:hAnsi="Courier New" w:cs="Courier New"/>
                      <w:i/>
                      <w:iCs/>
                      <w:color w:val="629755"/>
                      <w:sz w:val="22"/>
                      <w:szCs w:val="22"/>
                    </w:rPr>
                  </w:rPrChange>
                </w:rPr>
                <w:t>   </w:t>
              </w:r>
              <w:r w:rsidRPr="005A0097">
                <w:rPr>
                  <w:i/>
                  <w:iCs/>
                  <w:color w:val="CC7832"/>
                  <w:szCs w:val="28"/>
                  <w:lang w:val="en-US"/>
                  <w:rPrChange w:id="3877" w:author="Пользователь" w:date="2022-12-22T02:42:00Z">
                    <w:rPr>
                      <w:rFonts w:ascii="Courier New" w:hAnsi="Courier New" w:cs="Courier New"/>
                      <w:i/>
                      <w:iCs/>
                      <w:color w:val="CC7832"/>
                      <w:sz w:val="22"/>
                      <w:szCs w:val="22"/>
                    </w:rPr>
                  </w:rPrChange>
                </w:rPr>
                <w:t xml:space="preserve">private double </w:t>
              </w:r>
              <w:proofErr w:type="spellStart"/>
              <w:r w:rsidRPr="005A0097">
                <w:rPr>
                  <w:i/>
                  <w:iCs/>
                  <w:color w:val="9876AA"/>
                  <w:szCs w:val="28"/>
                  <w:lang w:val="en-US"/>
                  <w:rPrChange w:id="3878" w:author="Пользователь" w:date="2022-12-22T02:42:00Z">
                    <w:rPr>
                      <w:rFonts w:ascii="Courier New" w:hAnsi="Courier New" w:cs="Courier New"/>
                      <w:i/>
                      <w:iCs/>
                      <w:color w:val="9876AA"/>
                      <w:sz w:val="22"/>
                      <w:szCs w:val="22"/>
                    </w:rPr>
                  </w:rPrChange>
                </w:rPr>
                <w:t>cal</w:t>
              </w:r>
              <w:proofErr w:type="spellEnd"/>
              <w:r w:rsidRPr="005A0097">
                <w:rPr>
                  <w:i/>
                  <w:iCs/>
                  <w:color w:val="CC7832"/>
                  <w:szCs w:val="28"/>
                  <w:lang w:val="en-US"/>
                  <w:rPrChange w:id="3879" w:author="Пользователь" w:date="2022-12-22T02:42:00Z">
                    <w:rPr>
                      <w:rFonts w:ascii="Courier New" w:hAnsi="Courier New" w:cs="Courier New"/>
                      <w:i/>
                      <w:iCs/>
                      <w:color w:val="CC7832"/>
                      <w:sz w:val="22"/>
                      <w:szCs w:val="22"/>
                    </w:rPr>
                  </w:rPrChange>
                </w:rPr>
                <w:t>;</w:t>
              </w:r>
            </w:ins>
          </w:p>
          <w:p w14:paraId="3060EE67" w14:textId="77777777" w:rsidR="00046F53" w:rsidRPr="005A0097" w:rsidRDefault="00046F53" w:rsidP="00046F53">
            <w:pPr>
              <w:spacing w:line="240" w:lineRule="auto"/>
              <w:ind w:firstLine="0"/>
              <w:jc w:val="left"/>
              <w:rPr>
                <w:ins w:id="3880" w:author="Пользователь" w:date="2022-12-22T02:21:00Z"/>
                <w:szCs w:val="28"/>
                <w:lang w:val="en-US"/>
                <w:rPrChange w:id="3881" w:author="Пользователь" w:date="2022-12-22T02:42:00Z">
                  <w:rPr>
                    <w:ins w:id="3882" w:author="Пользователь" w:date="2022-12-22T02:21:00Z"/>
                    <w:sz w:val="24"/>
                  </w:rPr>
                </w:rPrChange>
              </w:rPr>
            </w:pPr>
          </w:p>
          <w:p w14:paraId="11A6BB24" w14:textId="77777777" w:rsidR="00046F53" w:rsidRPr="005A0097" w:rsidRDefault="00046F53" w:rsidP="00046F53">
            <w:pPr>
              <w:spacing w:line="240" w:lineRule="auto"/>
              <w:ind w:firstLine="0"/>
              <w:jc w:val="left"/>
              <w:rPr>
                <w:ins w:id="3883" w:author="Пользователь" w:date="2022-12-22T02:21:00Z"/>
                <w:szCs w:val="28"/>
                <w:lang w:val="en-US"/>
                <w:rPrChange w:id="3884" w:author="Пользователь" w:date="2022-12-22T02:42:00Z">
                  <w:rPr>
                    <w:ins w:id="3885" w:author="Пользователь" w:date="2022-12-22T02:21:00Z"/>
                    <w:sz w:val="24"/>
                  </w:rPr>
                </w:rPrChange>
              </w:rPr>
            </w:pPr>
            <w:ins w:id="3886" w:author="Пользователь" w:date="2022-12-22T02:21:00Z">
              <w:r w:rsidRPr="005A0097">
                <w:rPr>
                  <w:i/>
                  <w:iCs/>
                  <w:color w:val="CC7832"/>
                  <w:szCs w:val="28"/>
                  <w:lang w:val="en-US"/>
                  <w:rPrChange w:id="3887" w:author="Пользователь" w:date="2022-12-22T02:42:00Z">
                    <w:rPr>
                      <w:rFonts w:ascii="Courier New" w:hAnsi="Courier New" w:cs="Courier New"/>
                      <w:i/>
                      <w:iCs/>
                      <w:color w:val="CC7832"/>
                      <w:sz w:val="22"/>
                      <w:szCs w:val="22"/>
                    </w:rPr>
                  </w:rPrChange>
                </w:rPr>
                <w:t xml:space="preserve">   public double </w:t>
              </w:r>
              <w:proofErr w:type="spellStart"/>
              <w:proofErr w:type="gramStart"/>
              <w:r w:rsidRPr="005A0097">
                <w:rPr>
                  <w:i/>
                  <w:iCs/>
                  <w:color w:val="FFC66D"/>
                  <w:szCs w:val="28"/>
                  <w:lang w:val="en-US"/>
                  <w:rPrChange w:id="3888" w:author="Пользователь" w:date="2022-12-22T02:42:00Z">
                    <w:rPr>
                      <w:rFonts w:ascii="Courier New" w:hAnsi="Courier New" w:cs="Courier New"/>
                      <w:i/>
                      <w:iCs/>
                      <w:color w:val="FFC66D"/>
                      <w:sz w:val="22"/>
                      <w:szCs w:val="22"/>
                    </w:rPr>
                  </w:rPrChange>
                </w:rPr>
                <w:t>getCal</w:t>
              </w:r>
              <w:proofErr w:type="spellEnd"/>
              <w:r w:rsidRPr="005A0097">
                <w:rPr>
                  <w:i/>
                  <w:iCs/>
                  <w:color w:val="A9B7C6"/>
                  <w:szCs w:val="28"/>
                  <w:lang w:val="en-US"/>
                  <w:rPrChange w:id="3889" w:author="Пользователь" w:date="2022-12-22T02:42:00Z">
                    <w:rPr>
                      <w:rFonts w:ascii="Courier New" w:hAnsi="Courier New" w:cs="Courier New"/>
                      <w:i/>
                      <w:iCs/>
                      <w:color w:val="A9B7C6"/>
                      <w:sz w:val="22"/>
                      <w:szCs w:val="22"/>
                    </w:rPr>
                  </w:rPrChange>
                </w:rPr>
                <w:t>(</w:t>
              </w:r>
              <w:proofErr w:type="gramEnd"/>
              <w:r w:rsidRPr="005A0097">
                <w:rPr>
                  <w:i/>
                  <w:iCs/>
                  <w:color w:val="A9B7C6"/>
                  <w:szCs w:val="28"/>
                  <w:lang w:val="en-US"/>
                  <w:rPrChange w:id="3890" w:author="Пользователь" w:date="2022-12-22T02:42:00Z">
                    <w:rPr>
                      <w:rFonts w:ascii="Courier New" w:hAnsi="Courier New" w:cs="Courier New"/>
                      <w:i/>
                      <w:iCs/>
                      <w:color w:val="A9B7C6"/>
                      <w:sz w:val="22"/>
                      <w:szCs w:val="22"/>
                    </w:rPr>
                  </w:rPrChange>
                </w:rPr>
                <w:t>) {</w:t>
              </w:r>
            </w:ins>
          </w:p>
          <w:p w14:paraId="4465FFC3" w14:textId="77777777" w:rsidR="00046F53" w:rsidRPr="005A0097" w:rsidRDefault="00046F53" w:rsidP="00046F53">
            <w:pPr>
              <w:spacing w:line="240" w:lineRule="auto"/>
              <w:ind w:firstLine="0"/>
              <w:jc w:val="left"/>
              <w:rPr>
                <w:ins w:id="3891" w:author="Пользователь" w:date="2022-12-22T02:21:00Z"/>
                <w:szCs w:val="28"/>
                <w:lang w:val="en-US"/>
                <w:rPrChange w:id="3892" w:author="Пользователь" w:date="2022-12-22T02:42:00Z">
                  <w:rPr>
                    <w:ins w:id="3893" w:author="Пользователь" w:date="2022-12-22T02:21:00Z"/>
                    <w:sz w:val="24"/>
                  </w:rPr>
                </w:rPrChange>
              </w:rPr>
            </w:pPr>
            <w:ins w:id="3894" w:author="Пользователь" w:date="2022-12-22T02:21:00Z">
              <w:r w:rsidRPr="005A0097">
                <w:rPr>
                  <w:i/>
                  <w:iCs/>
                  <w:color w:val="A9B7C6"/>
                  <w:szCs w:val="28"/>
                  <w:lang w:val="en-US"/>
                  <w:rPrChange w:id="3895" w:author="Пользователь" w:date="2022-12-22T02:42:00Z">
                    <w:rPr>
                      <w:rFonts w:ascii="Courier New" w:hAnsi="Courier New" w:cs="Courier New"/>
                      <w:i/>
                      <w:iCs/>
                      <w:color w:val="A9B7C6"/>
                      <w:sz w:val="22"/>
                      <w:szCs w:val="22"/>
                    </w:rPr>
                  </w:rPrChange>
                </w:rPr>
                <w:t>       </w:t>
              </w:r>
              <w:r w:rsidRPr="005A0097">
                <w:rPr>
                  <w:i/>
                  <w:iCs/>
                  <w:color w:val="CC7832"/>
                  <w:szCs w:val="28"/>
                  <w:lang w:val="en-US"/>
                  <w:rPrChange w:id="3896" w:author="Пользователь" w:date="2022-12-22T02:42:00Z">
                    <w:rPr>
                      <w:rFonts w:ascii="Courier New" w:hAnsi="Courier New" w:cs="Courier New"/>
                      <w:i/>
                      <w:iCs/>
                      <w:color w:val="CC7832"/>
                      <w:sz w:val="22"/>
                      <w:szCs w:val="22"/>
                    </w:rPr>
                  </w:rPrChange>
                </w:rPr>
                <w:t xml:space="preserve">return </w:t>
              </w:r>
              <w:proofErr w:type="spellStart"/>
              <w:r w:rsidRPr="005A0097">
                <w:rPr>
                  <w:i/>
                  <w:iCs/>
                  <w:color w:val="9876AA"/>
                  <w:szCs w:val="28"/>
                  <w:lang w:val="en-US"/>
                  <w:rPrChange w:id="3897" w:author="Пользователь" w:date="2022-12-22T02:42:00Z">
                    <w:rPr>
                      <w:rFonts w:ascii="Courier New" w:hAnsi="Courier New" w:cs="Courier New"/>
                      <w:i/>
                      <w:iCs/>
                      <w:color w:val="9876AA"/>
                      <w:sz w:val="22"/>
                      <w:szCs w:val="22"/>
                    </w:rPr>
                  </w:rPrChange>
                </w:rPr>
                <w:t>cal</w:t>
              </w:r>
              <w:proofErr w:type="spellEnd"/>
              <w:r w:rsidRPr="005A0097">
                <w:rPr>
                  <w:i/>
                  <w:iCs/>
                  <w:color w:val="CC7832"/>
                  <w:szCs w:val="28"/>
                  <w:lang w:val="en-US"/>
                  <w:rPrChange w:id="3898" w:author="Пользователь" w:date="2022-12-22T02:42:00Z">
                    <w:rPr>
                      <w:rFonts w:ascii="Courier New" w:hAnsi="Courier New" w:cs="Courier New"/>
                      <w:i/>
                      <w:iCs/>
                      <w:color w:val="CC7832"/>
                      <w:sz w:val="22"/>
                      <w:szCs w:val="22"/>
                    </w:rPr>
                  </w:rPrChange>
                </w:rPr>
                <w:t>;</w:t>
              </w:r>
            </w:ins>
          </w:p>
          <w:p w14:paraId="1811B1B6" w14:textId="77777777" w:rsidR="00046F53" w:rsidRPr="005A0097" w:rsidRDefault="00046F53" w:rsidP="00046F53">
            <w:pPr>
              <w:spacing w:line="240" w:lineRule="auto"/>
              <w:ind w:firstLine="0"/>
              <w:jc w:val="left"/>
              <w:rPr>
                <w:ins w:id="3899" w:author="Пользователь" w:date="2022-12-22T02:21:00Z"/>
                <w:szCs w:val="28"/>
                <w:lang w:val="en-US"/>
                <w:rPrChange w:id="3900" w:author="Пользователь" w:date="2022-12-22T02:42:00Z">
                  <w:rPr>
                    <w:ins w:id="3901" w:author="Пользователь" w:date="2022-12-22T02:21:00Z"/>
                    <w:sz w:val="24"/>
                  </w:rPr>
                </w:rPrChange>
              </w:rPr>
            </w:pPr>
            <w:ins w:id="3902" w:author="Пользователь" w:date="2022-12-22T02:21:00Z">
              <w:r w:rsidRPr="005A0097">
                <w:rPr>
                  <w:i/>
                  <w:iCs/>
                  <w:color w:val="CC7832"/>
                  <w:szCs w:val="28"/>
                  <w:lang w:val="en-US"/>
                  <w:rPrChange w:id="3903" w:author="Пользователь" w:date="2022-12-22T02:42:00Z">
                    <w:rPr>
                      <w:rFonts w:ascii="Courier New" w:hAnsi="Courier New" w:cs="Courier New"/>
                      <w:i/>
                      <w:iCs/>
                      <w:color w:val="CC7832"/>
                      <w:sz w:val="22"/>
                      <w:szCs w:val="22"/>
                    </w:rPr>
                  </w:rPrChange>
                </w:rPr>
                <w:t>   </w:t>
              </w:r>
              <w:r w:rsidRPr="005A0097">
                <w:rPr>
                  <w:i/>
                  <w:iCs/>
                  <w:color w:val="A9B7C6"/>
                  <w:szCs w:val="28"/>
                  <w:lang w:val="en-US"/>
                  <w:rPrChange w:id="3904" w:author="Пользователь" w:date="2022-12-22T02:42:00Z">
                    <w:rPr>
                      <w:rFonts w:ascii="Courier New" w:hAnsi="Courier New" w:cs="Courier New"/>
                      <w:i/>
                      <w:iCs/>
                      <w:color w:val="A9B7C6"/>
                      <w:sz w:val="22"/>
                      <w:szCs w:val="22"/>
                    </w:rPr>
                  </w:rPrChange>
                </w:rPr>
                <w:t>}</w:t>
              </w:r>
            </w:ins>
          </w:p>
          <w:p w14:paraId="79DB4CBC" w14:textId="77777777" w:rsidR="00046F53" w:rsidRPr="005A0097" w:rsidRDefault="00046F53" w:rsidP="00046F53">
            <w:pPr>
              <w:spacing w:line="240" w:lineRule="auto"/>
              <w:ind w:firstLine="0"/>
              <w:jc w:val="left"/>
              <w:rPr>
                <w:ins w:id="3905" w:author="Пользователь" w:date="2022-12-22T02:21:00Z"/>
                <w:szCs w:val="28"/>
                <w:lang w:val="en-US"/>
                <w:rPrChange w:id="3906" w:author="Пользователь" w:date="2022-12-22T02:42:00Z">
                  <w:rPr>
                    <w:ins w:id="3907" w:author="Пользователь" w:date="2022-12-22T02:21:00Z"/>
                    <w:sz w:val="24"/>
                  </w:rPr>
                </w:rPrChange>
              </w:rPr>
            </w:pPr>
          </w:p>
          <w:p w14:paraId="6D1BBC49" w14:textId="77777777" w:rsidR="00046F53" w:rsidRPr="005A0097" w:rsidRDefault="00046F53" w:rsidP="00046F53">
            <w:pPr>
              <w:spacing w:line="240" w:lineRule="auto"/>
              <w:ind w:firstLine="0"/>
              <w:jc w:val="left"/>
              <w:rPr>
                <w:ins w:id="3908" w:author="Пользователь" w:date="2022-12-22T02:21:00Z"/>
                <w:szCs w:val="28"/>
                <w:lang w:val="en-US"/>
                <w:rPrChange w:id="3909" w:author="Пользователь" w:date="2022-12-22T02:42:00Z">
                  <w:rPr>
                    <w:ins w:id="3910" w:author="Пользователь" w:date="2022-12-22T02:21:00Z"/>
                    <w:sz w:val="24"/>
                  </w:rPr>
                </w:rPrChange>
              </w:rPr>
            </w:pPr>
            <w:ins w:id="3911" w:author="Пользователь" w:date="2022-12-22T02:21:00Z">
              <w:r w:rsidRPr="005A0097">
                <w:rPr>
                  <w:i/>
                  <w:iCs/>
                  <w:color w:val="A9B7C6"/>
                  <w:szCs w:val="28"/>
                  <w:lang w:val="en-US"/>
                  <w:rPrChange w:id="3912" w:author="Пользователь" w:date="2022-12-22T02:42:00Z">
                    <w:rPr>
                      <w:rFonts w:ascii="Courier New" w:hAnsi="Courier New" w:cs="Courier New"/>
                      <w:i/>
                      <w:iCs/>
                      <w:color w:val="A9B7C6"/>
                      <w:sz w:val="22"/>
                      <w:szCs w:val="22"/>
                    </w:rPr>
                  </w:rPrChange>
                </w:rPr>
                <w:t>   </w:t>
              </w:r>
              <w:r w:rsidRPr="005A0097">
                <w:rPr>
                  <w:i/>
                  <w:iCs/>
                  <w:color w:val="CC7832"/>
                  <w:szCs w:val="28"/>
                  <w:lang w:val="en-US"/>
                  <w:rPrChange w:id="3913" w:author="Пользователь" w:date="2022-12-22T02:42:00Z">
                    <w:rPr>
                      <w:rFonts w:ascii="Courier New" w:hAnsi="Courier New" w:cs="Courier New"/>
                      <w:i/>
                      <w:iCs/>
                      <w:color w:val="CC7832"/>
                      <w:sz w:val="22"/>
                      <w:szCs w:val="22"/>
                    </w:rPr>
                  </w:rPrChange>
                </w:rPr>
                <w:t xml:space="preserve">public void </w:t>
              </w:r>
              <w:proofErr w:type="spellStart"/>
              <w:proofErr w:type="gramStart"/>
              <w:r w:rsidRPr="005A0097">
                <w:rPr>
                  <w:i/>
                  <w:iCs/>
                  <w:color w:val="FFC66D"/>
                  <w:szCs w:val="28"/>
                  <w:lang w:val="en-US"/>
                  <w:rPrChange w:id="3914" w:author="Пользователь" w:date="2022-12-22T02:42:00Z">
                    <w:rPr>
                      <w:rFonts w:ascii="Courier New" w:hAnsi="Courier New" w:cs="Courier New"/>
                      <w:i/>
                      <w:iCs/>
                      <w:color w:val="FFC66D"/>
                      <w:sz w:val="22"/>
                      <w:szCs w:val="22"/>
                    </w:rPr>
                  </w:rPrChange>
                </w:rPr>
                <w:t>setCal</w:t>
              </w:r>
              <w:proofErr w:type="spellEnd"/>
              <w:r w:rsidRPr="005A0097">
                <w:rPr>
                  <w:i/>
                  <w:iCs/>
                  <w:color w:val="A9B7C6"/>
                  <w:szCs w:val="28"/>
                  <w:lang w:val="en-US"/>
                  <w:rPrChange w:id="3915" w:author="Пользователь" w:date="2022-12-22T02:42:00Z">
                    <w:rPr>
                      <w:rFonts w:ascii="Courier New" w:hAnsi="Courier New" w:cs="Courier New"/>
                      <w:i/>
                      <w:iCs/>
                      <w:color w:val="A9B7C6"/>
                      <w:sz w:val="22"/>
                      <w:szCs w:val="22"/>
                    </w:rPr>
                  </w:rPrChange>
                </w:rPr>
                <w:t>(</w:t>
              </w:r>
              <w:proofErr w:type="gramEnd"/>
              <w:r w:rsidRPr="005A0097">
                <w:rPr>
                  <w:i/>
                  <w:iCs/>
                  <w:color w:val="CC7832"/>
                  <w:szCs w:val="28"/>
                  <w:lang w:val="en-US"/>
                  <w:rPrChange w:id="3916" w:author="Пользователь" w:date="2022-12-22T02:42:00Z">
                    <w:rPr>
                      <w:rFonts w:ascii="Courier New" w:hAnsi="Courier New" w:cs="Courier New"/>
                      <w:i/>
                      <w:iCs/>
                      <w:color w:val="CC7832"/>
                      <w:sz w:val="22"/>
                      <w:szCs w:val="22"/>
                    </w:rPr>
                  </w:rPrChange>
                </w:rPr>
                <w:t xml:space="preserve">double </w:t>
              </w:r>
              <w:proofErr w:type="spellStart"/>
              <w:r w:rsidRPr="005A0097">
                <w:rPr>
                  <w:i/>
                  <w:iCs/>
                  <w:color w:val="A9B7C6"/>
                  <w:szCs w:val="28"/>
                  <w:lang w:val="en-US"/>
                  <w:rPrChange w:id="3917" w:author="Пользователь" w:date="2022-12-22T02:42:00Z">
                    <w:rPr>
                      <w:rFonts w:ascii="Courier New" w:hAnsi="Courier New" w:cs="Courier New"/>
                      <w:i/>
                      <w:iCs/>
                      <w:color w:val="A9B7C6"/>
                      <w:sz w:val="22"/>
                      <w:szCs w:val="22"/>
                    </w:rPr>
                  </w:rPrChange>
                </w:rPr>
                <w:t>cal</w:t>
              </w:r>
              <w:proofErr w:type="spellEnd"/>
              <w:r w:rsidRPr="005A0097">
                <w:rPr>
                  <w:i/>
                  <w:iCs/>
                  <w:color w:val="A9B7C6"/>
                  <w:szCs w:val="28"/>
                  <w:lang w:val="en-US"/>
                  <w:rPrChange w:id="3918" w:author="Пользователь" w:date="2022-12-22T02:42:00Z">
                    <w:rPr>
                      <w:rFonts w:ascii="Courier New" w:hAnsi="Courier New" w:cs="Courier New"/>
                      <w:i/>
                      <w:iCs/>
                      <w:color w:val="A9B7C6"/>
                      <w:sz w:val="22"/>
                      <w:szCs w:val="22"/>
                    </w:rPr>
                  </w:rPrChange>
                </w:rPr>
                <w:t>) {</w:t>
              </w:r>
            </w:ins>
          </w:p>
          <w:p w14:paraId="5C131D40" w14:textId="77777777" w:rsidR="00046F53" w:rsidRPr="005A0097" w:rsidRDefault="00046F53" w:rsidP="00046F53">
            <w:pPr>
              <w:spacing w:line="240" w:lineRule="auto"/>
              <w:ind w:firstLine="0"/>
              <w:jc w:val="left"/>
              <w:rPr>
                <w:ins w:id="3919" w:author="Пользователь" w:date="2022-12-22T02:21:00Z"/>
                <w:szCs w:val="28"/>
                <w:rPrChange w:id="3920" w:author="Пользователь" w:date="2022-12-22T02:42:00Z">
                  <w:rPr>
                    <w:ins w:id="3921" w:author="Пользователь" w:date="2022-12-22T02:21:00Z"/>
                    <w:sz w:val="24"/>
                  </w:rPr>
                </w:rPrChange>
              </w:rPr>
            </w:pPr>
            <w:ins w:id="3922" w:author="Пользователь" w:date="2022-12-22T02:21:00Z">
              <w:r w:rsidRPr="005A0097">
                <w:rPr>
                  <w:i/>
                  <w:iCs/>
                  <w:color w:val="A9B7C6"/>
                  <w:szCs w:val="28"/>
                  <w:lang w:val="en-US"/>
                  <w:rPrChange w:id="3923" w:author="Пользователь" w:date="2022-12-22T02:42:00Z">
                    <w:rPr>
                      <w:rFonts w:ascii="Courier New" w:hAnsi="Courier New" w:cs="Courier New"/>
                      <w:i/>
                      <w:iCs/>
                      <w:color w:val="A9B7C6"/>
                      <w:sz w:val="22"/>
                      <w:szCs w:val="22"/>
                    </w:rPr>
                  </w:rPrChange>
                </w:rPr>
                <w:t>       </w:t>
              </w:r>
              <w:proofErr w:type="spellStart"/>
              <w:r w:rsidRPr="005A0097">
                <w:rPr>
                  <w:i/>
                  <w:iCs/>
                  <w:color w:val="CC7832"/>
                  <w:szCs w:val="28"/>
                  <w:rPrChange w:id="3924" w:author="Пользователь" w:date="2022-12-22T02:42:00Z">
                    <w:rPr>
                      <w:rFonts w:ascii="Courier New" w:hAnsi="Courier New" w:cs="Courier New"/>
                      <w:i/>
                      <w:iCs/>
                      <w:color w:val="CC7832"/>
                      <w:sz w:val="22"/>
                      <w:szCs w:val="22"/>
                    </w:rPr>
                  </w:rPrChange>
                </w:rPr>
                <w:t>this</w:t>
              </w:r>
              <w:r w:rsidRPr="005A0097">
                <w:rPr>
                  <w:i/>
                  <w:iCs/>
                  <w:color w:val="A9B7C6"/>
                  <w:szCs w:val="28"/>
                  <w:rPrChange w:id="3925" w:author="Пользователь" w:date="2022-12-22T02:42:00Z">
                    <w:rPr>
                      <w:rFonts w:ascii="Courier New" w:hAnsi="Courier New" w:cs="Courier New"/>
                      <w:i/>
                      <w:iCs/>
                      <w:color w:val="A9B7C6"/>
                      <w:sz w:val="22"/>
                      <w:szCs w:val="22"/>
                    </w:rPr>
                  </w:rPrChange>
                </w:rPr>
                <w:t>.</w:t>
              </w:r>
              <w:r w:rsidRPr="005A0097">
                <w:rPr>
                  <w:i/>
                  <w:iCs/>
                  <w:color w:val="9876AA"/>
                  <w:szCs w:val="28"/>
                  <w:rPrChange w:id="3926" w:author="Пользователь" w:date="2022-12-22T02:42:00Z">
                    <w:rPr>
                      <w:rFonts w:ascii="Courier New" w:hAnsi="Courier New" w:cs="Courier New"/>
                      <w:i/>
                      <w:iCs/>
                      <w:color w:val="9876AA"/>
                      <w:sz w:val="22"/>
                      <w:szCs w:val="22"/>
                    </w:rPr>
                  </w:rPrChange>
                </w:rPr>
                <w:t>cal</w:t>
              </w:r>
              <w:proofErr w:type="spellEnd"/>
              <w:r w:rsidRPr="005A0097">
                <w:rPr>
                  <w:i/>
                  <w:iCs/>
                  <w:color w:val="9876AA"/>
                  <w:szCs w:val="28"/>
                  <w:rPrChange w:id="3927" w:author="Пользователь" w:date="2022-12-22T02:42:00Z">
                    <w:rPr>
                      <w:rFonts w:ascii="Courier New" w:hAnsi="Courier New" w:cs="Courier New"/>
                      <w:i/>
                      <w:iCs/>
                      <w:color w:val="9876AA"/>
                      <w:sz w:val="22"/>
                      <w:szCs w:val="22"/>
                    </w:rPr>
                  </w:rPrChange>
                </w:rPr>
                <w:t xml:space="preserve"> </w:t>
              </w:r>
              <w:r w:rsidRPr="005A0097">
                <w:rPr>
                  <w:i/>
                  <w:iCs/>
                  <w:color w:val="A9B7C6"/>
                  <w:szCs w:val="28"/>
                  <w:rPrChange w:id="3928" w:author="Пользователь" w:date="2022-12-22T02:42:00Z">
                    <w:rPr>
                      <w:rFonts w:ascii="Courier New" w:hAnsi="Courier New" w:cs="Courier New"/>
                      <w:i/>
                      <w:iCs/>
                      <w:color w:val="A9B7C6"/>
                      <w:sz w:val="22"/>
                      <w:szCs w:val="22"/>
                    </w:rPr>
                  </w:rPrChange>
                </w:rPr>
                <w:t xml:space="preserve">= </w:t>
              </w:r>
              <w:proofErr w:type="spellStart"/>
              <w:r w:rsidRPr="005A0097">
                <w:rPr>
                  <w:i/>
                  <w:iCs/>
                  <w:color w:val="A9B7C6"/>
                  <w:szCs w:val="28"/>
                  <w:rPrChange w:id="3929" w:author="Пользователь" w:date="2022-12-22T02:42:00Z">
                    <w:rPr>
                      <w:rFonts w:ascii="Courier New" w:hAnsi="Courier New" w:cs="Courier New"/>
                      <w:i/>
                      <w:iCs/>
                      <w:color w:val="A9B7C6"/>
                      <w:sz w:val="22"/>
                      <w:szCs w:val="22"/>
                    </w:rPr>
                  </w:rPrChange>
                </w:rPr>
                <w:t>cal</w:t>
              </w:r>
              <w:proofErr w:type="spellEnd"/>
              <w:r w:rsidRPr="005A0097">
                <w:rPr>
                  <w:i/>
                  <w:iCs/>
                  <w:color w:val="CC7832"/>
                  <w:szCs w:val="28"/>
                  <w:rPrChange w:id="3930" w:author="Пользователь" w:date="2022-12-22T02:42:00Z">
                    <w:rPr>
                      <w:rFonts w:ascii="Courier New" w:hAnsi="Courier New" w:cs="Courier New"/>
                      <w:i/>
                      <w:iCs/>
                      <w:color w:val="CC7832"/>
                      <w:sz w:val="22"/>
                      <w:szCs w:val="22"/>
                    </w:rPr>
                  </w:rPrChange>
                </w:rPr>
                <w:t>;</w:t>
              </w:r>
            </w:ins>
          </w:p>
          <w:p w14:paraId="64560D45" w14:textId="77777777" w:rsidR="00046F53" w:rsidRPr="005A0097" w:rsidRDefault="00046F53" w:rsidP="00046F53">
            <w:pPr>
              <w:spacing w:line="240" w:lineRule="auto"/>
              <w:ind w:firstLine="0"/>
              <w:jc w:val="left"/>
              <w:rPr>
                <w:ins w:id="3931" w:author="Пользователь" w:date="2022-12-22T02:21:00Z"/>
                <w:szCs w:val="28"/>
                <w:rPrChange w:id="3932" w:author="Пользователь" w:date="2022-12-22T02:42:00Z">
                  <w:rPr>
                    <w:ins w:id="3933" w:author="Пользователь" w:date="2022-12-22T02:21:00Z"/>
                    <w:sz w:val="24"/>
                  </w:rPr>
                </w:rPrChange>
              </w:rPr>
            </w:pPr>
            <w:ins w:id="3934" w:author="Пользователь" w:date="2022-12-22T02:21:00Z">
              <w:r w:rsidRPr="005A0097">
                <w:rPr>
                  <w:i/>
                  <w:iCs/>
                  <w:color w:val="CC7832"/>
                  <w:szCs w:val="28"/>
                  <w:rPrChange w:id="3935" w:author="Пользователь" w:date="2022-12-22T02:42:00Z">
                    <w:rPr>
                      <w:rFonts w:ascii="Courier New" w:hAnsi="Courier New" w:cs="Courier New"/>
                      <w:i/>
                      <w:iCs/>
                      <w:color w:val="CC7832"/>
                      <w:sz w:val="22"/>
                      <w:szCs w:val="22"/>
                    </w:rPr>
                  </w:rPrChange>
                </w:rPr>
                <w:t>   </w:t>
              </w:r>
              <w:r w:rsidRPr="005A0097">
                <w:rPr>
                  <w:i/>
                  <w:iCs/>
                  <w:color w:val="A9B7C6"/>
                  <w:szCs w:val="28"/>
                  <w:rPrChange w:id="3936" w:author="Пользователь" w:date="2022-12-22T02:42:00Z">
                    <w:rPr>
                      <w:rFonts w:ascii="Courier New" w:hAnsi="Courier New" w:cs="Courier New"/>
                      <w:i/>
                      <w:iCs/>
                      <w:color w:val="A9B7C6"/>
                      <w:sz w:val="22"/>
                      <w:szCs w:val="22"/>
                    </w:rPr>
                  </w:rPrChange>
                </w:rPr>
                <w:t>}</w:t>
              </w:r>
            </w:ins>
          </w:p>
          <w:p w14:paraId="5447F4EB" w14:textId="77777777" w:rsidR="00046F53" w:rsidRPr="005A0097" w:rsidRDefault="00046F53" w:rsidP="00046F53">
            <w:pPr>
              <w:spacing w:line="240" w:lineRule="auto"/>
              <w:ind w:firstLine="0"/>
              <w:jc w:val="left"/>
              <w:rPr>
                <w:ins w:id="3937" w:author="Пользователь" w:date="2022-12-22T02:21:00Z"/>
                <w:szCs w:val="28"/>
                <w:rPrChange w:id="3938" w:author="Пользователь" w:date="2022-12-22T02:42:00Z">
                  <w:rPr>
                    <w:ins w:id="3939" w:author="Пользователь" w:date="2022-12-22T02:21:00Z"/>
                    <w:sz w:val="24"/>
                  </w:rPr>
                </w:rPrChange>
              </w:rPr>
            </w:pPr>
          </w:p>
          <w:p w14:paraId="678BC7F1" w14:textId="77777777" w:rsidR="00046F53" w:rsidRPr="005A0097" w:rsidRDefault="00046F53" w:rsidP="00046F53">
            <w:pPr>
              <w:spacing w:line="240" w:lineRule="auto"/>
              <w:ind w:firstLine="0"/>
              <w:jc w:val="left"/>
              <w:rPr>
                <w:ins w:id="3940" w:author="Пользователь" w:date="2022-12-22T02:21:00Z"/>
                <w:szCs w:val="28"/>
                <w:rPrChange w:id="3941" w:author="Пользователь" w:date="2022-12-22T02:42:00Z">
                  <w:rPr>
                    <w:ins w:id="3942" w:author="Пользователь" w:date="2022-12-22T02:21:00Z"/>
                    <w:sz w:val="24"/>
                  </w:rPr>
                </w:rPrChange>
              </w:rPr>
            </w:pPr>
            <w:ins w:id="3943" w:author="Пользователь" w:date="2022-12-22T02:21:00Z">
              <w:r w:rsidRPr="005A0097">
                <w:rPr>
                  <w:i/>
                  <w:iCs/>
                  <w:color w:val="A9B7C6"/>
                  <w:szCs w:val="28"/>
                  <w:rPrChange w:id="3944" w:author="Пользователь" w:date="2022-12-22T02:42:00Z">
                    <w:rPr>
                      <w:rFonts w:ascii="Courier New" w:hAnsi="Courier New" w:cs="Courier New"/>
                      <w:i/>
                      <w:iCs/>
                      <w:color w:val="A9B7C6"/>
                      <w:sz w:val="22"/>
                      <w:szCs w:val="22"/>
                    </w:rPr>
                  </w:rPrChange>
                </w:rPr>
                <w:t>   </w:t>
              </w:r>
              <w:r w:rsidRPr="005A0097">
                <w:rPr>
                  <w:i/>
                  <w:iCs/>
                  <w:color w:val="629755"/>
                  <w:szCs w:val="28"/>
                  <w:rPrChange w:id="3945" w:author="Пользователь" w:date="2022-12-22T02:42:00Z">
                    <w:rPr>
                      <w:rFonts w:ascii="Courier New" w:hAnsi="Courier New" w:cs="Courier New"/>
                      <w:i/>
                      <w:iCs/>
                      <w:color w:val="629755"/>
                      <w:sz w:val="22"/>
                      <w:szCs w:val="22"/>
                    </w:rPr>
                  </w:rPrChange>
                </w:rPr>
                <w:t>/***************************</w:t>
              </w:r>
            </w:ins>
          </w:p>
          <w:p w14:paraId="788249F4" w14:textId="77777777" w:rsidR="00046F53" w:rsidRPr="005A0097" w:rsidRDefault="00046F53" w:rsidP="00046F53">
            <w:pPr>
              <w:spacing w:line="240" w:lineRule="auto"/>
              <w:ind w:firstLine="0"/>
              <w:jc w:val="left"/>
              <w:rPr>
                <w:ins w:id="3946" w:author="Пользователь" w:date="2022-12-22T02:21:00Z"/>
                <w:szCs w:val="28"/>
                <w:lang w:val="en-US"/>
                <w:rPrChange w:id="3947" w:author="Пользователь" w:date="2022-12-22T02:42:00Z">
                  <w:rPr>
                    <w:ins w:id="3948" w:author="Пользователь" w:date="2022-12-22T02:21:00Z"/>
                    <w:sz w:val="24"/>
                  </w:rPr>
                </w:rPrChange>
              </w:rPr>
            </w:pPr>
            <w:ins w:id="3949" w:author="Пользователь" w:date="2022-12-22T02:21:00Z">
              <w:r w:rsidRPr="005A0097">
                <w:rPr>
                  <w:i/>
                  <w:iCs/>
                  <w:color w:val="629755"/>
                  <w:szCs w:val="28"/>
                  <w:rPrChange w:id="3950" w:author="Пользователь" w:date="2022-12-22T02:42:00Z">
                    <w:rPr>
                      <w:rFonts w:ascii="Courier New" w:hAnsi="Courier New" w:cs="Courier New"/>
                      <w:i/>
                      <w:iCs/>
                      <w:color w:val="629755"/>
                      <w:sz w:val="22"/>
                      <w:szCs w:val="22"/>
                    </w:rPr>
                  </w:rPrChange>
                </w:rPr>
                <w:t xml:space="preserve">    * Вывод записи.           </w:t>
              </w:r>
              <w:r w:rsidRPr="005A0097">
                <w:rPr>
                  <w:i/>
                  <w:iCs/>
                  <w:color w:val="629755"/>
                  <w:szCs w:val="28"/>
                  <w:lang w:val="en-US"/>
                  <w:rPrChange w:id="3951" w:author="Пользователь" w:date="2022-12-22T02:42:00Z">
                    <w:rPr>
                      <w:rFonts w:ascii="Courier New" w:hAnsi="Courier New" w:cs="Courier New"/>
                      <w:i/>
                      <w:iCs/>
                      <w:color w:val="629755"/>
                      <w:sz w:val="22"/>
                      <w:szCs w:val="22"/>
                    </w:rPr>
                  </w:rPrChange>
                </w:rPr>
                <w:t>*</w:t>
              </w:r>
            </w:ins>
          </w:p>
          <w:p w14:paraId="395C1AF0" w14:textId="77777777" w:rsidR="00046F53" w:rsidRPr="005A0097" w:rsidRDefault="00046F53" w:rsidP="00046F53">
            <w:pPr>
              <w:spacing w:line="240" w:lineRule="auto"/>
              <w:ind w:firstLine="0"/>
              <w:jc w:val="left"/>
              <w:rPr>
                <w:ins w:id="3952" w:author="Пользователь" w:date="2022-12-22T02:21:00Z"/>
                <w:szCs w:val="28"/>
                <w:lang w:val="en-US"/>
                <w:rPrChange w:id="3953" w:author="Пользователь" w:date="2022-12-22T02:42:00Z">
                  <w:rPr>
                    <w:ins w:id="3954" w:author="Пользователь" w:date="2022-12-22T02:21:00Z"/>
                    <w:sz w:val="24"/>
                  </w:rPr>
                </w:rPrChange>
              </w:rPr>
            </w:pPr>
            <w:ins w:id="3955" w:author="Пользователь" w:date="2022-12-22T02:21:00Z">
              <w:r w:rsidRPr="005A0097">
                <w:rPr>
                  <w:i/>
                  <w:iCs/>
                  <w:color w:val="629755"/>
                  <w:szCs w:val="28"/>
                  <w:lang w:val="en-US"/>
                  <w:rPrChange w:id="3956" w:author="Пользователь" w:date="2022-12-22T02:42:00Z">
                    <w:rPr>
                      <w:rFonts w:ascii="Courier New" w:hAnsi="Courier New" w:cs="Courier New"/>
                      <w:i/>
                      <w:iCs/>
                      <w:color w:val="629755"/>
                      <w:sz w:val="22"/>
                      <w:szCs w:val="22"/>
                    </w:rPr>
                  </w:rPrChange>
                </w:rPr>
                <w:t>    ***************************/</w:t>
              </w:r>
            </w:ins>
          </w:p>
          <w:p w14:paraId="1D82486C" w14:textId="77777777" w:rsidR="00046F53" w:rsidRPr="005A0097" w:rsidRDefault="00046F53" w:rsidP="00046F53">
            <w:pPr>
              <w:spacing w:line="240" w:lineRule="auto"/>
              <w:ind w:firstLine="0"/>
              <w:jc w:val="left"/>
              <w:rPr>
                <w:ins w:id="3957" w:author="Пользователь" w:date="2022-12-22T02:21:00Z"/>
                <w:szCs w:val="28"/>
                <w:lang w:val="en-US"/>
                <w:rPrChange w:id="3958" w:author="Пользователь" w:date="2022-12-22T02:42:00Z">
                  <w:rPr>
                    <w:ins w:id="3959" w:author="Пользователь" w:date="2022-12-22T02:21:00Z"/>
                    <w:sz w:val="24"/>
                  </w:rPr>
                </w:rPrChange>
              </w:rPr>
            </w:pPr>
          </w:p>
          <w:p w14:paraId="2A212BE8" w14:textId="77777777" w:rsidR="00046F53" w:rsidRPr="005A0097" w:rsidRDefault="00046F53" w:rsidP="00046F53">
            <w:pPr>
              <w:spacing w:line="240" w:lineRule="auto"/>
              <w:ind w:firstLine="0"/>
              <w:jc w:val="left"/>
              <w:rPr>
                <w:ins w:id="3960" w:author="Пользователь" w:date="2022-12-22T02:21:00Z"/>
                <w:szCs w:val="28"/>
                <w:lang w:val="en-US"/>
                <w:rPrChange w:id="3961" w:author="Пользователь" w:date="2022-12-22T02:42:00Z">
                  <w:rPr>
                    <w:ins w:id="3962" w:author="Пользователь" w:date="2022-12-22T02:21:00Z"/>
                    <w:sz w:val="24"/>
                  </w:rPr>
                </w:rPrChange>
              </w:rPr>
            </w:pPr>
            <w:ins w:id="3963" w:author="Пользователь" w:date="2022-12-22T02:21:00Z">
              <w:r w:rsidRPr="005A0097">
                <w:rPr>
                  <w:i/>
                  <w:iCs/>
                  <w:color w:val="629755"/>
                  <w:szCs w:val="28"/>
                  <w:lang w:val="en-US"/>
                  <w:rPrChange w:id="3964" w:author="Пользователь" w:date="2022-12-22T02:42:00Z">
                    <w:rPr>
                      <w:rFonts w:ascii="Courier New" w:hAnsi="Courier New" w:cs="Courier New"/>
                      <w:i/>
                      <w:iCs/>
                      <w:color w:val="629755"/>
                      <w:sz w:val="22"/>
                      <w:szCs w:val="22"/>
                    </w:rPr>
                  </w:rPrChange>
                </w:rPr>
                <w:t>   </w:t>
              </w:r>
              <w:r w:rsidRPr="005A0097">
                <w:rPr>
                  <w:i/>
                  <w:iCs/>
                  <w:color w:val="BBB529"/>
                  <w:szCs w:val="28"/>
                  <w:lang w:val="en-US"/>
                  <w:rPrChange w:id="3965" w:author="Пользователь" w:date="2022-12-22T02:42:00Z">
                    <w:rPr>
                      <w:rFonts w:ascii="Courier New" w:hAnsi="Courier New" w:cs="Courier New"/>
                      <w:i/>
                      <w:iCs/>
                      <w:color w:val="BBB529"/>
                      <w:sz w:val="22"/>
                      <w:szCs w:val="22"/>
                    </w:rPr>
                  </w:rPrChange>
                </w:rPr>
                <w:t>@Override</w:t>
              </w:r>
            </w:ins>
          </w:p>
          <w:p w14:paraId="559E207F" w14:textId="77777777" w:rsidR="00046F53" w:rsidRPr="005A0097" w:rsidRDefault="00046F53" w:rsidP="00046F53">
            <w:pPr>
              <w:spacing w:line="240" w:lineRule="auto"/>
              <w:ind w:firstLine="0"/>
              <w:jc w:val="left"/>
              <w:rPr>
                <w:ins w:id="3966" w:author="Пользователь" w:date="2022-12-22T02:21:00Z"/>
                <w:szCs w:val="28"/>
                <w:lang w:val="en-US"/>
                <w:rPrChange w:id="3967" w:author="Пользователь" w:date="2022-12-22T02:42:00Z">
                  <w:rPr>
                    <w:ins w:id="3968" w:author="Пользователь" w:date="2022-12-22T02:21:00Z"/>
                    <w:sz w:val="24"/>
                  </w:rPr>
                </w:rPrChange>
              </w:rPr>
            </w:pPr>
            <w:ins w:id="3969" w:author="Пользователь" w:date="2022-12-22T02:21:00Z">
              <w:r w:rsidRPr="005A0097">
                <w:rPr>
                  <w:i/>
                  <w:iCs/>
                  <w:color w:val="BBB529"/>
                  <w:szCs w:val="28"/>
                  <w:lang w:val="en-US"/>
                  <w:rPrChange w:id="3970" w:author="Пользователь" w:date="2022-12-22T02:42:00Z">
                    <w:rPr>
                      <w:rFonts w:ascii="Courier New" w:hAnsi="Courier New" w:cs="Courier New"/>
                      <w:i/>
                      <w:iCs/>
                      <w:color w:val="BBB529"/>
                      <w:sz w:val="22"/>
                      <w:szCs w:val="22"/>
                    </w:rPr>
                  </w:rPrChange>
                </w:rPr>
                <w:t>   </w:t>
              </w:r>
              <w:r w:rsidRPr="005A0097">
                <w:rPr>
                  <w:i/>
                  <w:iCs/>
                  <w:color w:val="CC7832"/>
                  <w:szCs w:val="28"/>
                  <w:lang w:val="en-US"/>
                  <w:rPrChange w:id="3971" w:author="Пользователь" w:date="2022-12-22T02:42:00Z">
                    <w:rPr>
                      <w:rFonts w:ascii="Courier New" w:hAnsi="Courier New" w:cs="Courier New"/>
                      <w:i/>
                      <w:iCs/>
                      <w:color w:val="CC7832"/>
                      <w:sz w:val="22"/>
                      <w:szCs w:val="22"/>
                    </w:rPr>
                  </w:rPrChange>
                </w:rPr>
                <w:t xml:space="preserve">public </w:t>
              </w:r>
              <w:r w:rsidRPr="005A0097">
                <w:rPr>
                  <w:i/>
                  <w:iCs/>
                  <w:color w:val="A9B7C6"/>
                  <w:szCs w:val="28"/>
                  <w:lang w:val="en-US"/>
                  <w:rPrChange w:id="3972" w:author="Пользователь" w:date="2022-12-22T02:42:00Z">
                    <w:rPr>
                      <w:rFonts w:ascii="Courier New" w:hAnsi="Courier New" w:cs="Courier New"/>
                      <w:i/>
                      <w:iCs/>
                      <w:color w:val="A9B7C6"/>
                      <w:sz w:val="22"/>
                      <w:szCs w:val="22"/>
                    </w:rPr>
                  </w:rPrChange>
                </w:rPr>
                <w:t xml:space="preserve">String </w:t>
              </w:r>
              <w:proofErr w:type="spellStart"/>
              <w:proofErr w:type="gramStart"/>
              <w:r w:rsidRPr="005A0097">
                <w:rPr>
                  <w:i/>
                  <w:iCs/>
                  <w:color w:val="FFC66D"/>
                  <w:szCs w:val="28"/>
                  <w:lang w:val="en-US"/>
                  <w:rPrChange w:id="3973" w:author="Пользователь" w:date="2022-12-22T02:42:00Z">
                    <w:rPr>
                      <w:rFonts w:ascii="Courier New" w:hAnsi="Courier New" w:cs="Courier New"/>
                      <w:i/>
                      <w:iCs/>
                      <w:color w:val="FFC66D"/>
                      <w:sz w:val="22"/>
                      <w:szCs w:val="22"/>
                    </w:rPr>
                  </w:rPrChange>
                </w:rPr>
                <w:t>toString</w:t>
              </w:r>
              <w:proofErr w:type="spellEnd"/>
              <w:r w:rsidRPr="005A0097">
                <w:rPr>
                  <w:i/>
                  <w:iCs/>
                  <w:color w:val="A9B7C6"/>
                  <w:szCs w:val="28"/>
                  <w:lang w:val="en-US"/>
                  <w:rPrChange w:id="3974" w:author="Пользователь" w:date="2022-12-22T02:42:00Z">
                    <w:rPr>
                      <w:rFonts w:ascii="Courier New" w:hAnsi="Courier New" w:cs="Courier New"/>
                      <w:i/>
                      <w:iCs/>
                      <w:color w:val="A9B7C6"/>
                      <w:sz w:val="22"/>
                      <w:szCs w:val="22"/>
                    </w:rPr>
                  </w:rPrChange>
                </w:rPr>
                <w:t>(</w:t>
              </w:r>
              <w:proofErr w:type="gramEnd"/>
              <w:r w:rsidRPr="005A0097">
                <w:rPr>
                  <w:i/>
                  <w:iCs/>
                  <w:color w:val="A9B7C6"/>
                  <w:szCs w:val="28"/>
                  <w:lang w:val="en-US"/>
                  <w:rPrChange w:id="3975" w:author="Пользователь" w:date="2022-12-22T02:42:00Z">
                    <w:rPr>
                      <w:rFonts w:ascii="Courier New" w:hAnsi="Courier New" w:cs="Courier New"/>
                      <w:i/>
                      <w:iCs/>
                      <w:color w:val="A9B7C6"/>
                      <w:sz w:val="22"/>
                      <w:szCs w:val="22"/>
                    </w:rPr>
                  </w:rPrChange>
                </w:rPr>
                <w:t>) {</w:t>
              </w:r>
            </w:ins>
          </w:p>
          <w:p w14:paraId="2E519156" w14:textId="77777777" w:rsidR="00046F53" w:rsidRPr="005A0097" w:rsidRDefault="00046F53" w:rsidP="00046F53">
            <w:pPr>
              <w:spacing w:line="240" w:lineRule="auto"/>
              <w:ind w:firstLine="0"/>
              <w:jc w:val="left"/>
              <w:rPr>
                <w:ins w:id="3976" w:author="Пользователь" w:date="2022-12-22T02:21:00Z"/>
                <w:szCs w:val="28"/>
                <w:lang w:val="en-US"/>
                <w:rPrChange w:id="3977" w:author="Пользователь" w:date="2022-12-22T02:42:00Z">
                  <w:rPr>
                    <w:ins w:id="3978" w:author="Пользователь" w:date="2022-12-22T02:21:00Z"/>
                    <w:sz w:val="24"/>
                  </w:rPr>
                </w:rPrChange>
              </w:rPr>
            </w:pPr>
            <w:ins w:id="3979" w:author="Пользователь" w:date="2022-12-22T02:21:00Z">
              <w:r w:rsidRPr="005A0097">
                <w:rPr>
                  <w:i/>
                  <w:iCs/>
                  <w:color w:val="A9B7C6"/>
                  <w:szCs w:val="28"/>
                  <w:lang w:val="en-US"/>
                  <w:rPrChange w:id="3980" w:author="Пользователь" w:date="2022-12-22T02:42:00Z">
                    <w:rPr>
                      <w:rFonts w:ascii="Courier New" w:hAnsi="Courier New" w:cs="Courier New"/>
                      <w:i/>
                      <w:iCs/>
                      <w:color w:val="A9B7C6"/>
                      <w:sz w:val="22"/>
                      <w:szCs w:val="22"/>
                    </w:rPr>
                  </w:rPrChange>
                </w:rPr>
                <w:lastRenderedPageBreak/>
                <w:t>       </w:t>
              </w:r>
              <w:r w:rsidRPr="005A0097">
                <w:rPr>
                  <w:i/>
                  <w:iCs/>
                  <w:color w:val="CC7832"/>
                  <w:szCs w:val="28"/>
                  <w:lang w:val="en-US"/>
                  <w:rPrChange w:id="3981" w:author="Пользователь" w:date="2022-12-22T02:42:00Z">
                    <w:rPr>
                      <w:rFonts w:ascii="Courier New" w:hAnsi="Courier New" w:cs="Courier New"/>
                      <w:i/>
                      <w:iCs/>
                      <w:color w:val="CC7832"/>
                      <w:sz w:val="22"/>
                      <w:szCs w:val="22"/>
                    </w:rPr>
                  </w:rPrChange>
                </w:rPr>
                <w:t xml:space="preserve">return </w:t>
              </w:r>
              <w:r w:rsidRPr="005A0097">
                <w:rPr>
                  <w:i/>
                  <w:iCs/>
                  <w:color w:val="A9B7C6"/>
                  <w:szCs w:val="28"/>
                  <w:lang w:val="en-US"/>
                  <w:rPrChange w:id="3982" w:author="Пользователь" w:date="2022-12-22T02:42:00Z">
                    <w:rPr>
                      <w:rFonts w:ascii="Courier New" w:hAnsi="Courier New" w:cs="Courier New"/>
                      <w:i/>
                      <w:iCs/>
                      <w:color w:val="A9B7C6"/>
                      <w:sz w:val="22"/>
                      <w:szCs w:val="22"/>
                    </w:rPr>
                  </w:rPrChange>
                </w:rPr>
                <w:t>((</w:t>
              </w:r>
              <w:r w:rsidRPr="005A0097">
                <w:rPr>
                  <w:i/>
                  <w:iCs/>
                  <w:color w:val="9876AA"/>
                  <w:szCs w:val="28"/>
                  <w:lang w:val="en-US"/>
                  <w:rPrChange w:id="3983" w:author="Пользователь" w:date="2022-12-22T02:42:00Z">
                    <w:rPr>
                      <w:rFonts w:ascii="Courier New" w:hAnsi="Courier New" w:cs="Courier New"/>
                      <w:i/>
                      <w:iCs/>
                      <w:color w:val="9876AA"/>
                      <w:sz w:val="22"/>
                      <w:szCs w:val="22"/>
                    </w:rPr>
                  </w:rPrChange>
                </w:rPr>
                <w:t>name</w:t>
              </w:r>
              <w:r w:rsidRPr="005A0097">
                <w:rPr>
                  <w:i/>
                  <w:iCs/>
                  <w:color w:val="A9B7C6"/>
                  <w:szCs w:val="28"/>
                  <w:lang w:val="en-US"/>
                  <w:rPrChange w:id="3984" w:author="Пользователь" w:date="2022-12-22T02:42:00Z">
                    <w:rPr>
                      <w:rFonts w:ascii="Courier New" w:hAnsi="Courier New" w:cs="Courier New"/>
                      <w:i/>
                      <w:iCs/>
                      <w:color w:val="A9B7C6"/>
                      <w:sz w:val="22"/>
                      <w:szCs w:val="22"/>
                    </w:rPr>
                  </w:rPrChange>
                </w:rPr>
                <w:t>==</w:t>
              </w:r>
              <w:r w:rsidRPr="005A0097">
                <w:rPr>
                  <w:i/>
                  <w:iCs/>
                  <w:color w:val="CC7832"/>
                  <w:szCs w:val="28"/>
                  <w:lang w:val="en-US"/>
                  <w:rPrChange w:id="3985" w:author="Пользователь" w:date="2022-12-22T02:42:00Z">
                    <w:rPr>
                      <w:rFonts w:ascii="Courier New" w:hAnsi="Courier New" w:cs="Courier New"/>
                      <w:i/>
                      <w:iCs/>
                      <w:color w:val="CC7832"/>
                      <w:sz w:val="22"/>
                      <w:szCs w:val="22"/>
                    </w:rPr>
                  </w:rPrChange>
                </w:rPr>
                <w:t>null</w:t>
              </w:r>
              <w:proofErr w:type="gramStart"/>
              <w:r w:rsidRPr="005A0097">
                <w:rPr>
                  <w:i/>
                  <w:iCs/>
                  <w:color w:val="A9B7C6"/>
                  <w:szCs w:val="28"/>
                  <w:lang w:val="en-US"/>
                  <w:rPrChange w:id="3986" w:author="Пользователь" w:date="2022-12-22T02:42:00Z">
                    <w:rPr>
                      <w:rFonts w:ascii="Courier New" w:hAnsi="Courier New" w:cs="Courier New"/>
                      <w:i/>
                      <w:iCs/>
                      <w:color w:val="A9B7C6"/>
                      <w:sz w:val="22"/>
                      <w:szCs w:val="22"/>
                    </w:rPr>
                  </w:rPrChange>
                </w:rPr>
                <w:t>) ?</w:t>
              </w:r>
              <w:proofErr w:type="gramEnd"/>
              <w:r w:rsidRPr="005A0097">
                <w:rPr>
                  <w:i/>
                  <w:iCs/>
                  <w:color w:val="A9B7C6"/>
                  <w:szCs w:val="28"/>
                  <w:lang w:val="en-US"/>
                  <w:rPrChange w:id="3987" w:author="Пользователь" w:date="2022-12-22T02:42:00Z">
                    <w:rPr>
                      <w:rFonts w:ascii="Courier New" w:hAnsi="Courier New" w:cs="Courier New"/>
                      <w:i/>
                      <w:iCs/>
                      <w:color w:val="A9B7C6"/>
                      <w:sz w:val="22"/>
                      <w:szCs w:val="22"/>
                    </w:rPr>
                  </w:rPrChange>
                </w:rPr>
                <w:t xml:space="preserve"> </w:t>
              </w:r>
              <w:r w:rsidRPr="005A0097">
                <w:rPr>
                  <w:i/>
                  <w:iCs/>
                  <w:color w:val="6A8759"/>
                  <w:szCs w:val="28"/>
                  <w:lang w:val="en-US"/>
                  <w:rPrChange w:id="3988" w:author="Пользователь" w:date="2022-12-22T02:42:00Z">
                    <w:rPr>
                      <w:rFonts w:ascii="Courier New" w:hAnsi="Courier New" w:cs="Courier New"/>
                      <w:i/>
                      <w:iCs/>
                      <w:color w:val="6A8759"/>
                      <w:sz w:val="22"/>
                      <w:szCs w:val="22"/>
                    </w:rPr>
                  </w:rPrChange>
                </w:rPr>
                <w:t>"</w:t>
              </w:r>
              <w:r w:rsidRPr="005A0097">
                <w:rPr>
                  <w:i/>
                  <w:iCs/>
                  <w:color w:val="6A8759"/>
                  <w:szCs w:val="28"/>
                  <w:rPrChange w:id="3989" w:author="Пользователь" w:date="2022-12-22T02:42:00Z">
                    <w:rPr>
                      <w:rFonts w:ascii="Courier New" w:hAnsi="Courier New" w:cs="Courier New"/>
                      <w:i/>
                      <w:iCs/>
                      <w:color w:val="6A8759"/>
                      <w:sz w:val="22"/>
                      <w:szCs w:val="22"/>
                    </w:rPr>
                  </w:rPrChange>
                </w:rPr>
                <w:t>Нет</w:t>
              </w:r>
              <w:r w:rsidRPr="005A0097">
                <w:rPr>
                  <w:i/>
                  <w:iCs/>
                  <w:color w:val="6A8759"/>
                  <w:szCs w:val="28"/>
                  <w:lang w:val="en-US"/>
                  <w:rPrChange w:id="3990" w:author="Пользователь" w:date="2022-12-22T02:42:00Z">
                    <w:rPr>
                      <w:rFonts w:ascii="Courier New" w:hAnsi="Courier New" w:cs="Courier New"/>
                      <w:i/>
                      <w:iCs/>
                      <w:color w:val="6A8759"/>
                      <w:sz w:val="22"/>
                      <w:szCs w:val="22"/>
                    </w:rPr>
                  </w:rPrChange>
                </w:rPr>
                <w:t xml:space="preserve"> </w:t>
              </w:r>
              <w:r w:rsidRPr="005A0097">
                <w:rPr>
                  <w:i/>
                  <w:iCs/>
                  <w:color w:val="6A8759"/>
                  <w:szCs w:val="28"/>
                  <w:rPrChange w:id="3991" w:author="Пользователь" w:date="2022-12-22T02:42:00Z">
                    <w:rPr>
                      <w:rFonts w:ascii="Courier New" w:hAnsi="Courier New" w:cs="Courier New"/>
                      <w:i/>
                      <w:iCs/>
                      <w:color w:val="6A8759"/>
                      <w:sz w:val="22"/>
                      <w:szCs w:val="22"/>
                    </w:rPr>
                  </w:rPrChange>
                </w:rPr>
                <w:t>записи</w:t>
              </w:r>
              <w:proofErr w:type="gramStart"/>
              <w:r w:rsidRPr="005A0097">
                <w:rPr>
                  <w:i/>
                  <w:iCs/>
                  <w:color w:val="6A8759"/>
                  <w:szCs w:val="28"/>
                  <w:lang w:val="en-US"/>
                  <w:rPrChange w:id="3992" w:author="Пользователь" w:date="2022-12-22T02:42:00Z">
                    <w:rPr>
                      <w:rFonts w:ascii="Courier New" w:hAnsi="Courier New" w:cs="Courier New"/>
                      <w:i/>
                      <w:iCs/>
                      <w:color w:val="6A8759"/>
                      <w:sz w:val="22"/>
                      <w:szCs w:val="22"/>
                    </w:rPr>
                  </w:rPrChange>
                </w:rPr>
                <w:t xml:space="preserve">" </w:t>
              </w:r>
              <w:r w:rsidRPr="005A0097">
                <w:rPr>
                  <w:i/>
                  <w:iCs/>
                  <w:color w:val="A9B7C6"/>
                  <w:szCs w:val="28"/>
                  <w:lang w:val="en-US"/>
                  <w:rPrChange w:id="3993" w:author="Пользователь" w:date="2022-12-22T02:42:00Z">
                    <w:rPr>
                      <w:rFonts w:ascii="Courier New" w:hAnsi="Courier New" w:cs="Courier New"/>
                      <w:i/>
                      <w:iCs/>
                      <w:color w:val="A9B7C6"/>
                      <w:sz w:val="22"/>
                      <w:szCs w:val="22"/>
                    </w:rPr>
                  </w:rPrChange>
                </w:rPr>
                <w:t>:</w:t>
              </w:r>
              <w:proofErr w:type="gramEnd"/>
              <w:r w:rsidRPr="005A0097">
                <w:rPr>
                  <w:i/>
                  <w:iCs/>
                  <w:color w:val="A9B7C6"/>
                  <w:szCs w:val="28"/>
                  <w:lang w:val="en-US"/>
                  <w:rPrChange w:id="3994" w:author="Пользователь" w:date="2022-12-22T02:42:00Z">
                    <w:rPr>
                      <w:rFonts w:ascii="Courier New" w:hAnsi="Courier New" w:cs="Courier New"/>
                      <w:i/>
                      <w:iCs/>
                      <w:color w:val="A9B7C6"/>
                      <w:sz w:val="22"/>
                      <w:szCs w:val="22"/>
                    </w:rPr>
                  </w:rPrChange>
                </w:rPr>
                <w:t xml:space="preserve"> </w:t>
              </w:r>
              <w:proofErr w:type="spellStart"/>
              <w:r w:rsidRPr="005A0097">
                <w:rPr>
                  <w:i/>
                  <w:iCs/>
                  <w:color w:val="9876AA"/>
                  <w:szCs w:val="28"/>
                  <w:lang w:val="en-US"/>
                  <w:rPrChange w:id="3995" w:author="Пользователь" w:date="2022-12-22T02:42:00Z">
                    <w:rPr>
                      <w:rFonts w:ascii="Courier New" w:hAnsi="Courier New" w:cs="Courier New"/>
                      <w:i/>
                      <w:iCs/>
                      <w:color w:val="9876AA"/>
                      <w:sz w:val="22"/>
                      <w:szCs w:val="22"/>
                    </w:rPr>
                  </w:rPrChange>
                </w:rPr>
                <w:t>timeinterval</w:t>
              </w:r>
              <w:proofErr w:type="spellEnd"/>
              <w:r w:rsidRPr="005A0097">
                <w:rPr>
                  <w:i/>
                  <w:iCs/>
                  <w:color w:val="9876AA"/>
                  <w:szCs w:val="28"/>
                  <w:lang w:val="en-US"/>
                  <w:rPrChange w:id="3996" w:author="Пользователь" w:date="2022-12-22T02:42:00Z">
                    <w:rPr>
                      <w:rFonts w:ascii="Courier New" w:hAnsi="Courier New" w:cs="Courier New"/>
                      <w:i/>
                      <w:iCs/>
                      <w:color w:val="9876AA"/>
                      <w:sz w:val="22"/>
                      <w:szCs w:val="22"/>
                    </w:rPr>
                  </w:rPrChange>
                </w:rPr>
                <w:t xml:space="preserve"> </w:t>
              </w:r>
              <w:r w:rsidRPr="005A0097">
                <w:rPr>
                  <w:i/>
                  <w:iCs/>
                  <w:color w:val="A9B7C6"/>
                  <w:szCs w:val="28"/>
                  <w:lang w:val="en-US"/>
                  <w:rPrChange w:id="3997" w:author="Пользователь" w:date="2022-12-22T02:42:00Z">
                    <w:rPr>
                      <w:rFonts w:ascii="Courier New" w:hAnsi="Courier New" w:cs="Courier New"/>
                      <w:i/>
                      <w:iCs/>
                      <w:color w:val="A9B7C6"/>
                      <w:sz w:val="22"/>
                      <w:szCs w:val="22"/>
                    </w:rPr>
                  </w:rPrChange>
                </w:rPr>
                <w:t xml:space="preserve">+ </w:t>
              </w:r>
              <w:r w:rsidRPr="005A0097">
                <w:rPr>
                  <w:i/>
                  <w:iCs/>
                  <w:color w:val="6A8759"/>
                  <w:szCs w:val="28"/>
                  <w:lang w:val="en-US"/>
                  <w:rPrChange w:id="3998" w:author="Пользователь" w:date="2022-12-22T02:42:00Z">
                    <w:rPr>
                      <w:rFonts w:ascii="Courier New" w:hAnsi="Courier New" w:cs="Courier New"/>
                      <w:i/>
                      <w:iCs/>
                      <w:color w:val="6A8759"/>
                      <w:sz w:val="22"/>
                      <w:szCs w:val="22"/>
                    </w:rPr>
                  </w:rPrChange>
                </w:rPr>
                <w:t xml:space="preserve">" </w:t>
              </w:r>
              <w:r w:rsidRPr="005A0097">
                <w:rPr>
                  <w:i/>
                  <w:iCs/>
                  <w:color w:val="6A8759"/>
                  <w:szCs w:val="28"/>
                  <w:rPrChange w:id="3999" w:author="Пользователь" w:date="2022-12-22T02:42:00Z">
                    <w:rPr>
                      <w:rFonts w:ascii="Courier New" w:hAnsi="Courier New" w:cs="Courier New"/>
                      <w:i/>
                      <w:iCs/>
                      <w:color w:val="6A8759"/>
                      <w:sz w:val="22"/>
                      <w:szCs w:val="22"/>
                    </w:rPr>
                  </w:rPrChange>
                </w:rPr>
                <w:t>Блюдо</w:t>
              </w:r>
              <w:r w:rsidRPr="005A0097">
                <w:rPr>
                  <w:i/>
                  <w:iCs/>
                  <w:color w:val="6A8759"/>
                  <w:szCs w:val="28"/>
                  <w:lang w:val="en-US"/>
                  <w:rPrChange w:id="4000" w:author="Пользователь" w:date="2022-12-22T02:42:00Z">
                    <w:rPr>
                      <w:rFonts w:ascii="Courier New" w:hAnsi="Courier New" w:cs="Courier New"/>
                      <w:i/>
                      <w:iCs/>
                      <w:color w:val="6A8759"/>
                      <w:sz w:val="22"/>
                      <w:szCs w:val="22"/>
                    </w:rPr>
                  </w:rPrChange>
                </w:rPr>
                <w:t xml:space="preserve"> - " </w:t>
              </w:r>
              <w:r w:rsidRPr="005A0097">
                <w:rPr>
                  <w:i/>
                  <w:iCs/>
                  <w:color w:val="A9B7C6"/>
                  <w:szCs w:val="28"/>
                  <w:lang w:val="en-US"/>
                  <w:rPrChange w:id="4001" w:author="Пользователь" w:date="2022-12-22T02:42:00Z">
                    <w:rPr>
                      <w:rFonts w:ascii="Courier New" w:hAnsi="Courier New" w:cs="Courier New"/>
                      <w:i/>
                      <w:iCs/>
                      <w:color w:val="A9B7C6"/>
                      <w:sz w:val="22"/>
                      <w:szCs w:val="22"/>
                    </w:rPr>
                  </w:rPrChange>
                </w:rPr>
                <w:t xml:space="preserve">+ </w:t>
              </w:r>
              <w:r w:rsidRPr="005A0097">
                <w:rPr>
                  <w:i/>
                  <w:iCs/>
                  <w:color w:val="9876AA"/>
                  <w:szCs w:val="28"/>
                  <w:lang w:val="en-US"/>
                  <w:rPrChange w:id="4002" w:author="Пользователь" w:date="2022-12-22T02:42:00Z">
                    <w:rPr>
                      <w:rFonts w:ascii="Courier New" w:hAnsi="Courier New" w:cs="Courier New"/>
                      <w:i/>
                      <w:iCs/>
                      <w:color w:val="9876AA"/>
                      <w:sz w:val="22"/>
                      <w:szCs w:val="22"/>
                    </w:rPr>
                  </w:rPrChange>
                </w:rPr>
                <w:t xml:space="preserve">name </w:t>
              </w:r>
              <w:r w:rsidRPr="005A0097">
                <w:rPr>
                  <w:i/>
                  <w:iCs/>
                  <w:color w:val="A9B7C6"/>
                  <w:szCs w:val="28"/>
                  <w:lang w:val="en-US"/>
                  <w:rPrChange w:id="4003" w:author="Пользователь" w:date="2022-12-22T02:42:00Z">
                    <w:rPr>
                      <w:rFonts w:ascii="Courier New" w:hAnsi="Courier New" w:cs="Courier New"/>
                      <w:i/>
                      <w:iCs/>
                      <w:color w:val="A9B7C6"/>
                      <w:sz w:val="22"/>
                      <w:szCs w:val="22"/>
                    </w:rPr>
                  </w:rPrChange>
                </w:rPr>
                <w:t xml:space="preserve">+ </w:t>
              </w:r>
              <w:r w:rsidRPr="005A0097">
                <w:rPr>
                  <w:i/>
                  <w:iCs/>
                  <w:color w:val="6A8759"/>
                  <w:szCs w:val="28"/>
                  <w:lang w:val="en-US"/>
                  <w:rPrChange w:id="4004" w:author="Пользователь" w:date="2022-12-22T02:42:00Z">
                    <w:rPr>
                      <w:rFonts w:ascii="Courier New" w:hAnsi="Courier New" w:cs="Courier New"/>
                      <w:i/>
                      <w:iCs/>
                      <w:color w:val="6A8759"/>
                      <w:sz w:val="22"/>
                      <w:szCs w:val="22"/>
                    </w:rPr>
                  </w:rPrChange>
                </w:rPr>
                <w:t xml:space="preserve">"; </w:t>
              </w:r>
              <w:r w:rsidRPr="005A0097">
                <w:rPr>
                  <w:i/>
                  <w:iCs/>
                  <w:color w:val="6A8759"/>
                  <w:szCs w:val="28"/>
                  <w:rPrChange w:id="4005" w:author="Пользователь" w:date="2022-12-22T02:42:00Z">
                    <w:rPr>
                      <w:rFonts w:ascii="Courier New" w:hAnsi="Courier New" w:cs="Courier New"/>
                      <w:i/>
                      <w:iCs/>
                      <w:color w:val="6A8759"/>
                      <w:sz w:val="22"/>
                      <w:szCs w:val="22"/>
                    </w:rPr>
                  </w:rPrChange>
                </w:rPr>
                <w:t>Калории</w:t>
              </w:r>
              <w:r w:rsidRPr="005A0097">
                <w:rPr>
                  <w:i/>
                  <w:iCs/>
                  <w:color w:val="6A8759"/>
                  <w:szCs w:val="28"/>
                  <w:lang w:val="en-US"/>
                  <w:rPrChange w:id="4006" w:author="Пользователь" w:date="2022-12-22T02:42:00Z">
                    <w:rPr>
                      <w:rFonts w:ascii="Courier New" w:hAnsi="Courier New" w:cs="Courier New"/>
                      <w:i/>
                      <w:iCs/>
                      <w:color w:val="6A8759"/>
                      <w:sz w:val="22"/>
                      <w:szCs w:val="22"/>
                    </w:rPr>
                  </w:rPrChange>
                </w:rPr>
                <w:t xml:space="preserve">: " </w:t>
              </w:r>
              <w:r w:rsidRPr="005A0097">
                <w:rPr>
                  <w:i/>
                  <w:iCs/>
                  <w:color w:val="A9B7C6"/>
                  <w:szCs w:val="28"/>
                  <w:lang w:val="en-US"/>
                  <w:rPrChange w:id="4007" w:author="Пользователь" w:date="2022-12-22T02:42:00Z">
                    <w:rPr>
                      <w:rFonts w:ascii="Courier New" w:hAnsi="Courier New" w:cs="Courier New"/>
                      <w:i/>
                      <w:iCs/>
                      <w:color w:val="A9B7C6"/>
                      <w:sz w:val="22"/>
                      <w:szCs w:val="22"/>
                    </w:rPr>
                  </w:rPrChange>
                </w:rPr>
                <w:t xml:space="preserve">+ </w:t>
              </w:r>
              <w:proofErr w:type="spellStart"/>
              <w:r w:rsidRPr="005A0097">
                <w:rPr>
                  <w:i/>
                  <w:iCs/>
                  <w:color w:val="9876AA"/>
                  <w:szCs w:val="28"/>
                  <w:lang w:val="en-US"/>
                  <w:rPrChange w:id="4008" w:author="Пользователь" w:date="2022-12-22T02:42:00Z">
                    <w:rPr>
                      <w:rFonts w:ascii="Courier New" w:hAnsi="Courier New" w:cs="Courier New"/>
                      <w:i/>
                      <w:iCs/>
                      <w:color w:val="9876AA"/>
                      <w:sz w:val="22"/>
                      <w:szCs w:val="22"/>
                    </w:rPr>
                  </w:rPrChange>
                </w:rPr>
                <w:t>cal</w:t>
              </w:r>
              <w:proofErr w:type="spellEnd"/>
              <w:r w:rsidRPr="005A0097">
                <w:rPr>
                  <w:i/>
                  <w:iCs/>
                  <w:color w:val="A9B7C6"/>
                  <w:szCs w:val="28"/>
                  <w:lang w:val="en-US"/>
                  <w:rPrChange w:id="4009" w:author="Пользователь" w:date="2022-12-22T02:42:00Z">
                    <w:rPr>
                      <w:rFonts w:ascii="Courier New" w:hAnsi="Courier New" w:cs="Courier New"/>
                      <w:i/>
                      <w:iCs/>
                      <w:color w:val="A9B7C6"/>
                      <w:sz w:val="22"/>
                      <w:szCs w:val="22"/>
                    </w:rPr>
                  </w:rPrChange>
                </w:rPr>
                <w:t>)</w:t>
              </w:r>
              <w:r w:rsidRPr="005A0097">
                <w:rPr>
                  <w:i/>
                  <w:iCs/>
                  <w:color w:val="CC7832"/>
                  <w:szCs w:val="28"/>
                  <w:lang w:val="en-US"/>
                  <w:rPrChange w:id="4010" w:author="Пользователь" w:date="2022-12-22T02:42:00Z">
                    <w:rPr>
                      <w:rFonts w:ascii="Courier New" w:hAnsi="Courier New" w:cs="Courier New"/>
                      <w:i/>
                      <w:iCs/>
                      <w:color w:val="CC7832"/>
                      <w:sz w:val="22"/>
                      <w:szCs w:val="22"/>
                    </w:rPr>
                  </w:rPrChange>
                </w:rPr>
                <w:t>;</w:t>
              </w:r>
            </w:ins>
          </w:p>
          <w:p w14:paraId="0A416AFC" w14:textId="77777777" w:rsidR="00046F53" w:rsidRPr="005A0097" w:rsidRDefault="00046F53" w:rsidP="00046F53">
            <w:pPr>
              <w:spacing w:line="240" w:lineRule="auto"/>
              <w:ind w:firstLine="0"/>
              <w:jc w:val="left"/>
              <w:rPr>
                <w:ins w:id="4011" w:author="Пользователь" w:date="2022-12-22T02:21:00Z"/>
                <w:szCs w:val="28"/>
                <w:rPrChange w:id="4012" w:author="Пользователь" w:date="2022-12-22T02:42:00Z">
                  <w:rPr>
                    <w:ins w:id="4013" w:author="Пользователь" w:date="2022-12-22T02:21:00Z"/>
                    <w:sz w:val="24"/>
                  </w:rPr>
                </w:rPrChange>
              </w:rPr>
            </w:pPr>
            <w:ins w:id="4014" w:author="Пользователь" w:date="2022-12-22T02:21:00Z">
              <w:r w:rsidRPr="005A0097">
                <w:rPr>
                  <w:i/>
                  <w:iCs/>
                  <w:color w:val="CC7832"/>
                  <w:szCs w:val="28"/>
                  <w:lang w:val="en-US"/>
                  <w:rPrChange w:id="4015" w:author="Пользователь" w:date="2022-12-22T02:42:00Z">
                    <w:rPr>
                      <w:rFonts w:ascii="Courier New" w:hAnsi="Courier New" w:cs="Courier New"/>
                      <w:i/>
                      <w:iCs/>
                      <w:color w:val="CC7832"/>
                      <w:sz w:val="22"/>
                      <w:szCs w:val="22"/>
                    </w:rPr>
                  </w:rPrChange>
                </w:rPr>
                <w:t>   </w:t>
              </w:r>
              <w:r w:rsidRPr="005A0097">
                <w:rPr>
                  <w:i/>
                  <w:iCs/>
                  <w:color w:val="A9B7C6"/>
                  <w:szCs w:val="28"/>
                  <w:rPrChange w:id="4016" w:author="Пользователь" w:date="2022-12-22T02:42:00Z">
                    <w:rPr>
                      <w:rFonts w:ascii="Courier New" w:hAnsi="Courier New" w:cs="Courier New"/>
                      <w:i/>
                      <w:iCs/>
                      <w:color w:val="A9B7C6"/>
                      <w:sz w:val="22"/>
                      <w:szCs w:val="22"/>
                    </w:rPr>
                  </w:rPrChange>
                </w:rPr>
                <w:t>}</w:t>
              </w:r>
            </w:ins>
          </w:p>
          <w:p w14:paraId="0AB1F7C1" w14:textId="77777777" w:rsidR="00046F53" w:rsidRPr="005A0097" w:rsidRDefault="00046F53" w:rsidP="00046F53">
            <w:pPr>
              <w:spacing w:line="240" w:lineRule="auto"/>
              <w:ind w:firstLine="0"/>
              <w:jc w:val="left"/>
              <w:rPr>
                <w:ins w:id="4017" w:author="Пользователь" w:date="2022-12-22T02:21:00Z"/>
                <w:szCs w:val="28"/>
                <w:rPrChange w:id="4018" w:author="Пользователь" w:date="2022-12-22T02:42:00Z">
                  <w:rPr>
                    <w:ins w:id="4019" w:author="Пользователь" w:date="2022-12-22T02:21:00Z"/>
                    <w:sz w:val="24"/>
                  </w:rPr>
                </w:rPrChange>
              </w:rPr>
            </w:pPr>
          </w:p>
          <w:p w14:paraId="687A4F0C" w14:textId="77777777" w:rsidR="00046F53" w:rsidRPr="005A0097" w:rsidRDefault="00046F53" w:rsidP="00046F53">
            <w:pPr>
              <w:spacing w:line="240" w:lineRule="auto"/>
              <w:ind w:firstLine="0"/>
              <w:jc w:val="left"/>
              <w:rPr>
                <w:ins w:id="4020" w:author="Пользователь" w:date="2022-12-22T02:21:00Z"/>
                <w:szCs w:val="28"/>
                <w:rPrChange w:id="4021" w:author="Пользователь" w:date="2022-12-22T02:42:00Z">
                  <w:rPr>
                    <w:ins w:id="4022" w:author="Пользователь" w:date="2022-12-22T02:21:00Z"/>
                    <w:sz w:val="24"/>
                  </w:rPr>
                </w:rPrChange>
              </w:rPr>
            </w:pPr>
            <w:ins w:id="4023" w:author="Пользователь" w:date="2022-12-22T02:21:00Z">
              <w:r w:rsidRPr="005A0097">
                <w:rPr>
                  <w:i/>
                  <w:iCs/>
                  <w:color w:val="A9B7C6"/>
                  <w:szCs w:val="28"/>
                  <w:rPrChange w:id="4024" w:author="Пользователь" w:date="2022-12-22T02:42:00Z">
                    <w:rPr>
                      <w:rFonts w:ascii="Courier New" w:hAnsi="Courier New" w:cs="Courier New"/>
                      <w:i/>
                      <w:iCs/>
                      <w:color w:val="A9B7C6"/>
                      <w:sz w:val="22"/>
                      <w:szCs w:val="22"/>
                    </w:rPr>
                  </w:rPrChange>
                </w:rPr>
                <w:t>   </w:t>
              </w:r>
              <w:r w:rsidRPr="005A0097">
                <w:rPr>
                  <w:i/>
                  <w:iCs/>
                  <w:color w:val="629755"/>
                  <w:szCs w:val="28"/>
                  <w:rPrChange w:id="4025" w:author="Пользователь" w:date="2022-12-22T02:42:00Z">
                    <w:rPr>
                      <w:rFonts w:ascii="Courier New" w:hAnsi="Courier New" w:cs="Courier New"/>
                      <w:i/>
                      <w:iCs/>
                      <w:color w:val="629755"/>
                      <w:sz w:val="22"/>
                      <w:szCs w:val="22"/>
                    </w:rPr>
                  </w:rPrChange>
                </w:rPr>
                <w:t>/*****************************************************</w:t>
              </w:r>
            </w:ins>
          </w:p>
          <w:p w14:paraId="37377872" w14:textId="77777777" w:rsidR="00046F53" w:rsidRPr="005A0097" w:rsidRDefault="00046F53" w:rsidP="00046F53">
            <w:pPr>
              <w:spacing w:line="240" w:lineRule="auto"/>
              <w:ind w:firstLine="0"/>
              <w:jc w:val="left"/>
              <w:rPr>
                <w:ins w:id="4026" w:author="Пользователь" w:date="2022-12-22T02:21:00Z"/>
                <w:szCs w:val="28"/>
                <w:lang w:val="en-US"/>
                <w:rPrChange w:id="4027" w:author="Пользователь" w:date="2022-12-22T02:42:00Z">
                  <w:rPr>
                    <w:ins w:id="4028" w:author="Пользователь" w:date="2022-12-22T02:21:00Z"/>
                    <w:sz w:val="24"/>
                  </w:rPr>
                </w:rPrChange>
              </w:rPr>
            </w:pPr>
            <w:ins w:id="4029" w:author="Пользователь" w:date="2022-12-22T02:21:00Z">
              <w:r w:rsidRPr="005A0097">
                <w:rPr>
                  <w:i/>
                  <w:iCs/>
                  <w:color w:val="629755"/>
                  <w:szCs w:val="28"/>
                  <w:rPrChange w:id="4030" w:author="Пользователь" w:date="2022-12-22T02:42:00Z">
                    <w:rPr>
                      <w:rFonts w:ascii="Courier New" w:hAnsi="Courier New" w:cs="Courier New"/>
                      <w:i/>
                      <w:iCs/>
                      <w:color w:val="629755"/>
                      <w:sz w:val="22"/>
                      <w:szCs w:val="22"/>
                    </w:rPr>
                  </w:rPrChange>
                </w:rPr>
                <w:t xml:space="preserve">    * Дата, когда еда </w:t>
              </w:r>
              <w:proofErr w:type="spellStart"/>
              <w:r w:rsidRPr="005A0097">
                <w:rPr>
                  <w:i/>
                  <w:iCs/>
                  <w:color w:val="629755"/>
                  <w:szCs w:val="28"/>
                  <w:rPrChange w:id="4031" w:author="Пользователь" w:date="2022-12-22T02:42:00Z">
                    <w:rPr>
                      <w:rFonts w:ascii="Courier New" w:hAnsi="Courier New" w:cs="Courier New"/>
                      <w:i/>
                      <w:iCs/>
                      <w:color w:val="629755"/>
                      <w:sz w:val="22"/>
                      <w:szCs w:val="22"/>
                    </w:rPr>
                  </w:rPrChange>
                </w:rPr>
                <w:t>записна</w:t>
              </w:r>
              <w:proofErr w:type="spellEnd"/>
              <w:r w:rsidRPr="005A0097">
                <w:rPr>
                  <w:i/>
                  <w:iCs/>
                  <w:color w:val="629755"/>
                  <w:szCs w:val="28"/>
                  <w:rPrChange w:id="4032" w:author="Пользователь" w:date="2022-12-22T02:42:00Z">
                    <w:rPr>
                      <w:rFonts w:ascii="Courier New" w:hAnsi="Courier New" w:cs="Courier New"/>
                      <w:i/>
                      <w:iCs/>
                      <w:color w:val="629755"/>
                      <w:sz w:val="22"/>
                      <w:szCs w:val="22"/>
                    </w:rPr>
                  </w:rPrChange>
                </w:rPr>
                <w:t xml:space="preserve"> в </w:t>
              </w:r>
              <w:proofErr w:type="gramStart"/>
              <w:r w:rsidRPr="005A0097">
                <w:rPr>
                  <w:i/>
                  <w:iCs/>
                  <w:color w:val="629755"/>
                  <w:szCs w:val="28"/>
                  <w:rPrChange w:id="4033" w:author="Пользователь" w:date="2022-12-22T02:42:00Z">
                    <w:rPr>
                      <w:rFonts w:ascii="Courier New" w:hAnsi="Courier New" w:cs="Courier New"/>
                      <w:i/>
                      <w:iCs/>
                      <w:color w:val="629755"/>
                      <w:sz w:val="22"/>
                      <w:szCs w:val="22"/>
                    </w:rPr>
                  </w:rPrChange>
                </w:rPr>
                <w:t>дневнике(</w:t>
              </w:r>
              <w:proofErr w:type="gramEnd"/>
              <w:r w:rsidRPr="005A0097">
                <w:rPr>
                  <w:i/>
                  <w:iCs/>
                  <w:color w:val="629755"/>
                  <w:szCs w:val="28"/>
                  <w:rPrChange w:id="4034" w:author="Пользователь" w:date="2022-12-22T02:42:00Z">
                    <w:rPr>
                      <w:rFonts w:ascii="Courier New" w:hAnsi="Courier New" w:cs="Courier New"/>
                      <w:i/>
                      <w:iCs/>
                      <w:color w:val="629755"/>
                      <w:sz w:val="22"/>
                      <w:szCs w:val="22"/>
                    </w:rPr>
                  </w:rPrChange>
                </w:rPr>
                <w:t xml:space="preserve">т.е. съедена). </w:t>
              </w:r>
              <w:r w:rsidRPr="005A0097">
                <w:rPr>
                  <w:i/>
                  <w:iCs/>
                  <w:color w:val="629755"/>
                  <w:szCs w:val="28"/>
                  <w:lang w:val="en-US"/>
                  <w:rPrChange w:id="4035" w:author="Пользователь" w:date="2022-12-22T02:42:00Z">
                    <w:rPr>
                      <w:rFonts w:ascii="Courier New" w:hAnsi="Courier New" w:cs="Courier New"/>
                      <w:i/>
                      <w:iCs/>
                      <w:color w:val="629755"/>
                      <w:sz w:val="22"/>
                      <w:szCs w:val="22"/>
                    </w:rPr>
                  </w:rPrChange>
                </w:rPr>
                <w:t>*</w:t>
              </w:r>
            </w:ins>
          </w:p>
          <w:p w14:paraId="66147545" w14:textId="77777777" w:rsidR="00046F53" w:rsidRPr="005A0097" w:rsidRDefault="00046F53" w:rsidP="00046F53">
            <w:pPr>
              <w:spacing w:line="240" w:lineRule="auto"/>
              <w:ind w:firstLine="0"/>
              <w:jc w:val="left"/>
              <w:rPr>
                <w:ins w:id="4036" w:author="Пользователь" w:date="2022-12-22T02:21:00Z"/>
                <w:szCs w:val="28"/>
                <w:lang w:val="en-US"/>
                <w:rPrChange w:id="4037" w:author="Пользователь" w:date="2022-12-22T02:42:00Z">
                  <w:rPr>
                    <w:ins w:id="4038" w:author="Пользователь" w:date="2022-12-22T02:21:00Z"/>
                    <w:sz w:val="24"/>
                  </w:rPr>
                </w:rPrChange>
              </w:rPr>
            </w:pPr>
            <w:ins w:id="4039" w:author="Пользователь" w:date="2022-12-22T02:21:00Z">
              <w:r w:rsidRPr="005A0097">
                <w:rPr>
                  <w:i/>
                  <w:iCs/>
                  <w:color w:val="629755"/>
                  <w:szCs w:val="28"/>
                  <w:lang w:val="en-US"/>
                  <w:rPrChange w:id="4040" w:author="Пользователь" w:date="2022-12-22T02:42:00Z">
                    <w:rPr>
                      <w:rFonts w:ascii="Courier New" w:hAnsi="Courier New" w:cs="Courier New"/>
                      <w:i/>
                      <w:iCs/>
                      <w:color w:val="629755"/>
                      <w:sz w:val="22"/>
                      <w:szCs w:val="22"/>
                    </w:rPr>
                  </w:rPrChange>
                </w:rPr>
                <w:t>    *****************************************************/</w:t>
              </w:r>
            </w:ins>
          </w:p>
          <w:p w14:paraId="39E3B953" w14:textId="77777777" w:rsidR="00046F53" w:rsidRPr="005A0097" w:rsidRDefault="00046F53" w:rsidP="00046F53">
            <w:pPr>
              <w:spacing w:line="240" w:lineRule="auto"/>
              <w:ind w:firstLine="0"/>
              <w:jc w:val="left"/>
              <w:rPr>
                <w:ins w:id="4041" w:author="Пользователь" w:date="2022-12-22T02:21:00Z"/>
                <w:szCs w:val="28"/>
                <w:lang w:val="en-US"/>
                <w:rPrChange w:id="4042" w:author="Пользователь" w:date="2022-12-22T02:42:00Z">
                  <w:rPr>
                    <w:ins w:id="4043" w:author="Пользователь" w:date="2022-12-22T02:21:00Z"/>
                    <w:sz w:val="24"/>
                  </w:rPr>
                </w:rPrChange>
              </w:rPr>
            </w:pPr>
            <w:ins w:id="4044" w:author="Пользователь" w:date="2022-12-22T02:21:00Z">
              <w:r w:rsidRPr="005A0097">
                <w:rPr>
                  <w:i/>
                  <w:iCs/>
                  <w:color w:val="629755"/>
                  <w:szCs w:val="28"/>
                  <w:lang w:val="en-US"/>
                  <w:rPrChange w:id="4045" w:author="Пользователь" w:date="2022-12-22T02:42:00Z">
                    <w:rPr>
                      <w:rFonts w:ascii="Courier New" w:hAnsi="Courier New" w:cs="Courier New"/>
                      <w:i/>
                      <w:iCs/>
                      <w:color w:val="629755"/>
                      <w:sz w:val="22"/>
                      <w:szCs w:val="22"/>
                    </w:rPr>
                  </w:rPrChange>
                </w:rPr>
                <w:t>   </w:t>
              </w:r>
              <w:r w:rsidRPr="005A0097">
                <w:rPr>
                  <w:i/>
                  <w:iCs/>
                  <w:color w:val="CC7832"/>
                  <w:szCs w:val="28"/>
                  <w:lang w:val="en-US"/>
                  <w:rPrChange w:id="4046" w:author="Пользователь" w:date="2022-12-22T02:42:00Z">
                    <w:rPr>
                      <w:rFonts w:ascii="Courier New" w:hAnsi="Courier New" w:cs="Courier New"/>
                      <w:i/>
                      <w:iCs/>
                      <w:color w:val="CC7832"/>
                      <w:sz w:val="22"/>
                      <w:szCs w:val="22"/>
                    </w:rPr>
                  </w:rPrChange>
                </w:rPr>
                <w:t xml:space="preserve">private </w:t>
              </w:r>
              <w:proofErr w:type="spellStart"/>
              <w:r w:rsidRPr="005A0097">
                <w:rPr>
                  <w:i/>
                  <w:iCs/>
                  <w:color w:val="A9B7C6"/>
                  <w:szCs w:val="28"/>
                  <w:lang w:val="en-US"/>
                  <w:rPrChange w:id="4047" w:author="Пользователь" w:date="2022-12-22T02:42:00Z">
                    <w:rPr>
                      <w:rFonts w:ascii="Courier New" w:hAnsi="Courier New" w:cs="Courier New"/>
                      <w:i/>
                      <w:iCs/>
                      <w:color w:val="A9B7C6"/>
                      <w:sz w:val="22"/>
                      <w:szCs w:val="22"/>
                    </w:rPr>
                  </w:rPrChange>
                </w:rPr>
                <w:t>CTime</w:t>
              </w:r>
              <w:proofErr w:type="spellEnd"/>
              <w:r w:rsidRPr="005A0097">
                <w:rPr>
                  <w:i/>
                  <w:iCs/>
                  <w:color w:val="A9B7C6"/>
                  <w:szCs w:val="28"/>
                  <w:lang w:val="en-US"/>
                  <w:rPrChange w:id="4048" w:author="Пользователь" w:date="2022-12-22T02:42:00Z">
                    <w:rPr>
                      <w:rFonts w:ascii="Courier New" w:hAnsi="Courier New" w:cs="Courier New"/>
                      <w:i/>
                      <w:iCs/>
                      <w:color w:val="A9B7C6"/>
                      <w:sz w:val="22"/>
                      <w:szCs w:val="22"/>
                    </w:rPr>
                  </w:rPrChange>
                </w:rPr>
                <w:t xml:space="preserve"> </w:t>
              </w:r>
              <w:r w:rsidRPr="005A0097">
                <w:rPr>
                  <w:i/>
                  <w:iCs/>
                  <w:color w:val="9876AA"/>
                  <w:szCs w:val="28"/>
                  <w:lang w:val="en-US"/>
                  <w:rPrChange w:id="4049" w:author="Пользователь" w:date="2022-12-22T02:42:00Z">
                    <w:rPr>
                      <w:rFonts w:ascii="Courier New" w:hAnsi="Courier New" w:cs="Courier New"/>
                      <w:i/>
                      <w:iCs/>
                      <w:color w:val="9876AA"/>
                      <w:sz w:val="22"/>
                      <w:szCs w:val="22"/>
                    </w:rPr>
                  </w:rPrChange>
                </w:rPr>
                <w:t>time</w:t>
              </w:r>
              <w:r w:rsidRPr="005A0097">
                <w:rPr>
                  <w:i/>
                  <w:iCs/>
                  <w:color w:val="CC7832"/>
                  <w:szCs w:val="28"/>
                  <w:lang w:val="en-US"/>
                  <w:rPrChange w:id="4050" w:author="Пользователь" w:date="2022-12-22T02:42:00Z">
                    <w:rPr>
                      <w:rFonts w:ascii="Courier New" w:hAnsi="Courier New" w:cs="Courier New"/>
                      <w:i/>
                      <w:iCs/>
                      <w:color w:val="CC7832"/>
                      <w:sz w:val="22"/>
                      <w:szCs w:val="22"/>
                    </w:rPr>
                  </w:rPrChange>
                </w:rPr>
                <w:t>;</w:t>
              </w:r>
            </w:ins>
          </w:p>
          <w:p w14:paraId="70497626" w14:textId="77777777" w:rsidR="00046F53" w:rsidRPr="005A0097" w:rsidRDefault="00046F53" w:rsidP="00046F53">
            <w:pPr>
              <w:spacing w:line="240" w:lineRule="auto"/>
              <w:ind w:firstLine="0"/>
              <w:jc w:val="left"/>
              <w:rPr>
                <w:ins w:id="4051" w:author="Пользователь" w:date="2022-12-22T02:21:00Z"/>
                <w:szCs w:val="28"/>
                <w:lang w:val="en-US"/>
                <w:rPrChange w:id="4052" w:author="Пользователь" w:date="2022-12-22T02:42:00Z">
                  <w:rPr>
                    <w:ins w:id="4053" w:author="Пользователь" w:date="2022-12-22T02:21:00Z"/>
                    <w:sz w:val="24"/>
                  </w:rPr>
                </w:rPrChange>
              </w:rPr>
            </w:pPr>
          </w:p>
          <w:p w14:paraId="4D467735" w14:textId="77777777" w:rsidR="00046F53" w:rsidRPr="005A0097" w:rsidRDefault="00046F53" w:rsidP="00046F53">
            <w:pPr>
              <w:spacing w:line="240" w:lineRule="auto"/>
              <w:ind w:firstLine="0"/>
              <w:jc w:val="left"/>
              <w:rPr>
                <w:ins w:id="4054" w:author="Пользователь" w:date="2022-12-22T02:21:00Z"/>
                <w:szCs w:val="28"/>
                <w:lang w:val="en-US"/>
                <w:rPrChange w:id="4055" w:author="Пользователь" w:date="2022-12-22T02:42:00Z">
                  <w:rPr>
                    <w:ins w:id="4056" w:author="Пользователь" w:date="2022-12-22T02:21:00Z"/>
                    <w:sz w:val="24"/>
                  </w:rPr>
                </w:rPrChange>
              </w:rPr>
            </w:pPr>
            <w:ins w:id="4057" w:author="Пользователь" w:date="2022-12-22T02:21:00Z">
              <w:r w:rsidRPr="005A0097">
                <w:rPr>
                  <w:i/>
                  <w:iCs/>
                  <w:color w:val="CC7832"/>
                  <w:szCs w:val="28"/>
                  <w:lang w:val="en-US"/>
                  <w:rPrChange w:id="4058" w:author="Пользователь" w:date="2022-12-22T02:42:00Z">
                    <w:rPr>
                      <w:rFonts w:ascii="Courier New" w:hAnsi="Courier New" w:cs="Courier New"/>
                      <w:i/>
                      <w:iCs/>
                      <w:color w:val="CC7832"/>
                      <w:sz w:val="22"/>
                      <w:szCs w:val="22"/>
                    </w:rPr>
                  </w:rPrChange>
                </w:rPr>
                <w:t xml:space="preserve">   public </w:t>
              </w:r>
              <w:proofErr w:type="spellStart"/>
              <w:r w:rsidRPr="005A0097">
                <w:rPr>
                  <w:i/>
                  <w:iCs/>
                  <w:color w:val="A9B7C6"/>
                  <w:szCs w:val="28"/>
                  <w:lang w:val="en-US"/>
                  <w:rPrChange w:id="4059" w:author="Пользователь" w:date="2022-12-22T02:42:00Z">
                    <w:rPr>
                      <w:rFonts w:ascii="Courier New" w:hAnsi="Courier New" w:cs="Courier New"/>
                      <w:i/>
                      <w:iCs/>
                      <w:color w:val="A9B7C6"/>
                      <w:sz w:val="22"/>
                      <w:szCs w:val="22"/>
                    </w:rPr>
                  </w:rPrChange>
                </w:rPr>
                <w:t>CTime</w:t>
              </w:r>
              <w:proofErr w:type="spellEnd"/>
              <w:r w:rsidRPr="005A0097">
                <w:rPr>
                  <w:i/>
                  <w:iCs/>
                  <w:color w:val="A9B7C6"/>
                  <w:szCs w:val="28"/>
                  <w:lang w:val="en-US"/>
                  <w:rPrChange w:id="4060" w:author="Пользователь" w:date="2022-12-22T02:42:00Z">
                    <w:rPr>
                      <w:rFonts w:ascii="Courier New" w:hAnsi="Courier New" w:cs="Courier New"/>
                      <w:i/>
                      <w:iCs/>
                      <w:color w:val="A9B7C6"/>
                      <w:sz w:val="22"/>
                      <w:szCs w:val="22"/>
                    </w:rPr>
                  </w:rPrChange>
                </w:rPr>
                <w:t xml:space="preserve"> </w:t>
              </w:r>
              <w:proofErr w:type="spellStart"/>
              <w:proofErr w:type="gramStart"/>
              <w:r w:rsidRPr="005A0097">
                <w:rPr>
                  <w:i/>
                  <w:iCs/>
                  <w:color w:val="FFC66D"/>
                  <w:szCs w:val="28"/>
                  <w:lang w:val="en-US"/>
                  <w:rPrChange w:id="4061" w:author="Пользователь" w:date="2022-12-22T02:42:00Z">
                    <w:rPr>
                      <w:rFonts w:ascii="Courier New" w:hAnsi="Courier New" w:cs="Courier New"/>
                      <w:i/>
                      <w:iCs/>
                      <w:color w:val="FFC66D"/>
                      <w:sz w:val="22"/>
                      <w:szCs w:val="22"/>
                    </w:rPr>
                  </w:rPrChange>
                </w:rPr>
                <w:t>getTime</w:t>
              </w:r>
              <w:proofErr w:type="spellEnd"/>
              <w:r w:rsidRPr="005A0097">
                <w:rPr>
                  <w:i/>
                  <w:iCs/>
                  <w:color w:val="A9B7C6"/>
                  <w:szCs w:val="28"/>
                  <w:lang w:val="en-US"/>
                  <w:rPrChange w:id="4062" w:author="Пользователь" w:date="2022-12-22T02:42:00Z">
                    <w:rPr>
                      <w:rFonts w:ascii="Courier New" w:hAnsi="Courier New" w:cs="Courier New"/>
                      <w:i/>
                      <w:iCs/>
                      <w:color w:val="A9B7C6"/>
                      <w:sz w:val="22"/>
                      <w:szCs w:val="22"/>
                    </w:rPr>
                  </w:rPrChange>
                </w:rPr>
                <w:t>(</w:t>
              </w:r>
              <w:proofErr w:type="gramEnd"/>
              <w:r w:rsidRPr="005A0097">
                <w:rPr>
                  <w:i/>
                  <w:iCs/>
                  <w:color w:val="A9B7C6"/>
                  <w:szCs w:val="28"/>
                  <w:lang w:val="en-US"/>
                  <w:rPrChange w:id="4063" w:author="Пользователь" w:date="2022-12-22T02:42:00Z">
                    <w:rPr>
                      <w:rFonts w:ascii="Courier New" w:hAnsi="Courier New" w:cs="Courier New"/>
                      <w:i/>
                      <w:iCs/>
                      <w:color w:val="A9B7C6"/>
                      <w:sz w:val="22"/>
                      <w:szCs w:val="22"/>
                    </w:rPr>
                  </w:rPrChange>
                </w:rPr>
                <w:t>) {</w:t>
              </w:r>
            </w:ins>
          </w:p>
          <w:p w14:paraId="2357F935" w14:textId="77777777" w:rsidR="00046F53" w:rsidRPr="005A0097" w:rsidRDefault="00046F53" w:rsidP="00046F53">
            <w:pPr>
              <w:spacing w:line="240" w:lineRule="auto"/>
              <w:ind w:firstLine="0"/>
              <w:jc w:val="left"/>
              <w:rPr>
                <w:ins w:id="4064" w:author="Пользователь" w:date="2022-12-22T02:21:00Z"/>
                <w:szCs w:val="28"/>
                <w:lang w:val="en-US"/>
                <w:rPrChange w:id="4065" w:author="Пользователь" w:date="2022-12-22T02:42:00Z">
                  <w:rPr>
                    <w:ins w:id="4066" w:author="Пользователь" w:date="2022-12-22T02:21:00Z"/>
                    <w:sz w:val="24"/>
                  </w:rPr>
                </w:rPrChange>
              </w:rPr>
            </w:pPr>
            <w:ins w:id="4067" w:author="Пользователь" w:date="2022-12-22T02:21:00Z">
              <w:r w:rsidRPr="005A0097">
                <w:rPr>
                  <w:i/>
                  <w:iCs/>
                  <w:color w:val="A9B7C6"/>
                  <w:szCs w:val="28"/>
                  <w:lang w:val="en-US"/>
                  <w:rPrChange w:id="4068" w:author="Пользователь" w:date="2022-12-22T02:42:00Z">
                    <w:rPr>
                      <w:rFonts w:ascii="Courier New" w:hAnsi="Courier New" w:cs="Courier New"/>
                      <w:i/>
                      <w:iCs/>
                      <w:color w:val="A9B7C6"/>
                      <w:sz w:val="22"/>
                      <w:szCs w:val="22"/>
                    </w:rPr>
                  </w:rPrChange>
                </w:rPr>
                <w:t>       </w:t>
              </w:r>
              <w:r w:rsidRPr="005A0097">
                <w:rPr>
                  <w:i/>
                  <w:iCs/>
                  <w:color w:val="CC7832"/>
                  <w:szCs w:val="28"/>
                  <w:lang w:val="en-US"/>
                  <w:rPrChange w:id="4069" w:author="Пользователь" w:date="2022-12-22T02:42:00Z">
                    <w:rPr>
                      <w:rFonts w:ascii="Courier New" w:hAnsi="Courier New" w:cs="Courier New"/>
                      <w:i/>
                      <w:iCs/>
                      <w:color w:val="CC7832"/>
                      <w:sz w:val="22"/>
                      <w:szCs w:val="22"/>
                    </w:rPr>
                  </w:rPrChange>
                </w:rPr>
                <w:t xml:space="preserve">return </w:t>
              </w:r>
              <w:r w:rsidRPr="005A0097">
                <w:rPr>
                  <w:i/>
                  <w:iCs/>
                  <w:color w:val="9876AA"/>
                  <w:szCs w:val="28"/>
                  <w:lang w:val="en-US"/>
                  <w:rPrChange w:id="4070" w:author="Пользователь" w:date="2022-12-22T02:42:00Z">
                    <w:rPr>
                      <w:rFonts w:ascii="Courier New" w:hAnsi="Courier New" w:cs="Courier New"/>
                      <w:i/>
                      <w:iCs/>
                      <w:color w:val="9876AA"/>
                      <w:sz w:val="22"/>
                      <w:szCs w:val="22"/>
                    </w:rPr>
                  </w:rPrChange>
                </w:rPr>
                <w:t>time</w:t>
              </w:r>
              <w:r w:rsidRPr="005A0097">
                <w:rPr>
                  <w:i/>
                  <w:iCs/>
                  <w:color w:val="CC7832"/>
                  <w:szCs w:val="28"/>
                  <w:lang w:val="en-US"/>
                  <w:rPrChange w:id="4071" w:author="Пользователь" w:date="2022-12-22T02:42:00Z">
                    <w:rPr>
                      <w:rFonts w:ascii="Courier New" w:hAnsi="Courier New" w:cs="Courier New"/>
                      <w:i/>
                      <w:iCs/>
                      <w:color w:val="CC7832"/>
                      <w:sz w:val="22"/>
                      <w:szCs w:val="22"/>
                    </w:rPr>
                  </w:rPrChange>
                </w:rPr>
                <w:t>;</w:t>
              </w:r>
            </w:ins>
          </w:p>
          <w:p w14:paraId="01002EA4" w14:textId="77777777" w:rsidR="00046F53" w:rsidRPr="005A0097" w:rsidRDefault="00046F53" w:rsidP="00046F53">
            <w:pPr>
              <w:spacing w:line="240" w:lineRule="auto"/>
              <w:ind w:firstLine="0"/>
              <w:jc w:val="left"/>
              <w:rPr>
                <w:ins w:id="4072" w:author="Пользователь" w:date="2022-12-22T02:21:00Z"/>
                <w:szCs w:val="28"/>
                <w:lang w:val="en-US"/>
                <w:rPrChange w:id="4073" w:author="Пользователь" w:date="2022-12-22T02:42:00Z">
                  <w:rPr>
                    <w:ins w:id="4074" w:author="Пользователь" w:date="2022-12-22T02:21:00Z"/>
                    <w:sz w:val="24"/>
                  </w:rPr>
                </w:rPrChange>
              </w:rPr>
            </w:pPr>
            <w:ins w:id="4075" w:author="Пользователь" w:date="2022-12-22T02:21:00Z">
              <w:r w:rsidRPr="005A0097">
                <w:rPr>
                  <w:i/>
                  <w:iCs/>
                  <w:color w:val="CC7832"/>
                  <w:szCs w:val="28"/>
                  <w:lang w:val="en-US"/>
                  <w:rPrChange w:id="4076" w:author="Пользователь" w:date="2022-12-22T02:42:00Z">
                    <w:rPr>
                      <w:rFonts w:ascii="Courier New" w:hAnsi="Courier New" w:cs="Courier New"/>
                      <w:i/>
                      <w:iCs/>
                      <w:color w:val="CC7832"/>
                      <w:sz w:val="22"/>
                      <w:szCs w:val="22"/>
                    </w:rPr>
                  </w:rPrChange>
                </w:rPr>
                <w:t>   </w:t>
              </w:r>
              <w:r w:rsidRPr="005A0097">
                <w:rPr>
                  <w:i/>
                  <w:iCs/>
                  <w:color w:val="A9B7C6"/>
                  <w:szCs w:val="28"/>
                  <w:lang w:val="en-US"/>
                  <w:rPrChange w:id="4077" w:author="Пользователь" w:date="2022-12-22T02:42:00Z">
                    <w:rPr>
                      <w:rFonts w:ascii="Courier New" w:hAnsi="Courier New" w:cs="Courier New"/>
                      <w:i/>
                      <w:iCs/>
                      <w:color w:val="A9B7C6"/>
                      <w:sz w:val="22"/>
                      <w:szCs w:val="22"/>
                    </w:rPr>
                  </w:rPrChange>
                </w:rPr>
                <w:t>}</w:t>
              </w:r>
            </w:ins>
          </w:p>
          <w:p w14:paraId="7F09E885" w14:textId="77777777" w:rsidR="00046F53" w:rsidRPr="005A0097" w:rsidRDefault="00046F53" w:rsidP="00046F53">
            <w:pPr>
              <w:spacing w:line="240" w:lineRule="auto"/>
              <w:ind w:firstLine="0"/>
              <w:jc w:val="left"/>
              <w:rPr>
                <w:ins w:id="4078" w:author="Пользователь" w:date="2022-12-22T02:21:00Z"/>
                <w:szCs w:val="28"/>
                <w:lang w:val="en-US"/>
                <w:rPrChange w:id="4079" w:author="Пользователь" w:date="2022-12-22T02:42:00Z">
                  <w:rPr>
                    <w:ins w:id="4080" w:author="Пользователь" w:date="2022-12-22T02:21:00Z"/>
                    <w:sz w:val="24"/>
                  </w:rPr>
                </w:rPrChange>
              </w:rPr>
            </w:pPr>
          </w:p>
          <w:p w14:paraId="3A2A3732" w14:textId="77777777" w:rsidR="00046F53" w:rsidRPr="005A0097" w:rsidRDefault="00046F53" w:rsidP="00046F53">
            <w:pPr>
              <w:spacing w:line="240" w:lineRule="auto"/>
              <w:ind w:firstLine="0"/>
              <w:jc w:val="left"/>
              <w:rPr>
                <w:ins w:id="4081" w:author="Пользователь" w:date="2022-12-22T02:21:00Z"/>
                <w:szCs w:val="28"/>
                <w:lang w:val="en-US"/>
                <w:rPrChange w:id="4082" w:author="Пользователь" w:date="2022-12-22T02:42:00Z">
                  <w:rPr>
                    <w:ins w:id="4083" w:author="Пользователь" w:date="2022-12-22T02:21:00Z"/>
                    <w:sz w:val="24"/>
                  </w:rPr>
                </w:rPrChange>
              </w:rPr>
            </w:pPr>
            <w:ins w:id="4084" w:author="Пользователь" w:date="2022-12-22T02:21:00Z">
              <w:r w:rsidRPr="005A0097">
                <w:rPr>
                  <w:i/>
                  <w:iCs/>
                  <w:color w:val="A9B7C6"/>
                  <w:szCs w:val="28"/>
                  <w:lang w:val="en-US"/>
                  <w:rPrChange w:id="4085" w:author="Пользователь" w:date="2022-12-22T02:42:00Z">
                    <w:rPr>
                      <w:rFonts w:ascii="Courier New" w:hAnsi="Courier New" w:cs="Courier New"/>
                      <w:i/>
                      <w:iCs/>
                      <w:color w:val="A9B7C6"/>
                      <w:sz w:val="22"/>
                      <w:szCs w:val="22"/>
                    </w:rPr>
                  </w:rPrChange>
                </w:rPr>
                <w:t>   </w:t>
              </w:r>
              <w:r w:rsidRPr="005A0097">
                <w:rPr>
                  <w:i/>
                  <w:iCs/>
                  <w:color w:val="CC7832"/>
                  <w:szCs w:val="28"/>
                  <w:lang w:val="en-US"/>
                  <w:rPrChange w:id="4086" w:author="Пользователь" w:date="2022-12-22T02:42:00Z">
                    <w:rPr>
                      <w:rFonts w:ascii="Courier New" w:hAnsi="Courier New" w:cs="Courier New"/>
                      <w:i/>
                      <w:iCs/>
                      <w:color w:val="CC7832"/>
                      <w:sz w:val="22"/>
                      <w:szCs w:val="22"/>
                    </w:rPr>
                  </w:rPrChange>
                </w:rPr>
                <w:t xml:space="preserve">public void </w:t>
              </w:r>
              <w:proofErr w:type="spellStart"/>
              <w:proofErr w:type="gramStart"/>
              <w:r w:rsidRPr="005A0097">
                <w:rPr>
                  <w:i/>
                  <w:iCs/>
                  <w:color w:val="FFC66D"/>
                  <w:szCs w:val="28"/>
                  <w:lang w:val="en-US"/>
                  <w:rPrChange w:id="4087" w:author="Пользователь" w:date="2022-12-22T02:42:00Z">
                    <w:rPr>
                      <w:rFonts w:ascii="Courier New" w:hAnsi="Courier New" w:cs="Courier New"/>
                      <w:i/>
                      <w:iCs/>
                      <w:color w:val="FFC66D"/>
                      <w:sz w:val="22"/>
                      <w:szCs w:val="22"/>
                    </w:rPr>
                  </w:rPrChange>
                </w:rPr>
                <w:t>setTime</w:t>
              </w:r>
              <w:proofErr w:type="spellEnd"/>
              <w:r w:rsidRPr="005A0097">
                <w:rPr>
                  <w:i/>
                  <w:iCs/>
                  <w:color w:val="A9B7C6"/>
                  <w:szCs w:val="28"/>
                  <w:lang w:val="en-US"/>
                  <w:rPrChange w:id="4088" w:author="Пользователь" w:date="2022-12-22T02:42:00Z">
                    <w:rPr>
                      <w:rFonts w:ascii="Courier New" w:hAnsi="Courier New" w:cs="Courier New"/>
                      <w:i/>
                      <w:iCs/>
                      <w:color w:val="A9B7C6"/>
                      <w:sz w:val="22"/>
                      <w:szCs w:val="22"/>
                    </w:rPr>
                  </w:rPrChange>
                </w:rPr>
                <w:t>(</w:t>
              </w:r>
              <w:proofErr w:type="spellStart"/>
              <w:proofErr w:type="gramEnd"/>
              <w:r w:rsidRPr="005A0097">
                <w:rPr>
                  <w:i/>
                  <w:iCs/>
                  <w:color w:val="A9B7C6"/>
                  <w:szCs w:val="28"/>
                  <w:lang w:val="en-US"/>
                  <w:rPrChange w:id="4089" w:author="Пользователь" w:date="2022-12-22T02:42:00Z">
                    <w:rPr>
                      <w:rFonts w:ascii="Courier New" w:hAnsi="Courier New" w:cs="Courier New"/>
                      <w:i/>
                      <w:iCs/>
                      <w:color w:val="A9B7C6"/>
                      <w:sz w:val="22"/>
                      <w:szCs w:val="22"/>
                    </w:rPr>
                  </w:rPrChange>
                </w:rPr>
                <w:t>CTime</w:t>
              </w:r>
              <w:proofErr w:type="spellEnd"/>
              <w:r w:rsidRPr="005A0097">
                <w:rPr>
                  <w:i/>
                  <w:iCs/>
                  <w:color w:val="A9B7C6"/>
                  <w:szCs w:val="28"/>
                  <w:lang w:val="en-US"/>
                  <w:rPrChange w:id="4090" w:author="Пользователь" w:date="2022-12-22T02:42:00Z">
                    <w:rPr>
                      <w:rFonts w:ascii="Courier New" w:hAnsi="Courier New" w:cs="Courier New"/>
                      <w:i/>
                      <w:iCs/>
                      <w:color w:val="A9B7C6"/>
                      <w:sz w:val="22"/>
                      <w:szCs w:val="22"/>
                    </w:rPr>
                  </w:rPrChange>
                </w:rPr>
                <w:t xml:space="preserve"> time) {</w:t>
              </w:r>
            </w:ins>
          </w:p>
          <w:p w14:paraId="0094485E" w14:textId="77777777" w:rsidR="00046F53" w:rsidRPr="005A0097" w:rsidRDefault="00046F53" w:rsidP="00046F53">
            <w:pPr>
              <w:spacing w:line="240" w:lineRule="auto"/>
              <w:ind w:firstLine="0"/>
              <w:jc w:val="left"/>
              <w:rPr>
                <w:ins w:id="4091" w:author="Пользователь" w:date="2022-12-22T02:21:00Z"/>
                <w:szCs w:val="28"/>
                <w:rPrChange w:id="4092" w:author="Пользователь" w:date="2022-12-22T02:42:00Z">
                  <w:rPr>
                    <w:ins w:id="4093" w:author="Пользователь" w:date="2022-12-22T02:21:00Z"/>
                    <w:sz w:val="24"/>
                  </w:rPr>
                </w:rPrChange>
              </w:rPr>
            </w:pPr>
            <w:ins w:id="4094" w:author="Пользователь" w:date="2022-12-22T02:21:00Z">
              <w:r w:rsidRPr="005A0097">
                <w:rPr>
                  <w:i/>
                  <w:iCs/>
                  <w:color w:val="A9B7C6"/>
                  <w:szCs w:val="28"/>
                  <w:lang w:val="en-US"/>
                  <w:rPrChange w:id="4095" w:author="Пользователь" w:date="2022-12-22T02:42:00Z">
                    <w:rPr>
                      <w:rFonts w:ascii="Courier New" w:hAnsi="Courier New" w:cs="Courier New"/>
                      <w:i/>
                      <w:iCs/>
                      <w:color w:val="A9B7C6"/>
                      <w:sz w:val="22"/>
                      <w:szCs w:val="22"/>
                    </w:rPr>
                  </w:rPrChange>
                </w:rPr>
                <w:t>       </w:t>
              </w:r>
              <w:proofErr w:type="spellStart"/>
              <w:proofErr w:type="gramStart"/>
              <w:r w:rsidRPr="005A0097">
                <w:rPr>
                  <w:i/>
                  <w:iCs/>
                  <w:color w:val="CC7832"/>
                  <w:szCs w:val="28"/>
                  <w:rPrChange w:id="4096" w:author="Пользователь" w:date="2022-12-22T02:42:00Z">
                    <w:rPr>
                      <w:rFonts w:ascii="Courier New" w:hAnsi="Courier New" w:cs="Courier New"/>
                      <w:i/>
                      <w:iCs/>
                      <w:color w:val="CC7832"/>
                      <w:sz w:val="22"/>
                      <w:szCs w:val="22"/>
                    </w:rPr>
                  </w:rPrChange>
                </w:rPr>
                <w:t>this</w:t>
              </w:r>
              <w:r w:rsidRPr="005A0097">
                <w:rPr>
                  <w:i/>
                  <w:iCs/>
                  <w:color w:val="A9B7C6"/>
                  <w:szCs w:val="28"/>
                  <w:rPrChange w:id="4097" w:author="Пользователь" w:date="2022-12-22T02:42:00Z">
                    <w:rPr>
                      <w:rFonts w:ascii="Courier New" w:hAnsi="Courier New" w:cs="Courier New"/>
                      <w:i/>
                      <w:iCs/>
                      <w:color w:val="A9B7C6"/>
                      <w:sz w:val="22"/>
                      <w:szCs w:val="22"/>
                    </w:rPr>
                  </w:rPrChange>
                </w:rPr>
                <w:t>.</w:t>
              </w:r>
              <w:r w:rsidRPr="005A0097">
                <w:rPr>
                  <w:i/>
                  <w:iCs/>
                  <w:color w:val="9876AA"/>
                  <w:szCs w:val="28"/>
                  <w:rPrChange w:id="4098" w:author="Пользователь" w:date="2022-12-22T02:42:00Z">
                    <w:rPr>
                      <w:rFonts w:ascii="Courier New" w:hAnsi="Courier New" w:cs="Courier New"/>
                      <w:i/>
                      <w:iCs/>
                      <w:color w:val="9876AA"/>
                      <w:sz w:val="22"/>
                      <w:szCs w:val="22"/>
                    </w:rPr>
                  </w:rPrChange>
                </w:rPr>
                <w:t>time</w:t>
              </w:r>
              <w:proofErr w:type="spellEnd"/>
              <w:proofErr w:type="gramEnd"/>
              <w:r w:rsidRPr="005A0097">
                <w:rPr>
                  <w:i/>
                  <w:iCs/>
                  <w:color w:val="9876AA"/>
                  <w:szCs w:val="28"/>
                  <w:rPrChange w:id="4099" w:author="Пользователь" w:date="2022-12-22T02:42:00Z">
                    <w:rPr>
                      <w:rFonts w:ascii="Courier New" w:hAnsi="Courier New" w:cs="Courier New"/>
                      <w:i/>
                      <w:iCs/>
                      <w:color w:val="9876AA"/>
                      <w:sz w:val="22"/>
                      <w:szCs w:val="22"/>
                    </w:rPr>
                  </w:rPrChange>
                </w:rPr>
                <w:t xml:space="preserve"> </w:t>
              </w:r>
              <w:r w:rsidRPr="005A0097">
                <w:rPr>
                  <w:i/>
                  <w:iCs/>
                  <w:color w:val="A9B7C6"/>
                  <w:szCs w:val="28"/>
                  <w:rPrChange w:id="4100" w:author="Пользователь" w:date="2022-12-22T02:42:00Z">
                    <w:rPr>
                      <w:rFonts w:ascii="Courier New" w:hAnsi="Courier New" w:cs="Courier New"/>
                      <w:i/>
                      <w:iCs/>
                      <w:color w:val="A9B7C6"/>
                      <w:sz w:val="22"/>
                      <w:szCs w:val="22"/>
                    </w:rPr>
                  </w:rPrChange>
                </w:rPr>
                <w:t xml:space="preserve">= </w:t>
              </w:r>
              <w:proofErr w:type="spellStart"/>
              <w:r w:rsidRPr="005A0097">
                <w:rPr>
                  <w:i/>
                  <w:iCs/>
                  <w:color w:val="A9B7C6"/>
                  <w:szCs w:val="28"/>
                  <w:rPrChange w:id="4101" w:author="Пользователь" w:date="2022-12-22T02:42:00Z">
                    <w:rPr>
                      <w:rFonts w:ascii="Courier New" w:hAnsi="Courier New" w:cs="Courier New"/>
                      <w:i/>
                      <w:iCs/>
                      <w:color w:val="A9B7C6"/>
                      <w:sz w:val="22"/>
                      <w:szCs w:val="22"/>
                    </w:rPr>
                  </w:rPrChange>
                </w:rPr>
                <w:t>time</w:t>
              </w:r>
              <w:proofErr w:type="spellEnd"/>
              <w:r w:rsidRPr="005A0097">
                <w:rPr>
                  <w:i/>
                  <w:iCs/>
                  <w:color w:val="CC7832"/>
                  <w:szCs w:val="28"/>
                  <w:rPrChange w:id="4102" w:author="Пользователь" w:date="2022-12-22T02:42:00Z">
                    <w:rPr>
                      <w:rFonts w:ascii="Courier New" w:hAnsi="Courier New" w:cs="Courier New"/>
                      <w:i/>
                      <w:iCs/>
                      <w:color w:val="CC7832"/>
                      <w:sz w:val="22"/>
                      <w:szCs w:val="22"/>
                    </w:rPr>
                  </w:rPrChange>
                </w:rPr>
                <w:t>;</w:t>
              </w:r>
            </w:ins>
          </w:p>
          <w:p w14:paraId="53A8F166" w14:textId="77777777" w:rsidR="00046F53" w:rsidRPr="005A0097" w:rsidRDefault="00046F53" w:rsidP="00046F53">
            <w:pPr>
              <w:spacing w:line="240" w:lineRule="auto"/>
              <w:ind w:firstLine="0"/>
              <w:jc w:val="left"/>
              <w:rPr>
                <w:ins w:id="4103" w:author="Пользователь" w:date="2022-12-22T02:21:00Z"/>
                <w:szCs w:val="28"/>
                <w:rPrChange w:id="4104" w:author="Пользователь" w:date="2022-12-22T02:42:00Z">
                  <w:rPr>
                    <w:ins w:id="4105" w:author="Пользователь" w:date="2022-12-22T02:21:00Z"/>
                    <w:sz w:val="24"/>
                  </w:rPr>
                </w:rPrChange>
              </w:rPr>
            </w:pPr>
            <w:ins w:id="4106" w:author="Пользователь" w:date="2022-12-22T02:21:00Z">
              <w:r w:rsidRPr="005A0097">
                <w:rPr>
                  <w:i/>
                  <w:iCs/>
                  <w:color w:val="CC7832"/>
                  <w:szCs w:val="28"/>
                  <w:rPrChange w:id="4107" w:author="Пользователь" w:date="2022-12-22T02:42:00Z">
                    <w:rPr>
                      <w:rFonts w:ascii="Courier New" w:hAnsi="Courier New" w:cs="Courier New"/>
                      <w:i/>
                      <w:iCs/>
                      <w:color w:val="CC7832"/>
                      <w:sz w:val="22"/>
                      <w:szCs w:val="22"/>
                    </w:rPr>
                  </w:rPrChange>
                </w:rPr>
                <w:t>   </w:t>
              </w:r>
              <w:r w:rsidRPr="005A0097">
                <w:rPr>
                  <w:i/>
                  <w:iCs/>
                  <w:color w:val="A9B7C6"/>
                  <w:szCs w:val="28"/>
                  <w:rPrChange w:id="4108" w:author="Пользователь" w:date="2022-12-22T02:42:00Z">
                    <w:rPr>
                      <w:rFonts w:ascii="Courier New" w:hAnsi="Courier New" w:cs="Courier New"/>
                      <w:i/>
                      <w:iCs/>
                      <w:color w:val="A9B7C6"/>
                      <w:sz w:val="22"/>
                      <w:szCs w:val="22"/>
                    </w:rPr>
                  </w:rPrChange>
                </w:rPr>
                <w:t>}</w:t>
              </w:r>
            </w:ins>
          </w:p>
          <w:p w14:paraId="1341B930" w14:textId="77777777" w:rsidR="00046F53" w:rsidRPr="005A0097" w:rsidRDefault="00046F53" w:rsidP="00046F53">
            <w:pPr>
              <w:spacing w:line="240" w:lineRule="auto"/>
              <w:ind w:firstLine="0"/>
              <w:jc w:val="left"/>
              <w:rPr>
                <w:ins w:id="4109" w:author="Пользователь" w:date="2022-12-22T02:21:00Z"/>
                <w:szCs w:val="28"/>
                <w:rPrChange w:id="4110" w:author="Пользователь" w:date="2022-12-22T02:42:00Z">
                  <w:rPr>
                    <w:ins w:id="4111" w:author="Пользователь" w:date="2022-12-22T02:21:00Z"/>
                    <w:sz w:val="24"/>
                  </w:rPr>
                </w:rPrChange>
              </w:rPr>
            </w:pPr>
          </w:p>
          <w:p w14:paraId="5B6A314A" w14:textId="77777777" w:rsidR="00046F53" w:rsidRPr="005A0097" w:rsidRDefault="00046F53" w:rsidP="00046F53">
            <w:pPr>
              <w:spacing w:line="240" w:lineRule="auto"/>
              <w:ind w:firstLine="0"/>
              <w:jc w:val="left"/>
              <w:rPr>
                <w:ins w:id="4112" w:author="Пользователь" w:date="2022-12-22T02:21:00Z"/>
                <w:szCs w:val="28"/>
                <w:rPrChange w:id="4113" w:author="Пользователь" w:date="2022-12-22T02:42:00Z">
                  <w:rPr>
                    <w:ins w:id="4114" w:author="Пользователь" w:date="2022-12-22T02:21:00Z"/>
                    <w:sz w:val="24"/>
                  </w:rPr>
                </w:rPrChange>
              </w:rPr>
            </w:pPr>
            <w:ins w:id="4115" w:author="Пользователь" w:date="2022-12-22T02:21:00Z">
              <w:r w:rsidRPr="005A0097">
                <w:rPr>
                  <w:i/>
                  <w:iCs/>
                  <w:color w:val="A9B7C6"/>
                  <w:szCs w:val="28"/>
                  <w:rPrChange w:id="4116" w:author="Пользователь" w:date="2022-12-22T02:42:00Z">
                    <w:rPr>
                      <w:rFonts w:ascii="Courier New" w:hAnsi="Courier New" w:cs="Courier New"/>
                      <w:i/>
                      <w:iCs/>
                      <w:color w:val="A9B7C6"/>
                      <w:sz w:val="22"/>
                      <w:szCs w:val="22"/>
                    </w:rPr>
                  </w:rPrChange>
                </w:rPr>
                <w:t>   </w:t>
              </w:r>
              <w:r w:rsidRPr="005A0097">
                <w:rPr>
                  <w:i/>
                  <w:iCs/>
                  <w:color w:val="629755"/>
                  <w:szCs w:val="28"/>
                  <w:rPrChange w:id="4117" w:author="Пользователь" w:date="2022-12-22T02:42:00Z">
                    <w:rPr>
                      <w:rFonts w:ascii="Courier New" w:hAnsi="Courier New" w:cs="Courier New"/>
                      <w:i/>
                      <w:iCs/>
                      <w:color w:val="629755"/>
                      <w:sz w:val="22"/>
                      <w:szCs w:val="22"/>
                    </w:rPr>
                  </w:rPrChange>
                </w:rPr>
                <w:t>/*******************************************************************</w:t>
              </w:r>
            </w:ins>
          </w:p>
          <w:p w14:paraId="13F1CF55" w14:textId="77777777" w:rsidR="00046F53" w:rsidRPr="005A0097" w:rsidRDefault="00046F53" w:rsidP="00046F53">
            <w:pPr>
              <w:spacing w:line="240" w:lineRule="auto"/>
              <w:ind w:firstLine="0"/>
              <w:jc w:val="left"/>
              <w:rPr>
                <w:ins w:id="4118" w:author="Пользователь" w:date="2022-12-22T02:21:00Z"/>
                <w:szCs w:val="28"/>
                <w:lang w:val="en-US"/>
                <w:rPrChange w:id="4119" w:author="Пользователь" w:date="2022-12-22T02:42:00Z">
                  <w:rPr>
                    <w:ins w:id="4120" w:author="Пользователь" w:date="2022-12-22T02:21:00Z"/>
                    <w:sz w:val="24"/>
                  </w:rPr>
                </w:rPrChange>
              </w:rPr>
            </w:pPr>
            <w:ins w:id="4121" w:author="Пользователь" w:date="2022-12-22T02:21:00Z">
              <w:r w:rsidRPr="005A0097">
                <w:rPr>
                  <w:i/>
                  <w:iCs/>
                  <w:color w:val="629755"/>
                  <w:szCs w:val="28"/>
                  <w:rPrChange w:id="4122" w:author="Пользователь" w:date="2022-12-22T02:42:00Z">
                    <w:rPr>
                      <w:rFonts w:ascii="Courier New" w:hAnsi="Courier New" w:cs="Courier New"/>
                      <w:i/>
                      <w:iCs/>
                      <w:color w:val="629755"/>
                      <w:sz w:val="22"/>
                      <w:szCs w:val="22"/>
                    </w:rPr>
                  </w:rPrChange>
                </w:rPr>
                <w:t xml:space="preserve">    * Интервал времени, когда еда </w:t>
              </w:r>
              <w:proofErr w:type="spellStart"/>
              <w:r w:rsidRPr="005A0097">
                <w:rPr>
                  <w:i/>
                  <w:iCs/>
                  <w:color w:val="629755"/>
                  <w:szCs w:val="28"/>
                  <w:rPrChange w:id="4123" w:author="Пользователь" w:date="2022-12-22T02:42:00Z">
                    <w:rPr>
                      <w:rFonts w:ascii="Courier New" w:hAnsi="Courier New" w:cs="Courier New"/>
                      <w:i/>
                      <w:iCs/>
                      <w:color w:val="629755"/>
                      <w:sz w:val="22"/>
                      <w:szCs w:val="22"/>
                    </w:rPr>
                  </w:rPrChange>
                </w:rPr>
                <w:t>зааписана</w:t>
              </w:r>
              <w:proofErr w:type="spellEnd"/>
              <w:r w:rsidRPr="005A0097">
                <w:rPr>
                  <w:i/>
                  <w:iCs/>
                  <w:color w:val="629755"/>
                  <w:szCs w:val="28"/>
                  <w:rPrChange w:id="4124" w:author="Пользователь" w:date="2022-12-22T02:42:00Z">
                    <w:rPr>
                      <w:rFonts w:ascii="Courier New" w:hAnsi="Courier New" w:cs="Courier New"/>
                      <w:i/>
                      <w:iCs/>
                      <w:color w:val="629755"/>
                      <w:sz w:val="22"/>
                      <w:szCs w:val="22"/>
                    </w:rPr>
                  </w:rPrChange>
                </w:rPr>
                <w:t xml:space="preserve"> в </w:t>
              </w:r>
              <w:proofErr w:type="gramStart"/>
              <w:r w:rsidRPr="005A0097">
                <w:rPr>
                  <w:i/>
                  <w:iCs/>
                  <w:color w:val="629755"/>
                  <w:szCs w:val="28"/>
                  <w:rPrChange w:id="4125" w:author="Пользователь" w:date="2022-12-22T02:42:00Z">
                    <w:rPr>
                      <w:rFonts w:ascii="Courier New" w:hAnsi="Courier New" w:cs="Courier New"/>
                      <w:i/>
                      <w:iCs/>
                      <w:color w:val="629755"/>
                      <w:sz w:val="22"/>
                      <w:szCs w:val="22"/>
                    </w:rPr>
                  </w:rPrChange>
                </w:rPr>
                <w:t>дневнике(</w:t>
              </w:r>
              <w:proofErr w:type="gramEnd"/>
              <w:r w:rsidRPr="005A0097">
                <w:rPr>
                  <w:i/>
                  <w:iCs/>
                  <w:color w:val="629755"/>
                  <w:szCs w:val="28"/>
                  <w:rPrChange w:id="4126" w:author="Пользователь" w:date="2022-12-22T02:42:00Z">
                    <w:rPr>
                      <w:rFonts w:ascii="Courier New" w:hAnsi="Courier New" w:cs="Courier New"/>
                      <w:i/>
                      <w:iCs/>
                      <w:color w:val="629755"/>
                      <w:sz w:val="22"/>
                      <w:szCs w:val="22"/>
                    </w:rPr>
                  </w:rPrChange>
                </w:rPr>
                <w:t xml:space="preserve">т.е. съедена). </w:t>
              </w:r>
              <w:r w:rsidRPr="005A0097">
                <w:rPr>
                  <w:i/>
                  <w:iCs/>
                  <w:color w:val="629755"/>
                  <w:szCs w:val="28"/>
                  <w:lang w:val="en-US"/>
                  <w:rPrChange w:id="4127" w:author="Пользователь" w:date="2022-12-22T02:42:00Z">
                    <w:rPr>
                      <w:rFonts w:ascii="Courier New" w:hAnsi="Courier New" w:cs="Courier New"/>
                      <w:i/>
                      <w:iCs/>
                      <w:color w:val="629755"/>
                      <w:sz w:val="22"/>
                      <w:szCs w:val="22"/>
                    </w:rPr>
                  </w:rPrChange>
                </w:rPr>
                <w:t>*</w:t>
              </w:r>
            </w:ins>
          </w:p>
          <w:p w14:paraId="3EABB57D" w14:textId="77777777" w:rsidR="00046F53" w:rsidRPr="005A0097" w:rsidRDefault="00046F53" w:rsidP="00046F53">
            <w:pPr>
              <w:spacing w:line="240" w:lineRule="auto"/>
              <w:ind w:firstLine="0"/>
              <w:jc w:val="left"/>
              <w:rPr>
                <w:ins w:id="4128" w:author="Пользователь" w:date="2022-12-22T02:21:00Z"/>
                <w:szCs w:val="28"/>
                <w:lang w:val="en-US"/>
                <w:rPrChange w:id="4129" w:author="Пользователь" w:date="2022-12-22T02:42:00Z">
                  <w:rPr>
                    <w:ins w:id="4130" w:author="Пользователь" w:date="2022-12-22T02:21:00Z"/>
                    <w:sz w:val="24"/>
                  </w:rPr>
                </w:rPrChange>
              </w:rPr>
            </w:pPr>
            <w:ins w:id="4131" w:author="Пользователь" w:date="2022-12-22T02:21:00Z">
              <w:r w:rsidRPr="005A0097">
                <w:rPr>
                  <w:i/>
                  <w:iCs/>
                  <w:color w:val="629755"/>
                  <w:szCs w:val="28"/>
                  <w:lang w:val="en-US"/>
                  <w:rPrChange w:id="4132" w:author="Пользователь" w:date="2022-12-22T02:42:00Z">
                    <w:rPr>
                      <w:rFonts w:ascii="Courier New" w:hAnsi="Courier New" w:cs="Courier New"/>
                      <w:i/>
                      <w:iCs/>
                      <w:color w:val="629755"/>
                      <w:sz w:val="22"/>
                      <w:szCs w:val="22"/>
                    </w:rPr>
                  </w:rPrChange>
                </w:rPr>
                <w:t>    *******************************************************************/</w:t>
              </w:r>
            </w:ins>
          </w:p>
          <w:p w14:paraId="5C5E4C6F" w14:textId="77777777" w:rsidR="00046F53" w:rsidRPr="005A0097" w:rsidRDefault="00046F53" w:rsidP="00046F53">
            <w:pPr>
              <w:spacing w:line="240" w:lineRule="auto"/>
              <w:ind w:firstLine="0"/>
              <w:jc w:val="left"/>
              <w:rPr>
                <w:ins w:id="4133" w:author="Пользователь" w:date="2022-12-22T02:21:00Z"/>
                <w:szCs w:val="28"/>
                <w:lang w:val="en-US"/>
                <w:rPrChange w:id="4134" w:author="Пользователь" w:date="2022-12-22T02:42:00Z">
                  <w:rPr>
                    <w:ins w:id="4135" w:author="Пользователь" w:date="2022-12-22T02:21:00Z"/>
                    <w:sz w:val="24"/>
                  </w:rPr>
                </w:rPrChange>
              </w:rPr>
            </w:pPr>
            <w:ins w:id="4136" w:author="Пользователь" w:date="2022-12-22T02:21:00Z">
              <w:r w:rsidRPr="005A0097">
                <w:rPr>
                  <w:i/>
                  <w:iCs/>
                  <w:color w:val="629755"/>
                  <w:szCs w:val="28"/>
                  <w:lang w:val="en-US"/>
                  <w:rPrChange w:id="4137" w:author="Пользователь" w:date="2022-12-22T02:42:00Z">
                    <w:rPr>
                      <w:rFonts w:ascii="Courier New" w:hAnsi="Courier New" w:cs="Courier New"/>
                      <w:i/>
                      <w:iCs/>
                      <w:color w:val="629755"/>
                      <w:sz w:val="22"/>
                      <w:szCs w:val="22"/>
                    </w:rPr>
                  </w:rPrChange>
                </w:rPr>
                <w:t>   </w:t>
              </w:r>
              <w:r w:rsidRPr="005A0097">
                <w:rPr>
                  <w:i/>
                  <w:iCs/>
                  <w:color w:val="CC7832"/>
                  <w:szCs w:val="28"/>
                  <w:lang w:val="en-US"/>
                  <w:rPrChange w:id="4138" w:author="Пользователь" w:date="2022-12-22T02:42:00Z">
                    <w:rPr>
                      <w:rFonts w:ascii="Courier New" w:hAnsi="Courier New" w:cs="Courier New"/>
                      <w:i/>
                      <w:iCs/>
                      <w:color w:val="CC7832"/>
                      <w:sz w:val="22"/>
                      <w:szCs w:val="22"/>
                    </w:rPr>
                  </w:rPrChange>
                </w:rPr>
                <w:t xml:space="preserve">private </w:t>
              </w:r>
              <w:proofErr w:type="spellStart"/>
              <w:r w:rsidRPr="005A0097">
                <w:rPr>
                  <w:i/>
                  <w:iCs/>
                  <w:color w:val="A9B7C6"/>
                  <w:szCs w:val="28"/>
                  <w:lang w:val="en-US"/>
                  <w:rPrChange w:id="4139" w:author="Пользователь" w:date="2022-12-22T02:42:00Z">
                    <w:rPr>
                      <w:rFonts w:ascii="Courier New" w:hAnsi="Courier New" w:cs="Courier New"/>
                      <w:i/>
                      <w:iCs/>
                      <w:color w:val="A9B7C6"/>
                      <w:sz w:val="22"/>
                      <w:szCs w:val="22"/>
                    </w:rPr>
                  </w:rPrChange>
                </w:rPr>
                <w:t>CTimeInterval</w:t>
              </w:r>
              <w:proofErr w:type="spellEnd"/>
              <w:r w:rsidRPr="005A0097">
                <w:rPr>
                  <w:i/>
                  <w:iCs/>
                  <w:color w:val="A9B7C6"/>
                  <w:szCs w:val="28"/>
                  <w:lang w:val="en-US"/>
                  <w:rPrChange w:id="4140" w:author="Пользователь" w:date="2022-12-22T02:42:00Z">
                    <w:rPr>
                      <w:rFonts w:ascii="Courier New" w:hAnsi="Courier New" w:cs="Courier New"/>
                      <w:i/>
                      <w:iCs/>
                      <w:color w:val="A9B7C6"/>
                      <w:sz w:val="22"/>
                      <w:szCs w:val="22"/>
                    </w:rPr>
                  </w:rPrChange>
                </w:rPr>
                <w:t xml:space="preserve"> </w:t>
              </w:r>
              <w:proofErr w:type="spellStart"/>
              <w:r w:rsidRPr="005A0097">
                <w:rPr>
                  <w:i/>
                  <w:iCs/>
                  <w:color w:val="9876AA"/>
                  <w:szCs w:val="28"/>
                  <w:lang w:val="en-US"/>
                  <w:rPrChange w:id="4141" w:author="Пользователь" w:date="2022-12-22T02:42:00Z">
                    <w:rPr>
                      <w:rFonts w:ascii="Courier New" w:hAnsi="Courier New" w:cs="Courier New"/>
                      <w:i/>
                      <w:iCs/>
                      <w:color w:val="9876AA"/>
                      <w:sz w:val="22"/>
                      <w:szCs w:val="22"/>
                    </w:rPr>
                  </w:rPrChange>
                </w:rPr>
                <w:t>timeinterval</w:t>
              </w:r>
              <w:proofErr w:type="spellEnd"/>
              <w:r w:rsidRPr="005A0097">
                <w:rPr>
                  <w:i/>
                  <w:iCs/>
                  <w:color w:val="CC7832"/>
                  <w:szCs w:val="28"/>
                  <w:lang w:val="en-US"/>
                  <w:rPrChange w:id="4142" w:author="Пользователь" w:date="2022-12-22T02:42:00Z">
                    <w:rPr>
                      <w:rFonts w:ascii="Courier New" w:hAnsi="Courier New" w:cs="Courier New"/>
                      <w:i/>
                      <w:iCs/>
                      <w:color w:val="CC7832"/>
                      <w:sz w:val="22"/>
                      <w:szCs w:val="22"/>
                    </w:rPr>
                  </w:rPrChange>
                </w:rPr>
                <w:t>;</w:t>
              </w:r>
            </w:ins>
          </w:p>
          <w:p w14:paraId="28A717DE" w14:textId="77777777" w:rsidR="00046F53" w:rsidRPr="005A0097" w:rsidRDefault="00046F53" w:rsidP="00046F53">
            <w:pPr>
              <w:spacing w:line="240" w:lineRule="auto"/>
              <w:ind w:firstLine="0"/>
              <w:jc w:val="left"/>
              <w:rPr>
                <w:ins w:id="4143" w:author="Пользователь" w:date="2022-12-22T02:21:00Z"/>
                <w:szCs w:val="28"/>
                <w:lang w:val="en-US"/>
                <w:rPrChange w:id="4144" w:author="Пользователь" w:date="2022-12-22T02:42:00Z">
                  <w:rPr>
                    <w:ins w:id="4145" w:author="Пользователь" w:date="2022-12-22T02:21:00Z"/>
                    <w:sz w:val="24"/>
                  </w:rPr>
                </w:rPrChange>
              </w:rPr>
            </w:pPr>
          </w:p>
          <w:p w14:paraId="2D4B5573" w14:textId="77777777" w:rsidR="00046F53" w:rsidRPr="005A0097" w:rsidRDefault="00046F53" w:rsidP="00046F53">
            <w:pPr>
              <w:spacing w:line="240" w:lineRule="auto"/>
              <w:ind w:firstLine="0"/>
              <w:jc w:val="left"/>
              <w:rPr>
                <w:ins w:id="4146" w:author="Пользователь" w:date="2022-12-22T02:21:00Z"/>
                <w:szCs w:val="28"/>
                <w:lang w:val="en-US"/>
                <w:rPrChange w:id="4147" w:author="Пользователь" w:date="2022-12-22T02:42:00Z">
                  <w:rPr>
                    <w:ins w:id="4148" w:author="Пользователь" w:date="2022-12-22T02:21:00Z"/>
                    <w:sz w:val="24"/>
                  </w:rPr>
                </w:rPrChange>
              </w:rPr>
            </w:pPr>
            <w:ins w:id="4149" w:author="Пользователь" w:date="2022-12-22T02:21:00Z">
              <w:r w:rsidRPr="005A0097">
                <w:rPr>
                  <w:i/>
                  <w:iCs/>
                  <w:color w:val="CC7832"/>
                  <w:szCs w:val="28"/>
                  <w:lang w:val="en-US"/>
                  <w:rPrChange w:id="4150" w:author="Пользователь" w:date="2022-12-22T02:42:00Z">
                    <w:rPr>
                      <w:rFonts w:ascii="Courier New" w:hAnsi="Courier New" w:cs="Courier New"/>
                      <w:i/>
                      <w:iCs/>
                      <w:color w:val="CC7832"/>
                      <w:sz w:val="22"/>
                      <w:szCs w:val="22"/>
                    </w:rPr>
                  </w:rPrChange>
                </w:rPr>
                <w:t xml:space="preserve">   public </w:t>
              </w:r>
              <w:proofErr w:type="spellStart"/>
              <w:r w:rsidRPr="005A0097">
                <w:rPr>
                  <w:i/>
                  <w:iCs/>
                  <w:color w:val="A9B7C6"/>
                  <w:szCs w:val="28"/>
                  <w:lang w:val="en-US"/>
                  <w:rPrChange w:id="4151" w:author="Пользователь" w:date="2022-12-22T02:42:00Z">
                    <w:rPr>
                      <w:rFonts w:ascii="Courier New" w:hAnsi="Courier New" w:cs="Courier New"/>
                      <w:i/>
                      <w:iCs/>
                      <w:color w:val="A9B7C6"/>
                      <w:sz w:val="22"/>
                      <w:szCs w:val="22"/>
                    </w:rPr>
                  </w:rPrChange>
                </w:rPr>
                <w:t>CTimeInterval</w:t>
              </w:r>
              <w:proofErr w:type="spellEnd"/>
              <w:r w:rsidRPr="005A0097">
                <w:rPr>
                  <w:i/>
                  <w:iCs/>
                  <w:color w:val="A9B7C6"/>
                  <w:szCs w:val="28"/>
                  <w:lang w:val="en-US"/>
                  <w:rPrChange w:id="4152" w:author="Пользователь" w:date="2022-12-22T02:42:00Z">
                    <w:rPr>
                      <w:rFonts w:ascii="Courier New" w:hAnsi="Courier New" w:cs="Courier New"/>
                      <w:i/>
                      <w:iCs/>
                      <w:color w:val="A9B7C6"/>
                      <w:sz w:val="22"/>
                      <w:szCs w:val="22"/>
                    </w:rPr>
                  </w:rPrChange>
                </w:rPr>
                <w:t xml:space="preserve"> </w:t>
              </w:r>
              <w:proofErr w:type="spellStart"/>
              <w:proofErr w:type="gramStart"/>
              <w:r w:rsidRPr="005A0097">
                <w:rPr>
                  <w:i/>
                  <w:iCs/>
                  <w:color w:val="FFC66D"/>
                  <w:szCs w:val="28"/>
                  <w:lang w:val="en-US"/>
                  <w:rPrChange w:id="4153" w:author="Пользователь" w:date="2022-12-22T02:42:00Z">
                    <w:rPr>
                      <w:rFonts w:ascii="Courier New" w:hAnsi="Courier New" w:cs="Courier New"/>
                      <w:i/>
                      <w:iCs/>
                      <w:color w:val="FFC66D"/>
                      <w:sz w:val="22"/>
                      <w:szCs w:val="22"/>
                    </w:rPr>
                  </w:rPrChange>
                </w:rPr>
                <w:t>getTimeinterval</w:t>
              </w:r>
              <w:proofErr w:type="spellEnd"/>
              <w:r w:rsidRPr="005A0097">
                <w:rPr>
                  <w:i/>
                  <w:iCs/>
                  <w:color w:val="A9B7C6"/>
                  <w:szCs w:val="28"/>
                  <w:lang w:val="en-US"/>
                  <w:rPrChange w:id="4154" w:author="Пользователь" w:date="2022-12-22T02:42:00Z">
                    <w:rPr>
                      <w:rFonts w:ascii="Courier New" w:hAnsi="Courier New" w:cs="Courier New"/>
                      <w:i/>
                      <w:iCs/>
                      <w:color w:val="A9B7C6"/>
                      <w:sz w:val="22"/>
                      <w:szCs w:val="22"/>
                    </w:rPr>
                  </w:rPrChange>
                </w:rPr>
                <w:t>(</w:t>
              </w:r>
              <w:proofErr w:type="gramEnd"/>
              <w:r w:rsidRPr="005A0097">
                <w:rPr>
                  <w:i/>
                  <w:iCs/>
                  <w:color w:val="A9B7C6"/>
                  <w:szCs w:val="28"/>
                  <w:lang w:val="en-US"/>
                  <w:rPrChange w:id="4155" w:author="Пользователь" w:date="2022-12-22T02:42:00Z">
                    <w:rPr>
                      <w:rFonts w:ascii="Courier New" w:hAnsi="Courier New" w:cs="Courier New"/>
                      <w:i/>
                      <w:iCs/>
                      <w:color w:val="A9B7C6"/>
                      <w:sz w:val="22"/>
                      <w:szCs w:val="22"/>
                    </w:rPr>
                  </w:rPrChange>
                </w:rPr>
                <w:t>) {</w:t>
              </w:r>
            </w:ins>
          </w:p>
          <w:p w14:paraId="3E19E04A" w14:textId="77777777" w:rsidR="00046F53" w:rsidRPr="005A0097" w:rsidRDefault="00046F53" w:rsidP="00046F53">
            <w:pPr>
              <w:spacing w:line="240" w:lineRule="auto"/>
              <w:ind w:firstLine="0"/>
              <w:jc w:val="left"/>
              <w:rPr>
                <w:ins w:id="4156" w:author="Пользователь" w:date="2022-12-22T02:21:00Z"/>
                <w:szCs w:val="28"/>
                <w:lang w:val="en-US"/>
                <w:rPrChange w:id="4157" w:author="Пользователь" w:date="2022-12-22T02:42:00Z">
                  <w:rPr>
                    <w:ins w:id="4158" w:author="Пользователь" w:date="2022-12-22T02:21:00Z"/>
                    <w:sz w:val="24"/>
                  </w:rPr>
                </w:rPrChange>
              </w:rPr>
            </w:pPr>
            <w:ins w:id="4159" w:author="Пользователь" w:date="2022-12-22T02:21:00Z">
              <w:r w:rsidRPr="005A0097">
                <w:rPr>
                  <w:i/>
                  <w:iCs/>
                  <w:color w:val="A9B7C6"/>
                  <w:szCs w:val="28"/>
                  <w:lang w:val="en-US"/>
                  <w:rPrChange w:id="4160" w:author="Пользователь" w:date="2022-12-22T02:42:00Z">
                    <w:rPr>
                      <w:rFonts w:ascii="Courier New" w:hAnsi="Courier New" w:cs="Courier New"/>
                      <w:i/>
                      <w:iCs/>
                      <w:color w:val="A9B7C6"/>
                      <w:sz w:val="22"/>
                      <w:szCs w:val="22"/>
                    </w:rPr>
                  </w:rPrChange>
                </w:rPr>
                <w:t>       </w:t>
              </w:r>
              <w:r w:rsidRPr="005A0097">
                <w:rPr>
                  <w:i/>
                  <w:iCs/>
                  <w:color w:val="CC7832"/>
                  <w:szCs w:val="28"/>
                  <w:lang w:val="en-US"/>
                  <w:rPrChange w:id="4161" w:author="Пользователь" w:date="2022-12-22T02:42:00Z">
                    <w:rPr>
                      <w:rFonts w:ascii="Courier New" w:hAnsi="Courier New" w:cs="Courier New"/>
                      <w:i/>
                      <w:iCs/>
                      <w:color w:val="CC7832"/>
                      <w:sz w:val="22"/>
                      <w:szCs w:val="22"/>
                    </w:rPr>
                  </w:rPrChange>
                </w:rPr>
                <w:t xml:space="preserve">return </w:t>
              </w:r>
              <w:proofErr w:type="spellStart"/>
              <w:r w:rsidRPr="005A0097">
                <w:rPr>
                  <w:i/>
                  <w:iCs/>
                  <w:color w:val="9876AA"/>
                  <w:szCs w:val="28"/>
                  <w:lang w:val="en-US"/>
                  <w:rPrChange w:id="4162" w:author="Пользователь" w:date="2022-12-22T02:42:00Z">
                    <w:rPr>
                      <w:rFonts w:ascii="Courier New" w:hAnsi="Courier New" w:cs="Courier New"/>
                      <w:i/>
                      <w:iCs/>
                      <w:color w:val="9876AA"/>
                      <w:sz w:val="22"/>
                      <w:szCs w:val="22"/>
                    </w:rPr>
                  </w:rPrChange>
                </w:rPr>
                <w:t>timeinterval</w:t>
              </w:r>
              <w:proofErr w:type="spellEnd"/>
              <w:r w:rsidRPr="005A0097">
                <w:rPr>
                  <w:i/>
                  <w:iCs/>
                  <w:color w:val="CC7832"/>
                  <w:szCs w:val="28"/>
                  <w:lang w:val="en-US"/>
                  <w:rPrChange w:id="4163" w:author="Пользователь" w:date="2022-12-22T02:42:00Z">
                    <w:rPr>
                      <w:rFonts w:ascii="Courier New" w:hAnsi="Courier New" w:cs="Courier New"/>
                      <w:i/>
                      <w:iCs/>
                      <w:color w:val="CC7832"/>
                      <w:sz w:val="22"/>
                      <w:szCs w:val="22"/>
                    </w:rPr>
                  </w:rPrChange>
                </w:rPr>
                <w:t>;</w:t>
              </w:r>
            </w:ins>
          </w:p>
          <w:p w14:paraId="01BE439D" w14:textId="77777777" w:rsidR="00046F53" w:rsidRPr="005A0097" w:rsidRDefault="00046F53" w:rsidP="00046F53">
            <w:pPr>
              <w:spacing w:line="240" w:lineRule="auto"/>
              <w:ind w:firstLine="0"/>
              <w:jc w:val="left"/>
              <w:rPr>
                <w:ins w:id="4164" w:author="Пользователь" w:date="2022-12-22T02:21:00Z"/>
                <w:szCs w:val="28"/>
                <w:lang w:val="en-US"/>
                <w:rPrChange w:id="4165" w:author="Пользователь" w:date="2022-12-22T02:42:00Z">
                  <w:rPr>
                    <w:ins w:id="4166" w:author="Пользователь" w:date="2022-12-22T02:21:00Z"/>
                    <w:sz w:val="24"/>
                  </w:rPr>
                </w:rPrChange>
              </w:rPr>
            </w:pPr>
            <w:ins w:id="4167" w:author="Пользователь" w:date="2022-12-22T02:21:00Z">
              <w:r w:rsidRPr="005A0097">
                <w:rPr>
                  <w:i/>
                  <w:iCs/>
                  <w:color w:val="CC7832"/>
                  <w:szCs w:val="28"/>
                  <w:lang w:val="en-US"/>
                  <w:rPrChange w:id="4168" w:author="Пользователь" w:date="2022-12-22T02:42:00Z">
                    <w:rPr>
                      <w:rFonts w:ascii="Courier New" w:hAnsi="Courier New" w:cs="Courier New"/>
                      <w:i/>
                      <w:iCs/>
                      <w:color w:val="CC7832"/>
                      <w:sz w:val="22"/>
                      <w:szCs w:val="22"/>
                    </w:rPr>
                  </w:rPrChange>
                </w:rPr>
                <w:t>   </w:t>
              </w:r>
              <w:r w:rsidRPr="005A0097">
                <w:rPr>
                  <w:i/>
                  <w:iCs/>
                  <w:color w:val="A9B7C6"/>
                  <w:szCs w:val="28"/>
                  <w:lang w:val="en-US"/>
                  <w:rPrChange w:id="4169" w:author="Пользователь" w:date="2022-12-22T02:42:00Z">
                    <w:rPr>
                      <w:rFonts w:ascii="Courier New" w:hAnsi="Courier New" w:cs="Courier New"/>
                      <w:i/>
                      <w:iCs/>
                      <w:color w:val="A9B7C6"/>
                      <w:sz w:val="22"/>
                      <w:szCs w:val="22"/>
                    </w:rPr>
                  </w:rPrChange>
                </w:rPr>
                <w:t>}</w:t>
              </w:r>
            </w:ins>
          </w:p>
          <w:p w14:paraId="7B349182" w14:textId="77777777" w:rsidR="00046F53" w:rsidRPr="005A0097" w:rsidRDefault="00046F53" w:rsidP="00046F53">
            <w:pPr>
              <w:spacing w:line="240" w:lineRule="auto"/>
              <w:ind w:firstLine="0"/>
              <w:jc w:val="left"/>
              <w:rPr>
                <w:ins w:id="4170" w:author="Пользователь" w:date="2022-12-22T02:21:00Z"/>
                <w:szCs w:val="28"/>
                <w:lang w:val="en-US"/>
                <w:rPrChange w:id="4171" w:author="Пользователь" w:date="2022-12-22T02:42:00Z">
                  <w:rPr>
                    <w:ins w:id="4172" w:author="Пользователь" w:date="2022-12-22T02:21:00Z"/>
                    <w:sz w:val="24"/>
                  </w:rPr>
                </w:rPrChange>
              </w:rPr>
            </w:pPr>
          </w:p>
          <w:p w14:paraId="2ABF2044" w14:textId="77777777" w:rsidR="00046F53" w:rsidRPr="005A0097" w:rsidRDefault="00046F53" w:rsidP="00046F53">
            <w:pPr>
              <w:spacing w:line="240" w:lineRule="auto"/>
              <w:ind w:firstLine="0"/>
              <w:jc w:val="left"/>
              <w:rPr>
                <w:ins w:id="4173" w:author="Пользователь" w:date="2022-12-22T02:21:00Z"/>
                <w:szCs w:val="28"/>
                <w:lang w:val="en-US"/>
                <w:rPrChange w:id="4174" w:author="Пользователь" w:date="2022-12-22T02:42:00Z">
                  <w:rPr>
                    <w:ins w:id="4175" w:author="Пользователь" w:date="2022-12-22T02:21:00Z"/>
                    <w:sz w:val="24"/>
                  </w:rPr>
                </w:rPrChange>
              </w:rPr>
            </w:pPr>
            <w:ins w:id="4176" w:author="Пользователь" w:date="2022-12-22T02:21:00Z">
              <w:r w:rsidRPr="005A0097">
                <w:rPr>
                  <w:i/>
                  <w:iCs/>
                  <w:color w:val="A9B7C6"/>
                  <w:szCs w:val="28"/>
                  <w:lang w:val="en-US"/>
                  <w:rPrChange w:id="4177" w:author="Пользователь" w:date="2022-12-22T02:42:00Z">
                    <w:rPr>
                      <w:rFonts w:ascii="Courier New" w:hAnsi="Courier New" w:cs="Courier New"/>
                      <w:i/>
                      <w:iCs/>
                      <w:color w:val="A9B7C6"/>
                      <w:sz w:val="22"/>
                      <w:szCs w:val="22"/>
                    </w:rPr>
                  </w:rPrChange>
                </w:rPr>
                <w:t>   </w:t>
              </w:r>
              <w:r w:rsidRPr="005A0097">
                <w:rPr>
                  <w:i/>
                  <w:iCs/>
                  <w:color w:val="CC7832"/>
                  <w:szCs w:val="28"/>
                  <w:lang w:val="en-US"/>
                  <w:rPrChange w:id="4178" w:author="Пользователь" w:date="2022-12-22T02:42:00Z">
                    <w:rPr>
                      <w:rFonts w:ascii="Courier New" w:hAnsi="Courier New" w:cs="Courier New"/>
                      <w:i/>
                      <w:iCs/>
                      <w:color w:val="CC7832"/>
                      <w:sz w:val="22"/>
                      <w:szCs w:val="22"/>
                    </w:rPr>
                  </w:rPrChange>
                </w:rPr>
                <w:t xml:space="preserve">public void </w:t>
              </w:r>
              <w:proofErr w:type="spellStart"/>
              <w:proofErr w:type="gramStart"/>
              <w:r w:rsidRPr="005A0097">
                <w:rPr>
                  <w:i/>
                  <w:iCs/>
                  <w:color w:val="FFC66D"/>
                  <w:szCs w:val="28"/>
                  <w:lang w:val="en-US"/>
                  <w:rPrChange w:id="4179" w:author="Пользователь" w:date="2022-12-22T02:42:00Z">
                    <w:rPr>
                      <w:rFonts w:ascii="Courier New" w:hAnsi="Courier New" w:cs="Courier New"/>
                      <w:i/>
                      <w:iCs/>
                      <w:color w:val="FFC66D"/>
                      <w:sz w:val="22"/>
                      <w:szCs w:val="22"/>
                    </w:rPr>
                  </w:rPrChange>
                </w:rPr>
                <w:t>setTimeinterval</w:t>
              </w:r>
              <w:proofErr w:type="spellEnd"/>
              <w:r w:rsidRPr="005A0097">
                <w:rPr>
                  <w:i/>
                  <w:iCs/>
                  <w:color w:val="A9B7C6"/>
                  <w:szCs w:val="28"/>
                  <w:lang w:val="en-US"/>
                  <w:rPrChange w:id="4180" w:author="Пользователь" w:date="2022-12-22T02:42:00Z">
                    <w:rPr>
                      <w:rFonts w:ascii="Courier New" w:hAnsi="Courier New" w:cs="Courier New"/>
                      <w:i/>
                      <w:iCs/>
                      <w:color w:val="A9B7C6"/>
                      <w:sz w:val="22"/>
                      <w:szCs w:val="22"/>
                    </w:rPr>
                  </w:rPrChange>
                </w:rPr>
                <w:t>(</w:t>
              </w:r>
              <w:proofErr w:type="spellStart"/>
              <w:proofErr w:type="gramEnd"/>
              <w:r w:rsidRPr="005A0097">
                <w:rPr>
                  <w:i/>
                  <w:iCs/>
                  <w:color w:val="A9B7C6"/>
                  <w:szCs w:val="28"/>
                  <w:lang w:val="en-US"/>
                  <w:rPrChange w:id="4181" w:author="Пользователь" w:date="2022-12-22T02:42:00Z">
                    <w:rPr>
                      <w:rFonts w:ascii="Courier New" w:hAnsi="Courier New" w:cs="Courier New"/>
                      <w:i/>
                      <w:iCs/>
                      <w:color w:val="A9B7C6"/>
                      <w:sz w:val="22"/>
                      <w:szCs w:val="22"/>
                    </w:rPr>
                  </w:rPrChange>
                </w:rPr>
                <w:t>CTimeInterval</w:t>
              </w:r>
              <w:proofErr w:type="spellEnd"/>
              <w:r w:rsidRPr="005A0097">
                <w:rPr>
                  <w:i/>
                  <w:iCs/>
                  <w:color w:val="A9B7C6"/>
                  <w:szCs w:val="28"/>
                  <w:lang w:val="en-US"/>
                  <w:rPrChange w:id="4182" w:author="Пользователь" w:date="2022-12-22T02:42:00Z">
                    <w:rPr>
                      <w:rFonts w:ascii="Courier New" w:hAnsi="Courier New" w:cs="Courier New"/>
                      <w:i/>
                      <w:iCs/>
                      <w:color w:val="A9B7C6"/>
                      <w:sz w:val="22"/>
                      <w:szCs w:val="22"/>
                    </w:rPr>
                  </w:rPrChange>
                </w:rPr>
                <w:t xml:space="preserve"> </w:t>
              </w:r>
              <w:proofErr w:type="spellStart"/>
              <w:r w:rsidRPr="005A0097">
                <w:rPr>
                  <w:i/>
                  <w:iCs/>
                  <w:color w:val="A9B7C6"/>
                  <w:szCs w:val="28"/>
                  <w:lang w:val="en-US"/>
                  <w:rPrChange w:id="4183" w:author="Пользователь" w:date="2022-12-22T02:42:00Z">
                    <w:rPr>
                      <w:rFonts w:ascii="Courier New" w:hAnsi="Courier New" w:cs="Courier New"/>
                      <w:i/>
                      <w:iCs/>
                      <w:color w:val="A9B7C6"/>
                      <w:sz w:val="22"/>
                      <w:szCs w:val="22"/>
                    </w:rPr>
                  </w:rPrChange>
                </w:rPr>
                <w:t>timeinterval</w:t>
              </w:r>
              <w:proofErr w:type="spellEnd"/>
              <w:r w:rsidRPr="005A0097">
                <w:rPr>
                  <w:i/>
                  <w:iCs/>
                  <w:color w:val="A9B7C6"/>
                  <w:szCs w:val="28"/>
                  <w:lang w:val="en-US"/>
                  <w:rPrChange w:id="4184" w:author="Пользователь" w:date="2022-12-22T02:42:00Z">
                    <w:rPr>
                      <w:rFonts w:ascii="Courier New" w:hAnsi="Courier New" w:cs="Courier New"/>
                      <w:i/>
                      <w:iCs/>
                      <w:color w:val="A9B7C6"/>
                      <w:sz w:val="22"/>
                      <w:szCs w:val="22"/>
                    </w:rPr>
                  </w:rPrChange>
                </w:rPr>
                <w:t>) {</w:t>
              </w:r>
            </w:ins>
          </w:p>
          <w:p w14:paraId="01459AD0" w14:textId="77777777" w:rsidR="00046F53" w:rsidRPr="005A0097" w:rsidRDefault="00046F53" w:rsidP="00046F53">
            <w:pPr>
              <w:spacing w:line="240" w:lineRule="auto"/>
              <w:ind w:firstLine="0"/>
              <w:jc w:val="left"/>
              <w:rPr>
                <w:ins w:id="4185" w:author="Пользователь" w:date="2022-12-22T02:21:00Z"/>
                <w:szCs w:val="28"/>
                <w:rPrChange w:id="4186" w:author="Пользователь" w:date="2022-12-22T02:42:00Z">
                  <w:rPr>
                    <w:ins w:id="4187" w:author="Пользователь" w:date="2022-12-22T02:21:00Z"/>
                    <w:sz w:val="24"/>
                  </w:rPr>
                </w:rPrChange>
              </w:rPr>
            </w:pPr>
            <w:ins w:id="4188" w:author="Пользователь" w:date="2022-12-22T02:21:00Z">
              <w:r w:rsidRPr="005A0097">
                <w:rPr>
                  <w:i/>
                  <w:iCs/>
                  <w:color w:val="A9B7C6"/>
                  <w:szCs w:val="28"/>
                  <w:lang w:val="en-US"/>
                  <w:rPrChange w:id="4189" w:author="Пользователь" w:date="2022-12-22T02:42:00Z">
                    <w:rPr>
                      <w:rFonts w:ascii="Courier New" w:hAnsi="Courier New" w:cs="Courier New"/>
                      <w:i/>
                      <w:iCs/>
                      <w:color w:val="A9B7C6"/>
                      <w:sz w:val="22"/>
                      <w:szCs w:val="22"/>
                    </w:rPr>
                  </w:rPrChange>
                </w:rPr>
                <w:t>       </w:t>
              </w:r>
              <w:proofErr w:type="spellStart"/>
              <w:proofErr w:type="gramStart"/>
              <w:r w:rsidRPr="005A0097">
                <w:rPr>
                  <w:i/>
                  <w:iCs/>
                  <w:color w:val="CC7832"/>
                  <w:szCs w:val="28"/>
                  <w:rPrChange w:id="4190" w:author="Пользователь" w:date="2022-12-22T02:42:00Z">
                    <w:rPr>
                      <w:rFonts w:ascii="Courier New" w:hAnsi="Courier New" w:cs="Courier New"/>
                      <w:i/>
                      <w:iCs/>
                      <w:color w:val="CC7832"/>
                      <w:sz w:val="22"/>
                      <w:szCs w:val="22"/>
                    </w:rPr>
                  </w:rPrChange>
                </w:rPr>
                <w:t>this</w:t>
              </w:r>
              <w:r w:rsidRPr="005A0097">
                <w:rPr>
                  <w:i/>
                  <w:iCs/>
                  <w:color w:val="A9B7C6"/>
                  <w:szCs w:val="28"/>
                  <w:rPrChange w:id="4191" w:author="Пользователь" w:date="2022-12-22T02:42:00Z">
                    <w:rPr>
                      <w:rFonts w:ascii="Courier New" w:hAnsi="Courier New" w:cs="Courier New"/>
                      <w:i/>
                      <w:iCs/>
                      <w:color w:val="A9B7C6"/>
                      <w:sz w:val="22"/>
                      <w:szCs w:val="22"/>
                    </w:rPr>
                  </w:rPrChange>
                </w:rPr>
                <w:t>.</w:t>
              </w:r>
              <w:r w:rsidRPr="005A0097">
                <w:rPr>
                  <w:i/>
                  <w:iCs/>
                  <w:color w:val="9876AA"/>
                  <w:szCs w:val="28"/>
                  <w:rPrChange w:id="4192" w:author="Пользователь" w:date="2022-12-22T02:42:00Z">
                    <w:rPr>
                      <w:rFonts w:ascii="Courier New" w:hAnsi="Courier New" w:cs="Courier New"/>
                      <w:i/>
                      <w:iCs/>
                      <w:color w:val="9876AA"/>
                      <w:sz w:val="22"/>
                      <w:szCs w:val="22"/>
                    </w:rPr>
                  </w:rPrChange>
                </w:rPr>
                <w:t>timeinterval</w:t>
              </w:r>
              <w:proofErr w:type="spellEnd"/>
              <w:proofErr w:type="gramEnd"/>
              <w:r w:rsidRPr="005A0097">
                <w:rPr>
                  <w:i/>
                  <w:iCs/>
                  <w:color w:val="9876AA"/>
                  <w:szCs w:val="28"/>
                  <w:rPrChange w:id="4193" w:author="Пользователь" w:date="2022-12-22T02:42:00Z">
                    <w:rPr>
                      <w:rFonts w:ascii="Courier New" w:hAnsi="Courier New" w:cs="Courier New"/>
                      <w:i/>
                      <w:iCs/>
                      <w:color w:val="9876AA"/>
                      <w:sz w:val="22"/>
                      <w:szCs w:val="22"/>
                    </w:rPr>
                  </w:rPrChange>
                </w:rPr>
                <w:t xml:space="preserve"> </w:t>
              </w:r>
              <w:r w:rsidRPr="005A0097">
                <w:rPr>
                  <w:i/>
                  <w:iCs/>
                  <w:color w:val="A9B7C6"/>
                  <w:szCs w:val="28"/>
                  <w:rPrChange w:id="4194" w:author="Пользователь" w:date="2022-12-22T02:42:00Z">
                    <w:rPr>
                      <w:rFonts w:ascii="Courier New" w:hAnsi="Courier New" w:cs="Courier New"/>
                      <w:i/>
                      <w:iCs/>
                      <w:color w:val="A9B7C6"/>
                      <w:sz w:val="22"/>
                      <w:szCs w:val="22"/>
                    </w:rPr>
                  </w:rPrChange>
                </w:rPr>
                <w:t xml:space="preserve">= </w:t>
              </w:r>
              <w:proofErr w:type="spellStart"/>
              <w:r w:rsidRPr="005A0097">
                <w:rPr>
                  <w:i/>
                  <w:iCs/>
                  <w:color w:val="A9B7C6"/>
                  <w:szCs w:val="28"/>
                  <w:rPrChange w:id="4195" w:author="Пользователь" w:date="2022-12-22T02:42:00Z">
                    <w:rPr>
                      <w:rFonts w:ascii="Courier New" w:hAnsi="Courier New" w:cs="Courier New"/>
                      <w:i/>
                      <w:iCs/>
                      <w:color w:val="A9B7C6"/>
                      <w:sz w:val="22"/>
                      <w:szCs w:val="22"/>
                    </w:rPr>
                  </w:rPrChange>
                </w:rPr>
                <w:t>timeinterval</w:t>
              </w:r>
              <w:proofErr w:type="spellEnd"/>
              <w:r w:rsidRPr="005A0097">
                <w:rPr>
                  <w:i/>
                  <w:iCs/>
                  <w:color w:val="CC7832"/>
                  <w:szCs w:val="28"/>
                  <w:rPrChange w:id="4196" w:author="Пользователь" w:date="2022-12-22T02:42:00Z">
                    <w:rPr>
                      <w:rFonts w:ascii="Courier New" w:hAnsi="Courier New" w:cs="Courier New"/>
                      <w:i/>
                      <w:iCs/>
                      <w:color w:val="CC7832"/>
                      <w:sz w:val="22"/>
                      <w:szCs w:val="22"/>
                    </w:rPr>
                  </w:rPrChange>
                </w:rPr>
                <w:t>;</w:t>
              </w:r>
            </w:ins>
          </w:p>
          <w:p w14:paraId="6650C353" w14:textId="77777777" w:rsidR="00046F53" w:rsidRPr="005A0097" w:rsidRDefault="00046F53" w:rsidP="00046F53">
            <w:pPr>
              <w:spacing w:line="240" w:lineRule="auto"/>
              <w:ind w:firstLine="0"/>
              <w:jc w:val="left"/>
              <w:rPr>
                <w:ins w:id="4197" w:author="Пользователь" w:date="2022-12-22T02:21:00Z"/>
                <w:szCs w:val="28"/>
                <w:rPrChange w:id="4198" w:author="Пользователь" w:date="2022-12-22T02:42:00Z">
                  <w:rPr>
                    <w:ins w:id="4199" w:author="Пользователь" w:date="2022-12-22T02:21:00Z"/>
                    <w:sz w:val="24"/>
                  </w:rPr>
                </w:rPrChange>
              </w:rPr>
            </w:pPr>
            <w:ins w:id="4200" w:author="Пользователь" w:date="2022-12-22T02:21:00Z">
              <w:r w:rsidRPr="005A0097">
                <w:rPr>
                  <w:i/>
                  <w:iCs/>
                  <w:color w:val="CC7832"/>
                  <w:szCs w:val="28"/>
                  <w:rPrChange w:id="4201" w:author="Пользователь" w:date="2022-12-22T02:42:00Z">
                    <w:rPr>
                      <w:rFonts w:ascii="Courier New" w:hAnsi="Courier New" w:cs="Courier New"/>
                      <w:i/>
                      <w:iCs/>
                      <w:color w:val="CC7832"/>
                      <w:sz w:val="22"/>
                      <w:szCs w:val="22"/>
                    </w:rPr>
                  </w:rPrChange>
                </w:rPr>
                <w:t>   </w:t>
              </w:r>
              <w:r w:rsidRPr="005A0097">
                <w:rPr>
                  <w:i/>
                  <w:iCs/>
                  <w:color w:val="A9B7C6"/>
                  <w:szCs w:val="28"/>
                  <w:rPrChange w:id="4202" w:author="Пользователь" w:date="2022-12-22T02:42:00Z">
                    <w:rPr>
                      <w:rFonts w:ascii="Courier New" w:hAnsi="Courier New" w:cs="Courier New"/>
                      <w:i/>
                      <w:iCs/>
                      <w:color w:val="A9B7C6"/>
                      <w:sz w:val="22"/>
                      <w:szCs w:val="22"/>
                    </w:rPr>
                  </w:rPrChange>
                </w:rPr>
                <w:t>}</w:t>
              </w:r>
            </w:ins>
          </w:p>
          <w:p w14:paraId="23994A5F" w14:textId="28733B8C" w:rsidR="000C0CFA" w:rsidRPr="005A0097" w:rsidRDefault="00046F53">
            <w:pPr>
              <w:spacing w:line="240" w:lineRule="auto"/>
              <w:ind w:firstLine="0"/>
              <w:jc w:val="left"/>
              <w:rPr>
                <w:szCs w:val="28"/>
                <w:rPrChange w:id="4203" w:author="Пользователь" w:date="2022-12-22T02:42:00Z">
                  <w:rPr>
                    <w:color w:val="A9B7C6"/>
                    <w:lang w:val="en-US"/>
                  </w:rPr>
                </w:rPrChange>
              </w:rPr>
              <w:pPrChange w:id="4204" w:author="Пользователь" w:date="2022-12-22T02:21:00Z">
                <w:pPr>
                  <w:pStyle w:val="HTML0"/>
                  <w:shd w:val="clear" w:color="auto" w:fill="2B2B2B"/>
                  <w:spacing w:line="360" w:lineRule="auto"/>
                </w:pPr>
              </w:pPrChange>
            </w:pPr>
            <w:ins w:id="4205" w:author="Пользователь" w:date="2022-12-22T02:21:00Z">
              <w:r w:rsidRPr="005A0097">
                <w:rPr>
                  <w:i/>
                  <w:iCs/>
                  <w:color w:val="A9B7C6"/>
                  <w:szCs w:val="28"/>
                  <w:rPrChange w:id="4206" w:author="Пользователь" w:date="2022-12-22T02:42:00Z">
                    <w:rPr>
                      <w:i/>
                      <w:iCs/>
                      <w:color w:val="A9B7C6"/>
                      <w:sz w:val="22"/>
                      <w:szCs w:val="22"/>
                    </w:rPr>
                  </w:rPrChange>
                </w:rPr>
                <w:t>}</w:t>
              </w:r>
            </w:ins>
            <w:del w:id="4207" w:author="Пользователь" w:date="2022-12-22T02:21:00Z">
              <w:r w:rsidR="00B030F8" w:rsidRPr="005A0097" w:rsidDel="00046F53">
                <w:rPr>
                  <w:color w:val="CC7832"/>
                  <w:szCs w:val="28"/>
                </w:rPr>
                <w:delText xml:space="preserve">package </w:delText>
              </w:r>
              <w:r w:rsidR="00B030F8" w:rsidRPr="005A0097" w:rsidDel="00046F53">
                <w:rPr>
                  <w:color w:val="A9B7C6"/>
                  <w:szCs w:val="28"/>
                  <w:rPrChange w:id="4208" w:author="Пользователь" w:date="2022-12-22T02:42:00Z">
                    <w:rPr>
                      <w:color w:val="A9B7C6"/>
                    </w:rPr>
                  </w:rPrChange>
                </w:rPr>
                <w:delText>LaBa.One</w:delText>
              </w:r>
              <w:r w:rsidR="00B030F8" w:rsidRPr="005A0097" w:rsidDel="00046F53">
                <w:rPr>
                  <w:color w:val="CC7832"/>
                  <w:szCs w:val="28"/>
                  <w:rPrChange w:id="4209" w:author="Пользователь" w:date="2022-12-22T02:42:00Z">
                    <w:rPr>
                      <w:color w:val="CC7832"/>
                    </w:rPr>
                  </w:rPrChange>
                </w:rPr>
                <w:delText>;</w:delText>
              </w:r>
              <w:r w:rsidR="00B030F8" w:rsidRPr="005A0097" w:rsidDel="00046F53">
                <w:rPr>
                  <w:color w:val="CC7832"/>
                  <w:szCs w:val="28"/>
                  <w:rPrChange w:id="4210" w:author="Пользователь" w:date="2022-12-22T02:42:00Z">
                    <w:rPr>
                      <w:color w:val="CC7832"/>
                    </w:rPr>
                  </w:rPrChange>
                </w:rPr>
                <w:br/>
              </w:r>
              <w:r w:rsidR="00B030F8" w:rsidRPr="005A0097" w:rsidDel="00046F53">
                <w:rPr>
                  <w:color w:val="CC7832"/>
                  <w:szCs w:val="28"/>
                  <w:rPrChange w:id="4211" w:author="Пользователь" w:date="2022-12-22T02:42:00Z">
                    <w:rPr>
                      <w:color w:val="CC7832"/>
                    </w:rPr>
                  </w:rPrChange>
                </w:rPr>
                <w:br/>
                <w:delText xml:space="preserve">import </w:delText>
              </w:r>
              <w:r w:rsidR="00B030F8" w:rsidRPr="005A0097" w:rsidDel="00046F53">
                <w:rPr>
                  <w:color w:val="A9B7C6"/>
                  <w:szCs w:val="28"/>
                  <w:rPrChange w:id="4212" w:author="Пользователь" w:date="2022-12-22T02:42:00Z">
                    <w:rPr>
                      <w:color w:val="A9B7C6"/>
                    </w:rPr>
                  </w:rPrChange>
                </w:rPr>
                <w:delText>java.util.UUID</w:delText>
              </w:r>
              <w:r w:rsidR="00B030F8" w:rsidRPr="005A0097" w:rsidDel="00046F53">
                <w:rPr>
                  <w:color w:val="CC7832"/>
                  <w:szCs w:val="28"/>
                  <w:rPrChange w:id="4213" w:author="Пользователь" w:date="2022-12-22T02:42:00Z">
                    <w:rPr>
                      <w:color w:val="CC7832"/>
                    </w:rPr>
                  </w:rPrChange>
                </w:rPr>
                <w:delText>;</w:delText>
              </w:r>
              <w:r w:rsidR="00B030F8" w:rsidRPr="005A0097" w:rsidDel="00046F53">
                <w:rPr>
                  <w:color w:val="CC7832"/>
                  <w:szCs w:val="28"/>
                  <w:rPrChange w:id="4214" w:author="Пользователь" w:date="2022-12-22T02:42:00Z">
                    <w:rPr>
                      <w:color w:val="CC7832"/>
                    </w:rPr>
                  </w:rPrChange>
                </w:rPr>
                <w:br/>
              </w:r>
              <w:r w:rsidR="00B030F8" w:rsidRPr="005A0097" w:rsidDel="00046F53">
                <w:rPr>
                  <w:color w:val="CC7832"/>
                  <w:szCs w:val="28"/>
                  <w:rPrChange w:id="4215" w:author="Пользователь" w:date="2022-12-22T02:42:00Z">
                    <w:rPr>
                      <w:color w:val="CC7832"/>
                    </w:rPr>
                  </w:rPrChange>
                </w:rPr>
                <w:br/>
              </w:r>
              <w:r w:rsidR="00B030F8" w:rsidRPr="005A0097" w:rsidDel="00046F53">
                <w:rPr>
                  <w:i/>
                  <w:iCs/>
                  <w:color w:val="629755"/>
                  <w:szCs w:val="28"/>
                  <w:rPrChange w:id="4216" w:author="Пользователь" w:date="2022-12-22T02:42:00Z">
                    <w:rPr>
                      <w:i/>
                      <w:iCs/>
                      <w:color w:val="629755"/>
                    </w:rPr>
                  </w:rPrChange>
                </w:rPr>
                <w:delText>/******************************</w:delText>
              </w:r>
              <w:r w:rsidR="00B030F8" w:rsidRPr="005A0097" w:rsidDel="00046F53">
                <w:rPr>
                  <w:i/>
                  <w:iCs/>
                  <w:color w:val="629755"/>
                  <w:szCs w:val="28"/>
                  <w:rPrChange w:id="4217" w:author="Пользователь" w:date="2022-12-22T02:42:00Z">
                    <w:rPr>
                      <w:i/>
                      <w:iCs/>
                      <w:color w:val="629755"/>
                    </w:rPr>
                  </w:rPrChange>
                </w:rPr>
                <w:br/>
                <w:delText xml:space="preserve"> * Класс блюдо(еда)</w:delText>
              </w:r>
              <w:r w:rsidR="00B030F8" w:rsidRPr="005A0097" w:rsidDel="00046F53">
                <w:rPr>
                  <w:i/>
                  <w:iCs/>
                  <w:color w:val="629755"/>
                  <w:szCs w:val="28"/>
                  <w:rPrChange w:id="4218" w:author="Пользователь" w:date="2022-12-22T02:42:00Z">
                    <w:rPr>
                      <w:i/>
                      <w:iCs/>
                      <w:color w:val="629755"/>
                    </w:rPr>
                  </w:rPrChange>
                </w:rPr>
                <w:br/>
                <w:delText xml:space="preserve"> * </w:delText>
              </w:r>
              <w:r w:rsidR="00B030F8" w:rsidRPr="005A0097" w:rsidDel="00046F53">
                <w:rPr>
                  <w:b/>
                  <w:bCs/>
                  <w:i/>
                  <w:iCs/>
                  <w:color w:val="629755"/>
                  <w:szCs w:val="28"/>
                  <w:rPrChange w:id="4219" w:author="Пользователь" w:date="2022-12-22T02:42:00Z">
                    <w:rPr>
                      <w:b/>
                      <w:bCs/>
                      <w:i/>
                      <w:iCs/>
                      <w:color w:val="629755"/>
                    </w:rPr>
                  </w:rPrChange>
                </w:rPr>
                <w:delText xml:space="preserve">@autor </w:delText>
              </w:r>
              <w:r w:rsidR="00B030F8" w:rsidRPr="005A0097" w:rsidDel="00046F53">
                <w:rPr>
                  <w:i/>
                  <w:iCs/>
                  <w:color w:val="629755"/>
                  <w:szCs w:val="28"/>
                  <w:rPrChange w:id="4220" w:author="Пользователь" w:date="2022-12-22T02:42:00Z">
                    <w:rPr>
                      <w:i/>
                      <w:iCs/>
                      <w:color w:val="629755"/>
                    </w:rPr>
                  </w:rPrChange>
                </w:rPr>
                <w:delText>Макарова П.Ф.</w:delText>
              </w:r>
              <w:r w:rsidR="00B030F8" w:rsidRPr="005A0097" w:rsidDel="00046F53">
                <w:rPr>
                  <w:i/>
                  <w:iCs/>
                  <w:color w:val="629755"/>
                  <w:szCs w:val="28"/>
                  <w:rPrChange w:id="4221" w:author="Пользователь" w:date="2022-12-22T02:42:00Z">
                    <w:rPr>
                      <w:i/>
                      <w:iCs/>
                      <w:color w:val="629755"/>
                    </w:rPr>
                  </w:rPrChange>
                </w:rPr>
                <w:br/>
                <w:delText xml:space="preserve"> </w:delText>
              </w:r>
              <w:r w:rsidR="00B030F8" w:rsidRPr="005A0097" w:rsidDel="00046F53">
                <w:rPr>
                  <w:i/>
                  <w:iCs/>
                  <w:color w:val="629755"/>
                  <w:szCs w:val="28"/>
                  <w:lang w:val="en-US"/>
                  <w:rPrChange w:id="4222" w:author="Пользователь" w:date="2022-12-22T02:42:00Z">
                    <w:rPr>
                      <w:i/>
                      <w:iCs/>
                      <w:color w:val="629755"/>
                      <w:lang w:val="en-US"/>
                    </w:rPr>
                  </w:rPrChange>
                </w:rPr>
                <w:delText>******************************/</w:delText>
              </w:r>
              <w:r w:rsidR="00B030F8" w:rsidRPr="005A0097" w:rsidDel="00046F53">
                <w:rPr>
                  <w:i/>
                  <w:iCs/>
                  <w:color w:val="629755"/>
                  <w:szCs w:val="28"/>
                  <w:lang w:val="en-US"/>
                  <w:rPrChange w:id="4223" w:author="Пользователь" w:date="2022-12-22T02:42:00Z">
                    <w:rPr>
                      <w:i/>
                      <w:iCs/>
                      <w:color w:val="629755"/>
                      <w:lang w:val="en-US"/>
                    </w:rPr>
                  </w:rPrChange>
                </w:rPr>
                <w:br/>
              </w:r>
              <w:r w:rsidR="00B030F8" w:rsidRPr="005A0097" w:rsidDel="00046F53">
                <w:rPr>
                  <w:i/>
                  <w:iCs/>
                  <w:color w:val="629755"/>
                  <w:szCs w:val="28"/>
                  <w:lang w:val="en-US"/>
                  <w:rPrChange w:id="4224" w:author="Пользователь" w:date="2022-12-22T02:42:00Z">
                    <w:rPr>
                      <w:i/>
                      <w:iCs/>
                      <w:color w:val="629755"/>
                      <w:lang w:val="en-US"/>
                    </w:rPr>
                  </w:rPrChange>
                </w:rPr>
                <w:br/>
              </w:r>
              <w:r w:rsidR="00B030F8" w:rsidRPr="005A0097" w:rsidDel="00046F53">
                <w:rPr>
                  <w:i/>
                  <w:iCs/>
                  <w:color w:val="629755"/>
                  <w:szCs w:val="28"/>
                  <w:lang w:val="en-US"/>
                  <w:rPrChange w:id="4225" w:author="Пользователь" w:date="2022-12-22T02:42:00Z">
                    <w:rPr>
                      <w:i/>
                      <w:iCs/>
                      <w:color w:val="629755"/>
                      <w:lang w:val="en-US"/>
                    </w:rPr>
                  </w:rPrChange>
                </w:rPr>
                <w:br/>
              </w:r>
              <w:r w:rsidR="00B030F8" w:rsidRPr="005A0097" w:rsidDel="00046F53">
                <w:rPr>
                  <w:color w:val="CC7832"/>
                  <w:szCs w:val="28"/>
                  <w:lang w:val="en-US"/>
                  <w:rPrChange w:id="4226" w:author="Пользователь" w:date="2022-12-22T02:42:00Z">
                    <w:rPr>
                      <w:color w:val="CC7832"/>
                      <w:lang w:val="en-US"/>
                    </w:rPr>
                  </w:rPrChange>
                </w:rPr>
                <w:delText xml:space="preserve">public class </w:delText>
              </w:r>
              <w:r w:rsidR="00B030F8" w:rsidRPr="005A0097" w:rsidDel="00046F53">
                <w:rPr>
                  <w:color w:val="A9B7C6"/>
                  <w:szCs w:val="28"/>
                  <w:lang w:val="en-US"/>
                  <w:rPrChange w:id="4227" w:author="Пользователь" w:date="2022-12-22T02:42:00Z">
                    <w:rPr>
                      <w:color w:val="A9B7C6"/>
                      <w:lang w:val="en-US"/>
                    </w:rPr>
                  </w:rPrChange>
                </w:rPr>
                <w:delText>CFood {</w:delText>
              </w:r>
              <w:r w:rsidR="00B030F8" w:rsidRPr="005A0097" w:rsidDel="00046F53">
                <w:rPr>
                  <w:color w:val="A9B7C6"/>
                  <w:szCs w:val="28"/>
                  <w:lang w:val="en-US"/>
                  <w:rPrChange w:id="4228" w:author="Пользователь" w:date="2022-12-22T02:42:00Z">
                    <w:rPr>
                      <w:color w:val="A9B7C6"/>
                      <w:lang w:val="en-US"/>
                    </w:rPr>
                  </w:rPrChange>
                </w:rPr>
                <w:br/>
              </w:r>
              <w:r w:rsidR="00B030F8" w:rsidRPr="005A0097" w:rsidDel="00046F53">
                <w:rPr>
                  <w:color w:val="A9B7C6"/>
                  <w:szCs w:val="28"/>
                  <w:lang w:val="en-US"/>
                  <w:rPrChange w:id="4229" w:author="Пользователь" w:date="2022-12-22T02:42:00Z">
                    <w:rPr>
                      <w:color w:val="A9B7C6"/>
                      <w:lang w:val="en-US"/>
                    </w:rPr>
                  </w:rPrChange>
                </w:rPr>
                <w:br/>
                <w:delText xml:space="preserve">    </w:delText>
              </w:r>
              <w:r w:rsidR="00B030F8" w:rsidRPr="005A0097" w:rsidDel="00046F53">
                <w:rPr>
                  <w:i/>
                  <w:iCs/>
                  <w:color w:val="629755"/>
                  <w:szCs w:val="28"/>
                  <w:lang w:val="en-US"/>
                  <w:rPrChange w:id="4230" w:author="Пользователь" w:date="2022-12-22T02:42:00Z">
                    <w:rPr>
                      <w:i/>
                      <w:iCs/>
                      <w:color w:val="629755"/>
                      <w:lang w:val="en-US"/>
                    </w:rPr>
                  </w:rPrChange>
                </w:rPr>
                <w:delText>/**************************</w:delText>
              </w:r>
              <w:r w:rsidR="00B030F8" w:rsidRPr="005A0097" w:rsidDel="00046F53">
                <w:rPr>
                  <w:i/>
                  <w:iCs/>
                  <w:color w:val="629755"/>
                  <w:szCs w:val="28"/>
                  <w:lang w:val="en-US"/>
                  <w:rPrChange w:id="4231" w:author="Пользователь" w:date="2022-12-22T02:42:00Z">
                    <w:rPr>
                      <w:i/>
                      <w:iCs/>
                      <w:color w:val="629755"/>
                      <w:lang w:val="en-US"/>
                    </w:rPr>
                  </w:rPrChange>
                </w:rPr>
                <w:br/>
                <w:delText xml:space="preserve">     * </w:delText>
              </w:r>
              <w:r w:rsidR="00B030F8" w:rsidRPr="005A0097" w:rsidDel="00046F53">
                <w:rPr>
                  <w:i/>
                  <w:iCs/>
                  <w:color w:val="629755"/>
                  <w:szCs w:val="28"/>
                  <w:rPrChange w:id="4232" w:author="Пользователь" w:date="2022-12-22T02:42:00Z">
                    <w:rPr>
                      <w:i/>
                      <w:iCs/>
                      <w:color w:val="629755"/>
                    </w:rPr>
                  </w:rPrChange>
                </w:rPr>
                <w:delText>Идендификатор</w:delText>
              </w:r>
              <w:r w:rsidR="00B030F8" w:rsidRPr="005A0097" w:rsidDel="00046F53">
                <w:rPr>
                  <w:i/>
                  <w:iCs/>
                  <w:color w:val="629755"/>
                  <w:szCs w:val="28"/>
                  <w:lang w:val="en-US"/>
                  <w:rPrChange w:id="4233" w:author="Пользователь" w:date="2022-12-22T02:42:00Z">
                    <w:rPr>
                      <w:i/>
                      <w:iCs/>
                      <w:color w:val="629755"/>
                      <w:lang w:val="en-US"/>
                    </w:rPr>
                  </w:rPrChange>
                </w:rPr>
                <w:br/>
                <w:delText xml:space="preserve">     **************************/</w:delText>
              </w:r>
              <w:r w:rsidR="00B030F8" w:rsidRPr="005A0097" w:rsidDel="00046F53">
                <w:rPr>
                  <w:i/>
                  <w:iCs/>
                  <w:color w:val="629755"/>
                  <w:szCs w:val="28"/>
                  <w:lang w:val="en-US"/>
                  <w:rPrChange w:id="4234" w:author="Пользователь" w:date="2022-12-22T02:42:00Z">
                    <w:rPr>
                      <w:i/>
                      <w:iCs/>
                      <w:color w:val="629755"/>
                      <w:lang w:val="en-US"/>
                    </w:rPr>
                  </w:rPrChange>
                </w:rPr>
                <w:br/>
              </w:r>
              <w:r w:rsidR="00B030F8" w:rsidRPr="005A0097" w:rsidDel="00046F53">
                <w:rPr>
                  <w:i/>
                  <w:iCs/>
                  <w:color w:val="629755"/>
                  <w:szCs w:val="28"/>
                  <w:lang w:val="en-US"/>
                  <w:rPrChange w:id="4235" w:author="Пользователь" w:date="2022-12-22T02:42:00Z">
                    <w:rPr>
                      <w:i/>
                      <w:iCs/>
                      <w:color w:val="629755"/>
                      <w:lang w:val="en-US"/>
                    </w:rPr>
                  </w:rPrChange>
                </w:rPr>
                <w:br/>
                <w:delText xml:space="preserve">    </w:delText>
              </w:r>
              <w:r w:rsidR="00B030F8" w:rsidRPr="005A0097" w:rsidDel="00046F53">
                <w:rPr>
                  <w:color w:val="CC7832"/>
                  <w:szCs w:val="28"/>
                  <w:lang w:val="en-US"/>
                  <w:rPrChange w:id="4236" w:author="Пользователь" w:date="2022-12-22T02:42:00Z">
                    <w:rPr>
                      <w:color w:val="CC7832"/>
                      <w:lang w:val="en-US"/>
                    </w:rPr>
                  </w:rPrChange>
                </w:rPr>
                <w:delText xml:space="preserve">private </w:delText>
              </w:r>
              <w:r w:rsidR="00B030F8" w:rsidRPr="005A0097" w:rsidDel="00046F53">
                <w:rPr>
                  <w:color w:val="A9B7C6"/>
                  <w:szCs w:val="28"/>
                  <w:lang w:val="en-US"/>
                  <w:rPrChange w:id="4237" w:author="Пользователь" w:date="2022-12-22T02:42:00Z">
                    <w:rPr>
                      <w:color w:val="A9B7C6"/>
                      <w:lang w:val="en-US"/>
                    </w:rPr>
                  </w:rPrChange>
                </w:rPr>
                <w:delText xml:space="preserve">UUID </w:delText>
              </w:r>
              <w:r w:rsidR="00B030F8" w:rsidRPr="005A0097" w:rsidDel="00046F53">
                <w:rPr>
                  <w:color w:val="9876AA"/>
                  <w:szCs w:val="28"/>
                  <w:lang w:val="en-US"/>
                  <w:rPrChange w:id="4238" w:author="Пользователь" w:date="2022-12-22T02:42:00Z">
                    <w:rPr>
                      <w:color w:val="9876AA"/>
                      <w:lang w:val="en-US"/>
                    </w:rPr>
                  </w:rPrChange>
                </w:rPr>
                <w:delText>id</w:delText>
              </w:r>
              <w:r w:rsidR="00B030F8" w:rsidRPr="005A0097" w:rsidDel="00046F53">
                <w:rPr>
                  <w:color w:val="CC7832"/>
                  <w:szCs w:val="28"/>
                  <w:lang w:val="en-US"/>
                  <w:rPrChange w:id="4239" w:author="Пользователь" w:date="2022-12-22T02:42:00Z">
                    <w:rPr>
                      <w:color w:val="CC7832"/>
                      <w:lang w:val="en-US"/>
                    </w:rPr>
                  </w:rPrChange>
                </w:rPr>
                <w:delText>;</w:delText>
              </w:r>
              <w:r w:rsidR="00B030F8" w:rsidRPr="005A0097" w:rsidDel="00046F53">
                <w:rPr>
                  <w:color w:val="CC7832"/>
                  <w:szCs w:val="28"/>
                  <w:lang w:val="en-US"/>
                  <w:rPrChange w:id="4240" w:author="Пользователь" w:date="2022-12-22T02:42:00Z">
                    <w:rPr>
                      <w:color w:val="CC7832"/>
                      <w:lang w:val="en-US"/>
                    </w:rPr>
                  </w:rPrChange>
                </w:rPr>
                <w:br/>
              </w:r>
              <w:r w:rsidR="00B030F8" w:rsidRPr="005A0097" w:rsidDel="00046F53">
                <w:rPr>
                  <w:color w:val="CC7832"/>
                  <w:szCs w:val="28"/>
                  <w:lang w:val="en-US"/>
                  <w:rPrChange w:id="4241" w:author="Пользователь" w:date="2022-12-22T02:42:00Z">
                    <w:rPr>
                      <w:color w:val="CC7832"/>
                      <w:lang w:val="en-US"/>
                    </w:rPr>
                  </w:rPrChange>
                </w:rPr>
                <w:br/>
                <w:delText xml:space="preserve">    public </w:delText>
              </w:r>
              <w:r w:rsidR="00B030F8" w:rsidRPr="005A0097" w:rsidDel="00046F53">
                <w:rPr>
                  <w:color w:val="A9B7C6"/>
                  <w:szCs w:val="28"/>
                  <w:lang w:val="en-US"/>
                  <w:rPrChange w:id="4242" w:author="Пользователь" w:date="2022-12-22T02:42:00Z">
                    <w:rPr>
                      <w:color w:val="A9B7C6"/>
                      <w:lang w:val="en-US"/>
                    </w:rPr>
                  </w:rPrChange>
                </w:rPr>
                <w:delText xml:space="preserve">UUID </w:delText>
              </w:r>
              <w:r w:rsidR="00B030F8" w:rsidRPr="005A0097" w:rsidDel="00046F53">
                <w:rPr>
                  <w:color w:val="FFC66D"/>
                  <w:szCs w:val="28"/>
                  <w:lang w:val="en-US"/>
                  <w:rPrChange w:id="4243" w:author="Пользователь" w:date="2022-12-22T02:42:00Z">
                    <w:rPr>
                      <w:color w:val="FFC66D"/>
                      <w:lang w:val="en-US"/>
                    </w:rPr>
                  </w:rPrChange>
                </w:rPr>
                <w:delText>getId</w:delText>
              </w:r>
              <w:r w:rsidR="00B030F8" w:rsidRPr="005A0097" w:rsidDel="00046F53">
                <w:rPr>
                  <w:color w:val="A9B7C6"/>
                  <w:szCs w:val="28"/>
                  <w:lang w:val="en-US"/>
                  <w:rPrChange w:id="4244" w:author="Пользователь" w:date="2022-12-22T02:42:00Z">
                    <w:rPr>
                      <w:color w:val="A9B7C6"/>
                      <w:lang w:val="en-US"/>
                    </w:rPr>
                  </w:rPrChange>
                </w:rPr>
                <w:delText>() {</w:delText>
              </w:r>
              <w:r w:rsidR="00B030F8" w:rsidRPr="005A0097" w:rsidDel="00046F53">
                <w:rPr>
                  <w:color w:val="A9B7C6"/>
                  <w:szCs w:val="28"/>
                  <w:lang w:val="en-US"/>
                  <w:rPrChange w:id="4245" w:author="Пользователь" w:date="2022-12-22T02:42:00Z">
                    <w:rPr>
                      <w:color w:val="A9B7C6"/>
                      <w:lang w:val="en-US"/>
                    </w:rPr>
                  </w:rPrChange>
                </w:rPr>
                <w:br/>
                <w:delText xml:space="preserve">        </w:delText>
              </w:r>
              <w:r w:rsidR="00B030F8" w:rsidRPr="005A0097" w:rsidDel="00046F53">
                <w:rPr>
                  <w:color w:val="CC7832"/>
                  <w:szCs w:val="28"/>
                  <w:lang w:val="en-US"/>
                  <w:rPrChange w:id="4246" w:author="Пользователь" w:date="2022-12-22T02:42:00Z">
                    <w:rPr>
                      <w:color w:val="CC7832"/>
                      <w:lang w:val="en-US"/>
                    </w:rPr>
                  </w:rPrChange>
                </w:rPr>
                <w:delText xml:space="preserve">return </w:delText>
              </w:r>
              <w:r w:rsidR="00B030F8" w:rsidRPr="005A0097" w:rsidDel="00046F53">
                <w:rPr>
                  <w:color w:val="9876AA"/>
                  <w:szCs w:val="28"/>
                  <w:lang w:val="en-US"/>
                  <w:rPrChange w:id="4247" w:author="Пользователь" w:date="2022-12-22T02:42:00Z">
                    <w:rPr>
                      <w:color w:val="9876AA"/>
                      <w:lang w:val="en-US"/>
                    </w:rPr>
                  </w:rPrChange>
                </w:rPr>
                <w:delText>id</w:delText>
              </w:r>
              <w:r w:rsidR="00B030F8" w:rsidRPr="005A0097" w:rsidDel="00046F53">
                <w:rPr>
                  <w:color w:val="CC7832"/>
                  <w:szCs w:val="28"/>
                  <w:lang w:val="en-US"/>
                  <w:rPrChange w:id="4248" w:author="Пользователь" w:date="2022-12-22T02:42:00Z">
                    <w:rPr>
                      <w:color w:val="CC7832"/>
                      <w:lang w:val="en-US"/>
                    </w:rPr>
                  </w:rPrChange>
                </w:rPr>
                <w:delText>;</w:delText>
              </w:r>
              <w:r w:rsidR="00B030F8" w:rsidRPr="005A0097" w:rsidDel="00046F53">
                <w:rPr>
                  <w:color w:val="CC7832"/>
                  <w:szCs w:val="28"/>
                  <w:lang w:val="en-US"/>
                  <w:rPrChange w:id="4249" w:author="Пользователь" w:date="2022-12-22T02:42:00Z">
                    <w:rPr>
                      <w:color w:val="CC7832"/>
                      <w:lang w:val="en-US"/>
                    </w:rPr>
                  </w:rPrChange>
                </w:rPr>
                <w:br/>
                <w:delText xml:space="preserve">    </w:delText>
              </w:r>
              <w:r w:rsidR="00B030F8" w:rsidRPr="005A0097" w:rsidDel="00046F53">
                <w:rPr>
                  <w:color w:val="A9B7C6"/>
                  <w:szCs w:val="28"/>
                  <w:lang w:val="en-US"/>
                  <w:rPrChange w:id="4250" w:author="Пользователь" w:date="2022-12-22T02:42:00Z">
                    <w:rPr>
                      <w:color w:val="A9B7C6"/>
                      <w:lang w:val="en-US"/>
                    </w:rPr>
                  </w:rPrChange>
                </w:rPr>
                <w:delText>}</w:delText>
              </w:r>
              <w:r w:rsidR="00B030F8" w:rsidRPr="005A0097" w:rsidDel="00046F53">
                <w:rPr>
                  <w:color w:val="A9B7C6"/>
                  <w:szCs w:val="28"/>
                  <w:lang w:val="en-US"/>
                  <w:rPrChange w:id="4251" w:author="Пользователь" w:date="2022-12-22T02:42:00Z">
                    <w:rPr>
                      <w:color w:val="A9B7C6"/>
                      <w:lang w:val="en-US"/>
                    </w:rPr>
                  </w:rPrChange>
                </w:rPr>
                <w:br/>
              </w:r>
              <w:r w:rsidR="00B030F8" w:rsidRPr="005A0097" w:rsidDel="00046F53">
                <w:rPr>
                  <w:color w:val="A9B7C6"/>
                  <w:szCs w:val="28"/>
                  <w:lang w:val="en-US"/>
                  <w:rPrChange w:id="4252" w:author="Пользователь" w:date="2022-12-22T02:42:00Z">
                    <w:rPr>
                      <w:color w:val="A9B7C6"/>
                      <w:lang w:val="en-US"/>
                    </w:rPr>
                  </w:rPrChange>
                </w:rPr>
                <w:br/>
                <w:delText xml:space="preserve">    </w:delText>
              </w:r>
              <w:r w:rsidR="00B030F8" w:rsidRPr="005A0097" w:rsidDel="00046F53">
                <w:rPr>
                  <w:color w:val="CC7832"/>
                  <w:szCs w:val="28"/>
                  <w:lang w:val="en-US"/>
                  <w:rPrChange w:id="4253" w:author="Пользователь" w:date="2022-12-22T02:42:00Z">
                    <w:rPr>
                      <w:color w:val="CC7832"/>
                      <w:lang w:val="en-US"/>
                    </w:rPr>
                  </w:rPrChange>
                </w:rPr>
                <w:delText xml:space="preserve">public void </w:delText>
              </w:r>
              <w:r w:rsidR="00B030F8" w:rsidRPr="005A0097" w:rsidDel="00046F53">
                <w:rPr>
                  <w:color w:val="FFC66D"/>
                  <w:szCs w:val="28"/>
                  <w:lang w:val="en-US"/>
                  <w:rPrChange w:id="4254" w:author="Пользователь" w:date="2022-12-22T02:42:00Z">
                    <w:rPr>
                      <w:color w:val="FFC66D"/>
                      <w:lang w:val="en-US"/>
                    </w:rPr>
                  </w:rPrChange>
                </w:rPr>
                <w:delText>setId</w:delText>
              </w:r>
              <w:r w:rsidR="00B030F8" w:rsidRPr="005A0097" w:rsidDel="00046F53">
                <w:rPr>
                  <w:color w:val="A9B7C6"/>
                  <w:szCs w:val="28"/>
                  <w:lang w:val="en-US"/>
                  <w:rPrChange w:id="4255" w:author="Пользователь" w:date="2022-12-22T02:42:00Z">
                    <w:rPr>
                      <w:color w:val="A9B7C6"/>
                      <w:lang w:val="en-US"/>
                    </w:rPr>
                  </w:rPrChange>
                </w:rPr>
                <w:delText>(UUID id) {</w:delText>
              </w:r>
              <w:r w:rsidR="00B030F8" w:rsidRPr="005A0097" w:rsidDel="00046F53">
                <w:rPr>
                  <w:color w:val="A9B7C6"/>
                  <w:szCs w:val="28"/>
                  <w:lang w:val="en-US"/>
                  <w:rPrChange w:id="4256" w:author="Пользователь" w:date="2022-12-22T02:42:00Z">
                    <w:rPr>
                      <w:color w:val="A9B7C6"/>
                      <w:lang w:val="en-US"/>
                    </w:rPr>
                  </w:rPrChange>
                </w:rPr>
                <w:br/>
                <w:delText xml:space="preserve">        </w:delText>
              </w:r>
              <w:r w:rsidR="00B030F8" w:rsidRPr="005A0097" w:rsidDel="00046F53">
                <w:rPr>
                  <w:color w:val="CC7832"/>
                  <w:szCs w:val="28"/>
                  <w:lang w:val="en-US"/>
                  <w:rPrChange w:id="4257" w:author="Пользователь" w:date="2022-12-22T02:42:00Z">
                    <w:rPr>
                      <w:color w:val="CC7832"/>
                      <w:lang w:val="en-US"/>
                    </w:rPr>
                  </w:rPrChange>
                </w:rPr>
                <w:delText>this</w:delText>
              </w:r>
              <w:r w:rsidR="00B030F8" w:rsidRPr="005A0097" w:rsidDel="00046F53">
                <w:rPr>
                  <w:color w:val="A9B7C6"/>
                  <w:szCs w:val="28"/>
                  <w:lang w:val="en-US"/>
                  <w:rPrChange w:id="4258" w:author="Пользователь" w:date="2022-12-22T02:42:00Z">
                    <w:rPr>
                      <w:color w:val="A9B7C6"/>
                      <w:lang w:val="en-US"/>
                    </w:rPr>
                  </w:rPrChange>
                </w:rPr>
                <w:delText>.</w:delText>
              </w:r>
              <w:r w:rsidR="00B030F8" w:rsidRPr="005A0097" w:rsidDel="00046F53">
                <w:rPr>
                  <w:color w:val="9876AA"/>
                  <w:szCs w:val="28"/>
                  <w:lang w:val="en-US"/>
                  <w:rPrChange w:id="4259" w:author="Пользователь" w:date="2022-12-22T02:42:00Z">
                    <w:rPr>
                      <w:color w:val="9876AA"/>
                      <w:lang w:val="en-US"/>
                    </w:rPr>
                  </w:rPrChange>
                </w:rPr>
                <w:delText xml:space="preserve">id </w:delText>
              </w:r>
              <w:r w:rsidR="00B030F8" w:rsidRPr="005A0097" w:rsidDel="00046F53">
                <w:rPr>
                  <w:color w:val="A9B7C6"/>
                  <w:szCs w:val="28"/>
                  <w:lang w:val="en-US"/>
                  <w:rPrChange w:id="4260" w:author="Пользователь" w:date="2022-12-22T02:42:00Z">
                    <w:rPr>
                      <w:color w:val="A9B7C6"/>
                      <w:lang w:val="en-US"/>
                    </w:rPr>
                  </w:rPrChange>
                </w:rPr>
                <w:delText>= id</w:delText>
              </w:r>
              <w:r w:rsidR="00B030F8" w:rsidRPr="005A0097" w:rsidDel="00046F53">
                <w:rPr>
                  <w:color w:val="CC7832"/>
                  <w:szCs w:val="28"/>
                  <w:lang w:val="en-US"/>
                  <w:rPrChange w:id="4261" w:author="Пользователь" w:date="2022-12-22T02:42:00Z">
                    <w:rPr>
                      <w:color w:val="CC7832"/>
                      <w:lang w:val="en-US"/>
                    </w:rPr>
                  </w:rPrChange>
                </w:rPr>
                <w:delText>;</w:delText>
              </w:r>
              <w:r w:rsidR="00B030F8" w:rsidRPr="005A0097" w:rsidDel="00046F53">
                <w:rPr>
                  <w:color w:val="CC7832"/>
                  <w:szCs w:val="28"/>
                  <w:lang w:val="en-US"/>
                  <w:rPrChange w:id="4262" w:author="Пользователь" w:date="2022-12-22T02:42:00Z">
                    <w:rPr>
                      <w:color w:val="CC7832"/>
                      <w:lang w:val="en-US"/>
                    </w:rPr>
                  </w:rPrChange>
                </w:rPr>
                <w:br/>
                <w:delText xml:space="preserve">    </w:delText>
              </w:r>
              <w:r w:rsidR="00B030F8" w:rsidRPr="005A0097" w:rsidDel="00046F53">
                <w:rPr>
                  <w:color w:val="A9B7C6"/>
                  <w:szCs w:val="28"/>
                  <w:lang w:val="en-US"/>
                  <w:rPrChange w:id="4263" w:author="Пользователь" w:date="2022-12-22T02:42:00Z">
                    <w:rPr>
                      <w:color w:val="A9B7C6"/>
                      <w:lang w:val="en-US"/>
                    </w:rPr>
                  </w:rPrChange>
                </w:rPr>
                <w:delText>}</w:delText>
              </w:r>
              <w:r w:rsidR="00B030F8" w:rsidRPr="005A0097" w:rsidDel="00046F53">
                <w:rPr>
                  <w:color w:val="A9B7C6"/>
                  <w:szCs w:val="28"/>
                  <w:lang w:val="en-US"/>
                  <w:rPrChange w:id="4264" w:author="Пользователь" w:date="2022-12-22T02:42:00Z">
                    <w:rPr>
                      <w:color w:val="A9B7C6"/>
                      <w:lang w:val="en-US"/>
                    </w:rPr>
                  </w:rPrChange>
                </w:rPr>
                <w:br/>
              </w:r>
              <w:r w:rsidR="00B030F8" w:rsidRPr="005A0097" w:rsidDel="00046F53">
                <w:rPr>
                  <w:color w:val="A9B7C6"/>
                  <w:szCs w:val="28"/>
                  <w:lang w:val="en-US"/>
                  <w:rPrChange w:id="4265" w:author="Пользователь" w:date="2022-12-22T02:42:00Z">
                    <w:rPr>
                      <w:color w:val="A9B7C6"/>
                      <w:lang w:val="en-US"/>
                    </w:rPr>
                  </w:rPrChange>
                </w:rPr>
                <w:br/>
                <w:delText xml:space="preserve">    </w:delText>
              </w:r>
              <w:r w:rsidR="00B030F8" w:rsidRPr="005A0097" w:rsidDel="00046F53">
                <w:rPr>
                  <w:i/>
                  <w:iCs/>
                  <w:color w:val="629755"/>
                  <w:szCs w:val="28"/>
                  <w:lang w:val="en-US"/>
                  <w:rPrChange w:id="4266" w:author="Пользователь" w:date="2022-12-22T02:42:00Z">
                    <w:rPr>
                      <w:i/>
                      <w:iCs/>
                      <w:color w:val="629755"/>
                      <w:lang w:val="en-US"/>
                    </w:rPr>
                  </w:rPrChange>
                </w:rPr>
                <w:delText>/**************************</w:delText>
              </w:r>
              <w:r w:rsidR="00B030F8" w:rsidRPr="005A0097" w:rsidDel="00046F53">
                <w:rPr>
                  <w:i/>
                  <w:iCs/>
                  <w:color w:val="629755"/>
                  <w:szCs w:val="28"/>
                  <w:lang w:val="en-US"/>
                  <w:rPrChange w:id="4267" w:author="Пользователь" w:date="2022-12-22T02:42:00Z">
                    <w:rPr>
                      <w:i/>
                      <w:iCs/>
                      <w:color w:val="629755"/>
                      <w:lang w:val="en-US"/>
                    </w:rPr>
                  </w:rPrChange>
                </w:rPr>
                <w:br/>
                <w:delText xml:space="preserve">     * </w:delText>
              </w:r>
              <w:r w:rsidR="00B030F8" w:rsidRPr="005A0097" w:rsidDel="00046F53">
                <w:rPr>
                  <w:i/>
                  <w:iCs/>
                  <w:color w:val="629755"/>
                  <w:szCs w:val="28"/>
                  <w:rPrChange w:id="4268" w:author="Пользователь" w:date="2022-12-22T02:42:00Z">
                    <w:rPr>
                      <w:i/>
                      <w:iCs/>
                      <w:color w:val="629755"/>
                    </w:rPr>
                  </w:rPrChange>
                </w:rPr>
                <w:delText>Название</w:delText>
              </w:r>
              <w:r w:rsidR="00B030F8" w:rsidRPr="005A0097" w:rsidDel="00046F53">
                <w:rPr>
                  <w:i/>
                  <w:iCs/>
                  <w:color w:val="629755"/>
                  <w:szCs w:val="28"/>
                  <w:lang w:val="en-US"/>
                  <w:rPrChange w:id="4269" w:author="Пользователь" w:date="2022-12-22T02:42:00Z">
                    <w:rPr>
                      <w:i/>
                      <w:iCs/>
                      <w:color w:val="629755"/>
                      <w:lang w:val="en-US"/>
                    </w:rPr>
                  </w:rPrChange>
                </w:rPr>
                <w:br/>
                <w:delText xml:space="preserve">     **************************/</w:delText>
              </w:r>
              <w:r w:rsidR="00B030F8" w:rsidRPr="005A0097" w:rsidDel="00046F53">
                <w:rPr>
                  <w:i/>
                  <w:iCs/>
                  <w:color w:val="629755"/>
                  <w:szCs w:val="28"/>
                  <w:lang w:val="en-US"/>
                  <w:rPrChange w:id="4270" w:author="Пользователь" w:date="2022-12-22T02:42:00Z">
                    <w:rPr>
                      <w:i/>
                      <w:iCs/>
                      <w:color w:val="629755"/>
                      <w:lang w:val="en-US"/>
                    </w:rPr>
                  </w:rPrChange>
                </w:rPr>
                <w:br/>
              </w:r>
              <w:r w:rsidR="00B030F8" w:rsidRPr="005A0097" w:rsidDel="00046F53">
                <w:rPr>
                  <w:i/>
                  <w:iCs/>
                  <w:color w:val="629755"/>
                  <w:szCs w:val="28"/>
                  <w:lang w:val="en-US"/>
                  <w:rPrChange w:id="4271" w:author="Пользователь" w:date="2022-12-22T02:42:00Z">
                    <w:rPr>
                      <w:i/>
                      <w:iCs/>
                      <w:color w:val="629755"/>
                      <w:lang w:val="en-US"/>
                    </w:rPr>
                  </w:rPrChange>
                </w:rPr>
                <w:br/>
                <w:delText xml:space="preserve">    </w:delText>
              </w:r>
              <w:r w:rsidR="00B030F8" w:rsidRPr="005A0097" w:rsidDel="00046F53">
                <w:rPr>
                  <w:color w:val="CC7832"/>
                  <w:szCs w:val="28"/>
                  <w:lang w:val="en-US"/>
                  <w:rPrChange w:id="4272" w:author="Пользователь" w:date="2022-12-22T02:42:00Z">
                    <w:rPr>
                      <w:color w:val="CC7832"/>
                      <w:lang w:val="en-US"/>
                    </w:rPr>
                  </w:rPrChange>
                </w:rPr>
                <w:delText xml:space="preserve">private </w:delText>
              </w:r>
              <w:r w:rsidR="00B030F8" w:rsidRPr="005A0097" w:rsidDel="00046F53">
                <w:rPr>
                  <w:color w:val="A9B7C6"/>
                  <w:szCs w:val="28"/>
                  <w:lang w:val="en-US"/>
                  <w:rPrChange w:id="4273" w:author="Пользователь" w:date="2022-12-22T02:42:00Z">
                    <w:rPr>
                      <w:color w:val="A9B7C6"/>
                      <w:lang w:val="en-US"/>
                    </w:rPr>
                  </w:rPrChange>
                </w:rPr>
                <w:delText xml:space="preserve">String </w:delText>
              </w:r>
              <w:r w:rsidR="00B030F8" w:rsidRPr="005A0097" w:rsidDel="00046F53">
                <w:rPr>
                  <w:color w:val="9876AA"/>
                  <w:szCs w:val="28"/>
                  <w:lang w:val="en-US"/>
                  <w:rPrChange w:id="4274" w:author="Пользователь" w:date="2022-12-22T02:42:00Z">
                    <w:rPr>
                      <w:color w:val="9876AA"/>
                      <w:lang w:val="en-US"/>
                    </w:rPr>
                  </w:rPrChange>
                </w:rPr>
                <w:delText>Name</w:delText>
              </w:r>
              <w:r w:rsidR="00B030F8" w:rsidRPr="005A0097" w:rsidDel="00046F53">
                <w:rPr>
                  <w:color w:val="CC7832"/>
                  <w:szCs w:val="28"/>
                  <w:lang w:val="en-US"/>
                  <w:rPrChange w:id="4275" w:author="Пользователь" w:date="2022-12-22T02:42:00Z">
                    <w:rPr>
                      <w:color w:val="CC7832"/>
                      <w:lang w:val="en-US"/>
                    </w:rPr>
                  </w:rPrChange>
                </w:rPr>
                <w:delText>;</w:delText>
              </w:r>
              <w:r w:rsidR="00B030F8" w:rsidRPr="005A0097" w:rsidDel="00046F53">
                <w:rPr>
                  <w:color w:val="CC7832"/>
                  <w:szCs w:val="28"/>
                  <w:lang w:val="en-US"/>
                  <w:rPrChange w:id="4276" w:author="Пользователь" w:date="2022-12-22T02:42:00Z">
                    <w:rPr>
                      <w:color w:val="CC7832"/>
                      <w:lang w:val="en-US"/>
                    </w:rPr>
                  </w:rPrChange>
                </w:rPr>
                <w:br/>
              </w:r>
              <w:r w:rsidR="00B030F8" w:rsidRPr="005A0097" w:rsidDel="00046F53">
                <w:rPr>
                  <w:color w:val="CC7832"/>
                  <w:szCs w:val="28"/>
                  <w:lang w:val="en-US"/>
                  <w:rPrChange w:id="4277" w:author="Пользователь" w:date="2022-12-22T02:42:00Z">
                    <w:rPr>
                      <w:color w:val="CC7832"/>
                      <w:lang w:val="en-US"/>
                    </w:rPr>
                  </w:rPrChange>
                </w:rPr>
                <w:br/>
                <w:delText xml:space="preserve">    public </w:delText>
              </w:r>
              <w:r w:rsidR="00B030F8" w:rsidRPr="005A0097" w:rsidDel="00046F53">
                <w:rPr>
                  <w:color w:val="A9B7C6"/>
                  <w:szCs w:val="28"/>
                  <w:lang w:val="en-US"/>
                  <w:rPrChange w:id="4278" w:author="Пользователь" w:date="2022-12-22T02:42:00Z">
                    <w:rPr>
                      <w:color w:val="A9B7C6"/>
                      <w:lang w:val="en-US"/>
                    </w:rPr>
                  </w:rPrChange>
                </w:rPr>
                <w:delText xml:space="preserve">String </w:delText>
              </w:r>
              <w:r w:rsidR="00B030F8" w:rsidRPr="005A0097" w:rsidDel="00046F53">
                <w:rPr>
                  <w:color w:val="FFC66D"/>
                  <w:szCs w:val="28"/>
                  <w:lang w:val="en-US"/>
                  <w:rPrChange w:id="4279" w:author="Пользователь" w:date="2022-12-22T02:42:00Z">
                    <w:rPr>
                      <w:color w:val="FFC66D"/>
                      <w:lang w:val="en-US"/>
                    </w:rPr>
                  </w:rPrChange>
                </w:rPr>
                <w:delText>getName</w:delText>
              </w:r>
              <w:r w:rsidR="00B030F8" w:rsidRPr="005A0097" w:rsidDel="00046F53">
                <w:rPr>
                  <w:color w:val="A9B7C6"/>
                  <w:szCs w:val="28"/>
                  <w:lang w:val="en-US"/>
                  <w:rPrChange w:id="4280" w:author="Пользователь" w:date="2022-12-22T02:42:00Z">
                    <w:rPr>
                      <w:color w:val="A9B7C6"/>
                      <w:lang w:val="en-US"/>
                    </w:rPr>
                  </w:rPrChange>
                </w:rPr>
                <w:delText>() {</w:delText>
              </w:r>
              <w:r w:rsidR="00B030F8" w:rsidRPr="005A0097" w:rsidDel="00046F53">
                <w:rPr>
                  <w:color w:val="A9B7C6"/>
                  <w:szCs w:val="28"/>
                  <w:lang w:val="en-US"/>
                  <w:rPrChange w:id="4281" w:author="Пользователь" w:date="2022-12-22T02:42:00Z">
                    <w:rPr>
                      <w:color w:val="A9B7C6"/>
                      <w:lang w:val="en-US"/>
                    </w:rPr>
                  </w:rPrChange>
                </w:rPr>
                <w:br/>
                <w:delText xml:space="preserve">        </w:delText>
              </w:r>
              <w:r w:rsidR="00B030F8" w:rsidRPr="005A0097" w:rsidDel="00046F53">
                <w:rPr>
                  <w:color w:val="CC7832"/>
                  <w:szCs w:val="28"/>
                  <w:lang w:val="en-US"/>
                  <w:rPrChange w:id="4282" w:author="Пользователь" w:date="2022-12-22T02:42:00Z">
                    <w:rPr>
                      <w:color w:val="CC7832"/>
                      <w:lang w:val="en-US"/>
                    </w:rPr>
                  </w:rPrChange>
                </w:rPr>
                <w:delText xml:space="preserve">return </w:delText>
              </w:r>
              <w:r w:rsidR="00B030F8" w:rsidRPr="005A0097" w:rsidDel="00046F53">
                <w:rPr>
                  <w:color w:val="9876AA"/>
                  <w:szCs w:val="28"/>
                  <w:lang w:val="en-US"/>
                  <w:rPrChange w:id="4283" w:author="Пользователь" w:date="2022-12-22T02:42:00Z">
                    <w:rPr>
                      <w:color w:val="9876AA"/>
                      <w:lang w:val="en-US"/>
                    </w:rPr>
                  </w:rPrChange>
                </w:rPr>
                <w:delText>Name</w:delText>
              </w:r>
              <w:r w:rsidR="00B030F8" w:rsidRPr="005A0097" w:rsidDel="00046F53">
                <w:rPr>
                  <w:color w:val="CC7832"/>
                  <w:szCs w:val="28"/>
                  <w:lang w:val="en-US"/>
                  <w:rPrChange w:id="4284" w:author="Пользователь" w:date="2022-12-22T02:42:00Z">
                    <w:rPr>
                      <w:color w:val="CC7832"/>
                      <w:lang w:val="en-US"/>
                    </w:rPr>
                  </w:rPrChange>
                </w:rPr>
                <w:delText>;</w:delText>
              </w:r>
              <w:r w:rsidR="00B030F8" w:rsidRPr="005A0097" w:rsidDel="00046F53">
                <w:rPr>
                  <w:color w:val="CC7832"/>
                  <w:szCs w:val="28"/>
                  <w:lang w:val="en-US"/>
                  <w:rPrChange w:id="4285" w:author="Пользователь" w:date="2022-12-22T02:42:00Z">
                    <w:rPr>
                      <w:color w:val="CC7832"/>
                      <w:lang w:val="en-US"/>
                    </w:rPr>
                  </w:rPrChange>
                </w:rPr>
                <w:br/>
                <w:delText xml:space="preserve">    </w:delText>
              </w:r>
              <w:r w:rsidR="00B030F8" w:rsidRPr="005A0097" w:rsidDel="00046F53">
                <w:rPr>
                  <w:color w:val="A9B7C6"/>
                  <w:szCs w:val="28"/>
                  <w:lang w:val="en-US"/>
                  <w:rPrChange w:id="4286" w:author="Пользователь" w:date="2022-12-22T02:42:00Z">
                    <w:rPr>
                      <w:color w:val="A9B7C6"/>
                      <w:lang w:val="en-US"/>
                    </w:rPr>
                  </w:rPrChange>
                </w:rPr>
                <w:delText>}</w:delText>
              </w:r>
              <w:r w:rsidR="00B030F8" w:rsidRPr="005A0097" w:rsidDel="00046F53">
                <w:rPr>
                  <w:color w:val="A9B7C6"/>
                  <w:szCs w:val="28"/>
                  <w:lang w:val="en-US"/>
                  <w:rPrChange w:id="4287" w:author="Пользователь" w:date="2022-12-22T02:42:00Z">
                    <w:rPr>
                      <w:color w:val="A9B7C6"/>
                      <w:lang w:val="en-US"/>
                    </w:rPr>
                  </w:rPrChange>
                </w:rPr>
                <w:br/>
              </w:r>
              <w:r w:rsidR="00B030F8" w:rsidRPr="005A0097" w:rsidDel="00046F53">
                <w:rPr>
                  <w:color w:val="A9B7C6"/>
                  <w:szCs w:val="28"/>
                  <w:lang w:val="en-US"/>
                  <w:rPrChange w:id="4288" w:author="Пользователь" w:date="2022-12-22T02:42:00Z">
                    <w:rPr>
                      <w:color w:val="A9B7C6"/>
                      <w:lang w:val="en-US"/>
                    </w:rPr>
                  </w:rPrChange>
                </w:rPr>
                <w:br/>
                <w:delText xml:space="preserve">    </w:delText>
              </w:r>
              <w:r w:rsidR="00B030F8" w:rsidRPr="005A0097" w:rsidDel="00046F53">
                <w:rPr>
                  <w:color w:val="CC7832"/>
                  <w:szCs w:val="28"/>
                  <w:lang w:val="en-US"/>
                  <w:rPrChange w:id="4289" w:author="Пользователь" w:date="2022-12-22T02:42:00Z">
                    <w:rPr>
                      <w:color w:val="CC7832"/>
                      <w:lang w:val="en-US"/>
                    </w:rPr>
                  </w:rPrChange>
                </w:rPr>
                <w:delText xml:space="preserve">public void </w:delText>
              </w:r>
              <w:r w:rsidR="00B030F8" w:rsidRPr="005A0097" w:rsidDel="00046F53">
                <w:rPr>
                  <w:color w:val="FFC66D"/>
                  <w:szCs w:val="28"/>
                  <w:lang w:val="en-US"/>
                  <w:rPrChange w:id="4290" w:author="Пользователь" w:date="2022-12-22T02:42:00Z">
                    <w:rPr>
                      <w:color w:val="FFC66D"/>
                      <w:lang w:val="en-US"/>
                    </w:rPr>
                  </w:rPrChange>
                </w:rPr>
                <w:delText>setName</w:delText>
              </w:r>
              <w:r w:rsidR="00B030F8" w:rsidRPr="005A0097" w:rsidDel="00046F53">
                <w:rPr>
                  <w:color w:val="A9B7C6"/>
                  <w:szCs w:val="28"/>
                  <w:lang w:val="en-US"/>
                  <w:rPrChange w:id="4291" w:author="Пользователь" w:date="2022-12-22T02:42:00Z">
                    <w:rPr>
                      <w:color w:val="A9B7C6"/>
                      <w:lang w:val="en-US"/>
                    </w:rPr>
                  </w:rPrChange>
                </w:rPr>
                <w:delText>(String name) {</w:delText>
              </w:r>
              <w:r w:rsidR="00B030F8" w:rsidRPr="005A0097" w:rsidDel="00046F53">
                <w:rPr>
                  <w:color w:val="A9B7C6"/>
                  <w:szCs w:val="28"/>
                  <w:lang w:val="en-US"/>
                  <w:rPrChange w:id="4292" w:author="Пользователь" w:date="2022-12-22T02:42:00Z">
                    <w:rPr>
                      <w:color w:val="A9B7C6"/>
                      <w:lang w:val="en-US"/>
                    </w:rPr>
                  </w:rPrChange>
                </w:rPr>
                <w:br/>
                <w:delText xml:space="preserve">        </w:delText>
              </w:r>
              <w:r w:rsidR="00B030F8" w:rsidRPr="005A0097" w:rsidDel="00046F53">
                <w:rPr>
                  <w:color w:val="9876AA"/>
                  <w:szCs w:val="28"/>
                  <w:lang w:val="en-US"/>
                  <w:rPrChange w:id="4293" w:author="Пользователь" w:date="2022-12-22T02:42:00Z">
                    <w:rPr>
                      <w:color w:val="9876AA"/>
                      <w:lang w:val="en-US"/>
                    </w:rPr>
                  </w:rPrChange>
                </w:rPr>
                <w:delText xml:space="preserve">Name </w:delText>
              </w:r>
              <w:r w:rsidR="00B030F8" w:rsidRPr="005A0097" w:rsidDel="00046F53">
                <w:rPr>
                  <w:color w:val="A9B7C6"/>
                  <w:szCs w:val="28"/>
                  <w:lang w:val="en-US"/>
                  <w:rPrChange w:id="4294" w:author="Пользователь" w:date="2022-12-22T02:42:00Z">
                    <w:rPr>
                      <w:color w:val="A9B7C6"/>
                      <w:lang w:val="en-US"/>
                    </w:rPr>
                  </w:rPrChange>
                </w:rPr>
                <w:delText>= name</w:delText>
              </w:r>
              <w:r w:rsidR="00B030F8" w:rsidRPr="005A0097" w:rsidDel="00046F53">
                <w:rPr>
                  <w:color w:val="CC7832"/>
                  <w:szCs w:val="28"/>
                  <w:lang w:val="en-US"/>
                  <w:rPrChange w:id="4295" w:author="Пользователь" w:date="2022-12-22T02:42:00Z">
                    <w:rPr>
                      <w:color w:val="CC7832"/>
                      <w:lang w:val="en-US"/>
                    </w:rPr>
                  </w:rPrChange>
                </w:rPr>
                <w:delText>;</w:delText>
              </w:r>
              <w:r w:rsidR="00B030F8" w:rsidRPr="005A0097" w:rsidDel="00046F53">
                <w:rPr>
                  <w:color w:val="CC7832"/>
                  <w:szCs w:val="28"/>
                  <w:lang w:val="en-US"/>
                  <w:rPrChange w:id="4296" w:author="Пользователь" w:date="2022-12-22T02:42:00Z">
                    <w:rPr>
                      <w:color w:val="CC7832"/>
                      <w:lang w:val="en-US"/>
                    </w:rPr>
                  </w:rPrChange>
                </w:rPr>
                <w:br/>
                <w:delText xml:space="preserve">    </w:delText>
              </w:r>
              <w:r w:rsidR="00B030F8" w:rsidRPr="005A0097" w:rsidDel="00046F53">
                <w:rPr>
                  <w:color w:val="A9B7C6"/>
                  <w:szCs w:val="28"/>
                  <w:lang w:val="en-US"/>
                  <w:rPrChange w:id="4297" w:author="Пользователь" w:date="2022-12-22T02:42:00Z">
                    <w:rPr>
                      <w:color w:val="A9B7C6"/>
                      <w:lang w:val="en-US"/>
                    </w:rPr>
                  </w:rPrChange>
                </w:rPr>
                <w:delText>}</w:delText>
              </w:r>
              <w:r w:rsidR="00B030F8" w:rsidRPr="005A0097" w:rsidDel="00046F53">
                <w:rPr>
                  <w:color w:val="A9B7C6"/>
                  <w:szCs w:val="28"/>
                  <w:lang w:val="en-US"/>
                  <w:rPrChange w:id="4298" w:author="Пользователь" w:date="2022-12-22T02:42:00Z">
                    <w:rPr>
                      <w:color w:val="A9B7C6"/>
                      <w:lang w:val="en-US"/>
                    </w:rPr>
                  </w:rPrChange>
                </w:rPr>
                <w:br/>
              </w:r>
              <w:r w:rsidR="00B030F8" w:rsidRPr="005A0097" w:rsidDel="00046F53">
                <w:rPr>
                  <w:color w:val="A9B7C6"/>
                  <w:szCs w:val="28"/>
                  <w:lang w:val="en-US"/>
                  <w:rPrChange w:id="4299" w:author="Пользователь" w:date="2022-12-22T02:42:00Z">
                    <w:rPr>
                      <w:color w:val="A9B7C6"/>
                      <w:lang w:val="en-US"/>
                    </w:rPr>
                  </w:rPrChange>
                </w:rPr>
                <w:br/>
                <w:delText xml:space="preserve">    </w:delText>
              </w:r>
              <w:r w:rsidR="00B030F8" w:rsidRPr="005A0097" w:rsidDel="00046F53">
                <w:rPr>
                  <w:i/>
                  <w:iCs/>
                  <w:color w:val="629755"/>
                  <w:szCs w:val="28"/>
                  <w:lang w:val="en-US"/>
                  <w:rPrChange w:id="4300" w:author="Пользователь" w:date="2022-12-22T02:42:00Z">
                    <w:rPr>
                      <w:i/>
                      <w:iCs/>
                      <w:color w:val="629755"/>
                      <w:lang w:val="en-US"/>
                    </w:rPr>
                  </w:rPrChange>
                </w:rPr>
                <w:delText>/**************************</w:delText>
              </w:r>
              <w:r w:rsidR="00B030F8" w:rsidRPr="005A0097" w:rsidDel="00046F53">
                <w:rPr>
                  <w:i/>
                  <w:iCs/>
                  <w:color w:val="629755"/>
                  <w:szCs w:val="28"/>
                  <w:lang w:val="en-US"/>
                  <w:rPrChange w:id="4301" w:author="Пользователь" w:date="2022-12-22T02:42:00Z">
                    <w:rPr>
                      <w:i/>
                      <w:iCs/>
                      <w:color w:val="629755"/>
                      <w:lang w:val="en-US"/>
                    </w:rPr>
                  </w:rPrChange>
                </w:rPr>
                <w:br/>
                <w:delText xml:space="preserve">     * </w:delText>
              </w:r>
              <w:r w:rsidR="00B030F8" w:rsidRPr="005A0097" w:rsidDel="00046F53">
                <w:rPr>
                  <w:i/>
                  <w:iCs/>
                  <w:color w:val="629755"/>
                  <w:szCs w:val="28"/>
                  <w:rPrChange w:id="4302" w:author="Пользователь" w:date="2022-12-22T02:42:00Z">
                    <w:rPr>
                      <w:i/>
                      <w:iCs/>
                      <w:color w:val="629755"/>
                    </w:rPr>
                  </w:rPrChange>
                </w:rPr>
                <w:delText>Каллории</w:delText>
              </w:r>
              <w:r w:rsidR="00B030F8" w:rsidRPr="005A0097" w:rsidDel="00046F53">
                <w:rPr>
                  <w:i/>
                  <w:iCs/>
                  <w:color w:val="629755"/>
                  <w:szCs w:val="28"/>
                  <w:lang w:val="en-US"/>
                  <w:rPrChange w:id="4303" w:author="Пользователь" w:date="2022-12-22T02:42:00Z">
                    <w:rPr>
                      <w:i/>
                      <w:iCs/>
                      <w:color w:val="629755"/>
                      <w:lang w:val="en-US"/>
                    </w:rPr>
                  </w:rPrChange>
                </w:rPr>
                <w:br/>
                <w:delText xml:space="preserve">     **************************/</w:delText>
              </w:r>
              <w:r w:rsidR="00B030F8" w:rsidRPr="005A0097" w:rsidDel="00046F53">
                <w:rPr>
                  <w:i/>
                  <w:iCs/>
                  <w:color w:val="629755"/>
                  <w:szCs w:val="28"/>
                  <w:lang w:val="en-US"/>
                  <w:rPrChange w:id="4304" w:author="Пользователь" w:date="2022-12-22T02:42:00Z">
                    <w:rPr>
                      <w:i/>
                      <w:iCs/>
                      <w:color w:val="629755"/>
                      <w:lang w:val="en-US"/>
                    </w:rPr>
                  </w:rPrChange>
                </w:rPr>
                <w:br/>
              </w:r>
              <w:r w:rsidR="00B030F8" w:rsidRPr="005A0097" w:rsidDel="00046F53">
                <w:rPr>
                  <w:i/>
                  <w:iCs/>
                  <w:color w:val="629755"/>
                  <w:szCs w:val="28"/>
                  <w:lang w:val="en-US"/>
                  <w:rPrChange w:id="4305" w:author="Пользователь" w:date="2022-12-22T02:42:00Z">
                    <w:rPr>
                      <w:i/>
                      <w:iCs/>
                      <w:color w:val="629755"/>
                      <w:lang w:val="en-US"/>
                    </w:rPr>
                  </w:rPrChange>
                </w:rPr>
                <w:br/>
                <w:delText xml:space="preserve">    </w:delText>
              </w:r>
              <w:r w:rsidR="00B030F8" w:rsidRPr="005A0097" w:rsidDel="00046F53">
                <w:rPr>
                  <w:color w:val="CC7832"/>
                  <w:szCs w:val="28"/>
                  <w:lang w:val="en-US"/>
                  <w:rPrChange w:id="4306" w:author="Пользователь" w:date="2022-12-22T02:42:00Z">
                    <w:rPr>
                      <w:color w:val="CC7832"/>
                      <w:lang w:val="en-US"/>
                    </w:rPr>
                  </w:rPrChange>
                </w:rPr>
                <w:delText xml:space="preserve">private double </w:delText>
              </w:r>
              <w:r w:rsidR="00B030F8" w:rsidRPr="005A0097" w:rsidDel="00046F53">
                <w:rPr>
                  <w:color w:val="9876AA"/>
                  <w:szCs w:val="28"/>
                  <w:lang w:val="en-US"/>
                  <w:rPrChange w:id="4307" w:author="Пользователь" w:date="2022-12-22T02:42:00Z">
                    <w:rPr>
                      <w:color w:val="9876AA"/>
                      <w:lang w:val="en-US"/>
                    </w:rPr>
                  </w:rPrChange>
                </w:rPr>
                <w:delText>Kal</w:delText>
              </w:r>
              <w:r w:rsidR="00B030F8" w:rsidRPr="005A0097" w:rsidDel="00046F53">
                <w:rPr>
                  <w:color w:val="CC7832"/>
                  <w:szCs w:val="28"/>
                  <w:lang w:val="en-US"/>
                  <w:rPrChange w:id="4308" w:author="Пользователь" w:date="2022-12-22T02:42:00Z">
                    <w:rPr>
                      <w:color w:val="CC7832"/>
                      <w:lang w:val="en-US"/>
                    </w:rPr>
                  </w:rPrChange>
                </w:rPr>
                <w:delText>;</w:delText>
              </w:r>
              <w:r w:rsidR="00B030F8" w:rsidRPr="005A0097" w:rsidDel="00046F53">
                <w:rPr>
                  <w:color w:val="CC7832"/>
                  <w:szCs w:val="28"/>
                  <w:lang w:val="en-US"/>
                  <w:rPrChange w:id="4309" w:author="Пользователь" w:date="2022-12-22T02:42:00Z">
                    <w:rPr>
                      <w:color w:val="CC7832"/>
                      <w:lang w:val="en-US"/>
                    </w:rPr>
                  </w:rPrChange>
                </w:rPr>
                <w:br/>
              </w:r>
              <w:r w:rsidR="00B030F8" w:rsidRPr="005A0097" w:rsidDel="00046F53">
                <w:rPr>
                  <w:color w:val="CC7832"/>
                  <w:szCs w:val="28"/>
                  <w:lang w:val="en-US"/>
                  <w:rPrChange w:id="4310" w:author="Пользователь" w:date="2022-12-22T02:42:00Z">
                    <w:rPr>
                      <w:color w:val="CC7832"/>
                      <w:lang w:val="en-US"/>
                    </w:rPr>
                  </w:rPrChange>
                </w:rPr>
                <w:br/>
                <w:delText xml:space="preserve">    public double </w:delText>
              </w:r>
              <w:r w:rsidR="00B030F8" w:rsidRPr="005A0097" w:rsidDel="00046F53">
                <w:rPr>
                  <w:color w:val="FFC66D"/>
                  <w:szCs w:val="28"/>
                  <w:lang w:val="en-US"/>
                  <w:rPrChange w:id="4311" w:author="Пользователь" w:date="2022-12-22T02:42:00Z">
                    <w:rPr>
                      <w:color w:val="FFC66D"/>
                      <w:lang w:val="en-US"/>
                    </w:rPr>
                  </w:rPrChange>
                </w:rPr>
                <w:delText>getKal</w:delText>
              </w:r>
              <w:r w:rsidR="00B030F8" w:rsidRPr="005A0097" w:rsidDel="00046F53">
                <w:rPr>
                  <w:color w:val="A9B7C6"/>
                  <w:szCs w:val="28"/>
                  <w:lang w:val="en-US"/>
                  <w:rPrChange w:id="4312" w:author="Пользователь" w:date="2022-12-22T02:42:00Z">
                    <w:rPr>
                      <w:color w:val="A9B7C6"/>
                      <w:lang w:val="en-US"/>
                    </w:rPr>
                  </w:rPrChange>
                </w:rPr>
                <w:delText>() {</w:delText>
              </w:r>
              <w:r w:rsidR="00B030F8" w:rsidRPr="005A0097" w:rsidDel="00046F53">
                <w:rPr>
                  <w:color w:val="A9B7C6"/>
                  <w:szCs w:val="28"/>
                  <w:lang w:val="en-US"/>
                  <w:rPrChange w:id="4313" w:author="Пользователь" w:date="2022-12-22T02:42:00Z">
                    <w:rPr>
                      <w:color w:val="A9B7C6"/>
                      <w:lang w:val="en-US"/>
                    </w:rPr>
                  </w:rPrChange>
                </w:rPr>
                <w:br/>
                <w:delText xml:space="preserve">        </w:delText>
              </w:r>
              <w:r w:rsidR="00B030F8" w:rsidRPr="005A0097" w:rsidDel="00046F53">
                <w:rPr>
                  <w:color w:val="CC7832"/>
                  <w:szCs w:val="28"/>
                  <w:lang w:val="en-US"/>
                  <w:rPrChange w:id="4314" w:author="Пользователь" w:date="2022-12-22T02:42:00Z">
                    <w:rPr>
                      <w:color w:val="CC7832"/>
                      <w:lang w:val="en-US"/>
                    </w:rPr>
                  </w:rPrChange>
                </w:rPr>
                <w:delText xml:space="preserve">return </w:delText>
              </w:r>
              <w:r w:rsidR="00B030F8" w:rsidRPr="005A0097" w:rsidDel="00046F53">
                <w:rPr>
                  <w:color w:val="9876AA"/>
                  <w:szCs w:val="28"/>
                  <w:lang w:val="en-US"/>
                  <w:rPrChange w:id="4315" w:author="Пользователь" w:date="2022-12-22T02:42:00Z">
                    <w:rPr>
                      <w:color w:val="9876AA"/>
                      <w:lang w:val="en-US"/>
                    </w:rPr>
                  </w:rPrChange>
                </w:rPr>
                <w:delText>Kal</w:delText>
              </w:r>
              <w:r w:rsidR="00B030F8" w:rsidRPr="005A0097" w:rsidDel="00046F53">
                <w:rPr>
                  <w:color w:val="CC7832"/>
                  <w:szCs w:val="28"/>
                  <w:lang w:val="en-US"/>
                  <w:rPrChange w:id="4316" w:author="Пользователь" w:date="2022-12-22T02:42:00Z">
                    <w:rPr>
                      <w:color w:val="CC7832"/>
                      <w:lang w:val="en-US"/>
                    </w:rPr>
                  </w:rPrChange>
                </w:rPr>
                <w:delText>;</w:delText>
              </w:r>
              <w:r w:rsidR="00B030F8" w:rsidRPr="005A0097" w:rsidDel="00046F53">
                <w:rPr>
                  <w:color w:val="CC7832"/>
                  <w:szCs w:val="28"/>
                  <w:lang w:val="en-US"/>
                  <w:rPrChange w:id="4317" w:author="Пользователь" w:date="2022-12-22T02:42:00Z">
                    <w:rPr>
                      <w:color w:val="CC7832"/>
                      <w:lang w:val="en-US"/>
                    </w:rPr>
                  </w:rPrChange>
                </w:rPr>
                <w:br/>
                <w:delText xml:space="preserve">    </w:delText>
              </w:r>
              <w:r w:rsidR="00B030F8" w:rsidRPr="005A0097" w:rsidDel="00046F53">
                <w:rPr>
                  <w:color w:val="A9B7C6"/>
                  <w:szCs w:val="28"/>
                  <w:lang w:val="en-US"/>
                  <w:rPrChange w:id="4318" w:author="Пользователь" w:date="2022-12-22T02:42:00Z">
                    <w:rPr>
                      <w:color w:val="A9B7C6"/>
                      <w:lang w:val="en-US"/>
                    </w:rPr>
                  </w:rPrChange>
                </w:rPr>
                <w:delText>}</w:delText>
              </w:r>
              <w:r w:rsidR="00B030F8" w:rsidRPr="005A0097" w:rsidDel="00046F53">
                <w:rPr>
                  <w:color w:val="A9B7C6"/>
                  <w:szCs w:val="28"/>
                  <w:lang w:val="en-US"/>
                  <w:rPrChange w:id="4319" w:author="Пользователь" w:date="2022-12-22T02:42:00Z">
                    <w:rPr>
                      <w:color w:val="A9B7C6"/>
                      <w:lang w:val="en-US"/>
                    </w:rPr>
                  </w:rPrChange>
                </w:rPr>
                <w:br/>
              </w:r>
              <w:r w:rsidR="00B030F8" w:rsidRPr="005A0097" w:rsidDel="00046F53">
                <w:rPr>
                  <w:color w:val="A9B7C6"/>
                  <w:szCs w:val="28"/>
                  <w:lang w:val="en-US"/>
                  <w:rPrChange w:id="4320" w:author="Пользователь" w:date="2022-12-22T02:42:00Z">
                    <w:rPr>
                      <w:color w:val="A9B7C6"/>
                      <w:lang w:val="en-US"/>
                    </w:rPr>
                  </w:rPrChange>
                </w:rPr>
                <w:br/>
                <w:delText xml:space="preserve">    </w:delText>
              </w:r>
              <w:r w:rsidR="00B030F8" w:rsidRPr="005A0097" w:rsidDel="00046F53">
                <w:rPr>
                  <w:color w:val="CC7832"/>
                  <w:szCs w:val="28"/>
                  <w:lang w:val="en-US"/>
                  <w:rPrChange w:id="4321" w:author="Пользователь" w:date="2022-12-22T02:42:00Z">
                    <w:rPr>
                      <w:color w:val="CC7832"/>
                      <w:lang w:val="en-US"/>
                    </w:rPr>
                  </w:rPrChange>
                </w:rPr>
                <w:delText xml:space="preserve">public void </w:delText>
              </w:r>
              <w:r w:rsidR="00B030F8" w:rsidRPr="005A0097" w:rsidDel="00046F53">
                <w:rPr>
                  <w:color w:val="FFC66D"/>
                  <w:szCs w:val="28"/>
                  <w:lang w:val="en-US"/>
                  <w:rPrChange w:id="4322" w:author="Пользователь" w:date="2022-12-22T02:42:00Z">
                    <w:rPr>
                      <w:color w:val="FFC66D"/>
                      <w:lang w:val="en-US"/>
                    </w:rPr>
                  </w:rPrChange>
                </w:rPr>
                <w:delText>setKal</w:delText>
              </w:r>
              <w:r w:rsidR="00B030F8" w:rsidRPr="005A0097" w:rsidDel="00046F53">
                <w:rPr>
                  <w:color w:val="A9B7C6"/>
                  <w:szCs w:val="28"/>
                  <w:lang w:val="en-US"/>
                  <w:rPrChange w:id="4323" w:author="Пользователь" w:date="2022-12-22T02:42:00Z">
                    <w:rPr>
                      <w:color w:val="A9B7C6"/>
                      <w:lang w:val="en-US"/>
                    </w:rPr>
                  </w:rPrChange>
                </w:rPr>
                <w:delText>(</w:delText>
              </w:r>
              <w:r w:rsidR="00B030F8" w:rsidRPr="005A0097" w:rsidDel="00046F53">
                <w:rPr>
                  <w:color w:val="CC7832"/>
                  <w:szCs w:val="28"/>
                  <w:lang w:val="en-US"/>
                  <w:rPrChange w:id="4324" w:author="Пользователь" w:date="2022-12-22T02:42:00Z">
                    <w:rPr>
                      <w:color w:val="CC7832"/>
                      <w:lang w:val="en-US"/>
                    </w:rPr>
                  </w:rPrChange>
                </w:rPr>
                <w:delText xml:space="preserve">double </w:delText>
              </w:r>
              <w:r w:rsidR="00B030F8" w:rsidRPr="005A0097" w:rsidDel="00046F53">
                <w:rPr>
                  <w:color w:val="A9B7C6"/>
                  <w:szCs w:val="28"/>
                  <w:lang w:val="en-US"/>
                  <w:rPrChange w:id="4325" w:author="Пользователь" w:date="2022-12-22T02:42:00Z">
                    <w:rPr>
                      <w:color w:val="A9B7C6"/>
                      <w:lang w:val="en-US"/>
                    </w:rPr>
                  </w:rPrChange>
                </w:rPr>
                <w:delText>kal) {</w:delText>
              </w:r>
              <w:r w:rsidR="00B030F8" w:rsidRPr="005A0097" w:rsidDel="00046F53">
                <w:rPr>
                  <w:color w:val="A9B7C6"/>
                  <w:szCs w:val="28"/>
                  <w:lang w:val="en-US"/>
                  <w:rPrChange w:id="4326" w:author="Пользователь" w:date="2022-12-22T02:42:00Z">
                    <w:rPr>
                      <w:color w:val="A9B7C6"/>
                      <w:lang w:val="en-US"/>
                    </w:rPr>
                  </w:rPrChange>
                </w:rPr>
                <w:br/>
                <w:delText xml:space="preserve">        </w:delText>
              </w:r>
              <w:r w:rsidR="00B030F8" w:rsidRPr="005A0097" w:rsidDel="00046F53">
                <w:rPr>
                  <w:color w:val="9876AA"/>
                  <w:szCs w:val="28"/>
                  <w:lang w:val="en-US"/>
                  <w:rPrChange w:id="4327" w:author="Пользователь" w:date="2022-12-22T02:42:00Z">
                    <w:rPr>
                      <w:color w:val="9876AA"/>
                      <w:lang w:val="en-US"/>
                    </w:rPr>
                  </w:rPrChange>
                </w:rPr>
                <w:delText xml:space="preserve">Kal </w:delText>
              </w:r>
              <w:r w:rsidR="00B030F8" w:rsidRPr="005A0097" w:rsidDel="00046F53">
                <w:rPr>
                  <w:color w:val="A9B7C6"/>
                  <w:szCs w:val="28"/>
                  <w:lang w:val="en-US"/>
                  <w:rPrChange w:id="4328" w:author="Пользователь" w:date="2022-12-22T02:42:00Z">
                    <w:rPr>
                      <w:color w:val="A9B7C6"/>
                      <w:lang w:val="en-US"/>
                    </w:rPr>
                  </w:rPrChange>
                </w:rPr>
                <w:delText>= kal</w:delText>
              </w:r>
              <w:r w:rsidR="00B030F8" w:rsidRPr="005A0097" w:rsidDel="00046F53">
                <w:rPr>
                  <w:color w:val="CC7832"/>
                  <w:szCs w:val="28"/>
                  <w:lang w:val="en-US"/>
                  <w:rPrChange w:id="4329" w:author="Пользователь" w:date="2022-12-22T02:42:00Z">
                    <w:rPr>
                      <w:color w:val="CC7832"/>
                      <w:lang w:val="en-US"/>
                    </w:rPr>
                  </w:rPrChange>
                </w:rPr>
                <w:delText>;</w:delText>
              </w:r>
              <w:r w:rsidR="00B030F8" w:rsidRPr="005A0097" w:rsidDel="00046F53">
                <w:rPr>
                  <w:color w:val="CC7832"/>
                  <w:szCs w:val="28"/>
                  <w:lang w:val="en-US"/>
                  <w:rPrChange w:id="4330" w:author="Пользователь" w:date="2022-12-22T02:42:00Z">
                    <w:rPr>
                      <w:color w:val="CC7832"/>
                      <w:lang w:val="en-US"/>
                    </w:rPr>
                  </w:rPrChange>
                </w:rPr>
                <w:br/>
                <w:delText xml:space="preserve">    </w:delText>
              </w:r>
              <w:r w:rsidR="00B030F8" w:rsidRPr="005A0097" w:rsidDel="00046F53">
                <w:rPr>
                  <w:color w:val="A9B7C6"/>
                  <w:szCs w:val="28"/>
                  <w:lang w:val="en-US"/>
                  <w:rPrChange w:id="4331" w:author="Пользователь" w:date="2022-12-22T02:42:00Z">
                    <w:rPr>
                      <w:color w:val="A9B7C6"/>
                      <w:lang w:val="en-US"/>
                    </w:rPr>
                  </w:rPrChange>
                </w:rPr>
                <w:delText>}</w:delText>
              </w:r>
              <w:r w:rsidR="00B030F8" w:rsidRPr="005A0097" w:rsidDel="00046F53">
                <w:rPr>
                  <w:color w:val="A9B7C6"/>
                  <w:szCs w:val="28"/>
                  <w:lang w:val="en-US"/>
                  <w:rPrChange w:id="4332" w:author="Пользователь" w:date="2022-12-22T02:42:00Z">
                    <w:rPr>
                      <w:color w:val="A9B7C6"/>
                      <w:lang w:val="en-US"/>
                    </w:rPr>
                  </w:rPrChange>
                </w:rPr>
                <w:br/>
              </w:r>
              <w:r w:rsidR="00B030F8" w:rsidRPr="005A0097" w:rsidDel="00046F53">
                <w:rPr>
                  <w:color w:val="A9B7C6"/>
                  <w:szCs w:val="28"/>
                  <w:lang w:val="en-US"/>
                  <w:rPrChange w:id="4333" w:author="Пользователь" w:date="2022-12-22T02:42:00Z">
                    <w:rPr>
                      <w:color w:val="A9B7C6"/>
                      <w:lang w:val="en-US"/>
                    </w:rPr>
                  </w:rPrChange>
                </w:rPr>
                <w:br/>
                <w:delText xml:space="preserve">    </w:delText>
              </w:r>
              <w:r w:rsidR="00B030F8" w:rsidRPr="005A0097" w:rsidDel="00046F53">
                <w:rPr>
                  <w:i/>
                  <w:iCs/>
                  <w:color w:val="629755"/>
                  <w:szCs w:val="28"/>
                  <w:lang w:val="en-US"/>
                  <w:rPrChange w:id="4334" w:author="Пользователь" w:date="2022-12-22T02:42:00Z">
                    <w:rPr>
                      <w:i/>
                      <w:iCs/>
                      <w:color w:val="629755"/>
                      <w:lang w:val="en-US"/>
                    </w:rPr>
                  </w:rPrChange>
                </w:rPr>
                <w:delText>/**************************</w:delText>
              </w:r>
              <w:r w:rsidR="00B030F8" w:rsidRPr="005A0097" w:rsidDel="00046F53">
                <w:rPr>
                  <w:i/>
                  <w:iCs/>
                  <w:color w:val="629755"/>
                  <w:szCs w:val="28"/>
                  <w:lang w:val="en-US"/>
                  <w:rPrChange w:id="4335" w:author="Пользователь" w:date="2022-12-22T02:42:00Z">
                    <w:rPr>
                      <w:i/>
                      <w:iCs/>
                      <w:color w:val="629755"/>
                      <w:lang w:val="en-US"/>
                    </w:rPr>
                  </w:rPrChange>
                </w:rPr>
                <w:br/>
                <w:delText xml:space="preserve">     * </w:delText>
              </w:r>
              <w:r w:rsidR="00B030F8" w:rsidRPr="005A0097" w:rsidDel="00046F53">
                <w:rPr>
                  <w:i/>
                  <w:iCs/>
                  <w:color w:val="629755"/>
                  <w:szCs w:val="28"/>
                  <w:rPrChange w:id="4336" w:author="Пользователь" w:date="2022-12-22T02:42:00Z">
                    <w:rPr>
                      <w:i/>
                      <w:iCs/>
                      <w:color w:val="629755"/>
                    </w:rPr>
                  </w:rPrChange>
                </w:rPr>
                <w:delText>Дата</w:delText>
              </w:r>
              <w:r w:rsidR="00B030F8" w:rsidRPr="005A0097" w:rsidDel="00046F53">
                <w:rPr>
                  <w:i/>
                  <w:iCs/>
                  <w:color w:val="629755"/>
                  <w:szCs w:val="28"/>
                  <w:lang w:val="en-US"/>
                  <w:rPrChange w:id="4337" w:author="Пользователь" w:date="2022-12-22T02:42:00Z">
                    <w:rPr>
                      <w:i/>
                      <w:iCs/>
                      <w:color w:val="629755"/>
                      <w:lang w:val="en-US"/>
                    </w:rPr>
                  </w:rPrChange>
                </w:rPr>
                <w:br/>
                <w:delText xml:space="preserve">     **************************/</w:delText>
              </w:r>
              <w:r w:rsidR="00B030F8" w:rsidRPr="005A0097" w:rsidDel="00046F53">
                <w:rPr>
                  <w:i/>
                  <w:iCs/>
                  <w:color w:val="629755"/>
                  <w:szCs w:val="28"/>
                  <w:lang w:val="en-US"/>
                  <w:rPrChange w:id="4338" w:author="Пользователь" w:date="2022-12-22T02:42:00Z">
                    <w:rPr>
                      <w:i/>
                      <w:iCs/>
                      <w:color w:val="629755"/>
                      <w:lang w:val="en-US"/>
                    </w:rPr>
                  </w:rPrChange>
                </w:rPr>
                <w:br/>
              </w:r>
              <w:r w:rsidR="00B030F8" w:rsidRPr="005A0097" w:rsidDel="00046F53">
                <w:rPr>
                  <w:i/>
                  <w:iCs/>
                  <w:color w:val="629755"/>
                  <w:szCs w:val="28"/>
                  <w:lang w:val="en-US"/>
                  <w:rPrChange w:id="4339" w:author="Пользователь" w:date="2022-12-22T02:42:00Z">
                    <w:rPr>
                      <w:i/>
                      <w:iCs/>
                      <w:color w:val="629755"/>
                      <w:lang w:val="en-US"/>
                    </w:rPr>
                  </w:rPrChange>
                </w:rPr>
                <w:br/>
                <w:delText xml:space="preserve">    </w:delText>
              </w:r>
              <w:r w:rsidR="00B030F8" w:rsidRPr="005A0097" w:rsidDel="00046F53">
                <w:rPr>
                  <w:color w:val="CC7832"/>
                  <w:szCs w:val="28"/>
                  <w:lang w:val="en-US"/>
                  <w:rPrChange w:id="4340" w:author="Пользователь" w:date="2022-12-22T02:42:00Z">
                    <w:rPr>
                      <w:color w:val="CC7832"/>
                      <w:lang w:val="en-US"/>
                    </w:rPr>
                  </w:rPrChange>
                </w:rPr>
                <w:delText xml:space="preserve">private </w:delText>
              </w:r>
              <w:r w:rsidR="00B030F8" w:rsidRPr="005A0097" w:rsidDel="00046F53">
                <w:rPr>
                  <w:color w:val="A9B7C6"/>
                  <w:szCs w:val="28"/>
                  <w:lang w:val="en-US"/>
                  <w:rPrChange w:id="4341" w:author="Пользователь" w:date="2022-12-22T02:42:00Z">
                    <w:rPr>
                      <w:color w:val="A9B7C6"/>
                      <w:lang w:val="en-US"/>
                    </w:rPr>
                  </w:rPrChange>
                </w:rPr>
                <w:delText xml:space="preserve">CTime </w:delText>
              </w:r>
              <w:r w:rsidR="00B030F8" w:rsidRPr="005A0097" w:rsidDel="00046F53">
                <w:rPr>
                  <w:color w:val="9876AA"/>
                  <w:szCs w:val="28"/>
                  <w:lang w:val="en-US"/>
                  <w:rPrChange w:id="4342" w:author="Пользователь" w:date="2022-12-22T02:42:00Z">
                    <w:rPr>
                      <w:color w:val="9876AA"/>
                      <w:lang w:val="en-US"/>
                    </w:rPr>
                  </w:rPrChange>
                </w:rPr>
                <w:delText>time</w:delText>
              </w:r>
              <w:r w:rsidR="00B030F8" w:rsidRPr="005A0097" w:rsidDel="00046F53">
                <w:rPr>
                  <w:color w:val="CC7832"/>
                  <w:szCs w:val="28"/>
                  <w:lang w:val="en-US"/>
                  <w:rPrChange w:id="4343" w:author="Пользователь" w:date="2022-12-22T02:42:00Z">
                    <w:rPr>
                      <w:color w:val="CC7832"/>
                      <w:lang w:val="en-US"/>
                    </w:rPr>
                  </w:rPrChange>
                </w:rPr>
                <w:delText>;</w:delText>
              </w:r>
              <w:r w:rsidR="00B030F8" w:rsidRPr="005A0097" w:rsidDel="00046F53">
                <w:rPr>
                  <w:color w:val="CC7832"/>
                  <w:szCs w:val="28"/>
                  <w:lang w:val="en-US"/>
                  <w:rPrChange w:id="4344" w:author="Пользователь" w:date="2022-12-22T02:42:00Z">
                    <w:rPr>
                      <w:color w:val="CC7832"/>
                      <w:lang w:val="en-US"/>
                    </w:rPr>
                  </w:rPrChange>
                </w:rPr>
                <w:br/>
              </w:r>
              <w:r w:rsidR="00B030F8" w:rsidRPr="005A0097" w:rsidDel="00046F53">
                <w:rPr>
                  <w:color w:val="CC7832"/>
                  <w:szCs w:val="28"/>
                  <w:lang w:val="en-US"/>
                  <w:rPrChange w:id="4345" w:author="Пользователь" w:date="2022-12-22T02:42:00Z">
                    <w:rPr>
                      <w:color w:val="CC7832"/>
                      <w:lang w:val="en-US"/>
                    </w:rPr>
                  </w:rPrChange>
                </w:rPr>
                <w:br/>
                <w:delText xml:space="preserve">    public </w:delText>
              </w:r>
              <w:r w:rsidR="00B030F8" w:rsidRPr="005A0097" w:rsidDel="00046F53">
                <w:rPr>
                  <w:color w:val="A9B7C6"/>
                  <w:szCs w:val="28"/>
                  <w:lang w:val="en-US"/>
                  <w:rPrChange w:id="4346" w:author="Пользователь" w:date="2022-12-22T02:42:00Z">
                    <w:rPr>
                      <w:color w:val="A9B7C6"/>
                      <w:lang w:val="en-US"/>
                    </w:rPr>
                  </w:rPrChange>
                </w:rPr>
                <w:delText xml:space="preserve">CTime </w:delText>
              </w:r>
              <w:r w:rsidR="00B030F8" w:rsidRPr="005A0097" w:rsidDel="00046F53">
                <w:rPr>
                  <w:color w:val="FFC66D"/>
                  <w:szCs w:val="28"/>
                  <w:lang w:val="en-US"/>
                  <w:rPrChange w:id="4347" w:author="Пользователь" w:date="2022-12-22T02:42:00Z">
                    <w:rPr>
                      <w:color w:val="FFC66D"/>
                      <w:lang w:val="en-US"/>
                    </w:rPr>
                  </w:rPrChange>
                </w:rPr>
                <w:delText>getTime</w:delText>
              </w:r>
              <w:r w:rsidR="00B030F8" w:rsidRPr="005A0097" w:rsidDel="00046F53">
                <w:rPr>
                  <w:color w:val="A9B7C6"/>
                  <w:szCs w:val="28"/>
                  <w:lang w:val="en-US"/>
                  <w:rPrChange w:id="4348" w:author="Пользователь" w:date="2022-12-22T02:42:00Z">
                    <w:rPr>
                      <w:color w:val="A9B7C6"/>
                      <w:lang w:val="en-US"/>
                    </w:rPr>
                  </w:rPrChange>
                </w:rPr>
                <w:delText>() {</w:delText>
              </w:r>
              <w:r w:rsidR="00B030F8" w:rsidRPr="005A0097" w:rsidDel="00046F53">
                <w:rPr>
                  <w:color w:val="A9B7C6"/>
                  <w:szCs w:val="28"/>
                  <w:lang w:val="en-US"/>
                  <w:rPrChange w:id="4349" w:author="Пользователь" w:date="2022-12-22T02:42:00Z">
                    <w:rPr>
                      <w:color w:val="A9B7C6"/>
                      <w:lang w:val="en-US"/>
                    </w:rPr>
                  </w:rPrChange>
                </w:rPr>
                <w:br/>
                <w:delText xml:space="preserve">        </w:delText>
              </w:r>
              <w:r w:rsidR="00B030F8" w:rsidRPr="005A0097" w:rsidDel="00046F53">
                <w:rPr>
                  <w:color w:val="CC7832"/>
                  <w:szCs w:val="28"/>
                  <w:lang w:val="en-US"/>
                  <w:rPrChange w:id="4350" w:author="Пользователь" w:date="2022-12-22T02:42:00Z">
                    <w:rPr>
                      <w:color w:val="CC7832"/>
                      <w:lang w:val="en-US"/>
                    </w:rPr>
                  </w:rPrChange>
                </w:rPr>
                <w:delText xml:space="preserve">return </w:delText>
              </w:r>
              <w:r w:rsidR="00B030F8" w:rsidRPr="005A0097" w:rsidDel="00046F53">
                <w:rPr>
                  <w:color w:val="9876AA"/>
                  <w:szCs w:val="28"/>
                  <w:lang w:val="en-US"/>
                  <w:rPrChange w:id="4351" w:author="Пользователь" w:date="2022-12-22T02:42:00Z">
                    <w:rPr>
                      <w:color w:val="9876AA"/>
                      <w:lang w:val="en-US"/>
                    </w:rPr>
                  </w:rPrChange>
                </w:rPr>
                <w:delText>time</w:delText>
              </w:r>
              <w:r w:rsidR="00B030F8" w:rsidRPr="005A0097" w:rsidDel="00046F53">
                <w:rPr>
                  <w:color w:val="CC7832"/>
                  <w:szCs w:val="28"/>
                  <w:lang w:val="en-US"/>
                  <w:rPrChange w:id="4352" w:author="Пользователь" w:date="2022-12-22T02:42:00Z">
                    <w:rPr>
                      <w:color w:val="CC7832"/>
                      <w:lang w:val="en-US"/>
                    </w:rPr>
                  </w:rPrChange>
                </w:rPr>
                <w:delText>;</w:delText>
              </w:r>
              <w:r w:rsidR="00B030F8" w:rsidRPr="005A0097" w:rsidDel="00046F53">
                <w:rPr>
                  <w:color w:val="CC7832"/>
                  <w:szCs w:val="28"/>
                  <w:lang w:val="en-US"/>
                  <w:rPrChange w:id="4353" w:author="Пользователь" w:date="2022-12-22T02:42:00Z">
                    <w:rPr>
                      <w:color w:val="CC7832"/>
                      <w:lang w:val="en-US"/>
                    </w:rPr>
                  </w:rPrChange>
                </w:rPr>
                <w:br/>
                <w:delText xml:space="preserve">    </w:delText>
              </w:r>
              <w:r w:rsidR="00B030F8" w:rsidRPr="005A0097" w:rsidDel="00046F53">
                <w:rPr>
                  <w:color w:val="A9B7C6"/>
                  <w:szCs w:val="28"/>
                  <w:lang w:val="en-US"/>
                  <w:rPrChange w:id="4354" w:author="Пользователь" w:date="2022-12-22T02:42:00Z">
                    <w:rPr>
                      <w:color w:val="A9B7C6"/>
                      <w:lang w:val="en-US"/>
                    </w:rPr>
                  </w:rPrChange>
                </w:rPr>
                <w:delText>}</w:delText>
              </w:r>
              <w:r w:rsidR="00B030F8" w:rsidRPr="005A0097" w:rsidDel="00046F53">
                <w:rPr>
                  <w:color w:val="A9B7C6"/>
                  <w:szCs w:val="28"/>
                  <w:lang w:val="en-US"/>
                  <w:rPrChange w:id="4355" w:author="Пользователь" w:date="2022-12-22T02:42:00Z">
                    <w:rPr>
                      <w:color w:val="A9B7C6"/>
                      <w:lang w:val="en-US"/>
                    </w:rPr>
                  </w:rPrChange>
                </w:rPr>
                <w:br/>
              </w:r>
              <w:r w:rsidR="00B030F8" w:rsidRPr="005A0097" w:rsidDel="00046F53">
                <w:rPr>
                  <w:color w:val="A9B7C6"/>
                  <w:szCs w:val="28"/>
                  <w:lang w:val="en-US"/>
                  <w:rPrChange w:id="4356" w:author="Пользователь" w:date="2022-12-22T02:42:00Z">
                    <w:rPr>
                      <w:color w:val="A9B7C6"/>
                      <w:lang w:val="en-US"/>
                    </w:rPr>
                  </w:rPrChange>
                </w:rPr>
                <w:br/>
                <w:delText xml:space="preserve">    </w:delText>
              </w:r>
              <w:r w:rsidR="00B030F8" w:rsidRPr="005A0097" w:rsidDel="00046F53">
                <w:rPr>
                  <w:color w:val="CC7832"/>
                  <w:szCs w:val="28"/>
                  <w:lang w:val="en-US"/>
                  <w:rPrChange w:id="4357" w:author="Пользователь" w:date="2022-12-22T02:42:00Z">
                    <w:rPr>
                      <w:color w:val="CC7832"/>
                      <w:lang w:val="en-US"/>
                    </w:rPr>
                  </w:rPrChange>
                </w:rPr>
                <w:delText xml:space="preserve">public void </w:delText>
              </w:r>
              <w:r w:rsidR="00B030F8" w:rsidRPr="005A0097" w:rsidDel="00046F53">
                <w:rPr>
                  <w:color w:val="FFC66D"/>
                  <w:szCs w:val="28"/>
                  <w:lang w:val="en-US"/>
                  <w:rPrChange w:id="4358" w:author="Пользователь" w:date="2022-12-22T02:42:00Z">
                    <w:rPr>
                      <w:color w:val="FFC66D"/>
                      <w:lang w:val="en-US"/>
                    </w:rPr>
                  </w:rPrChange>
                </w:rPr>
                <w:delText>setTime</w:delText>
              </w:r>
              <w:r w:rsidR="00B030F8" w:rsidRPr="005A0097" w:rsidDel="00046F53">
                <w:rPr>
                  <w:color w:val="A9B7C6"/>
                  <w:szCs w:val="28"/>
                  <w:lang w:val="en-US"/>
                  <w:rPrChange w:id="4359" w:author="Пользователь" w:date="2022-12-22T02:42:00Z">
                    <w:rPr>
                      <w:color w:val="A9B7C6"/>
                      <w:lang w:val="en-US"/>
                    </w:rPr>
                  </w:rPrChange>
                </w:rPr>
                <w:delText>(CTime time) {</w:delText>
              </w:r>
              <w:r w:rsidR="00B030F8" w:rsidRPr="005A0097" w:rsidDel="00046F53">
                <w:rPr>
                  <w:color w:val="A9B7C6"/>
                  <w:szCs w:val="28"/>
                  <w:lang w:val="en-US"/>
                  <w:rPrChange w:id="4360" w:author="Пользователь" w:date="2022-12-22T02:42:00Z">
                    <w:rPr>
                      <w:color w:val="A9B7C6"/>
                      <w:lang w:val="en-US"/>
                    </w:rPr>
                  </w:rPrChange>
                </w:rPr>
                <w:br/>
                <w:delText xml:space="preserve">        </w:delText>
              </w:r>
              <w:r w:rsidR="00B030F8" w:rsidRPr="005A0097" w:rsidDel="00046F53">
                <w:rPr>
                  <w:color w:val="CC7832"/>
                  <w:szCs w:val="28"/>
                  <w:lang w:val="en-US"/>
                  <w:rPrChange w:id="4361" w:author="Пользователь" w:date="2022-12-22T02:42:00Z">
                    <w:rPr>
                      <w:color w:val="CC7832"/>
                      <w:lang w:val="en-US"/>
                    </w:rPr>
                  </w:rPrChange>
                </w:rPr>
                <w:delText>this</w:delText>
              </w:r>
              <w:r w:rsidR="00B030F8" w:rsidRPr="005A0097" w:rsidDel="00046F53">
                <w:rPr>
                  <w:color w:val="A9B7C6"/>
                  <w:szCs w:val="28"/>
                  <w:lang w:val="en-US"/>
                  <w:rPrChange w:id="4362" w:author="Пользователь" w:date="2022-12-22T02:42:00Z">
                    <w:rPr>
                      <w:color w:val="A9B7C6"/>
                      <w:lang w:val="en-US"/>
                    </w:rPr>
                  </w:rPrChange>
                </w:rPr>
                <w:delText>.</w:delText>
              </w:r>
              <w:r w:rsidR="00B030F8" w:rsidRPr="005A0097" w:rsidDel="00046F53">
                <w:rPr>
                  <w:color w:val="9876AA"/>
                  <w:szCs w:val="28"/>
                  <w:lang w:val="en-US"/>
                  <w:rPrChange w:id="4363" w:author="Пользователь" w:date="2022-12-22T02:42:00Z">
                    <w:rPr>
                      <w:color w:val="9876AA"/>
                      <w:lang w:val="en-US"/>
                    </w:rPr>
                  </w:rPrChange>
                </w:rPr>
                <w:delText xml:space="preserve">time </w:delText>
              </w:r>
              <w:r w:rsidR="00B030F8" w:rsidRPr="005A0097" w:rsidDel="00046F53">
                <w:rPr>
                  <w:color w:val="A9B7C6"/>
                  <w:szCs w:val="28"/>
                  <w:lang w:val="en-US"/>
                  <w:rPrChange w:id="4364" w:author="Пользователь" w:date="2022-12-22T02:42:00Z">
                    <w:rPr>
                      <w:color w:val="A9B7C6"/>
                      <w:lang w:val="en-US"/>
                    </w:rPr>
                  </w:rPrChange>
                </w:rPr>
                <w:delText>= time</w:delText>
              </w:r>
              <w:r w:rsidR="00B030F8" w:rsidRPr="005A0097" w:rsidDel="00046F53">
                <w:rPr>
                  <w:color w:val="CC7832"/>
                  <w:szCs w:val="28"/>
                  <w:lang w:val="en-US"/>
                  <w:rPrChange w:id="4365" w:author="Пользователь" w:date="2022-12-22T02:42:00Z">
                    <w:rPr>
                      <w:color w:val="CC7832"/>
                      <w:lang w:val="en-US"/>
                    </w:rPr>
                  </w:rPrChange>
                </w:rPr>
                <w:delText>;</w:delText>
              </w:r>
              <w:r w:rsidR="00B030F8" w:rsidRPr="005A0097" w:rsidDel="00046F53">
                <w:rPr>
                  <w:color w:val="CC7832"/>
                  <w:szCs w:val="28"/>
                  <w:lang w:val="en-US"/>
                  <w:rPrChange w:id="4366" w:author="Пользователь" w:date="2022-12-22T02:42:00Z">
                    <w:rPr>
                      <w:color w:val="CC7832"/>
                      <w:lang w:val="en-US"/>
                    </w:rPr>
                  </w:rPrChange>
                </w:rPr>
                <w:br/>
                <w:delText xml:space="preserve">    </w:delText>
              </w:r>
              <w:r w:rsidR="00B030F8" w:rsidRPr="005A0097" w:rsidDel="00046F53">
                <w:rPr>
                  <w:color w:val="A9B7C6"/>
                  <w:szCs w:val="28"/>
                  <w:lang w:val="en-US"/>
                  <w:rPrChange w:id="4367" w:author="Пользователь" w:date="2022-12-22T02:42:00Z">
                    <w:rPr>
                      <w:color w:val="A9B7C6"/>
                      <w:lang w:val="en-US"/>
                    </w:rPr>
                  </w:rPrChange>
                </w:rPr>
                <w:delText>}</w:delText>
              </w:r>
              <w:r w:rsidR="00B030F8" w:rsidRPr="005A0097" w:rsidDel="00046F53">
                <w:rPr>
                  <w:color w:val="A9B7C6"/>
                  <w:szCs w:val="28"/>
                  <w:lang w:val="en-US"/>
                  <w:rPrChange w:id="4368" w:author="Пользователь" w:date="2022-12-22T02:42:00Z">
                    <w:rPr>
                      <w:color w:val="A9B7C6"/>
                      <w:lang w:val="en-US"/>
                    </w:rPr>
                  </w:rPrChange>
                </w:rPr>
                <w:br/>
              </w:r>
              <w:r w:rsidR="00B030F8" w:rsidRPr="005A0097" w:rsidDel="00046F53">
                <w:rPr>
                  <w:color w:val="A9B7C6"/>
                  <w:szCs w:val="28"/>
                  <w:lang w:val="en-US"/>
                  <w:rPrChange w:id="4369" w:author="Пользователь" w:date="2022-12-22T02:42:00Z">
                    <w:rPr>
                      <w:color w:val="A9B7C6"/>
                      <w:lang w:val="en-US"/>
                    </w:rPr>
                  </w:rPrChange>
                </w:rPr>
                <w:br/>
                <w:delText xml:space="preserve">    </w:delText>
              </w:r>
              <w:r w:rsidR="00B030F8" w:rsidRPr="005A0097" w:rsidDel="00046F53">
                <w:rPr>
                  <w:i/>
                  <w:iCs/>
                  <w:color w:val="629755"/>
                  <w:szCs w:val="28"/>
                  <w:lang w:val="en-US"/>
                  <w:rPrChange w:id="4370" w:author="Пользователь" w:date="2022-12-22T02:42:00Z">
                    <w:rPr>
                      <w:i/>
                      <w:iCs/>
                      <w:color w:val="629755"/>
                      <w:lang w:val="en-US"/>
                    </w:rPr>
                  </w:rPrChange>
                </w:rPr>
                <w:delText>/**************************</w:delText>
              </w:r>
              <w:r w:rsidR="00B030F8" w:rsidRPr="005A0097" w:rsidDel="00046F53">
                <w:rPr>
                  <w:i/>
                  <w:iCs/>
                  <w:color w:val="629755"/>
                  <w:szCs w:val="28"/>
                  <w:lang w:val="en-US"/>
                  <w:rPrChange w:id="4371" w:author="Пользователь" w:date="2022-12-22T02:42:00Z">
                    <w:rPr>
                      <w:i/>
                      <w:iCs/>
                      <w:color w:val="629755"/>
                      <w:lang w:val="en-US"/>
                    </w:rPr>
                  </w:rPrChange>
                </w:rPr>
                <w:br/>
                <w:delText xml:space="preserve">     * </w:delText>
              </w:r>
              <w:r w:rsidR="00B030F8" w:rsidRPr="005A0097" w:rsidDel="00046F53">
                <w:rPr>
                  <w:i/>
                  <w:iCs/>
                  <w:color w:val="629755"/>
                  <w:szCs w:val="28"/>
                  <w:rPrChange w:id="4372" w:author="Пользователь" w:date="2022-12-22T02:42:00Z">
                    <w:rPr>
                      <w:i/>
                      <w:iCs/>
                      <w:color w:val="629755"/>
                    </w:rPr>
                  </w:rPrChange>
                </w:rPr>
                <w:delText>Временной</w:delText>
              </w:r>
              <w:r w:rsidR="00B030F8" w:rsidRPr="005A0097" w:rsidDel="00046F53">
                <w:rPr>
                  <w:i/>
                  <w:iCs/>
                  <w:color w:val="629755"/>
                  <w:szCs w:val="28"/>
                  <w:lang w:val="en-US"/>
                  <w:rPrChange w:id="4373" w:author="Пользователь" w:date="2022-12-22T02:42:00Z">
                    <w:rPr>
                      <w:i/>
                      <w:iCs/>
                      <w:color w:val="629755"/>
                      <w:lang w:val="en-US"/>
                    </w:rPr>
                  </w:rPrChange>
                </w:rPr>
                <w:delText xml:space="preserve"> </w:delText>
              </w:r>
              <w:r w:rsidR="00B030F8" w:rsidRPr="005A0097" w:rsidDel="00046F53">
                <w:rPr>
                  <w:i/>
                  <w:iCs/>
                  <w:color w:val="629755"/>
                  <w:szCs w:val="28"/>
                  <w:rPrChange w:id="4374" w:author="Пользователь" w:date="2022-12-22T02:42:00Z">
                    <w:rPr>
                      <w:i/>
                      <w:iCs/>
                      <w:color w:val="629755"/>
                    </w:rPr>
                  </w:rPrChange>
                </w:rPr>
                <w:delText>интервал</w:delText>
              </w:r>
              <w:r w:rsidR="00B030F8" w:rsidRPr="005A0097" w:rsidDel="00046F53">
                <w:rPr>
                  <w:i/>
                  <w:iCs/>
                  <w:color w:val="629755"/>
                  <w:szCs w:val="28"/>
                  <w:lang w:val="en-US"/>
                  <w:rPrChange w:id="4375" w:author="Пользователь" w:date="2022-12-22T02:42:00Z">
                    <w:rPr>
                      <w:i/>
                      <w:iCs/>
                      <w:color w:val="629755"/>
                      <w:lang w:val="en-US"/>
                    </w:rPr>
                  </w:rPrChange>
                </w:rPr>
                <w:br/>
                <w:delText xml:space="preserve">     **************************/</w:delText>
              </w:r>
              <w:r w:rsidR="00B030F8" w:rsidRPr="005A0097" w:rsidDel="00046F53">
                <w:rPr>
                  <w:i/>
                  <w:iCs/>
                  <w:color w:val="629755"/>
                  <w:szCs w:val="28"/>
                  <w:lang w:val="en-US"/>
                  <w:rPrChange w:id="4376" w:author="Пользователь" w:date="2022-12-22T02:42:00Z">
                    <w:rPr>
                      <w:i/>
                      <w:iCs/>
                      <w:color w:val="629755"/>
                      <w:lang w:val="en-US"/>
                    </w:rPr>
                  </w:rPrChange>
                </w:rPr>
                <w:br/>
              </w:r>
              <w:r w:rsidR="00B030F8" w:rsidRPr="005A0097" w:rsidDel="00046F53">
                <w:rPr>
                  <w:i/>
                  <w:iCs/>
                  <w:color w:val="629755"/>
                  <w:szCs w:val="28"/>
                  <w:lang w:val="en-US"/>
                  <w:rPrChange w:id="4377" w:author="Пользователь" w:date="2022-12-22T02:42:00Z">
                    <w:rPr>
                      <w:i/>
                      <w:iCs/>
                      <w:color w:val="629755"/>
                      <w:lang w:val="en-US"/>
                    </w:rPr>
                  </w:rPrChange>
                </w:rPr>
                <w:br/>
                <w:delText xml:space="preserve">    </w:delText>
              </w:r>
              <w:r w:rsidR="00B030F8" w:rsidRPr="005A0097" w:rsidDel="00046F53">
                <w:rPr>
                  <w:color w:val="CC7832"/>
                  <w:szCs w:val="28"/>
                  <w:lang w:val="en-US"/>
                  <w:rPrChange w:id="4378" w:author="Пользователь" w:date="2022-12-22T02:42:00Z">
                    <w:rPr>
                      <w:color w:val="CC7832"/>
                      <w:lang w:val="en-US"/>
                    </w:rPr>
                  </w:rPrChange>
                </w:rPr>
                <w:delText xml:space="preserve">private </w:delText>
              </w:r>
              <w:r w:rsidR="00B030F8" w:rsidRPr="005A0097" w:rsidDel="00046F53">
                <w:rPr>
                  <w:color w:val="A9B7C6"/>
                  <w:szCs w:val="28"/>
                  <w:lang w:val="en-US"/>
                  <w:rPrChange w:id="4379" w:author="Пользователь" w:date="2022-12-22T02:42:00Z">
                    <w:rPr>
                      <w:color w:val="A9B7C6"/>
                      <w:lang w:val="en-US"/>
                    </w:rPr>
                  </w:rPrChange>
                </w:rPr>
                <w:delText xml:space="preserve">CTimeInterval </w:delText>
              </w:r>
              <w:r w:rsidR="00B030F8" w:rsidRPr="005A0097" w:rsidDel="00046F53">
                <w:rPr>
                  <w:color w:val="9876AA"/>
                  <w:szCs w:val="28"/>
                  <w:lang w:val="en-US"/>
                  <w:rPrChange w:id="4380" w:author="Пользователь" w:date="2022-12-22T02:42:00Z">
                    <w:rPr>
                      <w:color w:val="9876AA"/>
                      <w:lang w:val="en-US"/>
                    </w:rPr>
                  </w:rPrChange>
                </w:rPr>
                <w:delText>TimeInterval</w:delText>
              </w:r>
              <w:r w:rsidR="00B030F8" w:rsidRPr="005A0097" w:rsidDel="00046F53">
                <w:rPr>
                  <w:color w:val="CC7832"/>
                  <w:szCs w:val="28"/>
                  <w:lang w:val="en-US"/>
                  <w:rPrChange w:id="4381" w:author="Пользователь" w:date="2022-12-22T02:42:00Z">
                    <w:rPr>
                      <w:color w:val="CC7832"/>
                      <w:lang w:val="en-US"/>
                    </w:rPr>
                  </w:rPrChange>
                </w:rPr>
                <w:delText>;</w:delText>
              </w:r>
              <w:r w:rsidR="00B030F8" w:rsidRPr="005A0097" w:rsidDel="00046F53">
                <w:rPr>
                  <w:color w:val="CC7832"/>
                  <w:szCs w:val="28"/>
                  <w:lang w:val="en-US"/>
                  <w:rPrChange w:id="4382" w:author="Пользователь" w:date="2022-12-22T02:42:00Z">
                    <w:rPr>
                      <w:color w:val="CC7832"/>
                      <w:lang w:val="en-US"/>
                    </w:rPr>
                  </w:rPrChange>
                </w:rPr>
                <w:br/>
              </w:r>
              <w:r w:rsidR="00B030F8" w:rsidRPr="005A0097" w:rsidDel="00046F53">
                <w:rPr>
                  <w:color w:val="CC7832"/>
                  <w:szCs w:val="28"/>
                  <w:lang w:val="en-US"/>
                  <w:rPrChange w:id="4383" w:author="Пользователь" w:date="2022-12-22T02:42:00Z">
                    <w:rPr>
                      <w:color w:val="CC7832"/>
                      <w:lang w:val="en-US"/>
                    </w:rPr>
                  </w:rPrChange>
                </w:rPr>
                <w:br/>
                <w:delText xml:space="preserve">    public </w:delText>
              </w:r>
              <w:r w:rsidR="00B030F8" w:rsidRPr="005A0097" w:rsidDel="00046F53">
                <w:rPr>
                  <w:color w:val="A9B7C6"/>
                  <w:szCs w:val="28"/>
                  <w:lang w:val="en-US"/>
                  <w:rPrChange w:id="4384" w:author="Пользователь" w:date="2022-12-22T02:42:00Z">
                    <w:rPr>
                      <w:color w:val="A9B7C6"/>
                      <w:lang w:val="en-US"/>
                    </w:rPr>
                  </w:rPrChange>
                </w:rPr>
                <w:delText xml:space="preserve">CTimeInterval </w:delText>
              </w:r>
              <w:r w:rsidR="00B030F8" w:rsidRPr="005A0097" w:rsidDel="00046F53">
                <w:rPr>
                  <w:color w:val="FFC66D"/>
                  <w:szCs w:val="28"/>
                  <w:lang w:val="en-US"/>
                  <w:rPrChange w:id="4385" w:author="Пользователь" w:date="2022-12-22T02:42:00Z">
                    <w:rPr>
                      <w:color w:val="FFC66D"/>
                      <w:lang w:val="en-US"/>
                    </w:rPr>
                  </w:rPrChange>
                </w:rPr>
                <w:delText>getTimeInterval</w:delText>
              </w:r>
              <w:r w:rsidR="00B030F8" w:rsidRPr="005A0097" w:rsidDel="00046F53">
                <w:rPr>
                  <w:color w:val="A9B7C6"/>
                  <w:szCs w:val="28"/>
                  <w:lang w:val="en-US"/>
                  <w:rPrChange w:id="4386" w:author="Пользователь" w:date="2022-12-22T02:42:00Z">
                    <w:rPr>
                      <w:color w:val="A9B7C6"/>
                      <w:lang w:val="en-US"/>
                    </w:rPr>
                  </w:rPrChange>
                </w:rPr>
                <w:delText>() {</w:delText>
              </w:r>
              <w:r w:rsidR="00B030F8" w:rsidRPr="005A0097" w:rsidDel="00046F53">
                <w:rPr>
                  <w:color w:val="A9B7C6"/>
                  <w:szCs w:val="28"/>
                  <w:lang w:val="en-US"/>
                  <w:rPrChange w:id="4387" w:author="Пользователь" w:date="2022-12-22T02:42:00Z">
                    <w:rPr>
                      <w:color w:val="A9B7C6"/>
                      <w:lang w:val="en-US"/>
                    </w:rPr>
                  </w:rPrChange>
                </w:rPr>
                <w:br/>
                <w:delText xml:space="preserve">        </w:delText>
              </w:r>
              <w:r w:rsidR="00B030F8" w:rsidRPr="005A0097" w:rsidDel="00046F53">
                <w:rPr>
                  <w:color w:val="CC7832"/>
                  <w:szCs w:val="28"/>
                  <w:lang w:val="en-US"/>
                  <w:rPrChange w:id="4388" w:author="Пользователь" w:date="2022-12-22T02:42:00Z">
                    <w:rPr>
                      <w:color w:val="CC7832"/>
                      <w:lang w:val="en-US"/>
                    </w:rPr>
                  </w:rPrChange>
                </w:rPr>
                <w:delText xml:space="preserve">return </w:delText>
              </w:r>
              <w:r w:rsidR="00B030F8" w:rsidRPr="005A0097" w:rsidDel="00046F53">
                <w:rPr>
                  <w:color w:val="9876AA"/>
                  <w:szCs w:val="28"/>
                  <w:lang w:val="en-US"/>
                  <w:rPrChange w:id="4389" w:author="Пользователь" w:date="2022-12-22T02:42:00Z">
                    <w:rPr>
                      <w:color w:val="9876AA"/>
                      <w:lang w:val="en-US"/>
                    </w:rPr>
                  </w:rPrChange>
                </w:rPr>
                <w:delText>TimeInterval</w:delText>
              </w:r>
              <w:r w:rsidR="00B030F8" w:rsidRPr="005A0097" w:rsidDel="00046F53">
                <w:rPr>
                  <w:color w:val="CC7832"/>
                  <w:szCs w:val="28"/>
                  <w:lang w:val="en-US"/>
                  <w:rPrChange w:id="4390" w:author="Пользователь" w:date="2022-12-22T02:42:00Z">
                    <w:rPr>
                      <w:color w:val="CC7832"/>
                      <w:lang w:val="en-US"/>
                    </w:rPr>
                  </w:rPrChange>
                </w:rPr>
                <w:delText>;</w:delText>
              </w:r>
              <w:r w:rsidR="00B030F8" w:rsidRPr="005A0097" w:rsidDel="00046F53">
                <w:rPr>
                  <w:color w:val="CC7832"/>
                  <w:szCs w:val="28"/>
                  <w:lang w:val="en-US"/>
                  <w:rPrChange w:id="4391" w:author="Пользователь" w:date="2022-12-22T02:42:00Z">
                    <w:rPr>
                      <w:color w:val="CC7832"/>
                      <w:lang w:val="en-US"/>
                    </w:rPr>
                  </w:rPrChange>
                </w:rPr>
                <w:br/>
                <w:delText xml:space="preserve">    </w:delText>
              </w:r>
              <w:r w:rsidR="00B030F8" w:rsidRPr="005A0097" w:rsidDel="00046F53">
                <w:rPr>
                  <w:color w:val="A9B7C6"/>
                  <w:szCs w:val="28"/>
                  <w:lang w:val="en-US"/>
                  <w:rPrChange w:id="4392" w:author="Пользователь" w:date="2022-12-22T02:42:00Z">
                    <w:rPr>
                      <w:color w:val="A9B7C6"/>
                      <w:lang w:val="en-US"/>
                    </w:rPr>
                  </w:rPrChange>
                </w:rPr>
                <w:delText>}</w:delText>
              </w:r>
              <w:r w:rsidR="00B030F8" w:rsidRPr="005A0097" w:rsidDel="00046F53">
                <w:rPr>
                  <w:color w:val="A9B7C6"/>
                  <w:szCs w:val="28"/>
                  <w:lang w:val="en-US"/>
                  <w:rPrChange w:id="4393" w:author="Пользователь" w:date="2022-12-22T02:42:00Z">
                    <w:rPr>
                      <w:color w:val="A9B7C6"/>
                      <w:lang w:val="en-US"/>
                    </w:rPr>
                  </w:rPrChange>
                </w:rPr>
                <w:br/>
              </w:r>
              <w:r w:rsidR="00B030F8" w:rsidRPr="005A0097" w:rsidDel="00046F53">
                <w:rPr>
                  <w:color w:val="A9B7C6"/>
                  <w:szCs w:val="28"/>
                  <w:lang w:val="en-US"/>
                  <w:rPrChange w:id="4394" w:author="Пользователь" w:date="2022-12-22T02:42:00Z">
                    <w:rPr>
                      <w:color w:val="A9B7C6"/>
                      <w:lang w:val="en-US"/>
                    </w:rPr>
                  </w:rPrChange>
                </w:rPr>
                <w:br/>
                <w:delText xml:space="preserve">    </w:delText>
              </w:r>
              <w:r w:rsidR="00B030F8" w:rsidRPr="005A0097" w:rsidDel="00046F53">
                <w:rPr>
                  <w:color w:val="CC7832"/>
                  <w:szCs w:val="28"/>
                  <w:lang w:val="en-US"/>
                  <w:rPrChange w:id="4395" w:author="Пользователь" w:date="2022-12-22T02:42:00Z">
                    <w:rPr>
                      <w:color w:val="CC7832"/>
                      <w:lang w:val="en-US"/>
                    </w:rPr>
                  </w:rPrChange>
                </w:rPr>
                <w:delText xml:space="preserve">public void </w:delText>
              </w:r>
              <w:r w:rsidR="00B030F8" w:rsidRPr="005A0097" w:rsidDel="00046F53">
                <w:rPr>
                  <w:color w:val="FFC66D"/>
                  <w:szCs w:val="28"/>
                  <w:lang w:val="en-US"/>
                  <w:rPrChange w:id="4396" w:author="Пользователь" w:date="2022-12-22T02:42:00Z">
                    <w:rPr>
                      <w:color w:val="FFC66D"/>
                      <w:lang w:val="en-US"/>
                    </w:rPr>
                  </w:rPrChange>
                </w:rPr>
                <w:delText>setTimeInterval</w:delText>
              </w:r>
              <w:r w:rsidR="00B030F8" w:rsidRPr="005A0097" w:rsidDel="00046F53">
                <w:rPr>
                  <w:color w:val="A9B7C6"/>
                  <w:szCs w:val="28"/>
                  <w:lang w:val="en-US"/>
                  <w:rPrChange w:id="4397" w:author="Пользователь" w:date="2022-12-22T02:42:00Z">
                    <w:rPr>
                      <w:color w:val="A9B7C6"/>
                      <w:lang w:val="en-US"/>
                    </w:rPr>
                  </w:rPrChange>
                </w:rPr>
                <w:delText>(CTimeInterval TInterval) {</w:delText>
              </w:r>
              <w:r w:rsidR="00B030F8" w:rsidRPr="005A0097" w:rsidDel="00046F53">
                <w:rPr>
                  <w:color w:val="A9B7C6"/>
                  <w:szCs w:val="28"/>
                  <w:lang w:val="en-US"/>
                  <w:rPrChange w:id="4398" w:author="Пользователь" w:date="2022-12-22T02:42:00Z">
                    <w:rPr>
                      <w:color w:val="A9B7C6"/>
                      <w:lang w:val="en-US"/>
                    </w:rPr>
                  </w:rPrChange>
                </w:rPr>
                <w:br/>
                <w:delText xml:space="preserve">        </w:delText>
              </w:r>
              <w:r w:rsidR="00B030F8" w:rsidRPr="005A0097" w:rsidDel="00046F53">
                <w:rPr>
                  <w:color w:val="CC7832"/>
                  <w:szCs w:val="28"/>
                  <w:lang w:val="en-US"/>
                  <w:rPrChange w:id="4399" w:author="Пользователь" w:date="2022-12-22T02:42:00Z">
                    <w:rPr>
                      <w:color w:val="CC7832"/>
                      <w:lang w:val="en-US"/>
                    </w:rPr>
                  </w:rPrChange>
                </w:rPr>
                <w:delText>this</w:delText>
              </w:r>
              <w:r w:rsidR="00B030F8" w:rsidRPr="005A0097" w:rsidDel="00046F53">
                <w:rPr>
                  <w:color w:val="A9B7C6"/>
                  <w:szCs w:val="28"/>
                  <w:lang w:val="en-US"/>
                  <w:rPrChange w:id="4400" w:author="Пользователь" w:date="2022-12-22T02:42:00Z">
                    <w:rPr>
                      <w:color w:val="A9B7C6"/>
                      <w:lang w:val="en-US"/>
                    </w:rPr>
                  </w:rPrChange>
                </w:rPr>
                <w:delText>.</w:delText>
              </w:r>
              <w:r w:rsidR="00B030F8" w:rsidRPr="005A0097" w:rsidDel="00046F53">
                <w:rPr>
                  <w:color w:val="9876AA"/>
                  <w:szCs w:val="28"/>
                  <w:lang w:val="en-US"/>
                  <w:rPrChange w:id="4401" w:author="Пользователь" w:date="2022-12-22T02:42:00Z">
                    <w:rPr>
                      <w:color w:val="9876AA"/>
                      <w:lang w:val="en-US"/>
                    </w:rPr>
                  </w:rPrChange>
                </w:rPr>
                <w:delText xml:space="preserve">TimeInterval </w:delText>
              </w:r>
              <w:r w:rsidR="00B030F8" w:rsidRPr="005A0097" w:rsidDel="00046F53">
                <w:rPr>
                  <w:color w:val="A9B7C6"/>
                  <w:szCs w:val="28"/>
                  <w:lang w:val="en-US"/>
                  <w:rPrChange w:id="4402" w:author="Пользователь" w:date="2022-12-22T02:42:00Z">
                    <w:rPr>
                      <w:color w:val="A9B7C6"/>
                      <w:lang w:val="en-US"/>
                    </w:rPr>
                  </w:rPrChange>
                </w:rPr>
                <w:delText>= TInterval</w:delText>
              </w:r>
              <w:r w:rsidR="00B030F8" w:rsidRPr="005A0097" w:rsidDel="00046F53">
                <w:rPr>
                  <w:color w:val="CC7832"/>
                  <w:szCs w:val="28"/>
                  <w:lang w:val="en-US"/>
                  <w:rPrChange w:id="4403" w:author="Пользователь" w:date="2022-12-22T02:42:00Z">
                    <w:rPr>
                      <w:color w:val="CC7832"/>
                      <w:lang w:val="en-US"/>
                    </w:rPr>
                  </w:rPrChange>
                </w:rPr>
                <w:delText>;</w:delText>
              </w:r>
              <w:r w:rsidR="00B030F8" w:rsidRPr="005A0097" w:rsidDel="00046F53">
                <w:rPr>
                  <w:color w:val="CC7832"/>
                  <w:szCs w:val="28"/>
                  <w:lang w:val="en-US"/>
                  <w:rPrChange w:id="4404" w:author="Пользователь" w:date="2022-12-22T02:42:00Z">
                    <w:rPr>
                      <w:color w:val="CC7832"/>
                      <w:lang w:val="en-US"/>
                    </w:rPr>
                  </w:rPrChange>
                </w:rPr>
                <w:br/>
                <w:delText xml:space="preserve">    </w:delText>
              </w:r>
              <w:r w:rsidR="00B030F8" w:rsidRPr="005A0097" w:rsidDel="00046F53">
                <w:rPr>
                  <w:color w:val="A9B7C6"/>
                  <w:szCs w:val="28"/>
                  <w:lang w:val="en-US"/>
                  <w:rPrChange w:id="4405" w:author="Пользователь" w:date="2022-12-22T02:42:00Z">
                    <w:rPr>
                      <w:color w:val="A9B7C6"/>
                      <w:lang w:val="en-US"/>
                    </w:rPr>
                  </w:rPrChange>
                </w:rPr>
                <w:delText>}</w:delText>
              </w:r>
              <w:r w:rsidR="00B030F8" w:rsidRPr="005A0097" w:rsidDel="00046F53">
                <w:rPr>
                  <w:color w:val="A9B7C6"/>
                  <w:szCs w:val="28"/>
                  <w:lang w:val="en-US"/>
                  <w:rPrChange w:id="4406" w:author="Пользователь" w:date="2022-12-22T02:42:00Z">
                    <w:rPr>
                      <w:color w:val="A9B7C6"/>
                      <w:lang w:val="en-US"/>
                    </w:rPr>
                  </w:rPrChange>
                </w:rPr>
                <w:br/>
              </w:r>
              <w:r w:rsidR="00B030F8" w:rsidRPr="005A0097" w:rsidDel="00046F53">
                <w:rPr>
                  <w:color w:val="A9B7C6"/>
                  <w:szCs w:val="28"/>
                  <w:lang w:val="en-US"/>
                  <w:rPrChange w:id="4407" w:author="Пользователь" w:date="2022-12-22T02:42:00Z">
                    <w:rPr>
                      <w:color w:val="A9B7C6"/>
                      <w:lang w:val="en-US"/>
                    </w:rPr>
                  </w:rPrChange>
                </w:rPr>
                <w:br/>
                <w:delText xml:space="preserve">    </w:delText>
              </w:r>
              <w:r w:rsidR="00B030F8" w:rsidRPr="005A0097" w:rsidDel="00046F53">
                <w:rPr>
                  <w:color w:val="BBB529"/>
                  <w:szCs w:val="28"/>
                  <w:lang w:val="en-US"/>
                  <w:rPrChange w:id="4408" w:author="Пользователь" w:date="2022-12-22T02:42:00Z">
                    <w:rPr>
                      <w:color w:val="BBB529"/>
                      <w:lang w:val="en-US"/>
                    </w:rPr>
                  </w:rPrChange>
                </w:rPr>
                <w:delText>@Override</w:delText>
              </w:r>
              <w:r w:rsidR="00B030F8" w:rsidRPr="005A0097" w:rsidDel="00046F53">
                <w:rPr>
                  <w:color w:val="BBB529"/>
                  <w:szCs w:val="28"/>
                  <w:lang w:val="en-US"/>
                  <w:rPrChange w:id="4409" w:author="Пользователь" w:date="2022-12-22T02:42:00Z">
                    <w:rPr>
                      <w:color w:val="BBB529"/>
                      <w:lang w:val="en-US"/>
                    </w:rPr>
                  </w:rPrChange>
                </w:rPr>
                <w:br/>
                <w:delText xml:space="preserve">    </w:delText>
              </w:r>
              <w:r w:rsidR="00B030F8" w:rsidRPr="005A0097" w:rsidDel="00046F53">
                <w:rPr>
                  <w:color w:val="CC7832"/>
                  <w:szCs w:val="28"/>
                  <w:lang w:val="en-US"/>
                  <w:rPrChange w:id="4410" w:author="Пользователь" w:date="2022-12-22T02:42:00Z">
                    <w:rPr>
                      <w:color w:val="CC7832"/>
                      <w:lang w:val="en-US"/>
                    </w:rPr>
                  </w:rPrChange>
                </w:rPr>
                <w:delText xml:space="preserve">public </w:delText>
              </w:r>
              <w:r w:rsidR="00B030F8" w:rsidRPr="005A0097" w:rsidDel="00046F53">
                <w:rPr>
                  <w:color w:val="A9B7C6"/>
                  <w:szCs w:val="28"/>
                  <w:lang w:val="en-US"/>
                  <w:rPrChange w:id="4411" w:author="Пользователь" w:date="2022-12-22T02:42:00Z">
                    <w:rPr>
                      <w:color w:val="A9B7C6"/>
                      <w:lang w:val="en-US"/>
                    </w:rPr>
                  </w:rPrChange>
                </w:rPr>
                <w:delText xml:space="preserve">String </w:delText>
              </w:r>
              <w:r w:rsidR="00B030F8" w:rsidRPr="005A0097" w:rsidDel="00046F53">
                <w:rPr>
                  <w:color w:val="FFC66D"/>
                  <w:szCs w:val="28"/>
                  <w:lang w:val="en-US"/>
                  <w:rPrChange w:id="4412" w:author="Пользователь" w:date="2022-12-22T02:42:00Z">
                    <w:rPr>
                      <w:color w:val="FFC66D"/>
                      <w:lang w:val="en-US"/>
                    </w:rPr>
                  </w:rPrChange>
                </w:rPr>
                <w:delText>toString</w:delText>
              </w:r>
              <w:r w:rsidR="00B030F8" w:rsidRPr="005A0097" w:rsidDel="00046F53">
                <w:rPr>
                  <w:color w:val="A9B7C6"/>
                  <w:szCs w:val="28"/>
                  <w:lang w:val="en-US"/>
                  <w:rPrChange w:id="4413" w:author="Пользователь" w:date="2022-12-22T02:42:00Z">
                    <w:rPr>
                      <w:color w:val="A9B7C6"/>
                      <w:lang w:val="en-US"/>
                    </w:rPr>
                  </w:rPrChange>
                </w:rPr>
                <w:delText>() {</w:delText>
              </w:r>
              <w:r w:rsidR="00B030F8" w:rsidRPr="005A0097" w:rsidDel="00046F53">
                <w:rPr>
                  <w:color w:val="A9B7C6"/>
                  <w:szCs w:val="28"/>
                  <w:lang w:val="en-US"/>
                  <w:rPrChange w:id="4414" w:author="Пользователь" w:date="2022-12-22T02:42:00Z">
                    <w:rPr>
                      <w:color w:val="A9B7C6"/>
                      <w:lang w:val="en-US"/>
                    </w:rPr>
                  </w:rPrChange>
                </w:rPr>
                <w:br/>
                <w:delText xml:space="preserve">        </w:delText>
              </w:r>
              <w:r w:rsidR="00B030F8" w:rsidRPr="005A0097" w:rsidDel="00046F53">
                <w:rPr>
                  <w:color w:val="CC7832"/>
                  <w:szCs w:val="28"/>
                  <w:lang w:val="en-US"/>
                  <w:rPrChange w:id="4415" w:author="Пользователь" w:date="2022-12-22T02:42:00Z">
                    <w:rPr>
                      <w:color w:val="CC7832"/>
                      <w:lang w:val="en-US"/>
                    </w:rPr>
                  </w:rPrChange>
                </w:rPr>
                <w:delText xml:space="preserve">return </w:delText>
              </w:r>
              <w:r w:rsidR="00B030F8" w:rsidRPr="005A0097" w:rsidDel="00046F53">
                <w:rPr>
                  <w:color w:val="6A8759"/>
                  <w:szCs w:val="28"/>
                  <w:lang w:val="en-US"/>
                  <w:rPrChange w:id="4416" w:author="Пользователь" w:date="2022-12-22T02:42:00Z">
                    <w:rPr>
                      <w:color w:val="6A8759"/>
                      <w:lang w:val="en-US"/>
                    </w:rPr>
                  </w:rPrChange>
                </w:rPr>
                <w:delText>"</w:delText>
              </w:r>
              <w:r w:rsidR="00B030F8" w:rsidRPr="005A0097" w:rsidDel="00046F53">
                <w:rPr>
                  <w:color w:val="6A8759"/>
                  <w:szCs w:val="28"/>
                  <w:rPrChange w:id="4417" w:author="Пользователь" w:date="2022-12-22T02:42:00Z">
                    <w:rPr>
                      <w:color w:val="6A8759"/>
                    </w:rPr>
                  </w:rPrChange>
                </w:rPr>
                <w:delText>Дата</w:delText>
              </w:r>
              <w:r w:rsidR="00B030F8" w:rsidRPr="005A0097" w:rsidDel="00046F53">
                <w:rPr>
                  <w:color w:val="6A8759"/>
                  <w:szCs w:val="28"/>
                  <w:lang w:val="en-US"/>
                  <w:rPrChange w:id="4418" w:author="Пользователь" w:date="2022-12-22T02:42:00Z">
                    <w:rPr>
                      <w:color w:val="6A8759"/>
                      <w:lang w:val="en-US"/>
                    </w:rPr>
                  </w:rPrChange>
                </w:rPr>
                <w:delText xml:space="preserve"> "</w:delText>
              </w:r>
              <w:r w:rsidR="00B030F8" w:rsidRPr="005A0097" w:rsidDel="00046F53">
                <w:rPr>
                  <w:color w:val="A9B7C6"/>
                  <w:szCs w:val="28"/>
                  <w:lang w:val="en-US"/>
                  <w:rPrChange w:id="4419" w:author="Пользователь" w:date="2022-12-22T02:42:00Z">
                    <w:rPr>
                      <w:color w:val="A9B7C6"/>
                      <w:lang w:val="en-US"/>
                    </w:rPr>
                  </w:rPrChange>
                </w:rPr>
                <w:delText>+((</w:delText>
              </w:r>
              <w:r w:rsidR="00B030F8" w:rsidRPr="005A0097" w:rsidDel="00046F53">
                <w:rPr>
                  <w:color w:val="9876AA"/>
                  <w:szCs w:val="28"/>
                  <w:lang w:val="en-US"/>
                  <w:rPrChange w:id="4420" w:author="Пользователь" w:date="2022-12-22T02:42:00Z">
                    <w:rPr>
                      <w:color w:val="9876AA"/>
                      <w:lang w:val="en-US"/>
                    </w:rPr>
                  </w:rPrChange>
                </w:rPr>
                <w:delText>time</w:delText>
              </w:r>
              <w:r w:rsidR="00B030F8" w:rsidRPr="005A0097" w:rsidDel="00046F53">
                <w:rPr>
                  <w:color w:val="A9B7C6"/>
                  <w:szCs w:val="28"/>
                  <w:lang w:val="en-US"/>
                  <w:rPrChange w:id="4421" w:author="Пользователь" w:date="2022-12-22T02:42:00Z">
                    <w:rPr>
                      <w:color w:val="A9B7C6"/>
                      <w:lang w:val="en-US"/>
                    </w:rPr>
                  </w:rPrChange>
                </w:rPr>
                <w:delText>==</w:delText>
              </w:r>
              <w:r w:rsidR="00B030F8" w:rsidRPr="005A0097" w:rsidDel="00046F53">
                <w:rPr>
                  <w:color w:val="CC7832"/>
                  <w:szCs w:val="28"/>
                  <w:lang w:val="en-US"/>
                  <w:rPrChange w:id="4422" w:author="Пользователь" w:date="2022-12-22T02:42:00Z">
                    <w:rPr>
                      <w:color w:val="CC7832"/>
                      <w:lang w:val="en-US"/>
                    </w:rPr>
                  </w:rPrChange>
                </w:rPr>
                <w:delText>null</w:delText>
              </w:r>
              <w:r w:rsidR="00B030F8" w:rsidRPr="005A0097" w:rsidDel="00046F53">
                <w:rPr>
                  <w:color w:val="A9B7C6"/>
                  <w:szCs w:val="28"/>
                  <w:lang w:val="en-US"/>
                  <w:rPrChange w:id="4423" w:author="Пользователь" w:date="2022-12-22T02:42:00Z">
                    <w:rPr>
                      <w:color w:val="A9B7C6"/>
                      <w:lang w:val="en-US"/>
                    </w:rPr>
                  </w:rPrChange>
                </w:rPr>
                <w:delText xml:space="preserve">) ? </w:delText>
              </w:r>
              <w:r w:rsidR="00B030F8" w:rsidRPr="005A0097" w:rsidDel="00046F53">
                <w:rPr>
                  <w:color w:val="6A8759"/>
                  <w:szCs w:val="28"/>
                  <w:lang w:val="en-US"/>
                  <w:rPrChange w:id="4424" w:author="Пользователь" w:date="2022-12-22T02:42:00Z">
                    <w:rPr>
                      <w:color w:val="6A8759"/>
                      <w:lang w:val="en-US"/>
                    </w:rPr>
                  </w:rPrChange>
                </w:rPr>
                <w:delText>"</w:delText>
              </w:r>
              <w:r w:rsidR="00B030F8" w:rsidRPr="005A0097" w:rsidDel="00046F53">
                <w:rPr>
                  <w:color w:val="6A8759"/>
                  <w:szCs w:val="28"/>
                  <w:rPrChange w:id="4425" w:author="Пользователь" w:date="2022-12-22T02:42:00Z">
                    <w:rPr>
                      <w:color w:val="6A8759"/>
                    </w:rPr>
                  </w:rPrChange>
                </w:rPr>
                <w:delText>не</w:delText>
              </w:r>
              <w:r w:rsidR="00B030F8" w:rsidRPr="005A0097" w:rsidDel="00046F53">
                <w:rPr>
                  <w:color w:val="6A8759"/>
                  <w:szCs w:val="28"/>
                  <w:lang w:val="en-US"/>
                  <w:rPrChange w:id="4426" w:author="Пользователь" w:date="2022-12-22T02:42:00Z">
                    <w:rPr>
                      <w:color w:val="6A8759"/>
                      <w:lang w:val="en-US"/>
                    </w:rPr>
                  </w:rPrChange>
                </w:rPr>
                <w:delText xml:space="preserve"> </w:delText>
              </w:r>
              <w:r w:rsidR="00B030F8" w:rsidRPr="005A0097" w:rsidDel="00046F53">
                <w:rPr>
                  <w:color w:val="6A8759"/>
                  <w:szCs w:val="28"/>
                  <w:rPrChange w:id="4427" w:author="Пользователь" w:date="2022-12-22T02:42:00Z">
                    <w:rPr>
                      <w:color w:val="6A8759"/>
                    </w:rPr>
                  </w:rPrChange>
                </w:rPr>
                <w:delText>указана</w:delText>
              </w:r>
              <w:r w:rsidR="00B030F8" w:rsidRPr="005A0097" w:rsidDel="00046F53">
                <w:rPr>
                  <w:color w:val="6A8759"/>
                  <w:szCs w:val="28"/>
                  <w:lang w:val="en-US"/>
                  <w:rPrChange w:id="4428" w:author="Пользователь" w:date="2022-12-22T02:42:00Z">
                    <w:rPr>
                      <w:color w:val="6A8759"/>
                      <w:lang w:val="en-US"/>
                    </w:rPr>
                  </w:rPrChange>
                </w:rPr>
                <w:delText xml:space="preserve">" </w:delText>
              </w:r>
              <w:r w:rsidR="00B030F8" w:rsidRPr="005A0097" w:rsidDel="00046F53">
                <w:rPr>
                  <w:color w:val="A9B7C6"/>
                  <w:szCs w:val="28"/>
                  <w:lang w:val="en-US"/>
                  <w:rPrChange w:id="4429" w:author="Пользователь" w:date="2022-12-22T02:42:00Z">
                    <w:rPr>
                      <w:color w:val="A9B7C6"/>
                      <w:lang w:val="en-US"/>
                    </w:rPr>
                  </w:rPrChange>
                </w:rPr>
                <w:delText xml:space="preserve">: </w:delText>
              </w:r>
              <w:r w:rsidR="00B030F8" w:rsidRPr="005A0097" w:rsidDel="00046F53">
                <w:rPr>
                  <w:color w:val="9876AA"/>
                  <w:szCs w:val="28"/>
                  <w:lang w:val="en-US"/>
                  <w:rPrChange w:id="4430" w:author="Пользователь" w:date="2022-12-22T02:42:00Z">
                    <w:rPr>
                      <w:color w:val="9876AA"/>
                      <w:lang w:val="en-US"/>
                    </w:rPr>
                  </w:rPrChange>
                </w:rPr>
                <w:delText>time</w:delText>
              </w:r>
              <w:r w:rsidR="00B030F8" w:rsidRPr="005A0097" w:rsidDel="00046F53">
                <w:rPr>
                  <w:color w:val="A9B7C6"/>
                  <w:szCs w:val="28"/>
                  <w:lang w:val="en-US"/>
                  <w:rPrChange w:id="4431" w:author="Пользователь" w:date="2022-12-22T02:42:00Z">
                    <w:rPr>
                      <w:color w:val="A9B7C6"/>
                      <w:lang w:val="en-US"/>
                    </w:rPr>
                  </w:rPrChange>
                </w:rPr>
                <w:delText xml:space="preserve">.getDate()) + </w:delText>
              </w:r>
              <w:r w:rsidR="00B030F8" w:rsidRPr="005A0097" w:rsidDel="00046F53">
                <w:rPr>
                  <w:color w:val="9876AA"/>
                  <w:szCs w:val="28"/>
                  <w:lang w:val="en-US"/>
                  <w:rPrChange w:id="4432" w:author="Пользователь" w:date="2022-12-22T02:42:00Z">
                    <w:rPr>
                      <w:color w:val="9876AA"/>
                      <w:lang w:val="en-US"/>
                    </w:rPr>
                  </w:rPrChange>
                </w:rPr>
                <w:delText xml:space="preserve">time </w:delText>
              </w:r>
              <w:r w:rsidR="00B030F8" w:rsidRPr="005A0097" w:rsidDel="00046F53">
                <w:rPr>
                  <w:color w:val="A9B7C6"/>
                  <w:szCs w:val="28"/>
                  <w:lang w:val="en-US"/>
                  <w:rPrChange w:id="4433" w:author="Пользователь" w:date="2022-12-22T02:42:00Z">
                    <w:rPr>
                      <w:color w:val="A9B7C6"/>
                      <w:lang w:val="en-US"/>
                    </w:rPr>
                  </w:rPrChange>
                </w:rPr>
                <w:delText xml:space="preserve">+ </w:delText>
              </w:r>
              <w:r w:rsidR="00B030F8" w:rsidRPr="005A0097" w:rsidDel="00046F53">
                <w:rPr>
                  <w:color w:val="6A8759"/>
                  <w:szCs w:val="28"/>
                  <w:lang w:val="en-US"/>
                  <w:rPrChange w:id="4434" w:author="Пользователь" w:date="2022-12-22T02:42:00Z">
                    <w:rPr>
                      <w:color w:val="6A8759"/>
                      <w:lang w:val="en-US"/>
                    </w:rPr>
                  </w:rPrChange>
                </w:rPr>
                <w:delText xml:space="preserve">" " </w:delText>
              </w:r>
              <w:r w:rsidR="00B030F8" w:rsidRPr="005A0097" w:rsidDel="00046F53">
                <w:rPr>
                  <w:color w:val="A9B7C6"/>
                  <w:szCs w:val="28"/>
                  <w:lang w:val="en-US"/>
                  <w:rPrChange w:id="4435" w:author="Пользователь" w:date="2022-12-22T02:42:00Z">
                    <w:rPr>
                      <w:color w:val="A9B7C6"/>
                      <w:lang w:val="en-US"/>
                    </w:rPr>
                  </w:rPrChange>
                </w:rPr>
                <w:delText xml:space="preserve">+ </w:delText>
              </w:r>
              <w:r w:rsidR="00B030F8" w:rsidRPr="005A0097" w:rsidDel="00046F53">
                <w:rPr>
                  <w:color w:val="9876AA"/>
                  <w:szCs w:val="28"/>
                  <w:lang w:val="en-US"/>
                  <w:rPrChange w:id="4436" w:author="Пользователь" w:date="2022-12-22T02:42:00Z">
                    <w:rPr>
                      <w:color w:val="9876AA"/>
                      <w:lang w:val="en-US"/>
                    </w:rPr>
                  </w:rPrChange>
                </w:rPr>
                <w:delText xml:space="preserve">TimeInterval </w:delText>
              </w:r>
              <w:r w:rsidR="00B030F8" w:rsidRPr="005A0097" w:rsidDel="00046F53">
                <w:rPr>
                  <w:color w:val="A9B7C6"/>
                  <w:szCs w:val="28"/>
                  <w:lang w:val="en-US"/>
                  <w:rPrChange w:id="4437" w:author="Пользователь" w:date="2022-12-22T02:42:00Z">
                    <w:rPr>
                      <w:color w:val="A9B7C6"/>
                      <w:lang w:val="en-US"/>
                    </w:rPr>
                  </w:rPrChange>
                </w:rPr>
                <w:delText xml:space="preserve">+ </w:delText>
              </w:r>
              <w:r w:rsidR="00B030F8" w:rsidRPr="005A0097" w:rsidDel="00046F53">
                <w:rPr>
                  <w:color w:val="6A8759"/>
                  <w:szCs w:val="28"/>
                  <w:lang w:val="en-US"/>
                  <w:rPrChange w:id="4438" w:author="Пользователь" w:date="2022-12-22T02:42:00Z">
                    <w:rPr>
                      <w:color w:val="6A8759"/>
                      <w:lang w:val="en-US"/>
                    </w:rPr>
                  </w:rPrChange>
                </w:rPr>
                <w:delText xml:space="preserve">" </w:delText>
              </w:r>
              <w:r w:rsidR="00B030F8" w:rsidRPr="005A0097" w:rsidDel="00046F53">
                <w:rPr>
                  <w:color w:val="6A8759"/>
                  <w:szCs w:val="28"/>
                  <w:rPrChange w:id="4439" w:author="Пользователь" w:date="2022-12-22T02:42:00Z">
                    <w:rPr>
                      <w:color w:val="6A8759"/>
                    </w:rPr>
                  </w:rPrChange>
                </w:rPr>
                <w:delText>Блюдо</w:delText>
              </w:r>
              <w:r w:rsidR="00B030F8" w:rsidRPr="005A0097" w:rsidDel="00046F53">
                <w:rPr>
                  <w:color w:val="6A8759"/>
                  <w:szCs w:val="28"/>
                  <w:lang w:val="en-US"/>
                  <w:rPrChange w:id="4440" w:author="Пользователь" w:date="2022-12-22T02:42:00Z">
                    <w:rPr>
                      <w:color w:val="6A8759"/>
                      <w:lang w:val="en-US"/>
                    </w:rPr>
                  </w:rPrChange>
                </w:rPr>
                <w:delText xml:space="preserve"> -"</w:delText>
              </w:r>
              <w:r w:rsidR="00B030F8" w:rsidRPr="005A0097" w:rsidDel="00046F53">
                <w:rPr>
                  <w:color w:val="A9B7C6"/>
                  <w:szCs w:val="28"/>
                  <w:lang w:val="en-US"/>
                  <w:rPrChange w:id="4441" w:author="Пользователь" w:date="2022-12-22T02:42:00Z">
                    <w:rPr>
                      <w:color w:val="A9B7C6"/>
                      <w:lang w:val="en-US"/>
                    </w:rPr>
                  </w:rPrChange>
                </w:rPr>
                <w:delText>+</w:delText>
              </w:r>
              <w:r w:rsidR="00B030F8" w:rsidRPr="005A0097" w:rsidDel="00046F53">
                <w:rPr>
                  <w:color w:val="9876AA"/>
                  <w:szCs w:val="28"/>
                  <w:lang w:val="en-US"/>
                  <w:rPrChange w:id="4442" w:author="Пользователь" w:date="2022-12-22T02:42:00Z">
                    <w:rPr>
                      <w:color w:val="9876AA"/>
                      <w:lang w:val="en-US"/>
                    </w:rPr>
                  </w:rPrChange>
                </w:rPr>
                <w:delText>Name</w:delText>
              </w:r>
              <w:r w:rsidR="00B030F8" w:rsidRPr="005A0097" w:rsidDel="00046F53">
                <w:rPr>
                  <w:color w:val="CC7832"/>
                  <w:szCs w:val="28"/>
                  <w:lang w:val="en-US"/>
                  <w:rPrChange w:id="4443" w:author="Пользователь" w:date="2022-12-22T02:42:00Z">
                    <w:rPr>
                      <w:color w:val="CC7832"/>
                      <w:lang w:val="en-US"/>
                    </w:rPr>
                  </w:rPrChange>
                </w:rPr>
                <w:delText>;</w:delText>
              </w:r>
              <w:r w:rsidR="00B030F8" w:rsidRPr="005A0097" w:rsidDel="00046F53">
                <w:rPr>
                  <w:color w:val="CC7832"/>
                  <w:szCs w:val="28"/>
                  <w:lang w:val="en-US"/>
                  <w:rPrChange w:id="4444" w:author="Пользователь" w:date="2022-12-22T02:42:00Z">
                    <w:rPr>
                      <w:color w:val="CC7832"/>
                      <w:lang w:val="en-US"/>
                    </w:rPr>
                  </w:rPrChange>
                </w:rPr>
                <w:br/>
                <w:delText xml:space="preserve">    </w:delText>
              </w:r>
              <w:r w:rsidR="00B030F8" w:rsidRPr="005A0097" w:rsidDel="00046F53">
                <w:rPr>
                  <w:color w:val="A9B7C6"/>
                  <w:szCs w:val="28"/>
                  <w:lang w:val="en-US"/>
                  <w:rPrChange w:id="4445" w:author="Пользователь" w:date="2022-12-22T02:42:00Z">
                    <w:rPr>
                      <w:color w:val="A9B7C6"/>
                      <w:lang w:val="en-US"/>
                    </w:rPr>
                  </w:rPrChange>
                </w:rPr>
                <w:delText>}</w:delText>
              </w:r>
              <w:r w:rsidR="00B030F8" w:rsidRPr="005A0097" w:rsidDel="00046F53">
                <w:rPr>
                  <w:color w:val="A9B7C6"/>
                  <w:szCs w:val="28"/>
                  <w:lang w:val="en-US"/>
                  <w:rPrChange w:id="4446" w:author="Пользователь" w:date="2022-12-22T02:42:00Z">
                    <w:rPr>
                      <w:color w:val="A9B7C6"/>
                      <w:lang w:val="en-US"/>
                    </w:rPr>
                  </w:rPrChange>
                </w:rPr>
                <w:br/>
                <w:delText>}</w:delText>
              </w:r>
            </w:del>
          </w:p>
        </w:tc>
      </w:tr>
      <w:tr w:rsidR="000C0CFA" w:rsidRPr="005A0097" w14:paraId="282A0255" w14:textId="77777777" w:rsidTr="000C0CFA">
        <w:tc>
          <w:tcPr>
            <w:tcW w:w="9962" w:type="dxa"/>
          </w:tcPr>
          <w:p w14:paraId="26CD2C52" w14:textId="77777777" w:rsidR="000C0CFA" w:rsidRPr="005A0097" w:rsidRDefault="000C0CFA" w:rsidP="009269B7">
            <w:pPr>
              <w:jc w:val="center"/>
              <w:rPr>
                <w:szCs w:val="28"/>
                <w:rPrChange w:id="4447" w:author="Пользователь" w:date="2022-12-22T02:42:00Z">
                  <w:rPr/>
                </w:rPrChange>
              </w:rPr>
            </w:pPr>
            <w:r w:rsidRPr="005A0097">
              <w:rPr>
                <w:szCs w:val="28"/>
                <w:rPrChange w:id="4448" w:author="Пользователь" w:date="2022-12-22T02:42:00Z">
                  <w:rPr/>
                </w:rPrChange>
              </w:rPr>
              <w:lastRenderedPageBreak/>
              <w:t>Полный исходный код вашей программы.</w:t>
            </w:r>
          </w:p>
        </w:tc>
      </w:tr>
      <w:tr w:rsidR="000C0CFA" w:rsidRPr="005A0097" w14:paraId="48D48409" w14:textId="77777777" w:rsidTr="000C0CFA">
        <w:tc>
          <w:tcPr>
            <w:tcW w:w="9962" w:type="dxa"/>
          </w:tcPr>
          <w:p w14:paraId="31AE7BF4" w14:textId="77777777" w:rsidR="00046F53" w:rsidRPr="005A0097" w:rsidRDefault="00046F53" w:rsidP="00046F53">
            <w:pPr>
              <w:spacing w:line="240" w:lineRule="auto"/>
              <w:ind w:firstLine="0"/>
              <w:jc w:val="left"/>
              <w:rPr>
                <w:ins w:id="4449" w:author="Пользователь" w:date="2022-12-22T02:22:00Z"/>
                <w:szCs w:val="28"/>
                <w:lang w:val="en-US"/>
                <w:rPrChange w:id="4450" w:author="Пользователь" w:date="2022-12-22T02:42:00Z">
                  <w:rPr>
                    <w:ins w:id="4451" w:author="Пользователь" w:date="2022-12-22T02:22:00Z"/>
                    <w:sz w:val="24"/>
                  </w:rPr>
                </w:rPrChange>
              </w:rPr>
            </w:pPr>
            <w:ins w:id="4452" w:author="Пользователь" w:date="2022-12-22T02:22:00Z">
              <w:r w:rsidRPr="005A0097">
                <w:rPr>
                  <w:color w:val="CC7832"/>
                  <w:szCs w:val="28"/>
                  <w:lang w:val="en-US"/>
                  <w:rPrChange w:id="4453" w:author="Пользователь" w:date="2022-12-22T02:42:00Z">
                    <w:rPr>
                      <w:rFonts w:ascii="Courier New" w:hAnsi="Courier New" w:cs="Courier New"/>
                      <w:color w:val="CC7832"/>
                      <w:sz w:val="22"/>
                      <w:szCs w:val="22"/>
                    </w:rPr>
                  </w:rPrChange>
                </w:rPr>
                <w:t xml:space="preserve">package </w:t>
              </w:r>
              <w:proofErr w:type="spellStart"/>
              <w:r w:rsidRPr="005A0097">
                <w:rPr>
                  <w:color w:val="A9B7C6"/>
                  <w:szCs w:val="28"/>
                  <w:lang w:val="en-US"/>
                  <w:rPrChange w:id="4454" w:author="Пользователь" w:date="2022-12-22T02:42:00Z">
                    <w:rPr>
                      <w:rFonts w:ascii="Courier New" w:hAnsi="Courier New" w:cs="Courier New"/>
                      <w:color w:val="A9B7C6"/>
                      <w:sz w:val="22"/>
                      <w:szCs w:val="22"/>
                    </w:rPr>
                  </w:rPrChange>
                </w:rPr>
                <w:t>LaBa.One</w:t>
              </w:r>
              <w:proofErr w:type="spellEnd"/>
              <w:r w:rsidRPr="005A0097">
                <w:rPr>
                  <w:color w:val="CC7832"/>
                  <w:szCs w:val="28"/>
                  <w:lang w:val="en-US"/>
                  <w:rPrChange w:id="4455" w:author="Пользователь" w:date="2022-12-22T02:42:00Z">
                    <w:rPr>
                      <w:rFonts w:ascii="Courier New" w:hAnsi="Courier New" w:cs="Courier New"/>
                      <w:color w:val="CC7832"/>
                      <w:sz w:val="22"/>
                      <w:szCs w:val="22"/>
                    </w:rPr>
                  </w:rPrChange>
                </w:rPr>
                <w:t>;</w:t>
              </w:r>
            </w:ins>
          </w:p>
          <w:p w14:paraId="0DD60986" w14:textId="77777777" w:rsidR="00046F53" w:rsidRPr="005A0097" w:rsidRDefault="00046F53" w:rsidP="00046F53">
            <w:pPr>
              <w:spacing w:line="240" w:lineRule="auto"/>
              <w:ind w:firstLine="0"/>
              <w:jc w:val="left"/>
              <w:rPr>
                <w:ins w:id="4456" w:author="Пользователь" w:date="2022-12-22T02:22:00Z"/>
                <w:szCs w:val="28"/>
                <w:lang w:val="en-US"/>
                <w:rPrChange w:id="4457" w:author="Пользователь" w:date="2022-12-22T02:42:00Z">
                  <w:rPr>
                    <w:ins w:id="4458" w:author="Пользователь" w:date="2022-12-22T02:22:00Z"/>
                    <w:sz w:val="24"/>
                  </w:rPr>
                </w:rPrChange>
              </w:rPr>
            </w:pPr>
          </w:p>
          <w:p w14:paraId="673810E6" w14:textId="77777777" w:rsidR="00046F53" w:rsidRPr="005A0097" w:rsidRDefault="00046F53" w:rsidP="00046F53">
            <w:pPr>
              <w:spacing w:line="240" w:lineRule="auto"/>
              <w:ind w:firstLine="0"/>
              <w:jc w:val="left"/>
              <w:rPr>
                <w:ins w:id="4459" w:author="Пользователь" w:date="2022-12-22T02:22:00Z"/>
                <w:szCs w:val="28"/>
                <w:lang w:val="en-US"/>
                <w:rPrChange w:id="4460" w:author="Пользователь" w:date="2022-12-22T02:42:00Z">
                  <w:rPr>
                    <w:ins w:id="4461" w:author="Пользователь" w:date="2022-12-22T02:22:00Z"/>
                    <w:sz w:val="24"/>
                  </w:rPr>
                </w:rPrChange>
              </w:rPr>
            </w:pPr>
            <w:ins w:id="4462" w:author="Пользователь" w:date="2022-12-22T02:22:00Z">
              <w:r w:rsidRPr="005A0097">
                <w:rPr>
                  <w:color w:val="CC7832"/>
                  <w:szCs w:val="28"/>
                  <w:lang w:val="en-US"/>
                  <w:rPrChange w:id="4463" w:author="Пользователь" w:date="2022-12-22T02:42:00Z">
                    <w:rPr>
                      <w:rFonts w:ascii="Courier New" w:hAnsi="Courier New" w:cs="Courier New"/>
                      <w:color w:val="CC7832"/>
                      <w:sz w:val="22"/>
                      <w:szCs w:val="22"/>
                    </w:rPr>
                  </w:rPrChange>
                </w:rPr>
                <w:t xml:space="preserve">import </w:t>
              </w:r>
              <w:proofErr w:type="spellStart"/>
              <w:r w:rsidRPr="005A0097">
                <w:rPr>
                  <w:color w:val="A9B7C6"/>
                  <w:szCs w:val="28"/>
                  <w:lang w:val="en-US"/>
                  <w:rPrChange w:id="4464" w:author="Пользователь" w:date="2022-12-22T02:42:00Z">
                    <w:rPr>
                      <w:rFonts w:ascii="Courier New" w:hAnsi="Courier New" w:cs="Courier New"/>
                      <w:color w:val="A9B7C6"/>
                      <w:sz w:val="22"/>
                      <w:szCs w:val="22"/>
                    </w:rPr>
                  </w:rPrChange>
                </w:rPr>
                <w:t>org.apache.poi.</w:t>
              </w:r>
              <w:proofErr w:type="gramStart"/>
              <w:r w:rsidRPr="005A0097">
                <w:rPr>
                  <w:color w:val="A9B7C6"/>
                  <w:szCs w:val="28"/>
                  <w:lang w:val="en-US"/>
                  <w:rPrChange w:id="4465" w:author="Пользователь" w:date="2022-12-22T02:42:00Z">
                    <w:rPr>
                      <w:rFonts w:ascii="Courier New" w:hAnsi="Courier New" w:cs="Courier New"/>
                      <w:color w:val="A9B7C6"/>
                      <w:sz w:val="22"/>
                      <w:szCs w:val="22"/>
                    </w:rPr>
                  </w:rPrChange>
                </w:rPr>
                <w:t>ss.usermodel</w:t>
              </w:r>
              <w:proofErr w:type="gramEnd"/>
              <w:r w:rsidRPr="005A0097">
                <w:rPr>
                  <w:color w:val="A9B7C6"/>
                  <w:szCs w:val="28"/>
                  <w:lang w:val="en-US"/>
                  <w:rPrChange w:id="4466" w:author="Пользователь" w:date="2022-12-22T02:42:00Z">
                    <w:rPr>
                      <w:rFonts w:ascii="Courier New" w:hAnsi="Courier New" w:cs="Courier New"/>
                      <w:color w:val="A9B7C6"/>
                      <w:sz w:val="22"/>
                      <w:szCs w:val="22"/>
                    </w:rPr>
                  </w:rPrChange>
                </w:rPr>
                <w:t>.Cell</w:t>
              </w:r>
              <w:proofErr w:type="spellEnd"/>
              <w:r w:rsidRPr="005A0097">
                <w:rPr>
                  <w:color w:val="CC7832"/>
                  <w:szCs w:val="28"/>
                  <w:lang w:val="en-US"/>
                  <w:rPrChange w:id="4467" w:author="Пользователь" w:date="2022-12-22T02:42:00Z">
                    <w:rPr>
                      <w:rFonts w:ascii="Courier New" w:hAnsi="Courier New" w:cs="Courier New"/>
                      <w:color w:val="CC7832"/>
                      <w:sz w:val="22"/>
                      <w:szCs w:val="22"/>
                    </w:rPr>
                  </w:rPrChange>
                </w:rPr>
                <w:t>;</w:t>
              </w:r>
            </w:ins>
          </w:p>
          <w:p w14:paraId="6CED42BC" w14:textId="77777777" w:rsidR="00046F53" w:rsidRPr="005A0097" w:rsidRDefault="00046F53" w:rsidP="00046F53">
            <w:pPr>
              <w:spacing w:line="240" w:lineRule="auto"/>
              <w:ind w:firstLine="0"/>
              <w:jc w:val="left"/>
              <w:rPr>
                <w:ins w:id="4468" w:author="Пользователь" w:date="2022-12-22T02:22:00Z"/>
                <w:szCs w:val="28"/>
                <w:lang w:val="en-US"/>
                <w:rPrChange w:id="4469" w:author="Пользователь" w:date="2022-12-22T02:42:00Z">
                  <w:rPr>
                    <w:ins w:id="4470" w:author="Пользователь" w:date="2022-12-22T02:22:00Z"/>
                    <w:sz w:val="24"/>
                  </w:rPr>
                </w:rPrChange>
              </w:rPr>
            </w:pPr>
            <w:ins w:id="4471" w:author="Пользователь" w:date="2022-12-22T02:22:00Z">
              <w:r w:rsidRPr="005A0097">
                <w:rPr>
                  <w:color w:val="CC7832"/>
                  <w:szCs w:val="28"/>
                  <w:lang w:val="en-US"/>
                  <w:rPrChange w:id="4472" w:author="Пользователь" w:date="2022-12-22T02:42:00Z">
                    <w:rPr>
                      <w:rFonts w:ascii="Courier New" w:hAnsi="Courier New" w:cs="Courier New"/>
                      <w:color w:val="CC7832"/>
                      <w:sz w:val="22"/>
                      <w:szCs w:val="22"/>
                    </w:rPr>
                  </w:rPrChange>
                </w:rPr>
                <w:t xml:space="preserve">import </w:t>
              </w:r>
              <w:proofErr w:type="spellStart"/>
              <w:r w:rsidRPr="005A0097">
                <w:rPr>
                  <w:color w:val="A9B7C6"/>
                  <w:szCs w:val="28"/>
                  <w:lang w:val="en-US"/>
                  <w:rPrChange w:id="4473" w:author="Пользователь" w:date="2022-12-22T02:42:00Z">
                    <w:rPr>
                      <w:rFonts w:ascii="Courier New" w:hAnsi="Courier New" w:cs="Courier New"/>
                      <w:color w:val="A9B7C6"/>
                      <w:sz w:val="22"/>
                      <w:szCs w:val="22"/>
                    </w:rPr>
                  </w:rPrChange>
                </w:rPr>
                <w:t>org.apache.poi.</w:t>
              </w:r>
              <w:proofErr w:type="gramStart"/>
              <w:r w:rsidRPr="005A0097">
                <w:rPr>
                  <w:color w:val="A9B7C6"/>
                  <w:szCs w:val="28"/>
                  <w:lang w:val="en-US"/>
                  <w:rPrChange w:id="4474" w:author="Пользователь" w:date="2022-12-22T02:42:00Z">
                    <w:rPr>
                      <w:rFonts w:ascii="Courier New" w:hAnsi="Courier New" w:cs="Courier New"/>
                      <w:color w:val="A9B7C6"/>
                      <w:sz w:val="22"/>
                      <w:szCs w:val="22"/>
                    </w:rPr>
                  </w:rPrChange>
                </w:rPr>
                <w:t>ss.usermodel</w:t>
              </w:r>
              <w:proofErr w:type="gramEnd"/>
              <w:r w:rsidRPr="005A0097">
                <w:rPr>
                  <w:color w:val="A9B7C6"/>
                  <w:szCs w:val="28"/>
                  <w:lang w:val="en-US"/>
                  <w:rPrChange w:id="4475" w:author="Пользователь" w:date="2022-12-22T02:42:00Z">
                    <w:rPr>
                      <w:rFonts w:ascii="Courier New" w:hAnsi="Courier New" w:cs="Courier New"/>
                      <w:color w:val="A9B7C6"/>
                      <w:sz w:val="22"/>
                      <w:szCs w:val="22"/>
                    </w:rPr>
                  </w:rPrChange>
                </w:rPr>
                <w:t>.Row</w:t>
              </w:r>
              <w:proofErr w:type="spellEnd"/>
              <w:r w:rsidRPr="005A0097">
                <w:rPr>
                  <w:color w:val="CC7832"/>
                  <w:szCs w:val="28"/>
                  <w:lang w:val="en-US"/>
                  <w:rPrChange w:id="4476" w:author="Пользователь" w:date="2022-12-22T02:42:00Z">
                    <w:rPr>
                      <w:rFonts w:ascii="Courier New" w:hAnsi="Courier New" w:cs="Courier New"/>
                      <w:color w:val="CC7832"/>
                      <w:sz w:val="22"/>
                      <w:szCs w:val="22"/>
                    </w:rPr>
                  </w:rPrChange>
                </w:rPr>
                <w:t>;</w:t>
              </w:r>
            </w:ins>
          </w:p>
          <w:p w14:paraId="652617D0" w14:textId="77777777" w:rsidR="00046F53" w:rsidRPr="005A0097" w:rsidRDefault="00046F53" w:rsidP="00046F53">
            <w:pPr>
              <w:spacing w:line="240" w:lineRule="auto"/>
              <w:ind w:firstLine="0"/>
              <w:jc w:val="left"/>
              <w:rPr>
                <w:ins w:id="4477" w:author="Пользователь" w:date="2022-12-22T02:22:00Z"/>
                <w:szCs w:val="28"/>
                <w:lang w:val="en-US"/>
                <w:rPrChange w:id="4478" w:author="Пользователь" w:date="2022-12-22T02:42:00Z">
                  <w:rPr>
                    <w:ins w:id="4479" w:author="Пользователь" w:date="2022-12-22T02:22:00Z"/>
                    <w:sz w:val="24"/>
                  </w:rPr>
                </w:rPrChange>
              </w:rPr>
            </w:pPr>
            <w:ins w:id="4480" w:author="Пользователь" w:date="2022-12-22T02:22:00Z">
              <w:r w:rsidRPr="005A0097">
                <w:rPr>
                  <w:color w:val="CC7832"/>
                  <w:szCs w:val="28"/>
                  <w:lang w:val="en-US"/>
                  <w:rPrChange w:id="4481" w:author="Пользователь" w:date="2022-12-22T02:42:00Z">
                    <w:rPr>
                      <w:rFonts w:ascii="Courier New" w:hAnsi="Courier New" w:cs="Courier New"/>
                      <w:color w:val="CC7832"/>
                      <w:sz w:val="22"/>
                      <w:szCs w:val="22"/>
                    </w:rPr>
                  </w:rPrChange>
                </w:rPr>
                <w:t xml:space="preserve">import </w:t>
              </w:r>
              <w:proofErr w:type="spellStart"/>
              <w:r w:rsidRPr="005A0097">
                <w:rPr>
                  <w:color w:val="A9B7C6"/>
                  <w:szCs w:val="28"/>
                  <w:lang w:val="en-US"/>
                  <w:rPrChange w:id="4482" w:author="Пользователь" w:date="2022-12-22T02:42:00Z">
                    <w:rPr>
                      <w:rFonts w:ascii="Courier New" w:hAnsi="Courier New" w:cs="Courier New"/>
                      <w:color w:val="A9B7C6"/>
                      <w:sz w:val="22"/>
                      <w:szCs w:val="22"/>
                    </w:rPr>
                  </w:rPrChange>
                </w:rPr>
                <w:t>org.apache.poi.</w:t>
              </w:r>
              <w:proofErr w:type="gramStart"/>
              <w:r w:rsidRPr="005A0097">
                <w:rPr>
                  <w:color w:val="A9B7C6"/>
                  <w:szCs w:val="28"/>
                  <w:lang w:val="en-US"/>
                  <w:rPrChange w:id="4483" w:author="Пользователь" w:date="2022-12-22T02:42:00Z">
                    <w:rPr>
                      <w:rFonts w:ascii="Courier New" w:hAnsi="Courier New" w:cs="Courier New"/>
                      <w:color w:val="A9B7C6"/>
                      <w:sz w:val="22"/>
                      <w:szCs w:val="22"/>
                    </w:rPr>
                  </w:rPrChange>
                </w:rPr>
                <w:t>ss.usermodel</w:t>
              </w:r>
              <w:proofErr w:type="gramEnd"/>
              <w:r w:rsidRPr="005A0097">
                <w:rPr>
                  <w:color w:val="A9B7C6"/>
                  <w:szCs w:val="28"/>
                  <w:lang w:val="en-US"/>
                  <w:rPrChange w:id="4484" w:author="Пользователь" w:date="2022-12-22T02:42:00Z">
                    <w:rPr>
                      <w:rFonts w:ascii="Courier New" w:hAnsi="Courier New" w:cs="Courier New"/>
                      <w:color w:val="A9B7C6"/>
                      <w:sz w:val="22"/>
                      <w:szCs w:val="22"/>
                    </w:rPr>
                  </w:rPrChange>
                </w:rPr>
                <w:t>.Sheet</w:t>
              </w:r>
              <w:proofErr w:type="spellEnd"/>
              <w:r w:rsidRPr="005A0097">
                <w:rPr>
                  <w:color w:val="CC7832"/>
                  <w:szCs w:val="28"/>
                  <w:lang w:val="en-US"/>
                  <w:rPrChange w:id="4485" w:author="Пользователь" w:date="2022-12-22T02:42:00Z">
                    <w:rPr>
                      <w:rFonts w:ascii="Courier New" w:hAnsi="Courier New" w:cs="Courier New"/>
                      <w:color w:val="CC7832"/>
                      <w:sz w:val="22"/>
                      <w:szCs w:val="22"/>
                    </w:rPr>
                  </w:rPrChange>
                </w:rPr>
                <w:t>;</w:t>
              </w:r>
            </w:ins>
          </w:p>
          <w:p w14:paraId="016C6799" w14:textId="77777777" w:rsidR="00046F53" w:rsidRPr="005A0097" w:rsidRDefault="00046F53" w:rsidP="00046F53">
            <w:pPr>
              <w:spacing w:line="240" w:lineRule="auto"/>
              <w:ind w:firstLine="0"/>
              <w:jc w:val="left"/>
              <w:rPr>
                <w:ins w:id="4486" w:author="Пользователь" w:date="2022-12-22T02:22:00Z"/>
                <w:szCs w:val="28"/>
                <w:lang w:val="en-US"/>
                <w:rPrChange w:id="4487" w:author="Пользователь" w:date="2022-12-22T02:42:00Z">
                  <w:rPr>
                    <w:ins w:id="4488" w:author="Пользователь" w:date="2022-12-22T02:22:00Z"/>
                    <w:sz w:val="24"/>
                  </w:rPr>
                </w:rPrChange>
              </w:rPr>
            </w:pPr>
            <w:ins w:id="4489" w:author="Пользователь" w:date="2022-12-22T02:22:00Z">
              <w:r w:rsidRPr="005A0097">
                <w:rPr>
                  <w:color w:val="CC7832"/>
                  <w:szCs w:val="28"/>
                  <w:lang w:val="en-US"/>
                  <w:rPrChange w:id="4490" w:author="Пользователь" w:date="2022-12-22T02:42:00Z">
                    <w:rPr>
                      <w:rFonts w:ascii="Courier New" w:hAnsi="Courier New" w:cs="Courier New"/>
                      <w:color w:val="CC7832"/>
                      <w:sz w:val="22"/>
                      <w:szCs w:val="22"/>
                    </w:rPr>
                  </w:rPrChange>
                </w:rPr>
                <w:t xml:space="preserve">import </w:t>
              </w:r>
              <w:proofErr w:type="spellStart"/>
              <w:proofErr w:type="gramStart"/>
              <w:r w:rsidRPr="005A0097">
                <w:rPr>
                  <w:color w:val="A9B7C6"/>
                  <w:szCs w:val="28"/>
                  <w:lang w:val="en-US"/>
                  <w:rPrChange w:id="4491" w:author="Пользователь" w:date="2022-12-22T02:42:00Z">
                    <w:rPr>
                      <w:rFonts w:ascii="Courier New" w:hAnsi="Courier New" w:cs="Courier New"/>
                      <w:color w:val="A9B7C6"/>
                      <w:sz w:val="22"/>
                      <w:szCs w:val="22"/>
                    </w:rPr>
                  </w:rPrChange>
                </w:rPr>
                <w:t>org.apache.poi.xssf</w:t>
              </w:r>
              <w:proofErr w:type="gramEnd"/>
              <w:r w:rsidRPr="005A0097">
                <w:rPr>
                  <w:color w:val="A9B7C6"/>
                  <w:szCs w:val="28"/>
                  <w:lang w:val="en-US"/>
                  <w:rPrChange w:id="4492" w:author="Пользователь" w:date="2022-12-22T02:42:00Z">
                    <w:rPr>
                      <w:rFonts w:ascii="Courier New" w:hAnsi="Courier New" w:cs="Courier New"/>
                      <w:color w:val="A9B7C6"/>
                      <w:sz w:val="22"/>
                      <w:szCs w:val="22"/>
                    </w:rPr>
                  </w:rPrChange>
                </w:rPr>
                <w:t>.usermodel.XSSFWorkbook</w:t>
              </w:r>
              <w:proofErr w:type="spellEnd"/>
              <w:r w:rsidRPr="005A0097">
                <w:rPr>
                  <w:color w:val="CC7832"/>
                  <w:szCs w:val="28"/>
                  <w:lang w:val="en-US"/>
                  <w:rPrChange w:id="4493" w:author="Пользователь" w:date="2022-12-22T02:42:00Z">
                    <w:rPr>
                      <w:rFonts w:ascii="Courier New" w:hAnsi="Courier New" w:cs="Courier New"/>
                      <w:color w:val="CC7832"/>
                      <w:sz w:val="22"/>
                      <w:szCs w:val="22"/>
                    </w:rPr>
                  </w:rPrChange>
                </w:rPr>
                <w:t>;</w:t>
              </w:r>
            </w:ins>
          </w:p>
          <w:p w14:paraId="36CF14AD" w14:textId="77777777" w:rsidR="00046F53" w:rsidRPr="005A0097" w:rsidRDefault="00046F53" w:rsidP="00046F53">
            <w:pPr>
              <w:spacing w:line="240" w:lineRule="auto"/>
              <w:ind w:firstLine="0"/>
              <w:jc w:val="left"/>
              <w:rPr>
                <w:ins w:id="4494" w:author="Пользователь" w:date="2022-12-22T02:22:00Z"/>
                <w:szCs w:val="28"/>
                <w:lang w:val="en-US"/>
                <w:rPrChange w:id="4495" w:author="Пользователь" w:date="2022-12-22T02:42:00Z">
                  <w:rPr>
                    <w:ins w:id="4496" w:author="Пользователь" w:date="2022-12-22T02:22:00Z"/>
                    <w:sz w:val="24"/>
                  </w:rPr>
                </w:rPrChange>
              </w:rPr>
            </w:pPr>
            <w:ins w:id="4497" w:author="Пользователь" w:date="2022-12-22T02:22:00Z">
              <w:r w:rsidRPr="005A0097">
                <w:rPr>
                  <w:color w:val="CC7832"/>
                  <w:szCs w:val="28"/>
                  <w:lang w:val="en-US"/>
                  <w:rPrChange w:id="4498" w:author="Пользователь" w:date="2022-12-22T02:42:00Z">
                    <w:rPr>
                      <w:rFonts w:ascii="Courier New" w:hAnsi="Courier New" w:cs="Courier New"/>
                      <w:color w:val="CC7832"/>
                      <w:sz w:val="22"/>
                      <w:szCs w:val="22"/>
                    </w:rPr>
                  </w:rPrChange>
                </w:rPr>
                <w:t xml:space="preserve">import </w:t>
              </w:r>
              <w:proofErr w:type="spellStart"/>
              <w:proofErr w:type="gramStart"/>
              <w:r w:rsidRPr="005A0097">
                <w:rPr>
                  <w:color w:val="A9B7C6"/>
                  <w:szCs w:val="28"/>
                  <w:lang w:val="en-US"/>
                  <w:rPrChange w:id="4499" w:author="Пользователь" w:date="2022-12-22T02:42:00Z">
                    <w:rPr>
                      <w:rFonts w:ascii="Courier New" w:hAnsi="Courier New" w:cs="Courier New"/>
                      <w:color w:val="A9B7C6"/>
                      <w:sz w:val="22"/>
                      <w:szCs w:val="22"/>
                    </w:rPr>
                  </w:rPrChange>
                </w:rPr>
                <w:t>org.apache.poi.xwpf</w:t>
              </w:r>
              <w:proofErr w:type="gramEnd"/>
              <w:r w:rsidRPr="005A0097">
                <w:rPr>
                  <w:color w:val="A9B7C6"/>
                  <w:szCs w:val="28"/>
                  <w:lang w:val="en-US"/>
                  <w:rPrChange w:id="4500" w:author="Пользователь" w:date="2022-12-22T02:42:00Z">
                    <w:rPr>
                      <w:rFonts w:ascii="Courier New" w:hAnsi="Courier New" w:cs="Courier New"/>
                      <w:color w:val="A9B7C6"/>
                      <w:sz w:val="22"/>
                      <w:szCs w:val="22"/>
                    </w:rPr>
                  </w:rPrChange>
                </w:rPr>
                <w:t>.usermodel</w:t>
              </w:r>
              <w:proofErr w:type="spellEnd"/>
              <w:r w:rsidRPr="005A0097">
                <w:rPr>
                  <w:color w:val="A9B7C6"/>
                  <w:szCs w:val="28"/>
                  <w:lang w:val="en-US"/>
                  <w:rPrChange w:id="4501" w:author="Пользователь" w:date="2022-12-22T02:42:00Z">
                    <w:rPr>
                      <w:rFonts w:ascii="Courier New" w:hAnsi="Courier New" w:cs="Courier New"/>
                      <w:color w:val="A9B7C6"/>
                      <w:sz w:val="22"/>
                      <w:szCs w:val="22"/>
                    </w:rPr>
                  </w:rPrChange>
                </w:rPr>
                <w:t>.*</w:t>
              </w:r>
              <w:r w:rsidRPr="005A0097">
                <w:rPr>
                  <w:color w:val="CC7832"/>
                  <w:szCs w:val="28"/>
                  <w:lang w:val="en-US"/>
                  <w:rPrChange w:id="4502" w:author="Пользователь" w:date="2022-12-22T02:42:00Z">
                    <w:rPr>
                      <w:rFonts w:ascii="Courier New" w:hAnsi="Courier New" w:cs="Courier New"/>
                      <w:color w:val="CC7832"/>
                      <w:sz w:val="22"/>
                      <w:szCs w:val="22"/>
                    </w:rPr>
                  </w:rPrChange>
                </w:rPr>
                <w:t>;</w:t>
              </w:r>
            </w:ins>
          </w:p>
          <w:p w14:paraId="4158FE40" w14:textId="77777777" w:rsidR="00046F53" w:rsidRPr="005A0097" w:rsidRDefault="00046F53" w:rsidP="00046F53">
            <w:pPr>
              <w:spacing w:line="240" w:lineRule="auto"/>
              <w:ind w:firstLine="0"/>
              <w:jc w:val="left"/>
              <w:rPr>
                <w:ins w:id="4503" w:author="Пользователь" w:date="2022-12-22T02:22:00Z"/>
                <w:szCs w:val="28"/>
                <w:lang w:val="en-US"/>
                <w:rPrChange w:id="4504" w:author="Пользователь" w:date="2022-12-22T02:42:00Z">
                  <w:rPr>
                    <w:ins w:id="4505" w:author="Пользователь" w:date="2022-12-22T02:22:00Z"/>
                    <w:sz w:val="24"/>
                  </w:rPr>
                </w:rPrChange>
              </w:rPr>
            </w:pPr>
            <w:ins w:id="4506" w:author="Пользователь" w:date="2022-12-22T02:22:00Z">
              <w:r w:rsidRPr="005A0097">
                <w:rPr>
                  <w:color w:val="CC7832"/>
                  <w:szCs w:val="28"/>
                  <w:lang w:val="en-US"/>
                  <w:rPrChange w:id="4507" w:author="Пользователь" w:date="2022-12-22T02:42:00Z">
                    <w:rPr>
                      <w:rFonts w:ascii="Courier New" w:hAnsi="Courier New" w:cs="Courier New"/>
                      <w:color w:val="CC7832"/>
                      <w:sz w:val="22"/>
                      <w:szCs w:val="22"/>
                    </w:rPr>
                  </w:rPrChange>
                </w:rPr>
                <w:t xml:space="preserve">import </w:t>
              </w:r>
              <w:proofErr w:type="spellStart"/>
              <w:proofErr w:type="gramStart"/>
              <w:r w:rsidRPr="005A0097">
                <w:rPr>
                  <w:color w:val="A9B7C6"/>
                  <w:szCs w:val="28"/>
                  <w:lang w:val="en-US"/>
                  <w:rPrChange w:id="4508" w:author="Пользователь" w:date="2022-12-22T02:42:00Z">
                    <w:rPr>
                      <w:rFonts w:ascii="Courier New" w:hAnsi="Courier New" w:cs="Courier New"/>
                      <w:color w:val="A9B7C6"/>
                      <w:sz w:val="22"/>
                      <w:szCs w:val="22"/>
                    </w:rPr>
                  </w:rPrChange>
                </w:rPr>
                <w:t>java.io.FileInputStream</w:t>
              </w:r>
              <w:proofErr w:type="spellEnd"/>
              <w:proofErr w:type="gramEnd"/>
              <w:r w:rsidRPr="005A0097">
                <w:rPr>
                  <w:color w:val="CC7832"/>
                  <w:szCs w:val="28"/>
                  <w:lang w:val="en-US"/>
                  <w:rPrChange w:id="4509" w:author="Пользователь" w:date="2022-12-22T02:42:00Z">
                    <w:rPr>
                      <w:rFonts w:ascii="Courier New" w:hAnsi="Courier New" w:cs="Courier New"/>
                      <w:color w:val="CC7832"/>
                      <w:sz w:val="22"/>
                      <w:szCs w:val="22"/>
                    </w:rPr>
                  </w:rPrChange>
                </w:rPr>
                <w:t>;</w:t>
              </w:r>
            </w:ins>
          </w:p>
          <w:p w14:paraId="0E1EB48B" w14:textId="77777777" w:rsidR="00046F53" w:rsidRPr="005A0097" w:rsidRDefault="00046F53" w:rsidP="00046F53">
            <w:pPr>
              <w:spacing w:line="240" w:lineRule="auto"/>
              <w:ind w:firstLine="0"/>
              <w:jc w:val="left"/>
              <w:rPr>
                <w:ins w:id="4510" w:author="Пользователь" w:date="2022-12-22T02:22:00Z"/>
                <w:szCs w:val="28"/>
                <w:lang w:val="en-US"/>
                <w:rPrChange w:id="4511" w:author="Пользователь" w:date="2022-12-22T02:42:00Z">
                  <w:rPr>
                    <w:ins w:id="4512" w:author="Пользователь" w:date="2022-12-22T02:22:00Z"/>
                    <w:sz w:val="24"/>
                  </w:rPr>
                </w:rPrChange>
              </w:rPr>
            </w:pPr>
            <w:ins w:id="4513" w:author="Пользователь" w:date="2022-12-22T02:22:00Z">
              <w:r w:rsidRPr="005A0097">
                <w:rPr>
                  <w:color w:val="CC7832"/>
                  <w:szCs w:val="28"/>
                  <w:lang w:val="en-US"/>
                  <w:rPrChange w:id="4514" w:author="Пользователь" w:date="2022-12-22T02:42:00Z">
                    <w:rPr>
                      <w:rFonts w:ascii="Courier New" w:hAnsi="Courier New" w:cs="Courier New"/>
                      <w:color w:val="CC7832"/>
                      <w:sz w:val="22"/>
                      <w:szCs w:val="22"/>
                    </w:rPr>
                  </w:rPrChange>
                </w:rPr>
                <w:t xml:space="preserve">import </w:t>
              </w:r>
              <w:proofErr w:type="spellStart"/>
              <w:proofErr w:type="gramStart"/>
              <w:r w:rsidRPr="005A0097">
                <w:rPr>
                  <w:color w:val="A9B7C6"/>
                  <w:szCs w:val="28"/>
                  <w:lang w:val="en-US"/>
                  <w:rPrChange w:id="4515" w:author="Пользователь" w:date="2022-12-22T02:42:00Z">
                    <w:rPr>
                      <w:rFonts w:ascii="Courier New" w:hAnsi="Courier New" w:cs="Courier New"/>
                      <w:color w:val="A9B7C6"/>
                      <w:sz w:val="22"/>
                      <w:szCs w:val="22"/>
                    </w:rPr>
                  </w:rPrChange>
                </w:rPr>
                <w:t>java.io.FileNotFoundException</w:t>
              </w:r>
              <w:proofErr w:type="spellEnd"/>
              <w:proofErr w:type="gramEnd"/>
              <w:r w:rsidRPr="005A0097">
                <w:rPr>
                  <w:color w:val="CC7832"/>
                  <w:szCs w:val="28"/>
                  <w:lang w:val="en-US"/>
                  <w:rPrChange w:id="4516" w:author="Пользователь" w:date="2022-12-22T02:42:00Z">
                    <w:rPr>
                      <w:rFonts w:ascii="Courier New" w:hAnsi="Courier New" w:cs="Courier New"/>
                      <w:color w:val="CC7832"/>
                      <w:sz w:val="22"/>
                      <w:szCs w:val="22"/>
                    </w:rPr>
                  </w:rPrChange>
                </w:rPr>
                <w:t>;</w:t>
              </w:r>
            </w:ins>
          </w:p>
          <w:p w14:paraId="4B01036D" w14:textId="77777777" w:rsidR="00046F53" w:rsidRPr="005A0097" w:rsidRDefault="00046F53" w:rsidP="00046F53">
            <w:pPr>
              <w:spacing w:line="240" w:lineRule="auto"/>
              <w:ind w:firstLine="0"/>
              <w:jc w:val="left"/>
              <w:rPr>
                <w:ins w:id="4517" w:author="Пользователь" w:date="2022-12-22T02:22:00Z"/>
                <w:szCs w:val="28"/>
                <w:lang w:val="en-US"/>
                <w:rPrChange w:id="4518" w:author="Пользователь" w:date="2022-12-22T02:42:00Z">
                  <w:rPr>
                    <w:ins w:id="4519" w:author="Пользователь" w:date="2022-12-22T02:22:00Z"/>
                    <w:sz w:val="24"/>
                  </w:rPr>
                </w:rPrChange>
              </w:rPr>
            </w:pPr>
            <w:ins w:id="4520" w:author="Пользователь" w:date="2022-12-22T02:22:00Z">
              <w:r w:rsidRPr="005A0097">
                <w:rPr>
                  <w:color w:val="CC7832"/>
                  <w:szCs w:val="28"/>
                  <w:lang w:val="en-US"/>
                  <w:rPrChange w:id="4521" w:author="Пользователь" w:date="2022-12-22T02:42:00Z">
                    <w:rPr>
                      <w:rFonts w:ascii="Courier New" w:hAnsi="Courier New" w:cs="Courier New"/>
                      <w:color w:val="CC7832"/>
                      <w:sz w:val="22"/>
                      <w:szCs w:val="22"/>
                    </w:rPr>
                  </w:rPrChange>
                </w:rPr>
                <w:t xml:space="preserve">import </w:t>
              </w:r>
              <w:proofErr w:type="spellStart"/>
              <w:proofErr w:type="gramStart"/>
              <w:r w:rsidRPr="005A0097">
                <w:rPr>
                  <w:color w:val="A9B7C6"/>
                  <w:szCs w:val="28"/>
                  <w:lang w:val="en-US"/>
                  <w:rPrChange w:id="4522" w:author="Пользователь" w:date="2022-12-22T02:42:00Z">
                    <w:rPr>
                      <w:rFonts w:ascii="Courier New" w:hAnsi="Courier New" w:cs="Courier New"/>
                      <w:color w:val="A9B7C6"/>
                      <w:sz w:val="22"/>
                      <w:szCs w:val="22"/>
                    </w:rPr>
                  </w:rPrChange>
                </w:rPr>
                <w:t>java.io.FileOutputStream</w:t>
              </w:r>
              <w:proofErr w:type="spellEnd"/>
              <w:proofErr w:type="gramEnd"/>
              <w:r w:rsidRPr="005A0097">
                <w:rPr>
                  <w:color w:val="CC7832"/>
                  <w:szCs w:val="28"/>
                  <w:lang w:val="en-US"/>
                  <w:rPrChange w:id="4523" w:author="Пользователь" w:date="2022-12-22T02:42:00Z">
                    <w:rPr>
                      <w:rFonts w:ascii="Courier New" w:hAnsi="Courier New" w:cs="Courier New"/>
                      <w:color w:val="CC7832"/>
                      <w:sz w:val="22"/>
                      <w:szCs w:val="22"/>
                    </w:rPr>
                  </w:rPrChange>
                </w:rPr>
                <w:t>;</w:t>
              </w:r>
            </w:ins>
          </w:p>
          <w:p w14:paraId="00ED38A7" w14:textId="77777777" w:rsidR="00046F53" w:rsidRPr="005A0097" w:rsidRDefault="00046F53" w:rsidP="00046F53">
            <w:pPr>
              <w:spacing w:line="240" w:lineRule="auto"/>
              <w:ind w:firstLine="0"/>
              <w:jc w:val="left"/>
              <w:rPr>
                <w:ins w:id="4524" w:author="Пользователь" w:date="2022-12-22T02:22:00Z"/>
                <w:szCs w:val="28"/>
                <w:lang w:val="en-US"/>
                <w:rPrChange w:id="4525" w:author="Пользователь" w:date="2022-12-22T02:42:00Z">
                  <w:rPr>
                    <w:ins w:id="4526" w:author="Пользователь" w:date="2022-12-22T02:22:00Z"/>
                    <w:sz w:val="24"/>
                  </w:rPr>
                </w:rPrChange>
              </w:rPr>
            </w:pPr>
            <w:ins w:id="4527" w:author="Пользователь" w:date="2022-12-22T02:22:00Z">
              <w:r w:rsidRPr="005A0097">
                <w:rPr>
                  <w:color w:val="CC7832"/>
                  <w:szCs w:val="28"/>
                  <w:lang w:val="en-US"/>
                  <w:rPrChange w:id="4528" w:author="Пользователь" w:date="2022-12-22T02:42:00Z">
                    <w:rPr>
                      <w:rFonts w:ascii="Courier New" w:hAnsi="Courier New" w:cs="Courier New"/>
                      <w:color w:val="CC7832"/>
                      <w:sz w:val="22"/>
                      <w:szCs w:val="22"/>
                    </w:rPr>
                  </w:rPrChange>
                </w:rPr>
                <w:lastRenderedPageBreak/>
                <w:t xml:space="preserve">import </w:t>
              </w:r>
              <w:proofErr w:type="spellStart"/>
              <w:proofErr w:type="gramStart"/>
              <w:r w:rsidRPr="005A0097">
                <w:rPr>
                  <w:color w:val="A9B7C6"/>
                  <w:szCs w:val="28"/>
                  <w:lang w:val="en-US"/>
                  <w:rPrChange w:id="4529" w:author="Пользователь" w:date="2022-12-22T02:42:00Z">
                    <w:rPr>
                      <w:rFonts w:ascii="Courier New" w:hAnsi="Courier New" w:cs="Courier New"/>
                      <w:color w:val="A9B7C6"/>
                      <w:sz w:val="22"/>
                      <w:szCs w:val="22"/>
                    </w:rPr>
                  </w:rPrChange>
                </w:rPr>
                <w:t>java.io.IOException</w:t>
              </w:r>
              <w:proofErr w:type="spellEnd"/>
              <w:proofErr w:type="gramEnd"/>
              <w:r w:rsidRPr="005A0097">
                <w:rPr>
                  <w:color w:val="CC7832"/>
                  <w:szCs w:val="28"/>
                  <w:lang w:val="en-US"/>
                  <w:rPrChange w:id="4530" w:author="Пользователь" w:date="2022-12-22T02:42:00Z">
                    <w:rPr>
                      <w:rFonts w:ascii="Courier New" w:hAnsi="Courier New" w:cs="Courier New"/>
                      <w:color w:val="CC7832"/>
                      <w:sz w:val="22"/>
                      <w:szCs w:val="22"/>
                    </w:rPr>
                  </w:rPrChange>
                </w:rPr>
                <w:t>;</w:t>
              </w:r>
            </w:ins>
          </w:p>
          <w:p w14:paraId="27A32028" w14:textId="77777777" w:rsidR="00046F53" w:rsidRPr="005A0097" w:rsidRDefault="00046F53" w:rsidP="00046F53">
            <w:pPr>
              <w:spacing w:line="240" w:lineRule="auto"/>
              <w:ind w:firstLine="0"/>
              <w:jc w:val="left"/>
              <w:rPr>
                <w:ins w:id="4531" w:author="Пользователь" w:date="2022-12-22T02:22:00Z"/>
                <w:szCs w:val="28"/>
                <w:lang w:val="en-US"/>
                <w:rPrChange w:id="4532" w:author="Пользователь" w:date="2022-12-22T02:42:00Z">
                  <w:rPr>
                    <w:ins w:id="4533" w:author="Пользователь" w:date="2022-12-22T02:22:00Z"/>
                    <w:sz w:val="24"/>
                  </w:rPr>
                </w:rPrChange>
              </w:rPr>
            </w:pPr>
            <w:ins w:id="4534" w:author="Пользователь" w:date="2022-12-22T02:22:00Z">
              <w:r w:rsidRPr="005A0097">
                <w:rPr>
                  <w:color w:val="CC7832"/>
                  <w:szCs w:val="28"/>
                  <w:lang w:val="en-US"/>
                  <w:rPrChange w:id="4535" w:author="Пользователь" w:date="2022-12-22T02:42:00Z">
                    <w:rPr>
                      <w:rFonts w:ascii="Courier New" w:hAnsi="Courier New" w:cs="Courier New"/>
                      <w:color w:val="CC7832"/>
                      <w:sz w:val="22"/>
                      <w:szCs w:val="22"/>
                    </w:rPr>
                  </w:rPrChange>
                </w:rPr>
                <w:t xml:space="preserve">import </w:t>
              </w:r>
              <w:proofErr w:type="gramStart"/>
              <w:r w:rsidRPr="005A0097">
                <w:rPr>
                  <w:color w:val="A9B7C6"/>
                  <w:szCs w:val="28"/>
                  <w:lang w:val="en-US"/>
                  <w:rPrChange w:id="4536" w:author="Пользователь" w:date="2022-12-22T02:42:00Z">
                    <w:rPr>
                      <w:rFonts w:ascii="Courier New" w:hAnsi="Courier New" w:cs="Courier New"/>
                      <w:color w:val="A9B7C6"/>
                      <w:sz w:val="22"/>
                      <w:szCs w:val="22"/>
                    </w:rPr>
                  </w:rPrChange>
                </w:rPr>
                <w:t>java.io.*</w:t>
              </w:r>
              <w:proofErr w:type="gramEnd"/>
              <w:r w:rsidRPr="005A0097">
                <w:rPr>
                  <w:color w:val="CC7832"/>
                  <w:szCs w:val="28"/>
                  <w:lang w:val="en-US"/>
                  <w:rPrChange w:id="4537" w:author="Пользователь" w:date="2022-12-22T02:42:00Z">
                    <w:rPr>
                      <w:rFonts w:ascii="Courier New" w:hAnsi="Courier New" w:cs="Courier New"/>
                      <w:color w:val="CC7832"/>
                      <w:sz w:val="22"/>
                      <w:szCs w:val="22"/>
                    </w:rPr>
                  </w:rPrChange>
                </w:rPr>
                <w:t>;</w:t>
              </w:r>
            </w:ins>
          </w:p>
          <w:p w14:paraId="38156EEE" w14:textId="77777777" w:rsidR="00046F53" w:rsidRPr="005A0097" w:rsidRDefault="00046F53" w:rsidP="00046F53">
            <w:pPr>
              <w:spacing w:line="240" w:lineRule="auto"/>
              <w:ind w:firstLine="0"/>
              <w:jc w:val="left"/>
              <w:rPr>
                <w:ins w:id="4538" w:author="Пользователь" w:date="2022-12-22T02:22:00Z"/>
                <w:szCs w:val="28"/>
                <w:lang w:val="en-US"/>
                <w:rPrChange w:id="4539" w:author="Пользователь" w:date="2022-12-22T02:42:00Z">
                  <w:rPr>
                    <w:ins w:id="4540" w:author="Пользователь" w:date="2022-12-22T02:22:00Z"/>
                    <w:sz w:val="24"/>
                  </w:rPr>
                </w:rPrChange>
              </w:rPr>
            </w:pPr>
            <w:ins w:id="4541" w:author="Пользователь" w:date="2022-12-22T02:22:00Z">
              <w:r w:rsidRPr="005A0097">
                <w:rPr>
                  <w:color w:val="CC7832"/>
                  <w:szCs w:val="28"/>
                  <w:lang w:val="en-US"/>
                  <w:rPrChange w:id="4542" w:author="Пользователь" w:date="2022-12-22T02:42:00Z">
                    <w:rPr>
                      <w:rFonts w:ascii="Courier New" w:hAnsi="Courier New" w:cs="Courier New"/>
                      <w:color w:val="CC7832"/>
                      <w:sz w:val="22"/>
                      <w:szCs w:val="22"/>
                    </w:rPr>
                  </w:rPrChange>
                </w:rPr>
                <w:t xml:space="preserve">import </w:t>
              </w:r>
              <w:proofErr w:type="spellStart"/>
              <w:proofErr w:type="gramStart"/>
              <w:r w:rsidRPr="005A0097">
                <w:rPr>
                  <w:color w:val="A9B7C6"/>
                  <w:szCs w:val="28"/>
                  <w:lang w:val="en-US"/>
                  <w:rPrChange w:id="4543" w:author="Пользователь" w:date="2022-12-22T02:42:00Z">
                    <w:rPr>
                      <w:rFonts w:ascii="Courier New" w:hAnsi="Courier New" w:cs="Courier New"/>
                      <w:color w:val="A9B7C6"/>
                      <w:sz w:val="22"/>
                      <w:szCs w:val="22"/>
                    </w:rPr>
                  </w:rPrChange>
                </w:rPr>
                <w:t>java.time</w:t>
              </w:r>
              <w:proofErr w:type="gramEnd"/>
              <w:r w:rsidRPr="005A0097">
                <w:rPr>
                  <w:color w:val="A9B7C6"/>
                  <w:szCs w:val="28"/>
                  <w:lang w:val="en-US"/>
                  <w:rPrChange w:id="4544" w:author="Пользователь" w:date="2022-12-22T02:42:00Z">
                    <w:rPr>
                      <w:rFonts w:ascii="Courier New" w:hAnsi="Courier New" w:cs="Courier New"/>
                      <w:color w:val="A9B7C6"/>
                      <w:sz w:val="22"/>
                      <w:szCs w:val="22"/>
                    </w:rPr>
                  </w:rPrChange>
                </w:rPr>
                <w:t>.LocalDate</w:t>
              </w:r>
              <w:proofErr w:type="spellEnd"/>
              <w:r w:rsidRPr="005A0097">
                <w:rPr>
                  <w:color w:val="CC7832"/>
                  <w:szCs w:val="28"/>
                  <w:lang w:val="en-US"/>
                  <w:rPrChange w:id="4545" w:author="Пользователь" w:date="2022-12-22T02:42:00Z">
                    <w:rPr>
                      <w:rFonts w:ascii="Courier New" w:hAnsi="Courier New" w:cs="Courier New"/>
                      <w:color w:val="CC7832"/>
                      <w:sz w:val="22"/>
                      <w:szCs w:val="22"/>
                    </w:rPr>
                  </w:rPrChange>
                </w:rPr>
                <w:t>;</w:t>
              </w:r>
            </w:ins>
          </w:p>
          <w:p w14:paraId="294D81FB" w14:textId="77777777" w:rsidR="00046F53" w:rsidRPr="005A0097" w:rsidRDefault="00046F53" w:rsidP="00046F53">
            <w:pPr>
              <w:spacing w:line="240" w:lineRule="auto"/>
              <w:ind w:firstLine="0"/>
              <w:jc w:val="left"/>
              <w:rPr>
                <w:ins w:id="4546" w:author="Пользователь" w:date="2022-12-22T02:22:00Z"/>
                <w:szCs w:val="28"/>
                <w:lang w:val="en-US"/>
                <w:rPrChange w:id="4547" w:author="Пользователь" w:date="2022-12-22T02:42:00Z">
                  <w:rPr>
                    <w:ins w:id="4548" w:author="Пользователь" w:date="2022-12-22T02:22:00Z"/>
                    <w:sz w:val="24"/>
                  </w:rPr>
                </w:rPrChange>
              </w:rPr>
            </w:pPr>
            <w:ins w:id="4549" w:author="Пользователь" w:date="2022-12-22T02:22:00Z">
              <w:r w:rsidRPr="005A0097">
                <w:rPr>
                  <w:color w:val="CC7832"/>
                  <w:szCs w:val="28"/>
                  <w:lang w:val="en-US"/>
                  <w:rPrChange w:id="4550" w:author="Пользователь" w:date="2022-12-22T02:42:00Z">
                    <w:rPr>
                      <w:rFonts w:ascii="Courier New" w:hAnsi="Courier New" w:cs="Courier New"/>
                      <w:color w:val="CC7832"/>
                      <w:sz w:val="22"/>
                      <w:szCs w:val="22"/>
                    </w:rPr>
                  </w:rPrChange>
                </w:rPr>
                <w:t xml:space="preserve">import </w:t>
              </w:r>
              <w:proofErr w:type="spellStart"/>
              <w:proofErr w:type="gramStart"/>
              <w:r w:rsidRPr="005A0097">
                <w:rPr>
                  <w:color w:val="A9B7C6"/>
                  <w:szCs w:val="28"/>
                  <w:lang w:val="en-US"/>
                  <w:rPrChange w:id="4551" w:author="Пользователь" w:date="2022-12-22T02:42:00Z">
                    <w:rPr>
                      <w:rFonts w:ascii="Courier New" w:hAnsi="Courier New" w:cs="Courier New"/>
                      <w:color w:val="A9B7C6"/>
                      <w:sz w:val="22"/>
                      <w:szCs w:val="22"/>
                    </w:rPr>
                  </w:rPrChange>
                </w:rPr>
                <w:t>java.time</w:t>
              </w:r>
              <w:proofErr w:type="gramEnd"/>
              <w:r w:rsidRPr="005A0097">
                <w:rPr>
                  <w:color w:val="A9B7C6"/>
                  <w:szCs w:val="28"/>
                  <w:lang w:val="en-US"/>
                  <w:rPrChange w:id="4552" w:author="Пользователь" w:date="2022-12-22T02:42:00Z">
                    <w:rPr>
                      <w:rFonts w:ascii="Courier New" w:hAnsi="Courier New" w:cs="Courier New"/>
                      <w:color w:val="A9B7C6"/>
                      <w:sz w:val="22"/>
                      <w:szCs w:val="22"/>
                    </w:rPr>
                  </w:rPrChange>
                </w:rPr>
                <w:t>.format.DateTimeFormatter</w:t>
              </w:r>
              <w:proofErr w:type="spellEnd"/>
              <w:r w:rsidRPr="005A0097">
                <w:rPr>
                  <w:color w:val="CC7832"/>
                  <w:szCs w:val="28"/>
                  <w:lang w:val="en-US"/>
                  <w:rPrChange w:id="4553" w:author="Пользователь" w:date="2022-12-22T02:42:00Z">
                    <w:rPr>
                      <w:rFonts w:ascii="Courier New" w:hAnsi="Courier New" w:cs="Courier New"/>
                      <w:color w:val="CC7832"/>
                      <w:sz w:val="22"/>
                      <w:szCs w:val="22"/>
                    </w:rPr>
                  </w:rPrChange>
                </w:rPr>
                <w:t>;</w:t>
              </w:r>
            </w:ins>
          </w:p>
          <w:p w14:paraId="1D80505B" w14:textId="77777777" w:rsidR="00046F53" w:rsidRPr="005A0097" w:rsidRDefault="00046F53" w:rsidP="00046F53">
            <w:pPr>
              <w:spacing w:line="240" w:lineRule="auto"/>
              <w:ind w:firstLine="0"/>
              <w:jc w:val="left"/>
              <w:rPr>
                <w:ins w:id="4554" w:author="Пользователь" w:date="2022-12-22T02:22:00Z"/>
                <w:szCs w:val="28"/>
                <w:rPrChange w:id="4555" w:author="Пользователь" w:date="2022-12-22T02:42:00Z">
                  <w:rPr>
                    <w:ins w:id="4556" w:author="Пользователь" w:date="2022-12-22T02:22:00Z"/>
                    <w:sz w:val="24"/>
                  </w:rPr>
                </w:rPrChange>
              </w:rPr>
            </w:pPr>
            <w:proofErr w:type="spellStart"/>
            <w:ins w:id="4557" w:author="Пользователь" w:date="2022-12-22T02:22:00Z">
              <w:r w:rsidRPr="005A0097">
                <w:rPr>
                  <w:color w:val="CC7832"/>
                  <w:szCs w:val="28"/>
                  <w:rPrChange w:id="4558" w:author="Пользователь" w:date="2022-12-22T02:42:00Z">
                    <w:rPr>
                      <w:rFonts w:ascii="Courier New" w:hAnsi="Courier New" w:cs="Courier New"/>
                      <w:color w:val="CC7832"/>
                      <w:sz w:val="22"/>
                      <w:szCs w:val="22"/>
                    </w:rPr>
                  </w:rPrChange>
                </w:rPr>
                <w:t>import</w:t>
              </w:r>
              <w:proofErr w:type="spellEnd"/>
              <w:r w:rsidRPr="005A0097">
                <w:rPr>
                  <w:color w:val="CC7832"/>
                  <w:szCs w:val="28"/>
                  <w:rPrChange w:id="4559" w:author="Пользователь" w:date="2022-12-22T02:42:00Z">
                    <w:rPr>
                      <w:rFonts w:ascii="Courier New" w:hAnsi="Courier New" w:cs="Courier New"/>
                      <w:color w:val="CC7832"/>
                      <w:sz w:val="22"/>
                      <w:szCs w:val="22"/>
                    </w:rPr>
                  </w:rPrChange>
                </w:rPr>
                <w:t xml:space="preserve"> </w:t>
              </w:r>
              <w:proofErr w:type="spellStart"/>
              <w:r w:rsidRPr="005A0097">
                <w:rPr>
                  <w:color w:val="A9B7C6"/>
                  <w:szCs w:val="28"/>
                  <w:rPrChange w:id="4560" w:author="Пользователь" w:date="2022-12-22T02:42:00Z">
                    <w:rPr>
                      <w:rFonts w:ascii="Courier New" w:hAnsi="Courier New" w:cs="Courier New"/>
                      <w:color w:val="A9B7C6"/>
                      <w:sz w:val="22"/>
                      <w:szCs w:val="22"/>
                    </w:rPr>
                  </w:rPrChange>
                </w:rPr>
                <w:t>java.util</w:t>
              </w:r>
              <w:proofErr w:type="spellEnd"/>
              <w:r w:rsidRPr="005A0097">
                <w:rPr>
                  <w:color w:val="A9B7C6"/>
                  <w:szCs w:val="28"/>
                  <w:rPrChange w:id="4561" w:author="Пользователь" w:date="2022-12-22T02:42:00Z">
                    <w:rPr>
                      <w:rFonts w:ascii="Courier New" w:hAnsi="Courier New" w:cs="Courier New"/>
                      <w:color w:val="A9B7C6"/>
                      <w:sz w:val="22"/>
                      <w:szCs w:val="22"/>
                    </w:rPr>
                  </w:rPrChange>
                </w:rPr>
                <w:t>.*</w:t>
              </w:r>
              <w:r w:rsidRPr="005A0097">
                <w:rPr>
                  <w:color w:val="CC7832"/>
                  <w:szCs w:val="28"/>
                  <w:rPrChange w:id="4562" w:author="Пользователь" w:date="2022-12-22T02:42:00Z">
                    <w:rPr>
                      <w:rFonts w:ascii="Courier New" w:hAnsi="Courier New" w:cs="Courier New"/>
                      <w:color w:val="CC7832"/>
                      <w:sz w:val="22"/>
                      <w:szCs w:val="22"/>
                    </w:rPr>
                  </w:rPrChange>
                </w:rPr>
                <w:t>;</w:t>
              </w:r>
            </w:ins>
          </w:p>
          <w:p w14:paraId="5E976230" w14:textId="77777777" w:rsidR="00046F53" w:rsidRPr="005A0097" w:rsidRDefault="00046F53" w:rsidP="00046F53">
            <w:pPr>
              <w:spacing w:line="240" w:lineRule="auto"/>
              <w:ind w:firstLine="0"/>
              <w:jc w:val="left"/>
              <w:rPr>
                <w:ins w:id="4563" w:author="Пользователь" w:date="2022-12-22T02:22:00Z"/>
                <w:szCs w:val="28"/>
                <w:rPrChange w:id="4564" w:author="Пользователь" w:date="2022-12-22T02:42:00Z">
                  <w:rPr>
                    <w:ins w:id="4565" w:author="Пользователь" w:date="2022-12-22T02:22:00Z"/>
                    <w:sz w:val="24"/>
                  </w:rPr>
                </w:rPrChange>
              </w:rPr>
            </w:pPr>
          </w:p>
          <w:p w14:paraId="709EAEF1" w14:textId="77777777" w:rsidR="00046F53" w:rsidRPr="005A0097" w:rsidRDefault="00046F53" w:rsidP="00046F53">
            <w:pPr>
              <w:spacing w:line="240" w:lineRule="auto"/>
              <w:ind w:firstLine="0"/>
              <w:jc w:val="left"/>
              <w:rPr>
                <w:ins w:id="4566" w:author="Пользователь" w:date="2022-12-22T02:22:00Z"/>
                <w:szCs w:val="28"/>
                <w:rPrChange w:id="4567" w:author="Пользователь" w:date="2022-12-22T02:42:00Z">
                  <w:rPr>
                    <w:ins w:id="4568" w:author="Пользователь" w:date="2022-12-22T02:22:00Z"/>
                    <w:sz w:val="24"/>
                  </w:rPr>
                </w:rPrChange>
              </w:rPr>
            </w:pPr>
            <w:ins w:id="4569" w:author="Пользователь" w:date="2022-12-22T02:22:00Z">
              <w:r w:rsidRPr="005A0097">
                <w:rPr>
                  <w:i/>
                  <w:iCs/>
                  <w:color w:val="629755"/>
                  <w:szCs w:val="28"/>
                  <w:rPrChange w:id="4570" w:author="Пользователь" w:date="2022-12-22T02:42:00Z">
                    <w:rPr>
                      <w:rFonts w:ascii="Courier New" w:hAnsi="Courier New" w:cs="Courier New"/>
                      <w:i/>
                      <w:iCs/>
                      <w:color w:val="629755"/>
                      <w:sz w:val="22"/>
                      <w:szCs w:val="22"/>
                    </w:rPr>
                  </w:rPrChange>
                </w:rPr>
                <w:t>/********************************************</w:t>
              </w:r>
            </w:ins>
          </w:p>
          <w:p w14:paraId="12AA35C9" w14:textId="77777777" w:rsidR="00046F53" w:rsidRPr="005A0097" w:rsidRDefault="00046F53" w:rsidP="00046F53">
            <w:pPr>
              <w:spacing w:line="240" w:lineRule="auto"/>
              <w:ind w:firstLine="0"/>
              <w:jc w:val="left"/>
              <w:rPr>
                <w:ins w:id="4571" w:author="Пользователь" w:date="2022-12-22T02:22:00Z"/>
                <w:szCs w:val="28"/>
                <w:rPrChange w:id="4572" w:author="Пользователь" w:date="2022-12-22T02:42:00Z">
                  <w:rPr>
                    <w:ins w:id="4573" w:author="Пользователь" w:date="2022-12-22T02:22:00Z"/>
                    <w:sz w:val="24"/>
                  </w:rPr>
                </w:rPrChange>
              </w:rPr>
            </w:pPr>
            <w:ins w:id="4574" w:author="Пользователь" w:date="2022-12-22T02:22:00Z">
              <w:r w:rsidRPr="005A0097">
                <w:rPr>
                  <w:i/>
                  <w:iCs/>
                  <w:color w:val="629755"/>
                  <w:szCs w:val="28"/>
                  <w:rPrChange w:id="4575" w:author="Пользователь" w:date="2022-12-22T02:42:00Z">
                    <w:rPr>
                      <w:rFonts w:ascii="Courier New" w:hAnsi="Courier New" w:cs="Courier New"/>
                      <w:i/>
                      <w:iCs/>
                      <w:color w:val="629755"/>
                      <w:sz w:val="22"/>
                      <w:szCs w:val="22"/>
                    </w:rPr>
                  </w:rPrChange>
                </w:rPr>
                <w:t>* Дневник еды (данная предметная область). *</w:t>
              </w:r>
            </w:ins>
          </w:p>
          <w:p w14:paraId="26DE1898" w14:textId="77777777" w:rsidR="00046F53" w:rsidRPr="005A0097" w:rsidRDefault="00046F53" w:rsidP="00046F53">
            <w:pPr>
              <w:spacing w:line="240" w:lineRule="auto"/>
              <w:ind w:firstLine="0"/>
              <w:jc w:val="left"/>
              <w:rPr>
                <w:ins w:id="4576" w:author="Пользователь" w:date="2022-12-22T02:22:00Z"/>
                <w:szCs w:val="28"/>
                <w:rPrChange w:id="4577" w:author="Пользователь" w:date="2022-12-22T02:42:00Z">
                  <w:rPr>
                    <w:ins w:id="4578" w:author="Пользователь" w:date="2022-12-22T02:22:00Z"/>
                    <w:sz w:val="24"/>
                  </w:rPr>
                </w:rPrChange>
              </w:rPr>
            </w:pPr>
            <w:ins w:id="4579" w:author="Пользователь" w:date="2022-12-22T02:22:00Z">
              <w:r w:rsidRPr="005A0097">
                <w:rPr>
                  <w:i/>
                  <w:iCs/>
                  <w:color w:val="629755"/>
                  <w:szCs w:val="28"/>
                  <w:rPrChange w:id="4580" w:author="Пользователь" w:date="2022-12-22T02:42:00Z">
                    <w:rPr>
                      <w:rFonts w:ascii="Courier New" w:hAnsi="Courier New" w:cs="Courier New"/>
                      <w:i/>
                      <w:iCs/>
                      <w:color w:val="629755"/>
                      <w:sz w:val="22"/>
                      <w:szCs w:val="22"/>
                    </w:rPr>
                  </w:rPrChange>
                </w:rPr>
                <w:t>* Основной класс программы.                *</w:t>
              </w:r>
            </w:ins>
          </w:p>
          <w:p w14:paraId="31623804" w14:textId="77777777" w:rsidR="00046F53" w:rsidRPr="005A0097" w:rsidRDefault="00046F53" w:rsidP="00046F53">
            <w:pPr>
              <w:spacing w:line="240" w:lineRule="auto"/>
              <w:ind w:firstLine="0"/>
              <w:jc w:val="left"/>
              <w:rPr>
                <w:ins w:id="4581" w:author="Пользователь" w:date="2022-12-22T02:22:00Z"/>
                <w:szCs w:val="28"/>
                <w:lang w:val="en-US"/>
                <w:rPrChange w:id="4582" w:author="Пользователь" w:date="2022-12-22T02:42:00Z">
                  <w:rPr>
                    <w:ins w:id="4583" w:author="Пользователь" w:date="2022-12-22T02:22:00Z"/>
                    <w:sz w:val="24"/>
                  </w:rPr>
                </w:rPrChange>
              </w:rPr>
            </w:pPr>
            <w:ins w:id="4584" w:author="Пользователь" w:date="2022-12-22T02:22:00Z">
              <w:r w:rsidRPr="005A0097">
                <w:rPr>
                  <w:i/>
                  <w:iCs/>
                  <w:color w:val="629755"/>
                  <w:szCs w:val="28"/>
                  <w:rPrChange w:id="4585" w:author="Пользователь" w:date="2022-12-22T02:42:00Z">
                    <w:rPr>
                      <w:rFonts w:ascii="Courier New" w:hAnsi="Courier New" w:cs="Courier New"/>
                      <w:i/>
                      <w:iCs/>
                      <w:color w:val="629755"/>
                      <w:sz w:val="22"/>
                      <w:szCs w:val="22"/>
                    </w:rPr>
                  </w:rPrChange>
                </w:rPr>
                <w:t xml:space="preserve">* </w:t>
              </w:r>
              <w:r w:rsidRPr="005A0097">
                <w:rPr>
                  <w:b/>
                  <w:bCs/>
                  <w:i/>
                  <w:iCs/>
                  <w:color w:val="629755"/>
                  <w:szCs w:val="28"/>
                  <w:rPrChange w:id="4586" w:author="Пользователь" w:date="2022-12-22T02:42:00Z">
                    <w:rPr>
                      <w:rFonts w:ascii="Courier New" w:hAnsi="Courier New" w:cs="Courier New"/>
                      <w:b/>
                      <w:bCs/>
                      <w:i/>
                      <w:iCs/>
                      <w:color w:val="629755"/>
                      <w:sz w:val="22"/>
                      <w:szCs w:val="22"/>
                    </w:rPr>
                  </w:rPrChange>
                </w:rPr>
                <w:t>@</w:t>
              </w:r>
              <w:proofErr w:type="spellStart"/>
              <w:r w:rsidRPr="005A0097">
                <w:rPr>
                  <w:b/>
                  <w:bCs/>
                  <w:i/>
                  <w:iCs/>
                  <w:color w:val="629755"/>
                  <w:szCs w:val="28"/>
                  <w:rPrChange w:id="4587" w:author="Пользователь" w:date="2022-12-22T02:42:00Z">
                    <w:rPr>
                      <w:rFonts w:ascii="Courier New" w:hAnsi="Courier New" w:cs="Courier New"/>
                      <w:b/>
                      <w:bCs/>
                      <w:i/>
                      <w:iCs/>
                      <w:color w:val="629755"/>
                      <w:sz w:val="22"/>
                      <w:szCs w:val="22"/>
                    </w:rPr>
                  </w:rPrChange>
                </w:rPr>
                <w:t>autor</w:t>
              </w:r>
              <w:proofErr w:type="spellEnd"/>
              <w:r w:rsidRPr="005A0097">
                <w:rPr>
                  <w:b/>
                  <w:bCs/>
                  <w:i/>
                  <w:iCs/>
                  <w:color w:val="629755"/>
                  <w:szCs w:val="28"/>
                  <w:rPrChange w:id="4588" w:author="Пользователь" w:date="2022-12-22T02:42:00Z">
                    <w:rPr>
                      <w:rFonts w:ascii="Courier New" w:hAnsi="Courier New" w:cs="Courier New"/>
                      <w:b/>
                      <w:bCs/>
                      <w:i/>
                      <w:iCs/>
                      <w:color w:val="629755"/>
                      <w:sz w:val="22"/>
                      <w:szCs w:val="22"/>
                    </w:rPr>
                  </w:rPrChange>
                </w:rPr>
                <w:t xml:space="preserve"> </w:t>
              </w:r>
              <w:r w:rsidRPr="005A0097">
                <w:rPr>
                  <w:i/>
                  <w:iCs/>
                  <w:color w:val="629755"/>
                  <w:szCs w:val="28"/>
                  <w:rPrChange w:id="4589" w:author="Пользователь" w:date="2022-12-22T02:42:00Z">
                    <w:rPr>
                      <w:rFonts w:ascii="Courier New" w:hAnsi="Courier New" w:cs="Courier New"/>
                      <w:i/>
                      <w:iCs/>
                      <w:color w:val="629755"/>
                      <w:sz w:val="22"/>
                      <w:szCs w:val="22"/>
                    </w:rPr>
                  </w:rPrChange>
                </w:rPr>
                <w:t xml:space="preserve">Макарова П.Ф. ПМИ-2 21.12.2022.   </w:t>
              </w:r>
              <w:r w:rsidRPr="005A0097">
                <w:rPr>
                  <w:i/>
                  <w:iCs/>
                  <w:color w:val="629755"/>
                  <w:szCs w:val="28"/>
                  <w:lang w:val="en-US"/>
                  <w:rPrChange w:id="4590" w:author="Пользователь" w:date="2022-12-22T02:42:00Z">
                    <w:rPr>
                      <w:rFonts w:ascii="Courier New" w:hAnsi="Courier New" w:cs="Courier New"/>
                      <w:i/>
                      <w:iCs/>
                      <w:color w:val="629755"/>
                      <w:sz w:val="22"/>
                      <w:szCs w:val="22"/>
                    </w:rPr>
                  </w:rPrChange>
                </w:rPr>
                <w:t>*</w:t>
              </w:r>
            </w:ins>
          </w:p>
          <w:p w14:paraId="200BBF28" w14:textId="77777777" w:rsidR="00046F53" w:rsidRPr="005A0097" w:rsidRDefault="00046F53" w:rsidP="00046F53">
            <w:pPr>
              <w:spacing w:line="240" w:lineRule="auto"/>
              <w:ind w:firstLine="0"/>
              <w:jc w:val="left"/>
              <w:rPr>
                <w:ins w:id="4591" w:author="Пользователь" w:date="2022-12-22T02:22:00Z"/>
                <w:szCs w:val="28"/>
                <w:lang w:val="en-US"/>
                <w:rPrChange w:id="4592" w:author="Пользователь" w:date="2022-12-22T02:42:00Z">
                  <w:rPr>
                    <w:ins w:id="4593" w:author="Пользователь" w:date="2022-12-22T02:22:00Z"/>
                    <w:sz w:val="24"/>
                  </w:rPr>
                </w:rPrChange>
              </w:rPr>
            </w:pPr>
            <w:ins w:id="4594" w:author="Пользователь" w:date="2022-12-22T02:22:00Z">
              <w:r w:rsidRPr="005A0097">
                <w:rPr>
                  <w:i/>
                  <w:iCs/>
                  <w:color w:val="629755"/>
                  <w:szCs w:val="28"/>
                  <w:lang w:val="en-US"/>
                  <w:rPrChange w:id="4595" w:author="Пользователь" w:date="2022-12-22T02:42:00Z">
                    <w:rPr>
                      <w:rFonts w:ascii="Courier New" w:hAnsi="Courier New" w:cs="Courier New"/>
                      <w:i/>
                      <w:iCs/>
                      <w:color w:val="629755"/>
                      <w:sz w:val="22"/>
                      <w:szCs w:val="22"/>
                    </w:rPr>
                  </w:rPrChange>
                </w:rPr>
                <w:t>********************************************/</w:t>
              </w:r>
            </w:ins>
          </w:p>
          <w:p w14:paraId="7DB122DE" w14:textId="77777777" w:rsidR="00046F53" w:rsidRPr="005A0097" w:rsidRDefault="00046F53" w:rsidP="00046F53">
            <w:pPr>
              <w:spacing w:after="240" w:line="240" w:lineRule="auto"/>
              <w:ind w:firstLine="0"/>
              <w:jc w:val="left"/>
              <w:rPr>
                <w:ins w:id="4596" w:author="Пользователь" w:date="2022-12-22T02:22:00Z"/>
                <w:szCs w:val="28"/>
                <w:lang w:val="en-US"/>
                <w:rPrChange w:id="4597" w:author="Пользователь" w:date="2022-12-22T02:42:00Z">
                  <w:rPr>
                    <w:ins w:id="4598" w:author="Пользователь" w:date="2022-12-22T02:22:00Z"/>
                    <w:sz w:val="24"/>
                  </w:rPr>
                </w:rPrChange>
              </w:rPr>
            </w:pPr>
          </w:p>
          <w:p w14:paraId="0F93877A" w14:textId="77777777" w:rsidR="00046F53" w:rsidRPr="005A0097" w:rsidRDefault="00046F53" w:rsidP="00046F53">
            <w:pPr>
              <w:spacing w:line="240" w:lineRule="auto"/>
              <w:ind w:firstLine="0"/>
              <w:jc w:val="left"/>
              <w:rPr>
                <w:ins w:id="4599" w:author="Пользователь" w:date="2022-12-22T02:22:00Z"/>
                <w:szCs w:val="28"/>
                <w:lang w:val="en-US"/>
                <w:rPrChange w:id="4600" w:author="Пользователь" w:date="2022-12-22T02:42:00Z">
                  <w:rPr>
                    <w:ins w:id="4601" w:author="Пользователь" w:date="2022-12-22T02:22:00Z"/>
                    <w:sz w:val="24"/>
                  </w:rPr>
                </w:rPrChange>
              </w:rPr>
            </w:pPr>
            <w:ins w:id="4602" w:author="Пользователь" w:date="2022-12-22T02:22:00Z">
              <w:r w:rsidRPr="005A0097">
                <w:rPr>
                  <w:color w:val="CC7832"/>
                  <w:szCs w:val="28"/>
                  <w:lang w:val="en-US"/>
                  <w:rPrChange w:id="4603" w:author="Пользователь" w:date="2022-12-22T02:42:00Z">
                    <w:rPr>
                      <w:rFonts w:ascii="Courier New" w:hAnsi="Courier New" w:cs="Courier New"/>
                      <w:color w:val="CC7832"/>
                      <w:sz w:val="22"/>
                      <w:szCs w:val="22"/>
                    </w:rPr>
                  </w:rPrChange>
                </w:rPr>
                <w:t xml:space="preserve">public class </w:t>
              </w:r>
              <w:r w:rsidRPr="005A0097">
                <w:rPr>
                  <w:color w:val="A9B7C6"/>
                  <w:szCs w:val="28"/>
                  <w:lang w:val="en-US"/>
                  <w:rPrChange w:id="4604" w:author="Пользователь" w:date="2022-12-22T02:42:00Z">
                    <w:rPr>
                      <w:rFonts w:ascii="Courier New" w:hAnsi="Courier New" w:cs="Courier New"/>
                      <w:color w:val="A9B7C6"/>
                      <w:sz w:val="22"/>
                      <w:szCs w:val="22"/>
                    </w:rPr>
                  </w:rPrChange>
                </w:rPr>
                <w:t>Main {</w:t>
              </w:r>
            </w:ins>
          </w:p>
          <w:p w14:paraId="29C10B4B" w14:textId="77777777" w:rsidR="00046F53" w:rsidRPr="005A0097" w:rsidRDefault="00046F53" w:rsidP="00046F53">
            <w:pPr>
              <w:spacing w:line="240" w:lineRule="auto"/>
              <w:ind w:firstLine="0"/>
              <w:jc w:val="left"/>
              <w:rPr>
                <w:ins w:id="4605" w:author="Пользователь" w:date="2022-12-22T02:22:00Z"/>
                <w:szCs w:val="28"/>
                <w:lang w:val="en-US"/>
                <w:rPrChange w:id="4606" w:author="Пользователь" w:date="2022-12-22T02:42:00Z">
                  <w:rPr>
                    <w:ins w:id="4607" w:author="Пользователь" w:date="2022-12-22T02:22:00Z"/>
                    <w:sz w:val="24"/>
                  </w:rPr>
                </w:rPrChange>
              </w:rPr>
            </w:pPr>
            <w:ins w:id="4608" w:author="Пользователь" w:date="2022-12-22T02:22:00Z">
              <w:r w:rsidRPr="005A0097">
                <w:rPr>
                  <w:color w:val="A9B7C6"/>
                  <w:szCs w:val="28"/>
                  <w:lang w:val="en-US"/>
                  <w:rPrChange w:id="4609" w:author="Пользователь" w:date="2022-12-22T02:42:00Z">
                    <w:rPr>
                      <w:rFonts w:ascii="Courier New" w:hAnsi="Courier New" w:cs="Courier New"/>
                      <w:color w:val="A9B7C6"/>
                      <w:sz w:val="22"/>
                      <w:szCs w:val="22"/>
                    </w:rPr>
                  </w:rPrChange>
                </w:rPr>
                <w:t>   </w:t>
              </w:r>
              <w:r w:rsidRPr="005A0097">
                <w:rPr>
                  <w:color w:val="CC7832"/>
                  <w:szCs w:val="28"/>
                  <w:lang w:val="en-US"/>
                  <w:rPrChange w:id="4610" w:author="Пользователь" w:date="2022-12-22T02:42:00Z">
                    <w:rPr>
                      <w:rFonts w:ascii="Courier New" w:hAnsi="Courier New" w:cs="Courier New"/>
                      <w:color w:val="CC7832"/>
                      <w:sz w:val="22"/>
                      <w:szCs w:val="22"/>
                    </w:rPr>
                  </w:rPrChange>
                </w:rPr>
                <w:t xml:space="preserve">private static final </w:t>
              </w:r>
              <w:r w:rsidRPr="005A0097">
                <w:rPr>
                  <w:color w:val="A9B7C6"/>
                  <w:szCs w:val="28"/>
                  <w:lang w:val="en-US"/>
                  <w:rPrChange w:id="4611" w:author="Пользователь" w:date="2022-12-22T02:42:00Z">
                    <w:rPr>
                      <w:rFonts w:ascii="Courier New" w:hAnsi="Courier New" w:cs="Courier New"/>
                      <w:color w:val="A9B7C6"/>
                      <w:sz w:val="22"/>
                      <w:szCs w:val="22"/>
                    </w:rPr>
                  </w:rPrChange>
                </w:rPr>
                <w:t>Map&lt;UUID</w:t>
              </w:r>
              <w:r w:rsidRPr="005A0097">
                <w:rPr>
                  <w:color w:val="CC7832"/>
                  <w:szCs w:val="28"/>
                  <w:lang w:val="en-US"/>
                  <w:rPrChange w:id="4612" w:author="Пользователь" w:date="2022-12-22T02:42:00Z">
                    <w:rPr>
                      <w:rFonts w:ascii="Courier New" w:hAnsi="Courier New" w:cs="Courier New"/>
                      <w:color w:val="CC7832"/>
                      <w:sz w:val="22"/>
                      <w:szCs w:val="22"/>
                    </w:rPr>
                  </w:rPrChange>
                </w:rPr>
                <w:t xml:space="preserve">, </w:t>
              </w:r>
              <w:proofErr w:type="spellStart"/>
              <w:r w:rsidRPr="005A0097">
                <w:rPr>
                  <w:color w:val="A9B7C6"/>
                  <w:szCs w:val="28"/>
                  <w:lang w:val="en-US"/>
                  <w:rPrChange w:id="4613" w:author="Пользователь" w:date="2022-12-22T02:42:00Z">
                    <w:rPr>
                      <w:rFonts w:ascii="Courier New" w:hAnsi="Courier New" w:cs="Courier New"/>
                      <w:color w:val="A9B7C6"/>
                      <w:sz w:val="22"/>
                      <w:szCs w:val="22"/>
                    </w:rPr>
                  </w:rPrChange>
                </w:rPr>
                <w:t>CTimeInterval</w:t>
              </w:r>
              <w:proofErr w:type="spellEnd"/>
              <w:r w:rsidRPr="005A0097">
                <w:rPr>
                  <w:color w:val="A9B7C6"/>
                  <w:szCs w:val="28"/>
                  <w:lang w:val="en-US"/>
                  <w:rPrChange w:id="4614" w:author="Пользователь" w:date="2022-12-22T02:42:00Z">
                    <w:rPr>
                      <w:rFonts w:ascii="Courier New" w:hAnsi="Courier New" w:cs="Courier New"/>
                      <w:color w:val="A9B7C6"/>
                      <w:sz w:val="22"/>
                      <w:szCs w:val="22"/>
                    </w:rPr>
                  </w:rPrChange>
                </w:rPr>
                <w:t xml:space="preserve">&gt; </w:t>
              </w:r>
              <w:proofErr w:type="spellStart"/>
              <w:r w:rsidRPr="005A0097">
                <w:rPr>
                  <w:i/>
                  <w:iCs/>
                  <w:color w:val="9876AA"/>
                  <w:szCs w:val="28"/>
                  <w:lang w:val="en-US"/>
                  <w:rPrChange w:id="4615" w:author="Пользователь" w:date="2022-12-22T02:42:00Z">
                    <w:rPr>
                      <w:rFonts w:ascii="Courier New" w:hAnsi="Courier New" w:cs="Courier New"/>
                      <w:i/>
                      <w:iCs/>
                      <w:color w:val="9876AA"/>
                      <w:sz w:val="22"/>
                      <w:szCs w:val="22"/>
                    </w:rPr>
                  </w:rPrChange>
                </w:rPr>
                <w:t>timeintervals</w:t>
              </w:r>
              <w:proofErr w:type="spellEnd"/>
              <w:r w:rsidRPr="005A0097">
                <w:rPr>
                  <w:i/>
                  <w:iCs/>
                  <w:color w:val="9876AA"/>
                  <w:szCs w:val="28"/>
                  <w:lang w:val="en-US"/>
                  <w:rPrChange w:id="4616" w:author="Пользователь" w:date="2022-12-22T02:42:00Z">
                    <w:rPr>
                      <w:rFonts w:ascii="Courier New" w:hAnsi="Courier New" w:cs="Courier New"/>
                      <w:i/>
                      <w:iCs/>
                      <w:color w:val="9876AA"/>
                      <w:sz w:val="22"/>
                      <w:szCs w:val="22"/>
                    </w:rPr>
                  </w:rPrChange>
                </w:rPr>
                <w:t xml:space="preserve"> </w:t>
              </w:r>
              <w:r w:rsidRPr="005A0097">
                <w:rPr>
                  <w:color w:val="A9B7C6"/>
                  <w:szCs w:val="28"/>
                  <w:lang w:val="en-US"/>
                  <w:rPrChange w:id="4617" w:author="Пользователь" w:date="2022-12-22T02:42:00Z">
                    <w:rPr>
                      <w:rFonts w:ascii="Courier New" w:hAnsi="Courier New" w:cs="Courier New"/>
                      <w:color w:val="A9B7C6"/>
                      <w:sz w:val="22"/>
                      <w:szCs w:val="22"/>
                    </w:rPr>
                  </w:rPrChange>
                </w:rPr>
                <w:t xml:space="preserve">= </w:t>
              </w:r>
              <w:r w:rsidRPr="005A0097">
                <w:rPr>
                  <w:color w:val="CC7832"/>
                  <w:szCs w:val="28"/>
                  <w:lang w:val="en-US"/>
                  <w:rPrChange w:id="4618" w:author="Пользователь" w:date="2022-12-22T02:42:00Z">
                    <w:rPr>
                      <w:rFonts w:ascii="Courier New" w:hAnsi="Courier New" w:cs="Courier New"/>
                      <w:color w:val="CC7832"/>
                      <w:sz w:val="22"/>
                      <w:szCs w:val="22"/>
                    </w:rPr>
                  </w:rPrChange>
                </w:rPr>
                <w:t xml:space="preserve">new </w:t>
              </w:r>
              <w:proofErr w:type="spellStart"/>
              <w:r w:rsidRPr="005A0097">
                <w:rPr>
                  <w:color w:val="A9B7C6"/>
                  <w:szCs w:val="28"/>
                  <w:lang w:val="en-US"/>
                  <w:rPrChange w:id="4619" w:author="Пользователь" w:date="2022-12-22T02:42:00Z">
                    <w:rPr>
                      <w:rFonts w:ascii="Courier New" w:hAnsi="Courier New" w:cs="Courier New"/>
                      <w:color w:val="A9B7C6"/>
                      <w:sz w:val="22"/>
                      <w:szCs w:val="22"/>
                    </w:rPr>
                  </w:rPrChange>
                </w:rPr>
                <w:t>TreeMap</w:t>
              </w:r>
              <w:proofErr w:type="spellEnd"/>
              <w:r w:rsidRPr="005A0097">
                <w:rPr>
                  <w:color w:val="A9B7C6"/>
                  <w:szCs w:val="28"/>
                  <w:lang w:val="en-US"/>
                  <w:rPrChange w:id="4620" w:author="Пользователь" w:date="2022-12-22T02:42:00Z">
                    <w:rPr>
                      <w:rFonts w:ascii="Courier New" w:hAnsi="Courier New" w:cs="Courier New"/>
                      <w:color w:val="A9B7C6"/>
                      <w:sz w:val="22"/>
                      <w:szCs w:val="22"/>
                    </w:rPr>
                  </w:rPrChange>
                </w:rPr>
                <w:t>&lt;</w:t>
              </w:r>
              <w:proofErr w:type="gramStart"/>
              <w:r w:rsidRPr="005A0097">
                <w:rPr>
                  <w:color w:val="A9B7C6"/>
                  <w:szCs w:val="28"/>
                  <w:lang w:val="en-US"/>
                  <w:rPrChange w:id="4621" w:author="Пользователь" w:date="2022-12-22T02:42:00Z">
                    <w:rPr>
                      <w:rFonts w:ascii="Courier New" w:hAnsi="Courier New" w:cs="Courier New"/>
                      <w:color w:val="A9B7C6"/>
                      <w:sz w:val="22"/>
                      <w:szCs w:val="22"/>
                    </w:rPr>
                  </w:rPrChange>
                </w:rPr>
                <w:t>&gt;(</w:t>
              </w:r>
              <w:proofErr w:type="gramEnd"/>
              <w:r w:rsidRPr="005A0097">
                <w:rPr>
                  <w:color w:val="A9B7C6"/>
                  <w:szCs w:val="28"/>
                  <w:lang w:val="en-US"/>
                  <w:rPrChange w:id="4622" w:author="Пользователь" w:date="2022-12-22T02:42:00Z">
                    <w:rPr>
                      <w:rFonts w:ascii="Courier New" w:hAnsi="Courier New" w:cs="Courier New"/>
                      <w:color w:val="A9B7C6"/>
                      <w:sz w:val="22"/>
                      <w:szCs w:val="22"/>
                    </w:rPr>
                  </w:rPrChange>
                </w:rPr>
                <w:t>)</w:t>
              </w:r>
              <w:r w:rsidRPr="005A0097">
                <w:rPr>
                  <w:color w:val="CC7832"/>
                  <w:szCs w:val="28"/>
                  <w:lang w:val="en-US"/>
                  <w:rPrChange w:id="4623" w:author="Пользователь" w:date="2022-12-22T02:42:00Z">
                    <w:rPr>
                      <w:rFonts w:ascii="Courier New" w:hAnsi="Courier New" w:cs="Courier New"/>
                      <w:color w:val="CC7832"/>
                      <w:sz w:val="22"/>
                      <w:szCs w:val="22"/>
                    </w:rPr>
                  </w:rPrChange>
                </w:rPr>
                <w:t>;</w:t>
              </w:r>
            </w:ins>
          </w:p>
          <w:p w14:paraId="6DDB0A05" w14:textId="77777777" w:rsidR="00046F53" w:rsidRPr="005A0097" w:rsidRDefault="00046F53" w:rsidP="00046F53">
            <w:pPr>
              <w:spacing w:line="240" w:lineRule="auto"/>
              <w:ind w:firstLine="0"/>
              <w:jc w:val="left"/>
              <w:rPr>
                <w:ins w:id="4624" w:author="Пользователь" w:date="2022-12-22T02:22:00Z"/>
                <w:szCs w:val="28"/>
                <w:lang w:val="en-US"/>
                <w:rPrChange w:id="4625" w:author="Пользователь" w:date="2022-12-22T02:42:00Z">
                  <w:rPr>
                    <w:ins w:id="4626" w:author="Пользователь" w:date="2022-12-22T02:22:00Z"/>
                    <w:sz w:val="24"/>
                  </w:rPr>
                </w:rPrChange>
              </w:rPr>
            </w:pPr>
            <w:ins w:id="4627" w:author="Пользователь" w:date="2022-12-22T02:22:00Z">
              <w:r w:rsidRPr="005A0097">
                <w:rPr>
                  <w:color w:val="CC7832"/>
                  <w:szCs w:val="28"/>
                  <w:lang w:val="en-US"/>
                  <w:rPrChange w:id="4628" w:author="Пользователь" w:date="2022-12-22T02:42:00Z">
                    <w:rPr>
                      <w:rFonts w:ascii="Courier New" w:hAnsi="Courier New" w:cs="Courier New"/>
                      <w:color w:val="CC7832"/>
                      <w:sz w:val="22"/>
                      <w:szCs w:val="22"/>
                    </w:rPr>
                  </w:rPrChange>
                </w:rPr>
                <w:t xml:space="preserve">   private static final </w:t>
              </w:r>
              <w:r w:rsidRPr="005A0097">
                <w:rPr>
                  <w:color w:val="A9B7C6"/>
                  <w:szCs w:val="28"/>
                  <w:lang w:val="en-US"/>
                  <w:rPrChange w:id="4629" w:author="Пользователь" w:date="2022-12-22T02:42:00Z">
                    <w:rPr>
                      <w:rFonts w:ascii="Courier New" w:hAnsi="Courier New" w:cs="Courier New"/>
                      <w:color w:val="A9B7C6"/>
                      <w:sz w:val="22"/>
                      <w:szCs w:val="22"/>
                    </w:rPr>
                  </w:rPrChange>
                </w:rPr>
                <w:t>Map&lt;UUID</w:t>
              </w:r>
              <w:r w:rsidRPr="005A0097">
                <w:rPr>
                  <w:color w:val="CC7832"/>
                  <w:szCs w:val="28"/>
                  <w:lang w:val="en-US"/>
                  <w:rPrChange w:id="4630" w:author="Пользователь" w:date="2022-12-22T02:42:00Z">
                    <w:rPr>
                      <w:rFonts w:ascii="Courier New" w:hAnsi="Courier New" w:cs="Courier New"/>
                      <w:color w:val="CC7832"/>
                      <w:sz w:val="22"/>
                      <w:szCs w:val="22"/>
                    </w:rPr>
                  </w:rPrChange>
                </w:rPr>
                <w:t xml:space="preserve">, </w:t>
              </w:r>
              <w:proofErr w:type="spellStart"/>
              <w:r w:rsidRPr="005A0097">
                <w:rPr>
                  <w:color w:val="A9B7C6"/>
                  <w:szCs w:val="28"/>
                  <w:lang w:val="en-US"/>
                  <w:rPrChange w:id="4631" w:author="Пользователь" w:date="2022-12-22T02:42:00Z">
                    <w:rPr>
                      <w:rFonts w:ascii="Courier New" w:hAnsi="Courier New" w:cs="Courier New"/>
                      <w:color w:val="A9B7C6"/>
                      <w:sz w:val="22"/>
                      <w:szCs w:val="22"/>
                    </w:rPr>
                  </w:rPrChange>
                </w:rPr>
                <w:t>CFood</w:t>
              </w:r>
              <w:proofErr w:type="spellEnd"/>
              <w:r w:rsidRPr="005A0097">
                <w:rPr>
                  <w:color w:val="A9B7C6"/>
                  <w:szCs w:val="28"/>
                  <w:lang w:val="en-US"/>
                  <w:rPrChange w:id="4632" w:author="Пользователь" w:date="2022-12-22T02:42:00Z">
                    <w:rPr>
                      <w:rFonts w:ascii="Courier New" w:hAnsi="Courier New" w:cs="Courier New"/>
                      <w:color w:val="A9B7C6"/>
                      <w:sz w:val="22"/>
                      <w:szCs w:val="22"/>
                    </w:rPr>
                  </w:rPrChange>
                </w:rPr>
                <w:t xml:space="preserve">&gt; </w:t>
              </w:r>
              <w:r w:rsidRPr="005A0097">
                <w:rPr>
                  <w:i/>
                  <w:iCs/>
                  <w:color w:val="9876AA"/>
                  <w:szCs w:val="28"/>
                  <w:lang w:val="en-US"/>
                  <w:rPrChange w:id="4633" w:author="Пользователь" w:date="2022-12-22T02:42:00Z">
                    <w:rPr>
                      <w:rFonts w:ascii="Courier New" w:hAnsi="Courier New" w:cs="Courier New"/>
                      <w:i/>
                      <w:iCs/>
                      <w:color w:val="9876AA"/>
                      <w:sz w:val="22"/>
                      <w:szCs w:val="22"/>
                    </w:rPr>
                  </w:rPrChange>
                </w:rPr>
                <w:t xml:space="preserve">foods </w:t>
              </w:r>
              <w:r w:rsidRPr="005A0097">
                <w:rPr>
                  <w:color w:val="A9B7C6"/>
                  <w:szCs w:val="28"/>
                  <w:lang w:val="en-US"/>
                  <w:rPrChange w:id="4634" w:author="Пользователь" w:date="2022-12-22T02:42:00Z">
                    <w:rPr>
                      <w:rFonts w:ascii="Courier New" w:hAnsi="Courier New" w:cs="Courier New"/>
                      <w:color w:val="A9B7C6"/>
                      <w:sz w:val="22"/>
                      <w:szCs w:val="22"/>
                    </w:rPr>
                  </w:rPrChange>
                </w:rPr>
                <w:t xml:space="preserve">= </w:t>
              </w:r>
              <w:r w:rsidRPr="005A0097">
                <w:rPr>
                  <w:color w:val="CC7832"/>
                  <w:szCs w:val="28"/>
                  <w:lang w:val="en-US"/>
                  <w:rPrChange w:id="4635" w:author="Пользователь" w:date="2022-12-22T02:42:00Z">
                    <w:rPr>
                      <w:rFonts w:ascii="Courier New" w:hAnsi="Courier New" w:cs="Courier New"/>
                      <w:color w:val="CC7832"/>
                      <w:sz w:val="22"/>
                      <w:szCs w:val="22"/>
                    </w:rPr>
                  </w:rPrChange>
                </w:rPr>
                <w:t xml:space="preserve">new </w:t>
              </w:r>
              <w:proofErr w:type="spellStart"/>
              <w:r w:rsidRPr="005A0097">
                <w:rPr>
                  <w:color w:val="A9B7C6"/>
                  <w:szCs w:val="28"/>
                  <w:lang w:val="en-US"/>
                  <w:rPrChange w:id="4636" w:author="Пользователь" w:date="2022-12-22T02:42:00Z">
                    <w:rPr>
                      <w:rFonts w:ascii="Courier New" w:hAnsi="Courier New" w:cs="Courier New"/>
                      <w:color w:val="A9B7C6"/>
                      <w:sz w:val="22"/>
                      <w:szCs w:val="22"/>
                    </w:rPr>
                  </w:rPrChange>
                </w:rPr>
                <w:t>TreeMap</w:t>
              </w:r>
              <w:proofErr w:type="spellEnd"/>
              <w:r w:rsidRPr="005A0097">
                <w:rPr>
                  <w:color w:val="A9B7C6"/>
                  <w:szCs w:val="28"/>
                  <w:lang w:val="en-US"/>
                  <w:rPrChange w:id="4637" w:author="Пользователь" w:date="2022-12-22T02:42:00Z">
                    <w:rPr>
                      <w:rFonts w:ascii="Courier New" w:hAnsi="Courier New" w:cs="Courier New"/>
                      <w:color w:val="A9B7C6"/>
                      <w:sz w:val="22"/>
                      <w:szCs w:val="22"/>
                    </w:rPr>
                  </w:rPrChange>
                </w:rPr>
                <w:t>&lt;</w:t>
              </w:r>
              <w:proofErr w:type="gramStart"/>
              <w:r w:rsidRPr="005A0097">
                <w:rPr>
                  <w:color w:val="A9B7C6"/>
                  <w:szCs w:val="28"/>
                  <w:lang w:val="en-US"/>
                  <w:rPrChange w:id="4638" w:author="Пользователь" w:date="2022-12-22T02:42:00Z">
                    <w:rPr>
                      <w:rFonts w:ascii="Courier New" w:hAnsi="Courier New" w:cs="Courier New"/>
                      <w:color w:val="A9B7C6"/>
                      <w:sz w:val="22"/>
                      <w:szCs w:val="22"/>
                    </w:rPr>
                  </w:rPrChange>
                </w:rPr>
                <w:t>&gt;(</w:t>
              </w:r>
              <w:proofErr w:type="gramEnd"/>
              <w:r w:rsidRPr="005A0097">
                <w:rPr>
                  <w:color w:val="A9B7C6"/>
                  <w:szCs w:val="28"/>
                  <w:lang w:val="en-US"/>
                  <w:rPrChange w:id="4639" w:author="Пользователь" w:date="2022-12-22T02:42:00Z">
                    <w:rPr>
                      <w:rFonts w:ascii="Courier New" w:hAnsi="Courier New" w:cs="Courier New"/>
                      <w:color w:val="A9B7C6"/>
                      <w:sz w:val="22"/>
                      <w:szCs w:val="22"/>
                    </w:rPr>
                  </w:rPrChange>
                </w:rPr>
                <w:t>)</w:t>
              </w:r>
              <w:r w:rsidRPr="005A0097">
                <w:rPr>
                  <w:color w:val="CC7832"/>
                  <w:szCs w:val="28"/>
                  <w:lang w:val="en-US"/>
                  <w:rPrChange w:id="4640" w:author="Пользователь" w:date="2022-12-22T02:42:00Z">
                    <w:rPr>
                      <w:rFonts w:ascii="Courier New" w:hAnsi="Courier New" w:cs="Courier New"/>
                      <w:color w:val="CC7832"/>
                      <w:sz w:val="22"/>
                      <w:szCs w:val="22"/>
                    </w:rPr>
                  </w:rPrChange>
                </w:rPr>
                <w:t>;</w:t>
              </w:r>
            </w:ins>
          </w:p>
          <w:p w14:paraId="071C507D" w14:textId="77777777" w:rsidR="00046F53" w:rsidRPr="005A0097" w:rsidRDefault="00046F53" w:rsidP="00046F53">
            <w:pPr>
              <w:spacing w:line="240" w:lineRule="auto"/>
              <w:ind w:firstLine="0"/>
              <w:jc w:val="left"/>
              <w:rPr>
                <w:ins w:id="4641" w:author="Пользователь" w:date="2022-12-22T02:22:00Z"/>
                <w:szCs w:val="28"/>
                <w:lang w:val="en-US"/>
                <w:rPrChange w:id="4642" w:author="Пользователь" w:date="2022-12-22T02:42:00Z">
                  <w:rPr>
                    <w:ins w:id="4643" w:author="Пользователь" w:date="2022-12-22T02:22:00Z"/>
                    <w:sz w:val="24"/>
                  </w:rPr>
                </w:rPrChange>
              </w:rPr>
            </w:pPr>
            <w:ins w:id="4644" w:author="Пользователь" w:date="2022-12-22T02:22:00Z">
              <w:r w:rsidRPr="005A0097">
                <w:rPr>
                  <w:color w:val="CC7832"/>
                  <w:szCs w:val="28"/>
                  <w:lang w:val="en-US"/>
                  <w:rPrChange w:id="4645" w:author="Пользователь" w:date="2022-12-22T02:42:00Z">
                    <w:rPr>
                      <w:rFonts w:ascii="Courier New" w:hAnsi="Courier New" w:cs="Courier New"/>
                      <w:color w:val="CC7832"/>
                      <w:sz w:val="22"/>
                      <w:szCs w:val="22"/>
                    </w:rPr>
                  </w:rPrChange>
                </w:rPr>
                <w:t xml:space="preserve">   private static final </w:t>
              </w:r>
              <w:r w:rsidRPr="005A0097">
                <w:rPr>
                  <w:color w:val="A9B7C6"/>
                  <w:szCs w:val="28"/>
                  <w:lang w:val="en-US"/>
                  <w:rPrChange w:id="4646" w:author="Пользователь" w:date="2022-12-22T02:42:00Z">
                    <w:rPr>
                      <w:rFonts w:ascii="Courier New" w:hAnsi="Courier New" w:cs="Courier New"/>
                      <w:color w:val="A9B7C6"/>
                      <w:sz w:val="22"/>
                      <w:szCs w:val="22"/>
                    </w:rPr>
                  </w:rPrChange>
                </w:rPr>
                <w:t>Map&lt;UUID</w:t>
              </w:r>
              <w:r w:rsidRPr="005A0097">
                <w:rPr>
                  <w:color w:val="CC7832"/>
                  <w:szCs w:val="28"/>
                  <w:lang w:val="en-US"/>
                  <w:rPrChange w:id="4647" w:author="Пользователь" w:date="2022-12-22T02:42:00Z">
                    <w:rPr>
                      <w:rFonts w:ascii="Courier New" w:hAnsi="Courier New" w:cs="Courier New"/>
                      <w:color w:val="CC7832"/>
                      <w:sz w:val="22"/>
                      <w:szCs w:val="22"/>
                    </w:rPr>
                  </w:rPrChange>
                </w:rPr>
                <w:t xml:space="preserve">, </w:t>
              </w:r>
              <w:proofErr w:type="spellStart"/>
              <w:r w:rsidRPr="005A0097">
                <w:rPr>
                  <w:color w:val="A9B7C6"/>
                  <w:szCs w:val="28"/>
                  <w:lang w:val="en-US"/>
                  <w:rPrChange w:id="4648" w:author="Пользователь" w:date="2022-12-22T02:42:00Z">
                    <w:rPr>
                      <w:rFonts w:ascii="Courier New" w:hAnsi="Courier New" w:cs="Courier New"/>
                      <w:color w:val="A9B7C6"/>
                      <w:sz w:val="22"/>
                      <w:szCs w:val="22"/>
                    </w:rPr>
                  </w:rPrChange>
                </w:rPr>
                <w:t>CTime</w:t>
              </w:r>
              <w:proofErr w:type="spellEnd"/>
              <w:r w:rsidRPr="005A0097">
                <w:rPr>
                  <w:color w:val="A9B7C6"/>
                  <w:szCs w:val="28"/>
                  <w:lang w:val="en-US"/>
                  <w:rPrChange w:id="4649" w:author="Пользователь" w:date="2022-12-22T02:42:00Z">
                    <w:rPr>
                      <w:rFonts w:ascii="Courier New" w:hAnsi="Courier New" w:cs="Courier New"/>
                      <w:color w:val="A9B7C6"/>
                      <w:sz w:val="22"/>
                      <w:szCs w:val="22"/>
                    </w:rPr>
                  </w:rPrChange>
                </w:rPr>
                <w:t xml:space="preserve">&gt; </w:t>
              </w:r>
              <w:r w:rsidRPr="005A0097">
                <w:rPr>
                  <w:i/>
                  <w:iCs/>
                  <w:color w:val="9876AA"/>
                  <w:szCs w:val="28"/>
                  <w:lang w:val="en-US"/>
                  <w:rPrChange w:id="4650" w:author="Пользователь" w:date="2022-12-22T02:42:00Z">
                    <w:rPr>
                      <w:rFonts w:ascii="Courier New" w:hAnsi="Courier New" w:cs="Courier New"/>
                      <w:i/>
                      <w:iCs/>
                      <w:color w:val="9876AA"/>
                      <w:sz w:val="22"/>
                      <w:szCs w:val="22"/>
                    </w:rPr>
                  </w:rPrChange>
                </w:rPr>
                <w:t xml:space="preserve">times </w:t>
              </w:r>
              <w:r w:rsidRPr="005A0097">
                <w:rPr>
                  <w:color w:val="A9B7C6"/>
                  <w:szCs w:val="28"/>
                  <w:lang w:val="en-US"/>
                  <w:rPrChange w:id="4651" w:author="Пользователь" w:date="2022-12-22T02:42:00Z">
                    <w:rPr>
                      <w:rFonts w:ascii="Courier New" w:hAnsi="Courier New" w:cs="Courier New"/>
                      <w:color w:val="A9B7C6"/>
                      <w:sz w:val="22"/>
                      <w:szCs w:val="22"/>
                    </w:rPr>
                  </w:rPrChange>
                </w:rPr>
                <w:t xml:space="preserve">= </w:t>
              </w:r>
              <w:r w:rsidRPr="005A0097">
                <w:rPr>
                  <w:color w:val="CC7832"/>
                  <w:szCs w:val="28"/>
                  <w:lang w:val="en-US"/>
                  <w:rPrChange w:id="4652" w:author="Пользователь" w:date="2022-12-22T02:42:00Z">
                    <w:rPr>
                      <w:rFonts w:ascii="Courier New" w:hAnsi="Courier New" w:cs="Courier New"/>
                      <w:color w:val="CC7832"/>
                      <w:sz w:val="22"/>
                      <w:szCs w:val="22"/>
                    </w:rPr>
                  </w:rPrChange>
                </w:rPr>
                <w:t xml:space="preserve">new </w:t>
              </w:r>
              <w:proofErr w:type="spellStart"/>
              <w:r w:rsidRPr="005A0097">
                <w:rPr>
                  <w:color w:val="A9B7C6"/>
                  <w:szCs w:val="28"/>
                  <w:lang w:val="en-US"/>
                  <w:rPrChange w:id="4653" w:author="Пользователь" w:date="2022-12-22T02:42:00Z">
                    <w:rPr>
                      <w:rFonts w:ascii="Courier New" w:hAnsi="Courier New" w:cs="Courier New"/>
                      <w:color w:val="A9B7C6"/>
                      <w:sz w:val="22"/>
                      <w:szCs w:val="22"/>
                    </w:rPr>
                  </w:rPrChange>
                </w:rPr>
                <w:t>TreeMap</w:t>
              </w:r>
              <w:proofErr w:type="spellEnd"/>
              <w:r w:rsidRPr="005A0097">
                <w:rPr>
                  <w:color w:val="A9B7C6"/>
                  <w:szCs w:val="28"/>
                  <w:lang w:val="en-US"/>
                  <w:rPrChange w:id="4654" w:author="Пользователь" w:date="2022-12-22T02:42:00Z">
                    <w:rPr>
                      <w:rFonts w:ascii="Courier New" w:hAnsi="Courier New" w:cs="Courier New"/>
                      <w:color w:val="A9B7C6"/>
                      <w:sz w:val="22"/>
                      <w:szCs w:val="22"/>
                    </w:rPr>
                  </w:rPrChange>
                </w:rPr>
                <w:t>&lt;</w:t>
              </w:r>
              <w:proofErr w:type="gramStart"/>
              <w:r w:rsidRPr="005A0097">
                <w:rPr>
                  <w:color w:val="A9B7C6"/>
                  <w:szCs w:val="28"/>
                  <w:lang w:val="en-US"/>
                  <w:rPrChange w:id="4655" w:author="Пользователь" w:date="2022-12-22T02:42:00Z">
                    <w:rPr>
                      <w:rFonts w:ascii="Courier New" w:hAnsi="Courier New" w:cs="Courier New"/>
                      <w:color w:val="A9B7C6"/>
                      <w:sz w:val="22"/>
                      <w:szCs w:val="22"/>
                    </w:rPr>
                  </w:rPrChange>
                </w:rPr>
                <w:t>&gt;(</w:t>
              </w:r>
              <w:proofErr w:type="gramEnd"/>
              <w:r w:rsidRPr="005A0097">
                <w:rPr>
                  <w:color w:val="A9B7C6"/>
                  <w:szCs w:val="28"/>
                  <w:lang w:val="en-US"/>
                  <w:rPrChange w:id="4656" w:author="Пользователь" w:date="2022-12-22T02:42:00Z">
                    <w:rPr>
                      <w:rFonts w:ascii="Courier New" w:hAnsi="Courier New" w:cs="Courier New"/>
                      <w:color w:val="A9B7C6"/>
                      <w:sz w:val="22"/>
                      <w:szCs w:val="22"/>
                    </w:rPr>
                  </w:rPrChange>
                </w:rPr>
                <w:t>)</w:t>
              </w:r>
              <w:r w:rsidRPr="005A0097">
                <w:rPr>
                  <w:color w:val="CC7832"/>
                  <w:szCs w:val="28"/>
                  <w:lang w:val="en-US"/>
                  <w:rPrChange w:id="4657" w:author="Пользователь" w:date="2022-12-22T02:42:00Z">
                    <w:rPr>
                      <w:rFonts w:ascii="Courier New" w:hAnsi="Courier New" w:cs="Courier New"/>
                      <w:color w:val="CC7832"/>
                      <w:sz w:val="22"/>
                      <w:szCs w:val="22"/>
                    </w:rPr>
                  </w:rPrChange>
                </w:rPr>
                <w:t>;</w:t>
              </w:r>
            </w:ins>
          </w:p>
          <w:p w14:paraId="644889D3" w14:textId="77777777" w:rsidR="00046F53" w:rsidRPr="005A0097" w:rsidRDefault="00046F53" w:rsidP="00046F53">
            <w:pPr>
              <w:spacing w:line="240" w:lineRule="auto"/>
              <w:ind w:firstLine="0"/>
              <w:jc w:val="left"/>
              <w:rPr>
                <w:ins w:id="4658" w:author="Пользователь" w:date="2022-12-22T02:22:00Z"/>
                <w:szCs w:val="28"/>
                <w:lang w:val="en-US"/>
                <w:rPrChange w:id="4659" w:author="Пользователь" w:date="2022-12-22T02:42:00Z">
                  <w:rPr>
                    <w:ins w:id="4660" w:author="Пользователь" w:date="2022-12-22T02:22:00Z"/>
                    <w:sz w:val="24"/>
                  </w:rPr>
                </w:rPrChange>
              </w:rPr>
            </w:pPr>
          </w:p>
          <w:p w14:paraId="4DDC4941" w14:textId="77777777" w:rsidR="00046F53" w:rsidRPr="005A0097" w:rsidRDefault="00046F53" w:rsidP="00046F53">
            <w:pPr>
              <w:spacing w:line="240" w:lineRule="auto"/>
              <w:ind w:firstLine="0"/>
              <w:jc w:val="left"/>
              <w:rPr>
                <w:ins w:id="4661" w:author="Пользователь" w:date="2022-12-22T02:22:00Z"/>
                <w:szCs w:val="28"/>
                <w:lang w:val="en-US"/>
                <w:rPrChange w:id="4662" w:author="Пользователь" w:date="2022-12-22T02:42:00Z">
                  <w:rPr>
                    <w:ins w:id="4663" w:author="Пользователь" w:date="2022-12-22T02:22:00Z"/>
                    <w:sz w:val="24"/>
                  </w:rPr>
                </w:rPrChange>
              </w:rPr>
            </w:pPr>
            <w:ins w:id="4664" w:author="Пользователь" w:date="2022-12-22T02:22:00Z">
              <w:r w:rsidRPr="005A0097">
                <w:rPr>
                  <w:color w:val="CC7832"/>
                  <w:szCs w:val="28"/>
                  <w:lang w:val="en-US"/>
                  <w:rPrChange w:id="4665" w:author="Пользователь" w:date="2022-12-22T02:42:00Z">
                    <w:rPr>
                      <w:rFonts w:ascii="Courier New" w:hAnsi="Courier New" w:cs="Courier New"/>
                      <w:color w:val="CC7832"/>
                      <w:sz w:val="22"/>
                      <w:szCs w:val="22"/>
                    </w:rPr>
                  </w:rPrChange>
                </w:rPr>
                <w:t xml:space="preserve">   private static final </w:t>
              </w:r>
              <w:proofErr w:type="spellStart"/>
              <w:r w:rsidRPr="005A0097">
                <w:rPr>
                  <w:color w:val="A9B7C6"/>
                  <w:szCs w:val="28"/>
                  <w:lang w:val="en-US"/>
                  <w:rPrChange w:id="4666" w:author="Пользователь" w:date="2022-12-22T02:42:00Z">
                    <w:rPr>
                      <w:rFonts w:ascii="Courier New" w:hAnsi="Courier New" w:cs="Courier New"/>
                      <w:color w:val="A9B7C6"/>
                      <w:sz w:val="22"/>
                      <w:szCs w:val="22"/>
                    </w:rPr>
                  </w:rPrChange>
                </w:rPr>
                <w:t>DateTimeFormatter</w:t>
              </w:r>
              <w:proofErr w:type="spellEnd"/>
              <w:r w:rsidRPr="005A0097">
                <w:rPr>
                  <w:color w:val="A9B7C6"/>
                  <w:szCs w:val="28"/>
                  <w:lang w:val="en-US"/>
                  <w:rPrChange w:id="4667" w:author="Пользователь" w:date="2022-12-22T02:42:00Z">
                    <w:rPr>
                      <w:rFonts w:ascii="Courier New" w:hAnsi="Courier New" w:cs="Courier New"/>
                      <w:color w:val="A9B7C6"/>
                      <w:sz w:val="22"/>
                      <w:szCs w:val="22"/>
                    </w:rPr>
                  </w:rPrChange>
                </w:rPr>
                <w:t xml:space="preserve"> </w:t>
              </w:r>
              <w:r w:rsidRPr="005A0097">
                <w:rPr>
                  <w:i/>
                  <w:iCs/>
                  <w:color w:val="9876AA"/>
                  <w:szCs w:val="28"/>
                  <w:lang w:val="en-US"/>
                  <w:rPrChange w:id="4668" w:author="Пользователь" w:date="2022-12-22T02:42:00Z">
                    <w:rPr>
                      <w:rFonts w:ascii="Courier New" w:hAnsi="Courier New" w:cs="Courier New"/>
                      <w:i/>
                      <w:iCs/>
                      <w:color w:val="9876AA"/>
                      <w:sz w:val="22"/>
                      <w:szCs w:val="22"/>
                    </w:rPr>
                  </w:rPrChange>
                </w:rPr>
                <w:t xml:space="preserve">formatter </w:t>
              </w:r>
              <w:r w:rsidRPr="005A0097">
                <w:rPr>
                  <w:color w:val="A9B7C6"/>
                  <w:szCs w:val="28"/>
                  <w:lang w:val="en-US"/>
                  <w:rPrChange w:id="4669" w:author="Пользователь" w:date="2022-12-22T02:42:00Z">
                    <w:rPr>
                      <w:rFonts w:ascii="Courier New" w:hAnsi="Courier New" w:cs="Courier New"/>
                      <w:color w:val="A9B7C6"/>
                      <w:sz w:val="22"/>
                      <w:szCs w:val="22"/>
                    </w:rPr>
                  </w:rPrChange>
                </w:rPr>
                <w:t xml:space="preserve">= </w:t>
              </w:r>
              <w:proofErr w:type="spellStart"/>
              <w:r w:rsidRPr="005A0097">
                <w:rPr>
                  <w:color w:val="A9B7C6"/>
                  <w:szCs w:val="28"/>
                  <w:lang w:val="en-US"/>
                  <w:rPrChange w:id="4670" w:author="Пользователь" w:date="2022-12-22T02:42:00Z">
                    <w:rPr>
                      <w:rFonts w:ascii="Courier New" w:hAnsi="Courier New" w:cs="Courier New"/>
                      <w:color w:val="A9B7C6"/>
                      <w:sz w:val="22"/>
                      <w:szCs w:val="22"/>
                    </w:rPr>
                  </w:rPrChange>
                </w:rPr>
                <w:t>DateTimeFormatter.</w:t>
              </w:r>
              <w:r w:rsidRPr="005A0097">
                <w:rPr>
                  <w:i/>
                  <w:iCs/>
                  <w:color w:val="A9B7C6"/>
                  <w:szCs w:val="28"/>
                  <w:lang w:val="en-US"/>
                  <w:rPrChange w:id="4671" w:author="Пользователь" w:date="2022-12-22T02:42:00Z">
                    <w:rPr>
                      <w:rFonts w:ascii="Courier New" w:hAnsi="Courier New" w:cs="Courier New"/>
                      <w:i/>
                      <w:iCs/>
                      <w:color w:val="A9B7C6"/>
                      <w:sz w:val="22"/>
                      <w:szCs w:val="22"/>
                    </w:rPr>
                  </w:rPrChange>
                </w:rPr>
                <w:t>ofPattern</w:t>
              </w:r>
              <w:proofErr w:type="spellEnd"/>
              <w:r w:rsidRPr="005A0097">
                <w:rPr>
                  <w:color w:val="A9B7C6"/>
                  <w:szCs w:val="28"/>
                  <w:lang w:val="en-US"/>
                  <w:rPrChange w:id="4672" w:author="Пользователь" w:date="2022-12-22T02:42:00Z">
                    <w:rPr>
                      <w:rFonts w:ascii="Courier New" w:hAnsi="Courier New" w:cs="Courier New"/>
                      <w:color w:val="A9B7C6"/>
                      <w:sz w:val="22"/>
                      <w:szCs w:val="22"/>
                    </w:rPr>
                  </w:rPrChange>
                </w:rPr>
                <w:t>(</w:t>
              </w:r>
              <w:r w:rsidRPr="005A0097">
                <w:rPr>
                  <w:color w:val="6A8759"/>
                  <w:szCs w:val="28"/>
                  <w:lang w:val="en-US"/>
                  <w:rPrChange w:id="4673" w:author="Пользователь" w:date="2022-12-22T02:42:00Z">
                    <w:rPr>
                      <w:rFonts w:ascii="Courier New" w:hAnsi="Courier New" w:cs="Courier New"/>
                      <w:color w:val="6A8759"/>
                      <w:sz w:val="22"/>
                      <w:szCs w:val="22"/>
                    </w:rPr>
                  </w:rPrChange>
                </w:rPr>
                <w:t>"</w:t>
              </w:r>
              <w:proofErr w:type="spellStart"/>
              <w:r w:rsidRPr="005A0097">
                <w:rPr>
                  <w:color w:val="6A8759"/>
                  <w:szCs w:val="28"/>
                  <w:lang w:val="en-US"/>
                  <w:rPrChange w:id="4674" w:author="Пользователь" w:date="2022-12-22T02:42:00Z">
                    <w:rPr>
                      <w:rFonts w:ascii="Courier New" w:hAnsi="Courier New" w:cs="Courier New"/>
                      <w:color w:val="6A8759"/>
                      <w:sz w:val="22"/>
                      <w:szCs w:val="22"/>
                    </w:rPr>
                  </w:rPrChange>
                </w:rPr>
                <w:t>dd</w:t>
              </w:r>
              <w:proofErr w:type="spellEnd"/>
              <w:r w:rsidRPr="005A0097">
                <w:rPr>
                  <w:color w:val="6A8759"/>
                  <w:szCs w:val="28"/>
                  <w:lang w:val="en-US"/>
                  <w:rPrChange w:id="4675" w:author="Пользователь" w:date="2022-12-22T02:42:00Z">
                    <w:rPr>
                      <w:rFonts w:ascii="Courier New" w:hAnsi="Courier New" w:cs="Courier New"/>
                      <w:color w:val="6A8759"/>
                      <w:sz w:val="22"/>
                      <w:szCs w:val="22"/>
                    </w:rPr>
                  </w:rPrChange>
                </w:rPr>
                <w:t xml:space="preserve"> MMMM </w:t>
              </w:r>
              <w:proofErr w:type="spellStart"/>
              <w:r w:rsidRPr="005A0097">
                <w:rPr>
                  <w:color w:val="6A8759"/>
                  <w:szCs w:val="28"/>
                  <w:lang w:val="en-US"/>
                  <w:rPrChange w:id="4676" w:author="Пользователь" w:date="2022-12-22T02:42:00Z">
                    <w:rPr>
                      <w:rFonts w:ascii="Courier New" w:hAnsi="Courier New" w:cs="Courier New"/>
                      <w:color w:val="6A8759"/>
                      <w:sz w:val="22"/>
                      <w:szCs w:val="22"/>
                    </w:rPr>
                  </w:rPrChange>
                </w:rPr>
                <w:t>yyyy</w:t>
              </w:r>
              <w:proofErr w:type="spellEnd"/>
              <w:r w:rsidRPr="005A0097">
                <w:rPr>
                  <w:color w:val="6A8759"/>
                  <w:szCs w:val="28"/>
                  <w:lang w:val="en-US"/>
                  <w:rPrChange w:id="4677" w:author="Пользователь" w:date="2022-12-22T02:42:00Z">
                    <w:rPr>
                      <w:rFonts w:ascii="Courier New" w:hAnsi="Courier New" w:cs="Courier New"/>
                      <w:color w:val="6A8759"/>
                      <w:sz w:val="22"/>
                      <w:szCs w:val="22"/>
                    </w:rPr>
                  </w:rPrChange>
                </w:rPr>
                <w:t>"</w:t>
              </w:r>
              <w:r w:rsidRPr="005A0097">
                <w:rPr>
                  <w:color w:val="A9B7C6"/>
                  <w:szCs w:val="28"/>
                  <w:lang w:val="en-US"/>
                  <w:rPrChange w:id="4678" w:author="Пользователь" w:date="2022-12-22T02:42:00Z">
                    <w:rPr>
                      <w:rFonts w:ascii="Courier New" w:hAnsi="Courier New" w:cs="Courier New"/>
                      <w:color w:val="A9B7C6"/>
                      <w:sz w:val="22"/>
                      <w:szCs w:val="22"/>
                    </w:rPr>
                  </w:rPrChange>
                </w:rPr>
                <w:t>)</w:t>
              </w:r>
              <w:r w:rsidRPr="005A0097">
                <w:rPr>
                  <w:color w:val="CC7832"/>
                  <w:szCs w:val="28"/>
                  <w:lang w:val="en-US"/>
                  <w:rPrChange w:id="4679" w:author="Пользователь" w:date="2022-12-22T02:42:00Z">
                    <w:rPr>
                      <w:rFonts w:ascii="Courier New" w:hAnsi="Courier New" w:cs="Courier New"/>
                      <w:color w:val="CC7832"/>
                      <w:sz w:val="22"/>
                      <w:szCs w:val="22"/>
                    </w:rPr>
                  </w:rPrChange>
                </w:rPr>
                <w:t>;</w:t>
              </w:r>
            </w:ins>
          </w:p>
          <w:p w14:paraId="16F32825" w14:textId="77777777" w:rsidR="00046F53" w:rsidRPr="005A0097" w:rsidRDefault="00046F53" w:rsidP="00046F53">
            <w:pPr>
              <w:spacing w:line="240" w:lineRule="auto"/>
              <w:ind w:firstLine="0"/>
              <w:jc w:val="left"/>
              <w:rPr>
                <w:ins w:id="4680" w:author="Пользователь" w:date="2022-12-22T02:22:00Z"/>
                <w:szCs w:val="28"/>
                <w:lang w:val="en-US"/>
                <w:rPrChange w:id="4681" w:author="Пользователь" w:date="2022-12-22T02:42:00Z">
                  <w:rPr>
                    <w:ins w:id="4682" w:author="Пользователь" w:date="2022-12-22T02:22:00Z"/>
                    <w:sz w:val="24"/>
                  </w:rPr>
                </w:rPrChange>
              </w:rPr>
            </w:pPr>
          </w:p>
          <w:p w14:paraId="0957CBA4" w14:textId="77777777" w:rsidR="00046F53" w:rsidRPr="005A0097" w:rsidRDefault="00046F53" w:rsidP="00046F53">
            <w:pPr>
              <w:spacing w:line="240" w:lineRule="auto"/>
              <w:ind w:firstLine="0"/>
              <w:jc w:val="left"/>
              <w:rPr>
                <w:ins w:id="4683" w:author="Пользователь" w:date="2022-12-22T02:22:00Z"/>
                <w:szCs w:val="28"/>
                <w:rPrChange w:id="4684" w:author="Пользователь" w:date="2022-12-22T02:42:00Z">
                  <w:rPr>
                    <w:ins w:id="4685" w:author="Пользователь" w:date="2022-12-22T02:22:00Z"/>
                    <w:sz w:val="24"/>
                  </w:rPr>
                </w:rPrChange>
              </w:rPr>
            </w:pPr>
            <w:ins w:id="4686" w:author="Пользователь" w:date="2022-12-22T02:22:00Z">
              <w:r w:rsidRPr="005A0097">
                <w:rPr>
                  <w:color w:val="CC7832"/>
                  <w:szCs w:val="28"/>
                  <w:lang w:val="en-US"/>
                  <w:rPrChange w:id="4687" w:author="Пользователь" w:date="2022-12-22T02:42:00Z">
                    <w:rPr>
                      <w:rFonts w:ascii="Courier New" w:hAnsi="Courier New" w:cs="Courier New"/>
                      <w:color w:val="CC7832"/>
                      <w:sz w:val="22"/>
                      <w:szCs w:val="22"/>
                    </w:rPr>
                  </w:rPrChange>
                </w:rPr>
                <w:t>   </w:t>
              </w:r>
              <w:r w:rsidRPr="005A0097">
                <w:rPr>
                  <w:i/>
                  <w:iCs/>
                  <w:color w:val="629755"/>
                  <w:szCs w:val="28"/>
                  <w:rPrChange w:id="4688" w:author="Пользователь" w:date="2022-12-22T02:42:00Z">
                    <w:rPr>
                      <w:rFonts w:ascii="Courier New" w:hAnsi="Courier New" w:cs="Courier New"/>
                      <w:i/>
                      <w:iCs/>
                      <w:color w:val="629755"/>
                      <w:sz w:val="22"/>
                      <w:szCs w:val="22"/>
                    </w:rPr>
                  </w:rPrChange>
                </w:rPr>
                <w:t>/****************************************************</w:t>
              </w:r>
            </w:ins>
          </w:p>
          <w:p w14:paraId="082C0EE6" w14:textId="77777777" w:rsidR="00046F53" w:rsidRPr="005A0097" w:rsidRDefault="00046F53" w:rsidP="00046F53">
            <w:pPr>
              <w:spacing w:line="240" w:lineRule="auto"/>
              <w:ind w:firstLine="0"/>
              <w:jc w:val="left"/>
              <w:rPr>
                <w:ins w:id="4689" w:author="Пользователь" w:date="2022-12-22T02:22:00Z"/>
                <w:szCs w:val="28"/>
                <w:rPrChange w:id="4690" w:author="Пользователь" w:date="2022-12-22T02:42:00Z">
                  <w:rPr>
                    <w:ins w:id="4691" w:author="Пользователь" w:date="2022-12-22T02:22:00Z"/>
                    <w:sz w:val="24"/>
                  </w:rPr>
                </w:rPrChange>
              </w:rPr>
            </w:pPr>
            <w:ins w:id="4692" w:author="Пользователь" w:date="2022-12-22T02:22:00Z">
              <w:r w:rsidRPr="005A0097">
                <w:rPr>
                  <w:i/>
                  <w:iCs/>
                  <w:color w:val="629755"/>
                  <w:szCs w:val="28"/>
                  <w:rPrChange w:id="4693" w:author="Пользователь" w:date="2022-12-22T02:42:00Z">
                    <w:rPr>
                      <w:rFonts w:ascii="Courier New" w:hAnsi="Courier New" w:cs="Courier New"/>
                      <w:i/>
                      <w:iCs/>
                      <w:color w:val="629755"/>
                      <w:sz w:val="22"/>
                      <w:szCs w:val="22"/>
                    </w:rPr>
                  </w:rPrChange>
                </w:rPr>
                <w:t>    * Открытие электронной таблицы с входными данными. *</w:t>
              </w:r>
            </w:ins>
          </w:p>
          <w:p w14:paraId="1D444980" w14:textId="77777777" w:rsidR="00046F53" w:rsidRPr="005A0097" w:rsidRDefault="00046F53" w:rsidP="00046F53">
            <w:pPr>
              <w:spacing w:line="240" w:lineRule="auto"/>
              <w:ind w:firstLine="0"/>
              <w:jc w:val="left"/>
              <w:rPr>
                <w:ins w:id="4694" w:author="Пользователь" w:date="2022-12-22T02:22:00Z"/>
                <w:szCs w:val="28"/>
                <w:lang w:val="en-US"/>
                <w:rPrChange w:id="4695" w:author="Пользователь" w:date="2022-12-22T02:42:00Z">
                  <w:rPr>
                    <w:ins w:id="4696" w:author="Пользователь" w:date="2022-12-22T02:22:00Z"/>
                    <w:sz w:val="24"/>
                  </w:rPr>
                </w:rPrChange>
              </w:rPr>
            </w:pPr>
            <w:ins w:id="4697" w:author="Пользователь" w:date="2022-12-22T02:22:00Z">
              <w:r w:rsidRPr="005A0097">
                <w:rPr>
                  <w:i/>
                  <w:iCs/>
                  <w:color w:val="629755"/>
                  <w:szCs w:val="28"/>
                  <w:rPrChange w:id="4698" w:author="Пользователь" w:date="2022-12-22T02:42:00Z">
                    <w:rPr>
                      <w:rFonts w:ascii="Courier New" w:hAnsi="Courier New" w:cs="Courier New"/>
                      <w:i/>
                      <w:iCs/>
                      <w:color w:val="629755"/>
                      <w:sz w:val="22"/>
                      <w:szCs w:val="22"/>
                    </w:rPr>
                  </w:rPrChange>
                </w:rPr>
                <w:t xml:space="preserve">    * </w:t>
              </w:r>
              <w:r w:rsidRPr="005A0097">
                <w:rPr>
                  <w:b/>
                  <w:bCs/>
                  <w:i/>
                  <w:iCs/>
                  <w:color w:val="629755"/>
                  <w:szCs w:val="28"/>
                  <w:rPrChange w:id="4699" w:author="Пользователь" w:date="2022-12-22T02:42:00Z">
                    <w:rPr>
                      <w:rFonts w:ascii="Courier New" w:hAnsi="Courier New" w:cs="Courier New"/>
                      <w:b/>
                      <w:bCs/>
                      <w:i/>
                      <w:iCs/>
                      <w:color w:val="629755"/>
                      <w:sz w:val="22"/>
                      <w:szCs w:val="22"/>
                    </w:rPr>
                  </w:rPrChange>
                </w:rPr>
                <w:t>@</w:t>
              </w:r>
              <w:proofErr w:type="spellStart"/>
              <w:r w:rsidRPr="005A0097">
                <w:rPr>
                  <w:b/>
                  <w:bCs/>
                  <w:i/>
                  <w:iCs/>
                  <w:color w:val="629755"/>
                  <w:szCs w:val="28"/>
                  <w:rPrChange w:id="4700" w:author="Пользователь" w:date="2022-12-22T02:42:00Z">
                    <w:rPr>
                      <w:rFonts w:ascii="Courier New" w:hAnsi="Courier New" w:cs="Courier New"/>
                      <w:b/>
                      <w:bCs/>
                      <w:i/>
                      <w:iCs/>
                      <w:color w:val="629755"/>
                      <w:sz w:val="22"/>
                      <w:szCs w:val="22"/>
                    </w:rPr>
                  </w:rPrChange>
                </w:rPr>
                <w:t>return</w:t>
              </w:r>
              <w:proofErr w:type="spellEnd"/>
              <w:r w:rsidRPr="005A0097">
                <w:rPr>
                  <w:b/>
                  <w:bCs/>
                  <w:i/>
                  <w:iCs/>
                  <w:color w:val="629755"/>
                  <w:szCs w:val="28"/>
                  <w:rPrChange w:id="4701" w:author="Пользователь" w:date="2022-12-22T02:42:00Z">
                    <w:rPr>
                      <w:rFonts w:ascii="Courier New" w:hAnsi="Courier New" w:cs="Courier New"/>
                      <w:b/>
                      <w:bCs/>
                      <w:i/>
                      <w:iCs/>
                      <w:color w:val="629755"/>
                      <w:sz w:val="22"/>
                      <w:szCs w:val="22"/>
                    </w:rPr>
                  </w:rPrChange>
                </w:rPr>
                <w:t xml:space="preserve"> </w:t>
              </w:r>
              <w:r w:rsidRPr="005A0097">
                <w:rPr>
                  <w:i/>
                  <w:iCs/>
                  <w:color w:val="629755"/>
                  <w:szCs w:val="28"/>
                  <w:rPrChange w:id="4702" w:author="Пользователь" w:date="2022-12-22T02:42:00Z">
                    <w:rPr>
                      <w:rFonts w:ascii="Courier New" w:hAnsi="Courier New" w:cs="Courier New"/>
                      <w:i/>
                      <w:iCs/>
                      <w:color w:val="629755"/>
                      <w:sz w:val="22"/>
                      <w:szCs w:val="22"/>
                    </w:rPr>
                  </w:rPrChange>
                </w:rPr>
                <w:t xml:space="preserve">- рабочая книга с данными.               </w:t>
              </w:r>
              <w:r w:rsidRPr="005A0097">
                <w:rPr>
                  <w:i/>
                  <w:iCs/>
                  <w:color w:val="629755"/>
                  <w:szCs w:val="28"/>
                  <w:lang w:val="en-US"/>
                  <w:rPrChange w:id="4703" w:author="Пользователь" w:date="2022-12-22T02:42:00Z">
                    <w:rPr>
                      <w:rFonts w:ascii="Courier New" w:hAnsi="Courier New" w:cs="Courier New"/>
                      <w:i/>
                      <w:iCs/>
                      <w:color w:val="629755"/>
                      <w:sz w:val="22"/>
                      <w:szCs w:val="22"/>
                    </w:rPr>
                  </w:rPrChange>
                </w:rPr>
                <w:t>*</w:t>
              </w:r>
            </w:ins>
          </w:p>
          <w:p w14:paraId="5FC472F6" w14:textId="77777777" w:rsidR="00046F53" w:rsidRPr="005A0097" w:rsidRDefault="00046F53" w:rsidP="00046F53">
            <w:pPr>
              <w:spacing w:line="240" w:lineRule="auto"/>
              <w:ind w:firstLine="0"/>
              <w:jc w:val="left"/>
              <w:rPr>
                <w:ins w:id="4704" w:author="Пользователь" w:date="2022-12-22T02:22:00Z"/>
                <w:szCs w:val="28"/>
                <w:lang w:val="en-US"/>
                <w:rPrChange w:id="4705" w:author="Пользователь" w:date="2022-12-22T02:42:00Z">
                  <w:rPr>
                    <w:ins w:id="4706" w:author="Пользователь" w:date="2022-12-22T02:22:00Z"/>
                    <w:sz w:val="24"/>
                  </w:rPr>
                </w:rPrChange>
              </w:rPr>
            </w:pPr>
            <w:ins w:id="4707" w:author="Пользователь" w:date="2022-12-22T02:22:00Z">
              <w:r w:rsidRPr="005A0097">
                <w:rPr>
                  <w:i/>
                  <w:iCs/>
                  <w:color w:val="629755"/>
                  <w:szCs w:val="28"/>
                  <w:lang w:val="en-US"/>
                  <w:rPrChange w:id="4708" w:author="Пользователь" w:date="2022-12-22T02:42:00Z">
                    <w:rPr>
                      <w:rFonts w:ascii="Courier New" w:hAnsi="Courier New" w:cs="Courier New"/>
                      <w:i/>
                      <w:iCs/>
                      <w:color w:val="629755"/>
                      <w:sz w:val="22"/>
                      <w:szCs w:val="22"/>
                    </w:rPr>
                  </w:rPrChange>
                </w:rPr>
                <w:t>    ****************************************************/</w:t>
              </w:r>
            </w:ins>
          </w:p>
          <w:p w14:paraId="0E7B41CE" w14:textId="77777777" w:rsidR="00046F53" w:rsidRPr="005A0097" w:rsidRDefault="00046F53" w:rsidP="00046F53">
            <w:pPr>
              <w:spacing w:line="240" w:lineRule="auto"/>
              <w:ind w:firstLine="0"/>
              <w:jc w:val="left"/>
              <w:rPr>
                <w:ins w:id="4709" w:author="Пользователь" w:date="2022-12-22T02:22:00Z"/>
                <w:szCs w:val="28"/>
                <w:lang w:val="en-US"/>
                <w:rPrChange w:id="4710" w:author="Пользователь" w:date="2022-12-22T02:42:00Z">
                  <w:rPr>
                    <w:ins w:id="4711" w:author="Пользователь" w:date="2022-12-22T02:22:00Z"/>
                    <w:sz w:val="24"/>
                  </w:rPr>
                </w:rPrChange>
              </w:rPr>
            </w:pPr>
            <w:ins w:id="4712" w:author="Пользователь" w:date="2022-12-22T02:22:00Z">
              <w:r w:rsidRPr="005A0097">
                <w:rPr>
                  <w:i/>
                  <w:iCs/>
                  <w:color w:val="629755"/>
                  <w:szCs w:val="28"/>
                  <w:lang w:val="en-US"/>
                  <w:rPrChange w:id="4713" w:author="Пользователь" w:date="2022-12-22T02:42:00Z">
                    <w:rPr>
                      <w:rFonts w:ascii="Courier New" w:hAnsi="Courier New" w:cs="Courier New"/>
                      <w:i/>
                      <w:iCs/>
                      <w:color w:val="629755"/>
                      <w:sz w:val="22"/>
                      <w:szCs w:val="22"/>
                    </w:rPr>
                  </w:rPrChange>
                </w:rPr>
                <w:t>   </w:t>
              </w:r>
              <w:r w:rsidRPr="005A0097">
                <w:rPr>
                  <w:color w:val="CC7832"/>
                  <w:szCs w:val="28"/>
                  <w:lang w:val="en-US"/>
                  <w:rPrChange w:id="4714" w:author="Пользователь" w:date="2022-12-22T02:42:00Z">
                    <w:rPr>
                      <w:rFonts w:ascii="Courier New" w:hAnsi="Courier New" w:cs="Courier New"/>
                      <w:color w:val="CC7832"/>
                      <w:sz w:val="22"/>
                      <w:szCs w:val="22"/>
                    </w:rPr>
                  </w:rPrChange>
                </w:rPr>
                <w:t xml:space="preserve">private static </w:t>
              </w:r>
              <w:proofErr w:type="spellStart"/>
              <w:r w:rsidRPr="005A0097">
                <w:rPr>
                  <w:color w:val="A9B7C6"/>
                  <w:szCs w:val="28"/>
                  <w:lang w:val="en-US"/>
                  <w:rPrChange w:id="4715" w:author="Пользователь" w:date="2022-12-22T02:42:00Z">
                    <w:rPr>
                      <w:rFonts w:ascii="Courier New" w:hAnsi="Courier New" w:cs="Courier New"/>
                      <w:color w:val="A9B7C6"/>
                      <w:sz w:val="22"/>
                      <w:szCs w:val="22"/>
                    </w:rPr>
                  </w:rPrChange>
                </w:rPr>
                <w:t>XSSFWorkbook</w:t>
              </w:r>
              <w:proofErr w:type="spellEnd"/>
              <w:r w:rsidRPr="005A0097">
                <w:rPr>
                  <w:color w:val="A9B7C6"/>
                  <w:szCs w:val="28"/>
                  <w:lang w:val="en-US"/>
                  <w:rPrChange w:id="4716" w:author="Пользователь" w:date="2022-12-22T02:42:00Z">
                    <w:rPr>
                      <w:rFonts w:ascii="Courier New" w:hAnsi="Courier New" w:cs="Courier New"/>
                      <w:color w:val="A9B7C6"/>
                      <w:sz w:val="22"/>
                      <w:szCs w:val="22"/>
                    </w:rPr>
                  </w:rPrChange>
                </w:rPr>
                <w:t xml:space="preserve"> </w:t>
              </w:r>
              <w:proofErr w:type="spellStart"/>
              <w:proofErr w:type="gramStart"/>
              <w:r w:rsidRPr="005A0097">
                <w:rPr>
                  <w:color w:val="FFC66D"/>
                  <w:szCs w:val="28"/>
                  <w:lang w:val="en-US"/>
                  <w:rPrChange w:id="4717" w:author="Пользователь" w:date="2022-12-22T02:42:00Z">
                    <w:rPr>
                      <w:rFonts w:ascii="Courier New" w:hAnsi="Courier New" w:cs="Courier New"/>
                      <w:color w:val="FFC66D"/>
                      <w:sz w:val="22"/>
                      <w:szCs w:val="22"/>
                    </w:rPr>
                  </w:rPrChange>
                </w:rPr>
                <w:t>openExcel</w:t>
              </w:r>
              <w:proofErr w:type="spellEnd"/>
              <w:r w:rsidRPr="005A0097">
                <w:rPr>
                  <w:color w:val="A9B7C6"/>
                  <w:szCs w:val="28"/>
                  <w:lang w:val="en-US"/>
                  <w:rPrChange w:id="4718" w:author="Пользователь" w:date="2022-12-22T02:42:00Z">
                    <w:rPr>
                      <w:rFonts w:ascii="Courier New" w:hAnsi="Courier New" w:cs="Courier New"/>
                      <w:color w:val="A9B7C6"/>
                      <w:sz w:val="22"/>
                      <w:szCs w:val="22"/>
                    </w:rPr>
                  </w:rPrChange>
                </w:rPr>
                <w:t>(</w:t>
              </w:r>
              <w:proofErr w:type="gramEnd"/>
              <w:r w:rsidRPr="005A0097">
                <w:rPr>
                  <w:color w:val="A9B7C6"/>
                  <w:szCs w:val="28"/>
                  <w:lang w:val="en-US"/>
                  <w:rPrChange w:id="4719" w:author="Пользователь" w:date="2022-12-22T02:42:00Z">
                    <w:rPr>
                      <w:rFonts w:ascii="Courier New" w:hAnsi="Courier New" w:cs="Courier New"/>
                      <w:color w:val="A9B7C6"/>
                      <w:sz w:val="22"/>
                      <w:szCs w:val="22"/>
                    </w:rPr>
                  </w:rPrChange>
                </w:rPr>
                <w:t>) {</w:t>
              </w:r>
            </w:ins>
          </w:p>
          <w:p w14:paraId="299827AC" w14:textId="77777777" w:rsidR="00046F53" w:rsidRPr="005A0097" w:rsidRDefault="00046F53" w:rsidP="00046F53">
            <w:pPr>
              <w:spacing w:line="240" w:lineRule="auto"/>
              <w:ind w:firstLine="0"/>
              <w:jc w:val="left"/>
              <w:rPr>
                <w:ins w:id="4720" w:author="Пользователь" w:date="2022-12-22T02:22:00Z"/>
                <w:szCs w:val="28"/>
                <w:lang w:val="en-US"/>
                <w:rPrChange w:id="4721" w:author="Пользователь" w:date="2022-12-22T02:42:00Z">
                  <w:rPr>
                    <w:ins w:id="4722" w:author="Пользователь" w:date="2022-12-22T02:22:00Z"/>
                    <w:sz w:val="24"/>
                  </w:rPr>
                </w:rPrChange>
              </w:rPr>
            </w:pPr>
            <w:ins w:id="4723" w:author="Пользователь" w:date="2022-12-22T02:22:00Z">
              <w:r w:rsidRPr="005A0097">
                <w:rPr>
                  <w:color w:val="A9B7C6"/>
                  <w:szCs w:val="28"/>
                  <w:lang w:val="en-US"/>
                  <w:rPrChange w:id="4724" w:author="Пользователь" w:date="2022-12-22T02:42:00Z">
                    <w:rPr>
                      <w:rFonts w:ascii="Courier New" w:hAnsi="Courier New" w:cs="Courier New"/>
                      <w:color w:val="A9B7C6"/>
                      <w:sz w:val="22"/>
                      <w:szCs w:val="22"/>
                    </w:rPr>
                  </w:rPrChange>
                </w:rPr>
                <w:t>       </w:t>
              </w:r>
              <w:proofErr w:type="spellStart"/>
              <w:r w:rsidRPr="005A0097">
                <w:rPr>
                  <w:color w:val="A9B7C6"/>
                  <w:szCs w:val="28"/>
                  <w:lang w:val="en-US"/>
                  <w:rPrChange w:id="4725" w:author="Пользователь" w:date="2022-12-22T02:42:00Z">
                    <w:rPr>
                      <w:rFonts w:ascii="Courier New" w:hAnsi="Courier New" w:cs="Courier New"/>
                      <w:color w:val="A9B7C6"/>
                      <w:sz w:val="22"/>
                      <w:szCs w:val="22"/>
                    </w:rPr>
                  </w:rPrChange>
                </w:rPr>
                <w:t>XSSFWorkbook</w:t>
              </w:r>
              <w:proofErr w:type="spellEnd"/>
              <w:r w:rsidRPr="005A0097">
                <w:rPr>
                  <w:color w:val="A9B7C6"/>
                  <w:szCs w:val="28"/>
                  <w:lang w:val="en-US"/>
                  <w:rPrChange w:id="4726" w:author="Пользователь" w:date="2022-12-22T02:42:00Z">
                    <w:rPr>
                      <w:rFonts w:ascii="Courier New" w:hAnsi="Courier New" w:cs="Courier New"/>
                      <w:color w:val="A9B7C6"/>
                      <w:sz w:val="22"/>
                      <w:szCs w:val="22"/>
                    </w:rPr>
                  </w:rPrChange>
                </w:rPr>
                <w:t xml:space="preserve"> </w:t>
              </w:r>
              <w:proofErr w:type="spellStart"/>
              <w:r w:rsidRPr="005A0097">
                <w:rPr>
                  <w:color w:val="A9B7C6"/>
                  <w:szCs w:val="28"/>
                  <w:lang w:val="en-US"/>
                  <w:rPrChange w:id="4727" w:author="Пользователь" w:date="2022-12-22T02:42:00Z">
                    <w:rPr>
                      <w:rFonts w:ascii="Courier New" w:hAnsi="Courier New" w:cs="Courier New"/>
                      <w:color w:val="A9B7C6"/>
                      <w:sz w:val="22"/>
                      <w:szCs w:val="22"/>
                    </w:rPr>
                  </w:rPrChange>
                </w:rPr>
                <w:t>wb</w:t>
              </w:r>
              <w:proofErr w:type="spellEnd"/>
              <w:r w:rsidRPr="005A0097">
                <w:rPr>
                  <w:color w:val="A9B7C6"/>
                  <w:szCs w:val="28"/>
                  <w:lang w:val="en-US"/>
                  <w:rPrChange w:id="4728" w:author="Пользователь" w:date="2022-12-22T02:42:00Z">
                    <w:rPr>
                      <w:rFonts w:ascii="Courier New" w:hAnsi="Courier New" w:cs="Courier New"/>
                      <w:color w:val="A9B7C6"/>
                      <w:sz w:val="22"/>
                      <w:szCs w:val="22"/>
                    </w:rPr>
                  </w:rPrChange>
                </w:rPr>
                <w:t xml:space="preserve"> = </w:t>
              </w:r>
              <w:r w:rsidRPr="005A0097">
                <w:rPr>
                  <w:color w:val="CC7832"/>
                  <w:szCs w:val="28"/>
                  <w:lang w:val="en-US"/>
                  <w:rPrChange w:id="4729" w:author="Пользователь" w:date="2022-12-22T02:42:00Z">
                    <w:rPr>
                      <w:rFonts w:ascii="Courier New" w:hAnsi="Courier New" w:cs="Courier New"/>
                      <w:color w:val="CC7832"/>
                      <w:sz w:val="22"/>
                      <w:szCs w:val="22"/>
                    </w:rPr>
                  </w:rPrChange>
                </w:rPr>
                <w:t>null;</w:t>
              </w:r>
            </w:ins>
          </w:p>
          <w:p w14:paraId="4D36AEED" w14:textId="77777777" w:rsidR="00046F53" w:rsidRPr="005A0097" w:rsidRDefault="00046F53" w:rsidP="00046F53">
            <w:pPr>
              <w:spacing w:line="240" w:lineRule="auto"/>
              <w:ind w:firstLine="0"/>
              <w:jc w:val="left"/>
              <w:rPr>
                <w:ins w:id="4730" w:author="Пользователь" w:date="2022-12-22T02:22:00Z"/>
                <w:szCs w:val="28"/>
                <w:lang w:val="en-US"/>
                <w:rPrChange w:id="4731" w:author="Пользователь" w:date="2022-12-22T02:42:00Z">
                  <w:rPr>
                    <w:ins w:id="4732" w:author="Пользователь" w:date="2022-12-22T02:22:00Z"/>
                    <w:sz w:val="24"/>
                  </w:rPr>
                </w:rPrChange>
              </w:rPr>
            </w:pPr>
            <w:ins w:id="4733" w:author="Пользователь" w:date="2022-12-22T02:22:00Z">
              <w:r w:rsidRPr="005A0097">
                <w:rPr>
                  <w:color w:val="CC7832"/>
                  <w:szCs w:val="28"/>
                  <w:lang w:val="en-US"/>
                  <w:rPrChange w:id="4734" w:author="Пользователь" w:date="2022-12-22T02:42:00Z">
                    <w:rPr>
                      <w:rFonts w:ascii="Courier New" w:hAnsi="Courier New" w:cs="Courier New"/>
                      <w:color w:val="CC7832"/>
                      <w:sz w:val="22"/>
                      <w:szCs w:val="22"/>
                    </w:rPr>
                  </w:rPrChange>
                </w:rPr>
                <w:t>       </w:t>
              </w:r>
              <w:proofErr w:type="gramStart"/>
              <w:r w:rsidRPr="005A0097">
                <w:rPr>
                  <w:color w:val="CC7832"/>
                  <w:szCs w:val="28"/>
                  <w:lang w:val="en-US"/>
                  <w:rPrChange w:id="4735" w:author="Пользователь" w:date="2022-12-22T02:42:00Z">
                    <w:rPr>
                      <w:rFonts w:ascii="Courier New" w:hAnsi="Courier New" w:cs="Courier New"/>
                      <w:color w:val="CC7832"/>
                      <w:sz w:val="22"/>
                      <w:szCs w:val="22"/>
                    </w:rPr>
                  </w:rPrChange>
                </w:rPr>
                <w:t>try</w:t>
              </w:r>
              <w:r w:rsidRPr="005A0097">
                <w:rPr>
                  <w:color w:val="A9B7C6"/>
                  <w:szCs w:val="28"/>
                  <w:lang w:val="en-US"/>
                  <w:rPrChange w:id="4736" w:author="Пользователь" w:date="2022-12-22T02:42:00Z">
                    <w:rPr>
                      <w:rFonts w:ascii="Courier New" w:hAnsi="Courier New" w:cs="Courier New"/>
                      <w:color w:val="A9B7C6"/>
                      <w:sz w:val="22"/>
                      <w:szCs w:val="22"/>
                    </w:rPr>
                  </w:rPrChange>
                </w:rPr>
                <w:t>(</w:t>
              </w:r>
              <w:proofErr w:type="spellStart"/>
              <w:proofErr w:type="gramEnd"/>
              <w:r w:rsidRPr="005A0097">
                <w:rPr>
                  <w:color w:val="A9B7C6"/>
                  <w:szCs w:val="28"/>
                  <w:lang w:val="en-US"/>
                  <w:rPrChange w:id="4737" w:author="Пользователь" w:date="2022-12-22T02:42:00Z">
                    <w:rPr>
                      <w:rFonts w:ascii="Courier New" w:hAnsi="Courier New" w:cs="Courier New"/>
                      <w:color w:val="A9B7C6"/>
                      <w:sz w:val="22"/>
                      <w:szCs w:val="22"/>
                    </w:rPr>
                  </w:rPrChange>
                </w:rPr>
                <w:t>FileInputStream</w:t>
              </w:r>
              <w:proofErr w:type="spellEnd"/>
              <w:r w:rsidRPr="005A0097">
                <w:rPr>
                  <w:color w:val="A9B7C6"/>
                  <w:szCs w:val="28"/>
                  <w:lang w:val="en-US"/>
                  <w:rPrChange w:id="4738" w:author="Пользователь" w:date="2022-12-22T02:42:00Z">
                    <w:rPr>
                      <w:rFonts w:ascii="Courier New" w:hAnsi="Courier New" w:cs="Courier New"/>
                      <w:color w:val="A9B7C6"/>
                      <w:sz w:val="22"/>
                      <w:szCs w:val="22"/>
                    </w:rPr>
                  </w:rPrChange>
                </w:rPr>
                <w:t xml:space="preserve"> </w:t>
              </w:r>
              <w:proofErr w:type="spellStart"/>
              <w:r w:rsidRPr="005A0097">
                <w:rPr>
                  <w:color w:val="A9B7C6"/>
                  <w:szCs w:val="28"/>
                  <w:lang w:val="en-US"/>
                  <w:rPrChange w:id="4739" w:author="Пользователь" w:date="2022-12-22T02:42:00Z">
                    <w:rPr>
                      <w:rFonts w:ascii="Courier New" w:hAnsi="Courier New" w:cs="Courier New"/>
                      <w:color w:val="A9B7C6"/>
                      <w:sz w:val="22"/>
                      <w:szCs w:val="22"/>
                    </w:rPr>
                  </w:rPrChange>
                </w:rPr>
                <w:t>fis</w:t>
              </w:r>
              <w:proofErr w:type="spellEnd"/>
              <w:r w:rsidRPr="005A0097">
                <w:rPr>
                  <w:color w:val="A9B7C6"/>
                  <w:szCs w:val="28"/>
                  <w:lang w:val="en-US"/>
                  <w:rPrChange w:id="4740" w:author="Пользователь" w:date="2022-12-22T02:42:00Z">
                    <w:rPr>
                      <w:rFonts w:ascii="Courier New" w:hAnsi="Courier New" w:cs="Courier New"/>
                      <w:color w:val="A9B7C6"/>
                      <w:sz w:val="22"/>
                      <w:szCs w:val="22"/>
                    </w:rPr>
                  </w:rPrChange>
                </w:rPr>
                <w:t xml:space="preserve"> = </w:t>
              </w:r>
              <w:r w:rsidRPr="005A0097">
                <w:rPr>
                  <w:color w:val="CC7832"/>
                  <w:szCs w:val="28"/>
                  <w:lang w:val="en-US"/>
                  <w:rPrChange w:id="4741" w:author="Пользователь" w:date="2022-12-22T02:42:00Z">
                    <w:rPr>
                      <w:rFonts w:ascii="Courier New" w:hAnsi="Courier New" w:cs="Courier New"/>
                      <w:color w:val="CC7832"/>
                      <w:sz w:val="22"/>
                      <w:szCs w:val="22"/>
                    </w:rPr>
                  </w:rPrChange>
                </w:rPr>
                <w:t xml:space="preserve">new </w:t>
              </w:r>
              <w:proofErr w:type="spellStart"/>
              <w:r w:rsidRPr="005A0097">
                <w:rPr>
                  <w:color w:val="A9B7C6"/>
                  <w:szCs w:val="28"/>
                  <w:lang w:val="en-US"/>
                  <w:rPrChange w:id="4742" w:author="Пользователь" w:date="2022-12-22T02:42:00Z">
                    <w:rPr>
                      <w:rFonts w:ascii="Courier New" w:hAnsi="Courier New" w:cs="Courier New"/>
                      <w:color w:val="A9B7C6"/>
                      <w:sz w:val="22"/>
                      <w:szCs w:val="22"/>
                    </w:rPr>
                  </w:rPrChange>
                </w:rPr>
                <w:t>FileInputStream</w:t>
              </w:r>
              <w:proofErr w:type="spellEnd"/>
              <w:r w:rsidRPr="005A0097">
                <w:rPr>
                  <w:color w:val="A9B7C6"/>
                  <w:szCs w:val="28"/>
                  <w:lang w:val="en-US"/>
                  <w:rPrChange w:id="4743" w:author="Пользователь" w:date="2022-12-22T02:42:00Z">
                    <w:rPr>
                      <w:rFonts w:ascii="Courier New" w:hAnsi="Courier New" w:cs="Courier New"/>
                      <w:color w:val="A9B7C6"/>
                      <w:sz w:val="22"/>
                      <w:szCs w:val="22"/>
                    </w:rPr>
                  </w:rPrChange>
                </w:rPr>
                <w:t>(</w:t>
              </w:r>
              <w:r w:rsidRPr="005A0097">
                <w:rPr>
                  <w:color w:val="6A8759"/>
                  <w:szCs w:val="28"/>
                  <w:lang w:val="en-US"/>
                  <w:rPrChange w:id="4744" w:author="Пользователь" w:date="2022-12-22T02:42:00Z">
                    <w:rPr>
                      <w:rFonts w:ascii="Courier New" w:hAnsi="Courier New" w:cs="Courier New"/>
                      <w:color w:val="6A8759"/>
                      <w:sz w:val="22"/>
                      <w:szCs w:val="22"/>
                    </w:rPr>
                  </w:rPrChange>
                </w:rPr>
                <w:t>"timeintervals.xlsx"</w:t>
              </w:r>
              <w:r w:rsidRPr="005A0097">
                <w:rPr>
                  <w:color w:val="A9B7C6"/>
                  <w:szCs w:val="28"/>
                  <w:lang w:val="en-US"/>
                  <w:rPrChange w:id="4745" w:author="Пользователь" w:date="2022-12-22T02:42:00Z">
                    <w:rPr>
                      <w:rFonts w:ascii="Courier New" w:hAnsi="Courier New" w:cs="Courier New"/>
                      <w:color w:val="A9B7C6"/>
                      <w:sz w:val="22"/>
                      <w:szCs w:val="22"/>
                    </w:rPr>
                  </w:rPrChange>
                </w:rPr>
                <w:t>)) {</w:t>
              </w:r>
            </w:ins>
          </w:p>
          <w:p w14:paraId="45E191D7" w14:textId="77777777" w:rsidR="00046F53" w:rsidRPr="005A0097" w:rsidRDefault="00046F53" w:rsidP="00046F53">
            <w:pPr>
              <w:spacing w:line="240" w:lineRule="auto"/>
              <w:ind w:firstLine="0"/>
              <w:jc w:val="left"/>
              <w:rPr>
                <w:ins w:id="4746" w:author="Пользователь" w:date="2022-12-22T02:22:00Z"/>
                <w:szCs w:val="28"/>
                <w:lang w:val="en-US"/>
                <w:rPrChange w:id="4747" w:author="Пользователь" w:date="2022-12-22T02:42:00Z">
                  <w:rPr>
                    <w:ins w:id="4748" w:author="Пользователь" w:date="2022-12-22T02:22:00Z"/>
                    <w:sz w:val="24"/>
                  </w:rPr>
                </w:rPrChange>
              </w:rPr>
            </w:pPr>
            <w:ins w:id="4749" w:author="Пользователь" w:date="2022-12-22T02:22:00Z">
              <w:r w:rsidRPr="005A0097">
                <w:rPr>
                  <w:color w:val="A9B7C6"/>
                  <w:szCs w:val="28"/>
                  <w:lang w:val="en-US"/>
                  <w:rPrChange w:id="4750" w:author="Пользователь" w:date="2022-12-22T02:42:00Z">
                    <w:rPr>
                      <w:rFonts w:ascii="Courier New" w:hAnsi="Courier New" w:cs="Courier New"/>
                      <w:color w:val="A9B7C6"/>
                      <w:sz w:val="22"/>
                      <w:szCs w:val="22"/>
                    </w:rPr>
                  </w:rPrChange>
                </w:rPr>
                <w:t>           </w:t>
              </w:r>
              <w:proofErr w:type="spellStart"/>
              <w:r w:rsidRPr="005A0097">
                <w:rPr>
                  <w:color w:val="A9B7C6"/>
                  <w:szCs w:val="28"/>
                  <w:lang w:val="en-US"/>
                  <w:rPrChange w:id="4751" w:author="Пользователь" w:date="2022-12-22T02:42:00Z">
                    <w:rPr>
                      <w:rFonts w:ascii="Courier New" w:hAnsi="Courier New" w:cs="Courier New"/>
                      <w:color w:val="A9B7C6"/>
                      <w:sz w:val="22"/>
                      <w:szCs w:val="22"/>
                    </w:rPr>
                  </w:rPrChange>
                </w:rPr>
                <w:t>wb</w:t>
              </w:r>
              <w:proofErr w:type="spellEnd"/>
              <w:r w:rsidRPr="005A0097">
                <w:rPr>
                  <w:color w:val="A9B7C6"/>
                  <w:szCs w:val="28"/>
                  <w:lang w:val="en-US"/>
                  <w:rPrChange w:id="4752" w:author="Пользователь" w:date="2022-12-22T02:42:00Z">
                    <w:rPr>
                      <w:rFonts w:ascii="Courier New" w:hAnsi="Courier New" w:cs="Courier New"/>
                      <w:color w:val="A9B7C6"/>
                      <w:sz w:val="22"/>
                      <w:szCs w:val="22"/>
                    </w:rPr>
                  </w:rPrChange>
                </w:rPr>
                <w:t xml:space="preserve"> = </w:t>
              </w:r>
              <w:r w:rsidRPr="005A0097">
                <w:rPr>
                  <w:color w:val="CC7832"/>
                  <w:szCs w:val="28"/>
                  <w:lang w:val="en-US"/>
                  <w:rPrChange w:id="4753" w:author="Пользователь" w:date="2022-12-22T02:42:00Z">
                    <w:rPr>
                      <w:rFonts w:ascii="Courier New" w:hAnsi="Courier New" w:cs="Courier New"/>
                      <w:color w:val="CC7832"/>
                      <w:sz w:val="22"/>
                      <w:szCs w:val="22"/>
                    </w:rPr>
                  </w:rPrChange>
                </w:rPr>
                <w:t xml:space="preserve">new </w:t>
              </w:r>
              <w:proofErr w:type="spellStart"/>
              <w:r w:rsidRPr="005A0097">
                <w:rPr>
                  <w:color w:val="A9B7C6"/>
                  <w:szCs w:val="28"/>
                  <w:lang w:val="en-US"/>
                  <w:rPrChange w:id="4754" w:author="Пользователь" w:date="2022-12-22T02:42:00Z">
                    <w:rPr>
                      <w:rFonts w:ascii="Courier New" w:hAnsi="Courier New" w:cs="Courier New"/>
                      <w:color w:val="A9B7C6"/>
                      <w:sz w:val="22"/>
                      <w:szCs w:val="22"/>
                    </w:rPr>
                  </w:rPrChange>
                </w:rPr>
                <w:t>XSSFWorkbook</w:t>
              </w:r>
              <w:proofErr w:type="spellEnd"/>
              <w:r w:rsidRPr="005A0097">
                <w:rPr>
                  <w:color w:val="A9B7C6"/>
                  <w:szCs w:val="28"/>
                  <w:lang w:val="en-US"/>
                  <w:rPrChange w:id="4755" w:author="Пользователь" w:date="2022-12-22T02:42:00Z">
                    <w:rPr>
                      <w:rFonts w:ascii="Courier New" w:hAnsi="Courier New" w:cs="Courier New"/>
                      <w:color w:val="A9B7C6"/>
                      <w:sz w:val="22"/>
                      <w:szCs w:val="22"/>
                    </w:rPr>
                  </w:rPrChange>
                </w:rPr>
                <w:t>(</w:t>
              </w:r>
              <w:proofErr w:type="spellStart"/>
              <w:r w:rsidRPr="005A0097">
                <w:rPr>
                  <w:color w:val="A9B7C6"/>
                  <w:szCs w:val="28"/>
                  <w:lang w:val="en-US"/>
                  <w:rPrChange w:id="4756" w:author="Пользователь" w:date="2022-12-22T02:42:00Z">
                    <w:rPr>
                      <w:rFonts w:ascii="Courier New" w:hAnsi="Courier New" w:cs="Courier New"/>
                      <w:color w:val="A9B7C6"/>
                      <w:sz w:val="22"/>
                      <w:szCs w:val="22"/>
                    </w:rPr>
                  </w:rPrChange>
                </w:rPr>
                <w:t>fis</w:t>
              </w:r>
              <w:proofErr w:type="spellEnd"/>
              <w:r w:rsidRPr="005A0097">
                <w:rPr>
                  <w:color w:val="A9B7C6"/>
                  <w:szCs w:val="28"/>
                  <w:lang w:val="en-US"/>
                  <w:rPrChange w:id="4757" w:author="Пользователь" w:date="2022-12-22T02:42:00Z">
                    <w:rPr>
                      <w:rFonts w:ascii="Courier New" w:hAnsi="Courier New" w:cs="Courier New"/>
                      <w:color w:val="A9B7C6"/>
                      <w:sz w:val="22"/>
                      <w:szCs w:val="22"/>
                    </w:rPr>
                  </w:rPrChange>
                </w:rPr>
                <w:t>)</w:t>
              </w:r>
              <w:r w:rsidRPr="005A0097">
                <w:rPr>
                  <w:color w:val="CC7832"/>
                  <w:szCs w:val="28"/>
                  <w:lang w:val="en-US"/>
                  <w:rPrChange w:id="4758" w:author="Пользователь" w:date="2022-12-22T02:42:00Z">
                    <w:rPr>
                      <w:rFonts w:ascii="Courier New" w:hAnsi="Courier New" w:cs="Courier New"/>
                      <w:color w:val="CC7832"/>
                      <w:sz w:val="22"/>
                      <w:szCs w:val="22"/>
                    </w:rPr>
                  </w:rPrChange>
                </w:rPr>
                <w:t>;</w:t>
              </w:r>
            </w:ins>
          </w:p>
          <w:p w14:paraId="79A4B37A" w14:textId="77777777" w:rsidR="00046F53" w:rsidRPr="005A0097" w:rsidRDefault="00046F53" w:rsidP="00046F53">
            <w:pPr>
              <w:spacing w:line="240" w:lineRule="auto"/>
              <w:ind w:firstLine="0"/>
              <w:jc w:val="left"/>
              <w:rPr>
                <w:ins w:id="4759" w:author="Пользователь" w:date="2022-12-22T02:22:00Z"/>
                <w:szCs w:val="28"/>
                <w:lang w:val="en-US"/>
                <w:rPrChange w:id="4760" w:author="Пользователь" w:date="2022-12-22T02:42:00Z">
                  <w:rPr>
                    <w:ins w:id="4761" w:author="Пользователь" w:date="2022-12-22T02:22:00Z"/>
                    <w:sz w:val="24"/>
                  </w:rPr>
                </w:rPrChange>
              </w:rPr>
            </w:pPr>
            <w:ins w:id="4762" w:author="Пользователь" w:date="2022-12-22T02:22:00Z">
              <w:r w:rsidRPr="005A0097">
                <w:rPr>
                  <w:color w:val="CC7832"/>
                  <w:szCs w:val="28"/>
                  <w:lang w:val="en-US"/>
                  <w:rPrChange w:id="4763" w:author="Пользователь" w:date="2022-12-22T02:42:00Z">
                    <w:rPr>
                      <w:rFonts w:ascii="Courier New" w:hAnsi="Courier New" w:cs="Courier New"/>
                      <w:color w:val="CC7832"/>
                      <w:sz w:val="22"/>
                      <w:szCs w:val="22"/>
                    </w:rPr>
                  </w:rPrChange>
                </w:rPr>
                <w:t>       </w:t>
              </w:r>
              <w:r w:rsidRPr="005A0097">
                <w:rPr>
                  <w:color w:val="A9B7C6"/>
                  <w:szCs w:val="28"/>
                  <w:lang w:val="en-US"/>
                  <w:rPrChange w:id="4764" w:author="Пользователь" w:date="2022-12-22T02:42:00Z">
                    <w:rPr>
                      <w:rFonts w:ascii="Courier New" w:hAnsi="Courier New" w:cs="Courier New"/>
                      <w:color w:val="A9B7C6"/>
                      <w:sz w:val="22"/>
                      <w:szCs w:val="22"/>
                    </w:rPr>
                  </w:rPrChange>
                </w:rPr>
                <w:t>}</w:t>
              </w:r>
            </w:ins>
          </w:p>
          <w:p w14:paraId="3E864F60" w14:textId="77777777" w:rsidR="00046F53" w:rsidRPr="005A0097" w:rsidRDefault="00046F53" w:rsidP="00046F53">
            <w:pPr>
              <w:spacing w:line="240" w:lineRule="auto"/>
              <w:ind w:firstLine="0"/>
              <w:jc w:val="left"/>
              <w:rPr>
                <w:ins w:id="4765" w:author="Пользователь" w:date="2022-12-22T02:22:00Z"/>
                <w:szCs w:val="28"/>
                <w:lang w:val="en-US"/>
                <w:rPrChange w:id="4766" w:author="Пользователь" w:date="2022-12-22T02:42:00Z">
                  <w:rPr>
                    <w:ins w:id="4767" w:author="Пользователь" w:date="2022-12-22T02:22:00Z"/>
                    <w:sz w:val="24"/>
                  </w:rPr>
                </w:rPrChange>
              </w:rPr>
            </w:pPr>
            <w:ins w:id="4768" w:author="Пользователь" w:date="2022-12-22T02:22:00Z">
              <w:r w:rsidRPr="005A0097">
                <w:rPr>
                  <w:color w:val="A9B7C6"/>
                  <w:szCs w:val="28"/>
                  <w:lang w:val="en-US"/>
                  <w:rPrChange w:id="4769" w:author="Пользователь" w:date="2022-12-22T02:42:00Z">
                    <w:rPr>
                      <w:rFonts w:ascii="Courier New" w:hAnsi="Courier New" w:cs="Courier New"/>
                      <w:color w:val="A9B7C6"/>
                      <w:sz w:val="22"/>
                      <w:szCs w:val="22"/>
                    </w:rPr>
                  </w:rPrChange>
                </w:rPr>
                <w:t>       </w:t>
              </w:r>
              <w:proofErr w:type="gramStart"/>
              <w:r w:rsidRPr="005A0097">
                <w:rPr>
                  <w:color w:val="CC7832"/>
                  <w:szCs w:val="28"/>
                  <w:lang w:val="en-US"/>
                  <w:rPrChange w:id="4770" w:author="Пользователь" w:date="2022-12-22T02:42:00Z">
                    <w:rPr>
                      <w:rFonts w:ascii="Courier New" w:hAnsi="Courier New" w:cs="Courier New"/>
                      <w:color w:val="CC7832"/>
                      <w:sz w:val="22"/>
                      <w:szCs w:val="22"/>
                    </w:rPr>
                  </w:rPrChange>
                </w:rPr>
                <w:t>catch</w:t>
              </w:r>
              <w:r w:rsidRPr="005A0097">
                <w:rPr>
                  <w:color w:val="A9B7C6"/>
                  <w:szCs w:val="28"/>
                  <w:lang w:val="en-US"/>
                  <w:rPrChange w:id="4771" w:author="Пользователь" w:date="2022-12-22T02:42:00Z">
                    <w:rPr>
                      <w:rFonts w:ascii="Courier New" w:hAnsi="Courier New" w:cs="Courier New"/>
                      <w:color w:val="A9B7C6"/>
                      <w:sz w:val="22"/>
                      <w:szCs w:val="22"/>
                    </w:rPr>
                  </w:rPrChange>
                </w:rPr>
                <w:t>(</w:t>
              </w:r>
              <w:proofErr w:type="spellStart"/>
              <w:proofErr w:type="gramEnd"/>
              <w:r w:rsidRPr="005A0097">
                <w:rPr>
                  <w:color w:val="A9B7C6"/>
                  <w:szCs w:val="28"/>
                  <w:lang w:val="en-US"/>
                  <w:rPrChange w:id="4772" w:author="Пользователь" w:date="2022-12-22T02:42:00Z">
                    <w:rPr>
                      <w:rFonts w:ascii="Courier New" w:hAnsi="Courier New" w:cs="Courier New"/>
                      <w:color w:val="A9B7C6"/>
                      <w:sz w:val="22"/>
                      <w:szCs w:val="22"/>
                    </w:rPr>
                  </w:rPrChange>
                </w:rPr>
                <w:t>FileNotFoundException</w:t>
              </w:r>
              <w:proofErr w:type="spellEnd"/>
              <w:r w:rsidRPr="005A0097">
                <w:rPr>
                  <w:color w:val="A9B7C6"/>
                  <w:szCs w:val="28"/>
                  <w:lang w:val="en-US"/>
                  <w:rPrChange w:id="4773" w:author="Пользователь" w:date="2022-12-22T02:42:00Z">
                    <w:rPr>
                      <w:rFonts w:ascii="Courier New" w:hAnsi="Courier New" w:cs="Courier New"/>
                      <w:color w:val="A9B7C6"/>
                      <w:sz w:val="22"/>
                      <w:szCs w:val="22"/>
                    </w:rPr>
                  </w:rPrChange>
                </w:rPr>
                <w:t xml:space="preserve"> e) {</w:t>
              </w:r>
            </w:ins>
          </w:p>
          <w:p w14:paraId="419FD9AF" w14:textId="77777777" w:rsidR="00046F53" w:rsidRPr="005A0097" w:rsidRDefault="00046F53" w:rsidP="00046F53">
            <w:pPr>
              <w:spacing w:line="240" w:lineRule="auto"/>
              <w:ind w:firstLine="0"/>
              <w:jc w:val="left"/>
              <w:rPr>
                <w:ins w:id="4774" w:author="Пользователь" w:date="2022-12-22T02:22:00Z"/>
                <w:szCs w:val="28"/>
                <w:lang w:val="en-US"/>
                <w:rPrChange w:id="4775" w:author="Пользователь" w:date="2022-12-22T02:42:00Z">
                  <w:rPr>
                    <w:ins w:id="4776" w:author="Пользователь" w:date="2022-12-22T02:22:00Z"/>
                    <w:sz w:val="24"/>
                  </w:rPr>
                </w:rPrChange>
              </w:rPr>
            </w:pPr>
            <w:ins w:id="4777" w:author="Пользователь" w:date="2022-12-22T02:22:00Z">
              <w:r w:rsidRPr="005A0097">
                <w:rPr>
                  <w:color w:val="A9B7C6"/>
                  <w:szCs w:val="28"/>
                  <w:lang w:val="en-US"/>
                  <w:rPrChange w:id="4778" w:author="Пользователь" w:date="2022-12-22T02:42:00Z">
                    <w:rPr>
                      <w:rFonts w:ascii="Courier New" w:hAnsi="Courier New" w:cs="Courier New"/>
                      <w:color w:val="A9B7C6"/>
                      <w:sz w:val="22"/>
                      <w:szCs w:val="22"/>
                    </w:rPr>
                  </w:rPrChange>
                </w:rPr>
                <w:t>           </w:t>
              </w:r>
              <w:proofErr w:type="spellStart"/>
              <w:r w:rsidRPr="005A0097">
                <w:rPr>
                  <w:color w:val="A9B7C6"/>
                  <w:szCs w:val="28"/>
                  <w:lang w:val="en-US"/>
                  <w:rPrChange w:id="4779" w:author="Пользователь" w:date="2022-12-22T02:42:00Z">
                    <w:rPr>
                      <w:rFonts w:ascii="Courier New" w:hAnsi="Courier New" w:cs="Courier New"/>
                      <w:color w:val="A9B7C6"/>
                      <w:sz w:val="22"/>
                      <w:szCs w:val="22"/>
                    </w:rPr>
                  </w:rPrChange>
                </w:rPr>
                <w:t>System.</w:t>
              </w:r>
              <w:r w:rsidRPr="005A0097">
                <w:rPr>
                  <w:i/>
                  <w:iCs/>
                  <w:color w:val="9876AA"/>
                  <w:szCs w:val="28"/>
                  <w:lang w:val="en-US"/>
                  <w:rPrChange w:id="4780" w:author="Пользователь" w:date="2022-12-22T02:42:00Z">
                    <w:rPr>
                      <w:rFonts w:ascii="Courier New" w:hAnsi="Courier New" w:cs="Courier New"/>
                      <w:i/>
                      <w:iCs/>
                      <w:color w:val="9876AA"/>
                      <w:sz w:val="22"/>
                      <w:szCs w:val="22"/>
                    </w:rPr>
                  </w:rPrChange>
                </w:rPr>
                <w:t>out</w:t>
              </w:r>
              <w:r w:rsidRPr="005A0097">
                <w:rPr>
                  <w:color w:val="A9B7C6"/>
                  <w:szCs w:val="28"/>
                  <w:lang w:val="en-US"/>
                  <w:rPrChange w:id="4781" w:author="Пользователь" w:date="2022-12-22T02:42:00Z">
                    <w:rPr>
                      <w:rFonts w:ascii="Courier New" w:hAnsi="Courier New" w:cs="Courier New"/>
                      <w:color w:val="A9B7C6"/>
                      <w:sz w:val="22"/>
                      <w:szCs w:val="22"/>
                    </w:rPr>
                  </w:rPrChange>
                </w:rPr>
                <w:t>.println</w:t>
              </w:r>
              <w:proofErr w:type="spellEnd"/>
              <w:r w:rsidRPr="005A0097">
                <w:rPr>
                  <w:color w:val="A9B7C6"/>
                  <w:szCs w:val="28"/>
                  <w:lang w:val="en-US"/>
                  <w:rPrChange w:id="4782" w:author="Пользователь" w:date="2022-12-22T02:42:00Z">
                    <w:rPr>
                      <w:rFonts w:ascii="Courier New" w:hAnsi="Courier New" w:cs="Courier New"/>
                      <w:color w:val="A9B7C6"/>
                      <w:sz w:val="22"/>
                      <w:szCs w:val="22"/>
                    </w:rPr>
                  </w:rPrChange>
                </w:rPr>
                <w:t>(</w:t>
              </w:r>
              <w:r w:rsidRPr="005A0097">
                <w:rPr>
                  <w:color w:val="6A8759"/>
                  <w:szCs w:val="28"/>
                  <w:lang w:val="en-US"/>
                  <w:rPrChange w:id="4783" w:author="Пользователь" w:date="2022-12-22T02:42:00Z">
                    <w:rPr>
                      <w:rFonts w:ascii="Courier New" w:hAnsi="Courier New" w:cs="Courier New"/>
                      <w:color w:val="6A8759"/>
                      <w:sz w:val="22"/>
                      <w:szCs w:val="22"/>
                    </w:rPr>
                  </w:rPrChange>
                </w:rPr>
                <w:t>"</w:t>
              </w:r>
              <w:r w:rsidRPr="005A0097">
                <w:rPr>
                  <w:color w:val="6A8759"/>
                  <w:szCs w:val="28"/>
                  <w:rPrChange w:id="4784" w:author="Пользователь" w:date="2022-12-22T02:42:00Z">
                    <w:rPr>
                      <w:rFonts w:ascii="Courier New" w:hAnsi="Courier New" w:cs="Courier New"/>
                      <w:color w:val="6A8759"/>
                      <w:sz w:val="22"/>
                      <w:szCs w:val="22"/>
                    </w:rPr>
                  </w:rPrChange>
                </w:rPr>
                <w:t>Не</w:t>
              </w:r>
              <w:r w:rsidRPr="005A0097">
                <w:rPr>
                  <w:color w:val="6A8759"/>
                  <w:szCs w:val="28"/>
                  <w:lang w:val="en-US"/>
                  <w:rPrChange w:id="4785" w:author="Пользователь" w:date="2022-12-22T02:42:00Z">
                    <w:rPr>
                      <w:rFonts w:ascii="Courier New" w:hAnsi="Courier New" w:cs="Courier New"/>
                      <w:color w:val="6A8759"/>
                      <w:sz w:val="22"/>
                      <w:szCs w:val="22"/>
                    </w:rPr>
                  </w:rPrChange>
                </w:rPr>
                <w:t xml:space="preserve"> </w:t>
              </w:r>
              <w:r w:rsidRPr="005A0097">
                <w:rPr>
                  <w:color w:val="6A8759"/>
                  <w:szCs w:val="28"/>
                  <w:rPrChange w:id="4786" w:author="Пользователь" w:date="2022-12-22T02:42:00Z">
                    <w:rPr>
                      <w:rFonts w:ascii="Courier New" w:hAnsi="Courier New" w:cs="Courier New"/>
                      <w:color w:val="6A8759"/>
                      <w:sz w:val="22"/>
                      <w:szCs w:val="22"/>
                    </w:rPr>
                  </w:rPrChange>
                </w:rPr>
                <w:t>удалось</w:t>
              </w:r>
              <w:r w:rsidRPr="005A0097">
                <w:rPr>
                  <w:color w:val="6A8759"/>
                  <w:szCs w:val="28"/>
                  <w:lang w:val="en-US"/>
                  <w:rPrChange w:id="4787" w:author="Пользователь" w:date="2022-12-22T02:42:00Z">
                    <w:rPr>
                      <w:rFonts w:ascii="Courier New" w:hAnsi="Courier New" w:cs="Courier New"/>
                      <w:color w:val="6A8759"/>
                      <w:sz w:val="22"/>
                      <w:szCs w:val="22"/>
                    </w:rPr>
                  </w:rPrChange>
                </w:rPr>
                <w:t xml:space="preserve"> </w:t>
              </w:r>
              <w:r w:rsidRPr="005A0097">
                <w:rPr>
                  <w:color w:val="6A8759"/>
                  <w:szCs w:val="28"/>
                  <w:rPrChange w:id="4788" w:author="Пользователь" w:date="2022-12-22T02:42:00Z">
                    <w:rPr>
                      <w:rFonts w:ascii="Courier New" w:hAnsi="Courier New" w:cs="Courier New"/>
                      <w:color w:val="6A8759"/>
                      <w:sz w:val="22"/>
                      <w:szCs w:val="22"/>
                    </w:rPr>
                  </w:rPrChange>
                </w:rPr>
                <w:t>открыть</w:t>
              </w:r>
              <w:r w:rsidRPr="005A0097">
                <w:rPr>
                  <w:color w:val="6A8759"/>
                  <w:szCs w:val="28"/>
                  <w:lang w:val="en-US"/>
                  <w:rPrChange w:id="4789" w:author="Пользователь" w:date="2022-12-22T02:42:00Z">
                    <w:rPr>
                      <w:rFonts w:ascii="Courier New" w:hAnsi="Courier New" w:cs="Courier New"/>
                      <w:color w:val="6A8759"/>
                      <w:sz w:val="22"/>
                      <w:szCs w:val="22"/>
                    </w:rPr>
                  </w:rPrChange>
                </w:rPr>
                <w:t xml:space="preserve"> </w:t>
              </w:r>
              <w:r w:rsidRPr="005A0097">
                <w:rPr>
                  <w:color w:val="6A8759"/>
                  <w:szCs w:val="28"/>
                  <w:rPrChange w:id="4790" w:author="Пользователь" w:date="2022-12-22T02:42:00Z">
                    <w:rPr>
                      <w:rFonts w:ascii="Courier New" w:hAnsi="Courier New" w:cs="Courier New"/>
                      <w:color w:val="6A8759"/>
                      <w:sz w:val="22"/>
                      <w:szCs w:val="22"/>
                    </w:rPr>
                  </w:rPrChange>
                </w:rPr>
                <w:t>файл</w:t>
              </w:r>
              <w:r w:rsidRPr="005A0097">
                <w:rPr>
                  <w:color w:val="6A8759"/>
                  <w:szCs w:val="28"/>
                  <w:lang w:val="en-US"/>
                  <w:rPrChange w:id="4791" w:author="Пользователь" w:date="2022-12-22T02:42:00Z">
                    <w:rPr>
                      <w:rFonts w:ascii="Courier New" w:hAnsi="Courier New" w:cs="Courier New"/>
                      <w:color w:val="6A8759"/>
                      <w:sz w:val="22"/>
                      <w:szCs w:val="22"/>
                    </w:rPr>
                  </w:rPrChange>
                </w:rPr>
                <w:t xml:space="preserve"> timeintervals.xlsx"</w:t>
              </w:r>
              <w:r w:rsidRPr="005A0097">
                <w:rPr>
                  <w:color w:val="A9B7C6"/>
                  <w:szCs w:val="28"/>
                  <w:lang w:val="en-US"/>
                  <w:rPrChange w:id="4792" w:author="Пользователь" w:date="2022-12-22T02:42:00Z">
                    <w:rPr>
                      <w:rFonts w:ascii="Courier New" w:hAnsi="Courier New" w:cs="Courier New"/>
                      <w:color w:val="A9B7C6"/>
                      <w:sz w:val="22"/>
                      <w:szCs w:val="22"/>
                    </w:rPr>
                  </w:rPrChange>
                </w:rPr>
                <w:t>)</w:t>
              </w:r>
              <w:r w:rsidRPr="005A0097">
                <w:rPr>
                  <w:color w:val="CC7832"/>
                  <w:szCs w:val="28"/>
                  <w:lang w:val="en-US"/>
                  <w:rPrChange w:id="4793" w:author="Пользователь" w:date="2022-12-22T02:42:00Z">
                    <w:rPr>
                      <w:rFonts w:ascii="Courier New" w:hAnsi="Courier New" w:cs="Courier New"/>
                      <w:color w:val="CC7832"/>
                      <w:sz w:val="22"/>
                      <w:szCs w:val="22"/>
                    </w:rPr>
                  </w:rPrChange>
                </w:rPr>
                <w:t>;</w:t>
              </w:r>
            </w:ins>
          </w:p>
          <w:p w14:paraId="2C6EF72D" w14:textId="77777777" w:rsidR="00046F53" w:rsidRPr="005A0097" w:rsidRDefault="00046F53" w:rsidP="00046F53">
            <w:pPr>
              <w:spacing w:line="240" w:lineRule="auto"/>
              <w:ind w:firstLine="0"/>
              <w:jc w:val="left"/>
              <w:rPr>
                <w:ins w:id="4794" w:author="Пользователь" w:date="2022-12-22T02:22:00Z"/>
                <w:szCs w:val="28"/>
                <w:lang w:val="en-US"/>
                <w:rPrChange w:id="4795" w:author="Пользователь" w:date="2022-12-22T02:42:00Z">
                  <w:rPr>
                    <w:ins w:id="4796" w:author="Пользователь" w:date="2022-12-22T02:22:00Z"/>
                    <w:sz w:val="24"/>
                  </w:rPr>
                </w:rPrChange>
              </w:rPr>
            </w:pPr>
            <w:ins w:id="4797" w:author="Пользователь" w:date="2022-12-22T02:22:00Z">
              <w:r w:rsidRPr="005A0097">
                <w:rPr>
                  <w:color w:val="CC7832"/>
                  <w:szCs w:val="28"/>
                  <w:lang w:val="en-US"/>
                  <w:rPrChange w:id="4798" w:author="Пользователь" w:date="2022-12-22T02:42:00Z">
                    <w:rPr>
                      <w:rFonts w:ascii="Courier New" w:hAnsi="Courier New" w:cs="Courier New"/>
                      <w:color w:val="CC7832"/>
                      <w:sz w:val="22"/>
                      <w:szCs w:val="22"/>
                    </w:rPr>
                  </w:rPrChange>
                </w:rPr>
                <w:t>           </w:t>
              </w:r>
              <w:proofErr w:type="spellStart"/>
              <w:proofErr w:type="gramStart"/>
              <w:r w:rsidRPr="005A0097">
                <w:rPr>
                  <w:color w:val="A9B7C6"/>
                  <w:szCs w:val="28"/>
                  <w:lang w:val="en-US"/>
                  <w:rPrChange w:id="4799" w:author="Пользователь" w:date="2022-12-22T02:42:00Z">
                    <w:rPr>
                      <w:rFonts w:ascii="Courier New" w:hAnsi="Courier New" w:cs="Courier New"/>
                      <w:color w:val="A9B7C6"/>
                      <w:sz w:val="22"/>
                      <w:szCs w:val="22"/>
                    </w:rPr>
                  </w:rPrChange>
                </w:rPr>
                <w:t>e.printStackTrace</w:t>
              </w:r>
              <w:proofErr w:type="spellEnd"/>
              <w:proofErr w:type="gramEnd"/>
              <w:r w:rsidRPr="005A0097">
                <w:rPr>
                  <w:color w:val="A9B7C6"/>
                  <w:szCs w:val="28"/>
                  <w:lang w:val="en-US"/>
                  <w:rPrChange w:id="4800" w:author="Пользователь" w:date="2022-12-22T02:42:00Z">
                    <w:rPr>
                      <w:rFonts w:ascii="Courier New" w:hAnsi="Courier New" w:cs="Courier New"/>
                      <w:color w:val="A9B7C6"/>
                      <w:sz w:val="22"/>
                      <w:szCs w:val="22"/>
                    </w:rPr>
                  </w:rPrChange>
                </w:rPr>
                <w:t>()</w:t>
              </w:r>
              <w:r w:rsidRPr="005A0097">
                <w:rPr>
                  <w:color w:val="CC7832"/>
                  <w:szCs w:val="28"/>
                  <w:lang w:val="en-US"/>
                  <w:rPrChange w:id="4801" w:author="Пользователь" w:date="2022-12-22T02:42:00Z">
                    <w:rPr>
                      <w:rFonts w:ascii="Courier New" w:hAnsi="Courier New" w:cs="Courier New"/>
                      <w:color w:val="CC7832"/>
                      <w:sz w:val="22"/>
                      <w:szCs w:val="22"/>
                    </w:rPr>
                  </w:rPrChange>
                </w:rPr>
                <w:t>;</w:t>
              </w:r>
            </w:ins>
          </w:p>
          <w:p w14:paraId="380D42B4" w14:textId="77777777" w:rsidR="00046F53" w:rsidRPr="005A0097" w:rsidRDefault="00046F53" w:rsidP="00046F53">
            <w:pPr>
              <w:spacing w:line="240" w:lineRule="auto"/>
              <w:ind w:firstLine="0"/>
              <w:jc w:val="left"/>
              <w:rPr>
                <w:ins w:id="4802" w:author="Пользователь" w:date="2022-12-22T02:22:00Z"/>
                <w:szCs w:val="28"/>
                <w:lang w:val="en-US"/>
                <w:rPrChange w:id="4803" w:author="Пользователь" w:date="2022-12-22T02:42:00Z">
                  <w:rPr>
                    <w:ins w:id="4804" w:author="Пользователь" w:date="2022-12-22T02:22:00Z"/>
                    <w:sz w:val="24"/>
                  </w:rPr>
                </w:rPrChange>
              </w:rPr>
            </w:pPr>
            <w:ins w:id="4805" w:author="Пользователь" w:date="2022-12-22T02:22:00Z">
              <w:r w:rsidRPr="005A0097">
                <w:rPr>
                  <w:color w:val="CC7832"/>
                  <w:szCs w:val="28"/>
                  <w:lang w:val="en-US"/>
                  <w:rPrChange w:id="4806" w:author="Пользователь" w:date="2022-12-22T02:42:00Z">
                    <w:rPr>
                      <w:rFonts w:ascii="Courier New" w:hAnsi="Courier New" w:cs="Courier New"/>
                      <w:color w:val="CC7832"/>
                      <w:sz w:val="22"/>
                      <w:szCs w:val="22"/>
                    </w:rPr>
                  </w:rPrChange>
                </w:rPr>
                <w:t>       </w:t>
              </w:r>
              <w:r w:rsidRPr="005A0097">
                <w:rPr>
                  <w:color w:val="A9B7C6"/>
                  <w:szCs w:val="28"/>
                  <w:lang w:val="en-US"/>
                  <w:rPrChange w:id="4807" w:author="Пользователь" w:date="2022-12-22T02:42:00Z">
                    <w:rPr>
                      <w:rFonts w:ascii="Courier New" w:hAnsi="Courier New" w:cs="Courier New"/>
                      <w:color w:val="A9B7C6"/>
                      <w:sz w:val="22"/>
                      <w:szCs w:val="22"/>
                    </w:rPr>
                  </w:rPrChange>
                </w:rPr>
                <w:t>}</w:t>
              </w:r>
            </w:ins>
          </w:p>
          <w:p w14:paraId="6FC4C68F" w14:textId="77777777" w:rsidR="00046F53" w:rsidRPr="005A0097" w:rsidRDefault="00046F53" w:rsidP="00046F53">
            <w:pPr>
              <w:spacing w:line="240" w:lineRule="auto"/>
              <w:ind w:firstLine="0"/>
              <w:jc w:val="left"/>
              <w:rPr>
                <w:ins w:id="4808" w:author="Пользователь" w:date="2022-12-22T02:22:00Z"/>
                <w:szCs w:val="28"/>
                <w:lang w:val="en-US"/>
                <w:rPrChange w:id="4809" w:author="Пользователь" w:date="2022-12-22T02:42:00Z">
                  <w:rPr>
                    <w:ins w:id="4810" w:author="Пользователь" w:date="2022-12-22T02:22:00Z"/>
                    <w:sz w:val="24"/>
                  </w:rPr>
                </w:rPrChange>
              </w:rPr>
            </w:pPr>
            <w:ins w:id="4811" w:author="Пользователь" w:date="2022-12-22T02:22:00Z">
              <w:r w:rsidRPr="005A0097">
                <w:rPr>
                  <w:color w:val="A9B7C6"/>
                  <w:szCs w:val="28"/>
                  <w:lang w:val="en-US"/>
                  <w:rPrChange w:id="4812" w:author="Пользователь" w:date="2022-12-22T02:42:00Z">
                    <w:rPr>
                      <w:rFonts w:ascii="Courier New" w:hAnsi="Courier New" w:cs="Courier New"/>
                      <w:color w:val="A9B7C6"/>
                      <w:sz w:val="22"/>
                      <w:szCs w:val="22"/>
                    </w:rPr>
                  </w:rPrChange>
                </w:rPr>
                <w:t>       </w:t>
              </w:r>
              <w:proofErr w:type="gramStart"/>
              <w:r w:rsidRPr="005A0097">
                <w:rPr>
                  <w:color w:val="CC7832"/>
                  <w:szCs w:val="28"/>
                  <w:lang w:val="en-US"/>
                  <w:rPrChange w:id="4813" w:author="Пользователь" w:date="2022-12-22T02:42:00Z">
                    <w:rPr>
                      <w:rFonts w:ascii="Courier New" w:hAnsi="Courier New" w:cs="Courier New"/>
                      <w:color w:val="CC7832"/>
                      <w:sz w:val="22"/>
                      <w:szCs w:val="22"/>
                    </w:rPr>
                  </w:rPrChange>
                </w:rPr>
                <w:t>catch</w:t>
              </w:r>
              <w:r w:rsidRPr="005A0097">
                <w:rPr>
                  <w:color w:val="A9B7C6"/>
                  <w:szCs w:val="28"/>
                  <w:lang w:val="en-US"/>
                  <w:rPrChange w:id="4814" w:author="Пользователь" w:date="2022-12-22T02:42:00Z">
                    <w:rPr>
                      <w:rFonts w:ascii="Courier New" w:hAnsi="Courier New" w:cs="Courier New"/>
                      <w:color w:val="A9B7C6"/>
                      <w:sz w:val="22"/>
                      <w:szCs w:val="22"/>
                    </w:rPr>
                  </w:rPrChange>
                </w:rPr>
                <w:t>(</w:t>
              </w:r>
              <w:proofErr w:type="spellStart"/>
              <w:proofErr w:type="gramEnd"/>
              <w:r w:rsidRPr="005A0097">
                <w:rPr>
                  <w:color w:val="A9B7C6"/>
                  <w:szCs w:val="28"/>
                  <w:lang w:val="en-US"/>
                  <w:rPrChange w:id="4815" w:author="Пользователь" w:date="2022-12-22T02:42:00Z">
                    <w:rPr>
                      <w:rFonts w:ascii="Courier New" w:hAnsi="Courier New" w:cs="Courier New"/>
                      <w:color w:val="A9B7C6"/>
                      <w:sz w:val="22"/>
                      <w:szCs w:val="22"/>
                    </w:rPr>
                  </w:rPrChange>
                </w:rPr>
                <w:t>IOException</w:t>
              </w:r>
              <w:proofErr w:type="spellEnd"/>
              <w:r w:rsidRPr="005A0097">
                <w:rPr>
                  <w:color w:val="A9B7C6"/>
                  <w:szCs w:val="28"/>
                  <w:lang w:val="en-US"/>
                  <w:rPrChange w:id="4816" w:author="Пользователь" w:date="2022-12-22T02:42:00Z">
                    <w:rPr>
                      <w:rFonts w:ascii="Courier New" w:hAnsi="Courier New" w:cs="Courier New"/>
                      <w:color w:val="A9B7C6"/>
                      <w:sz w:val="22"/>
                      <w:szCs w:val="22"/>
                    </w:rPr>
                  </w:rPrChange>
                </w:rPr>
                <w:t xml:space="preserve"> e) {</w:t>
              </w:r>
            </w:ins>
          </w:p>
          <w:p w14:paraId="6B024D9D" w14:textId="77777777" w:rsidR="00046F53" w:rsidRPr="005A0097" w:rsidRDefault="00046F53" w:rsidP="00046F53">
            <w:pPr>
              <w:spacing w:line="240" w:lineRule="auto"/>
              <w:ind w:firstLine="0"/>
              <w:jc w:val="left"/>
              <w:rPr>
                <w:ins w:id="4817" w:author="Пользователь" w:date="2022-12-22T02:22:00Z"/>
                <w:szCs w:val="28"/>
                <w:rPrChange w:id="4818" w:author="Пользователь" w:date="2022-12-22T02:42:00Z">
                  <w:rPr>
                    <w:ins w:id="4819" w:author="Пользователь" w:date="2022-12-22T02:22:00Z"/>
                    <w:sz w:val="24"/>
                  </w:rPr>
                </w:rPrChange>
              </w:rPr>
            </w:pPr>
            <w:ins w:id="4820" w:author="Пользователь" w:date="2022-12-22T02:22:00Z">
              <w:r w:rsidRPr="005A0097">
                <w:rPr>
                  <w:color w:val="A9B7C6"/>
                  <w:szCs w:val="28"/>
                  <w:lang w:val="en-US"/>
                  <w:rPrChange w:id="4821" w:author="Пользователь" w:date="2022-12-22T02:42:00Z">
                    <w:rPr>
                      <w:rFonts w:ascii="Courier New" w:hAnsi="Courier New" w:cs="Courier New"/>
                      <w:color w:val="A9B7C6"/>
                      <w:sz w:val="22"/>
                      <w:szCs w:val="22"/>
                    </w:rPr>
                  </w:rPrChange>
                </w:rPr>
                <w:t>           </w:t>
              </w:r>
              <w:proofErr w:type="spellStart"/>
              <w:r w:rsidRPr="005A0097">
                <w:rPr>
                  <w:color w:val="A9B7C6"/>
                  <w:szCs w:val="28"/>
                  <w:rPrChange w:id="4822" w:author="Пользователь" w:date="2022-12-22T02:42:00Z">
                    <w:rPr>
                      <w:rFonts w:ascii="Courier New" w:hAnsi="Courier New" w:cs="Courier New"/>
                      <w:color w:val="A9B7C6"/>
                      <w:sz w:val="22"/>
                      <w:szCs w:val="22"/>
                    </w:rPr>
                  </w:rPrChange>
                </w:rPr>
                <w:t>System.</w:t>
              </w:r>
              <w:r w:rsidRPr="005A0097">
                <w:rPr>
                  <w:i/>
                  <w:iCs/>
                  <w:color w:val="9876AA"/>
                  <w:szCs w:val="28"/>
                  <w:rPrChange w:id="4823" w:author="Пользователь" w:date="2022-12-22T02:42:00Z">
                    <w:rPr>
                      <w:rFonts w:ascii="Courier New" w:hAnsi="Courier New" w:cs="Courier New"/>
                      <w:i/>
                      <w:iCs/>
                      <w:color w:val="9876AA"/>
                      <w:sz w:val="22"/>
                      <w:szCs w:val="22"/>
                    </w:rPr>
                  </w:rPrChange>
                </w:rPr>
                <w:t>out</w:t>
              </w:r>
              <w:r w:rsidRPr="005A0097">
                <w:rPr>
                  <w:color w:val="A9B7C6"/>
                  <w:szCs w:val="28"/>
                  <w:rPrChange w:id="4824" w:author="Пользователь" w:date="2022-12-22T02:42:00Z">
                    <w:rPr>
                      <w:rFonts w:ascii="Courier New" w:hAnsi="Courier New" w:cs="Courier New"/>
                      <w:color w:val="A9B7C6"/>
                      <w:sz w:val="22"/>
                      <w:szCs w:val="22"/>
                    </w:rPr>
                  </w:rPrChange>
                </w:rPr>
                <w:t>.println</w:t>
              </w:r>
              <w:proofErr w:type="spellEnd"/>
              <w:r w:rsidRPr="005A0097">
                <w:rPr>
                  <w:color w:val="A9B7C6"/>
                  <w:szCs w:val="28"/>
                  <w:rPrChange w:id="4825" w:author="Пользователь" w:date="2022-12-22T02:42:00Z">
                    <w:rPr>
                      <w:rFonts w:ascii="Courier New" w:hAnsi="Courier New" w:cs="Courier New"/>
                      <w:color w:val="A9B7C6"/>
                      <w:sz w:val="22"/>
                      <w:szCs w:val="22"/>
                    </w:rPr>
                  </w:rPrChange>
                </w:rPr>
                <w:t>(</w:t>
              </w:r>
              <w:r w:rsidRPr="005A0097">
                <w:rPr>
                  <w:color w:val="6A8759"/>
                  <w:szCs w:val="28"/>
                  <w:rPrChange w:id="4826" w:author="Пользователь" w:date="2022-12-22T02:42:00Z">
                    <w:rPr>
                      <w:rFonts w:ascii="Courier New" w:hAnsi="Courier New" w:cs="Courier New"/>
                      <w:color w:val="6A8759"/>
                      <w:sz w:val="22"/>
                      <w:szCs w:val="22"/>
                    </w:rPr>
                  </w:rPrChange>
                </w:rPr>
                <w:t>"Не удалось прочитать информацию из файла timeintervals.xlsx"</w:t>
              </w:r>
              <w:r w:rsidRPr="005A0097">
                <w:rPr>
                  <w:color w:val="A9B7C6"/>
                  <w:szCs w:val="28"/>
                  <w:rPrChange w:id="4827" w:author="Пользователь" w:date="2022-12-22T02:42:00Z">
                    <w:rPr>
                      <w:rFonts w:ascii="Courier New" w:hAnsi="Courier New" w:cs="Courier New"/>
                      <w:color w:val="A9B7C6"/>
                      <w:sz w:val="22"/>
                      <w:szCs w:val="22"/>
                    </w:rPr>
                  </w:rPrChange>
                </w:rPr>
                <w:t>)</w:t>
              </w:r>
              <w:r w:rsidRPr="005A0097">
                <w:rPr>
                  <w:color w:val="CC7832"/>
                  <w:szCs w:val="28"/>
                  <w:rPrChange w:id="4828" w:author="Пользователь" w:date="2022-12-22T02:42:00Z">
                    <w:rPr>
                      <w:rFonts w:ascii="Courier New" w:hAnsi="Courier New" w:cs="Courier New"/>
                      <w:color w:val="CC7832"/>
                      <w:sz w:val="22"/>
                      <w:szCs w:val="22"/>
                    </w:rPr>
                  </w:rPrChange>
                </w:rPr>
                <w:t>;</w:t>
              </w:r>
            </w:ins>
          </w:p>
          <w:p w14:paraId="52686F01" w14:textId="77777777" w:rsidR="00046F53" w:rsidRPr="005A0097" w:rsidRDefault="00046F53" w:rsidP="00046F53">
            <w:pPr>
              <w:spacing w:line="240" w:lineRule="auto"/>
              <w:ind w:firstLine="0"/>
              <w:jc w:val="left"/>
              <w:rPr>
                <w:ins w:id="4829" w:author="Пользователь" w:date="2022-12-22T02:22:00Z"/>
                <w:szCs w:val="28"/>
                <w:rPrChange w:id="4830" w:author="Пользователь" w:date="2022-12-22T02:42:00Z">
                  <w:rPr>
                    <w:ins w:id="4831" w:author="Пользователь" w:date="2022-12-22T02:22:00Z"/>
                    <w:sz w:val="24"/>
                  </w:rPr>
                </w:rPrChange>
              </w:rPr>
            </w:pPr>
            <w:ins w:id="4832" w:author="Пользователь" w:date="2022-12-22T02:22:00Z">
              <w:r w:rsidRPr="005A0097">
                <w:rPr>
                  <w:color w:val="CC7832"/>
                  <w:szCs w:val="28"/>
                  <w:rPrChange w:id="4833" w:author="Пользователь" w:date="2022-12-22T02:42:00Z">
                    <w:rPr>
                      <w:rFonts w:ascii="Courier New" w:hAnsi="Courier New" w:cs="Courier New"/>
                      <w:color w:val="CC7832"/>
                      <w:sz w:val="22"/>
                      <w:szCs w:val="22"/>
                    </w:rPr>
                  </w:rPrChange>
                </w:rPr>
                <w:t>           </w:t>
              </w:r>
              <w:proofErr w:type="spellStart"/>
              <w:proofErr w:type="gramStart"/>
              <w:r w:rsidRPr="005A0097">
                <w:rPr>
                  <w:color w:val="A9B7C6"/>
                  <w:szCs w:val="28"/>
                  <w:rPrChange w:id="4834" w:author="Пользователь" w:date="2022-12-22T02:42:00Z">
                    <w:rPr>
                      <w:rFonts w:ascii="Courier New" w:hAnsi="Courier New" w:cs="Courier New"/>
                      <w:color w:val="A9B7C6"/>
                      <w:sz w:val="22"/>
                      <w:szCs w:val="22"/>
                    </w:rPr>
                  </w:rPrChange>
                </w:rPr>
                <w:t>e.printStackTrace</w:t>
              </w:r>
              <w:proofErr w:type="spellEnd"/>
              <w:proofErr w:type="gramEnd"/>
              <w:r w:rsidRPr="005A0097">
                <w:rPr>
                  <w:color w:val="A9B7C6"/>
                  <w:szCs w:val="28"/>
                  <w:rPrChange w:id="4835" w:author="Пользователь" w:date="2022-12-22T02:42:00Z">
                    <w:rPr>
                      <w:rFonts w:ascii="Courier New" w:hAnsi="Courier New" w:cs="Courier New"/>
                      <w:color w:val="A9B7C6"/>
                      <w:sz w:val="22"/>
                      <w:szCs w:val="22"/>
                    </w:rPr>
                  </w:rPrChange>
                </w:rPr>
                <w:t>()</w:t>
              </w:r>
              <w:r w:rsidRPr="005A0097">
                <w:rPr>
                  <w:color w:val="CC7832"/>
                  <w:szCs w:val="28"/>
                  <w:rPrChange w:id="4836" w:author="Пользователь" w:date="2022-12-22T02:42:00Z">
                    <w:rPr>
                      <w:rFonts w:ascii="Courier New" w:hAnsi="Courier New" w:cs="Courier New"/>
                      <w:color w:val="CC7832"/>
                      <w:sz w:val="22"/>
                      <w:szCs w:val="22"/>
                    </w:rPr>
                  </w:rPrChange>
                </w:rPr>
                <w:t>;</w:t>
              </w:r>
            </w:ins>
          </w:p>
          <w:p w14:paraId="0B7753A8" w14:textId="77777777" w:rsidR="00046F53" w:rsidRPr="005A0097" w:rsidRDefault="00046F53" w:rsidP="00046F53">
            <w:pPr>
              <w:spacing w:line="240" w:lineRule="auto"/>
              <w:ind w:firstLine="0"/>
              <w:jc w:val="left"/>
              <w:rPr>
                <w:ins w:id="4837" w:author="Пользователь" w:date="2022-12-22T02:22:00Z"/>
                <w:szCs w:val="28"/>
                <w:rPrChange w:id="4838" w:author="Пользователь" w:date="2022-12-22T02:42:00Z">
                  <w:rPr>
                    <w:ins w:id="4839" w:author="Пользователь" w:date="2022-12-22T02:22:00Z"/>
                    <w:sz w:val="24"/>
                  </w:rPr>
                </w:rPrChange>
              </w:rPr>
            </w:pPr>
            <w:ins w:id="4840" w:author="Пользователь" w:date="2022-12-22T02:22:00Z">
              <w:r w:rsidRPr="005A0097">
                <w:rPr>
                  <w:color w:val="CC7832"/>
                  <w:szCs w:val="28"/>
                  <w:rPrChange w:id="4841" w:author="Пользователь" w:date="2022-12-22T02:42:00Z">
                    <w:rPr>
                      <w:rFonts w:ascii="Courier New" w:hAnsi="Courier New" w:cs="Courier New"/>
                      <w:color w:val="CC7832"/>
                      <w:sz w:val="22"/>
                      <w:szCs w:val="22"/>
                    </w:rPr>
                  </w:rPrChange>
                </w:rPr>
                <w:t>       </w:t>
              </w:r>
              <w:r w:rsidRPr="005A0097">
                <w:rPr>
                  <w:color w:val="A9B7C6"/>
                  <w:szCs w:val="28"/>
                  <w:rPrChange w:id="4842" w:author="Пользователь" w:date="2022-12-22T02:42:00Z">
                    <w:rPr>
                      <w:rFonts w:ascii="Courier New" w:hAnsi="Courier New" w:cs="Courier New"/>
                      <w:color w:val="A9B7C6"/>
                      <w:sz w:val="22"/>
                      <w:szCs w:val="22"/>
                    </w:rPr>
                  </w:rPrChange>
                </w:rPr>
                <w:t>}</w:t>
              </w:r>
            </w:ins>
          </w:p>
          <w:p w14:paraId="7BD102C8" w14:textId="77777777" w:rsidR="00046F53" w:rsidRPr="005A0097" w:rsidRDefault="00046F53" w:rsidP="00046F53">
            <w:pPr>
              <w:spacing w:line="240" w:lineRule="auto"/>
              <w:ind w:firstLine="0"/>
              <w:jc w:val="left"/>
              <w:rPr>
                <w:ins w:id="4843" w:author="Пользователь" w:date="2022-12-22T02:22:00Z"/>
                <w:szCs w:val="28"/>
                <w:rPrChange w:id="4844" w:author="Пользователь" w:date="2022-12-22T02:42:00Z">
                  <w:rPr>
                    <w:ins w:id="4845" w:author="Пользователь" w:date="2022-12-22T02:22:00Z"/>
                    <w:sz w:val="24"/>
                  </w:rPr>
                </w:rPrChange>
              </w:rPr>
            </w:pPr>
          </w:p>
          <w:p w14:paraId="1C64C00C" w14:textId="77777777" w:rsidR="00046F53" w:rsidRPr="005A0097" w:rsidRDefault="00046F53" w:rsidP="00046F53">
            <w:pPr>
              <w:spacing w:line="240" w:lineRule="auto"/>
              <w:ind w:firstLine="0"/>
              <w:jc w:val="left"/>
              <w:rPr>
                <w:ins w:id="4846" w:author="Пользователь" w:date="2022-12-22T02:22:00Z"/>
                <w:szCs w:val="28"/>
                <w:rPrChange w:id="4847" w:author="Пользователь" w:date="2022-12-22T02:42:00Z">
                  <w:rPr>
                    <w:ins w:id="4848" w:author="Пользователь" w:date="2022-12-22T02:22:00Z"/>
                    <w:sz w:val="24"/>
                  </w:rPr>
                </w:rPrChange>
              </w:rPr>
            </w:pPr>
            <w:ins w:id="4849" w:author="Пользователь" w:date="2022-12-22T02:22:00Z">
              <w:r w:rsidRPr="005A0097">
                <w:rPr>
                  <w:color w:val="A9B7C6"/>
                  <w:szCs w:val="28"/>
                  <w:rPrChange w:id="4850" w:author="Пользователь" w:date="2022-12-22T02:42:00Z">
                    <w:rPr>
                      <w:rFonts w:ascii="Courier New" w:hAnsi="Courier New" w:cs="Courier New"/>
                      <w:color w:val="A9B7C6"/>
                      <w:sz w:val="22"/>
                      <w:szCs w:val="22"/>
                    </w:rPr>
                  </w:rPrChange>
                </w:rPr>
                <w:t>       </w:t>
              </w:r>
              <w:proofErr w:type="spellStart"/>
              <w:r w:rsidRPr="005A0097">
                <w:rPr>
                  <w:color w:val="CC7832"/>
                  <w:szCs w:val="28"/>
                  <w:rPrChange w:id="4851" w:author="Пользователь" w:date="2022-12-22T02:42:00Z">
                    <w:rPr>
                      <w:rFonts w:ascii="Courier New" w:hAnsi="Courier New" w:cs="Courier New"/>
                      <w:color w:val="CC7832"/>
                      <w:sz w:val="22"/>
                      <w:szCs w:val="22"/>
                    </w:rPr>
                  </w:rPrChange>
                </w:rPr>
                <w:t>return</w:t>
              </w:r>
              <w:proofErr w:type="spellEnd"/>
              <w:r w:rsidRPr="005A0097">
                <w:rPr>
                  <w:color w:val="CC7832"/>
                  <w:szCs w:val="28"/>
                  <w:rPrChange w:id="4852" w:author="Пользователь" w:date="2022-12-22T02:42:00Z">
                    <w:rPr>
                      <w:rFonts w:ascii="Courier New" w:hAnsi="Courier New" w:cs="Courier New"/>
                      <w:color w:val="CC7832"/>
                      <w:sz w:val="22"/>
                      <w:szCs w:val="22"/>
                    </w:rPr>
                  </w:rPrChange>
                </w:rPr>
                <w:t xml:space="preserve"> </w:t>
              </w:r>
              <w:proofErr w:type="spellStart"/>
              <w:r w:rsidRPr="005A0097">
                <w:rPr>
                  <w:color w:val="A9B7C6"/>
                  <w:szCs w:val="28"/>
                  <w:rPrChange w:id="4853" w:author="Пользователь" w:date="2022-12-22T02:42:00Z">
                    <w:rPr>
                      <w:rFonts w:ascii="Courier New" w:hAnsi="Courier New" w:cs="Courier New"/>
                      <w:color w:val="A9B7C6"/>
                      <w:sz w:val="22"/>
                      <w:szCs w:val="22"/>
                    </w:rPr>
                  </w:rPrChange>
                </w:rPr>
                <w:t>wb</w:t>
              </w:r>
              <w:proofErr w:type="spellEnd"/>
              <w:r w:rsidRPr="005A0097">
                <w:rPr>
                  <w:color w:val="CC7832"/>
                  <w:szCs w:val="28"/>
                  <w:rPrChange w:id="4854" w:author="Пользователь" w:date="2022-12-22T02:42:00Z">
                    <w:rPr>
                      <w:rFonts w:ascii="Courier New" w:hAnsi="Courier New" w:cs="Courier New"/>
                      <w:color w:val="CC7832"/>
                      <w:sz w:val="22"/>
                      <w:szCs w:val="22"/>
                    </w:rPr>
                  </w:rPrChange>
                </w:rPr>
                <w:t>;</w:t>
              </w:r>
            </w:ins>
          </w:p>
          <w:p w14:paraId="60285CE8" w14:textId="77777777" w:rsidR="00046F53" w:rsidRPr="005A0097" w:rsidRDefault="00046F53" w:rsidP="00046F53">
            <w:pPr>
              <w:spacing w:line="240" w:lineRule="auto"/>
              <w:ind w:firstLine="0"/>
              <w:jc w:val="left"/>
              <w:rPr>
                <w:ins w:id="4855" w:author="Пользователь" w:date="2022-12-22T02:22:00Z"/>
                <w:szCs w:val="28"/>
                <w:rPrChange w:id="4856" w:author="Пользователь" w:date="2022-12-22T02:42:00Z">
                  <w:rPr>
                    <w:ins w:id="4857" w:author="Пользователь" w:date="2022-12-22T02:22:00Z"/>
                    <w:sz w:val="24"/>
                  </w:rPr>
                </w:rPrChange>
              </w:rPr>
            </w:pPr>
            <w:ins w:id="4858" w:author="Пользователь" w:date="2022-12-22T02:22:00Z">
              <w:r w:rsidRPr="005A0097">
                <w:rPr>
                  <w:color w:val="CC7832"/>
                  <w:szCs w:val="28"/>
                  <w:rPrChange w:id="4859" w:author="Пользователь" w:date="2022-12-22T02:42:00Z">
                    <w:rPr>
                      <w:rFonts w:ascii="Courier New" w:hAnsi="Courier New" w:cs="Courier New"/>
                      <w:color w:val="CC7832"/>
                      <w:sz w:val="22"/>
                      <w:szCs w:val="22"/>
                    </w:rPr>
                  </w:rPrChange>
                </w:rPr>
                <w:t>   </w:t>
              </w:r>
              <w:r w:rsidRPr="005A0097">
                <w:rPr>
                  <w:color w:val="A9B7C6"/>
                  <w:szCs w:val="28"/>
                  <w:rPrChange w:id="4860" w:author="Пользователь" w:date="2022-12-22T02:42:00Z">
                    <w:rPr>
                      <w:rFonts w:ascii="Courier New" w:hAnsi="Courier New" w:cs="Courier New"/>
                      <w:color w:val="A9B7C6"/>
                      <w:sz w:val="22"/>
                      <w:szCs w:val="22"/>
                    </w:rPr>
                  </w:rPrChange>
                </w:rPr>
                <w:t>}</w:t>
              </w:r>
            </w:ins>
          </w:p>
          <w:p w14:paraId="0781143D" w14:textId="77777777" w:rsidR="00046F53" w:rsidRPr="005A0097" w:rsidRDefault="00046F53" w:rsidP="00046F53">
            <w:pPr>
              <w:spacing w:line="240" w:lineRule="auto"/>
              <w:ind w:firstLine="0"/>
              <w:jc w:val="left"/>
              <w:rPr>
                <w:ins w:id="4861" w:author="Пользователь" w:date="2022-12-22T02:22:00Z"/>
                <w:szCs w:val="28"/>
                <w:rPrChange w:id="4862" w:author="Пользователь" w:date="2022-12-22T02:42:00Z">
                  <w:rPr>
                    <w:ins w:id="4863" w:author="Пользователь" w:date="2022-12-22T02:22:00Z"/>
                    <w:sz w:val="24"/>
                  </w:rPr>
                </w:rPrChange>
              </w:rPr>
            </w:pPr>
            <w:ins w:id="4864" w:author="Пользователь" w:date="2022-12-22T02:22:00Z">
              <w:r w:rsidRPr="005A0097">
                <w:rPr>
                  <w:color w:val="A9B7C6"/>
                  <w:szCs w:val="28"/>
                  <w:rPrChange w:id="4865" w:author="Пользователь" w:date="2022-12-22T02:42:00Z">
                    <w:rPr>
                      <w:rFonts w:ascii="Courier New" w:hAnsi="Courier New" w:cs="Courier New"/>
                      <w:color w:val="A9B7C6"/>
                      <w:sz w:val="22"/>
                      <w:szCs w:val="22"/>
                    </w:rPr>
                  </w:rPrChange>
                </w:rPr>
                <w:lastRenderedPageBreak/>
                <w:t>   </w:t>
              </w:r>
              <w:r w:rsidRPr="005A0097">
                <w:rPr>
                  <w:i/>
                  <w:iCs/>
                  <w:color w:val="629755"/>
                  <w:szCs w:val="28"/>
                  <w:rPrChange w:id="4866" w:author="Пользователь" w:date="2022-12-22T02:42:00Z">
                    <w:rPr>
                      <w:rFonts w:ascii="Courier New" w:hAnsi="Courier New" w:cs="Courier New"/>
                      <w:i/>
                      <w:iCs/>
                      <w:color w:val="629755"/>
                      <w:sz w:val="22"/>
                      <w:szCs w:val="22"/>
                    </w:rPr>
                  </w:rPrChange>
                </w:rPr>
                <w:t>/*****************************************************************</w:t>
              </w:r>
            </w:ins>
          </w:p>
          <w:p w14:paraId="7DF22779" w14:textId="77777777" w:rsidR="00046F53" w:rsidRPr="005A0097" w:rsidRDefault="00046F53" w:rsidP="00046F53">
            <w:pPr>
              <w:spacing w:line="240" w:lineRule="auto"/>
              <w:ind w:firstLine="0"/>
              <w:jc w:val="left"/>
              <w:rPr>
                <w:ins w:id="4867" w:author="Пользователь" w:date="2022-12-22T02:22:00Z"/>
                <w:szCs w:val="28"/>
                <w:rPrChange w:id="4868" w:author="Пользователь" w:date="2022-12-22T02:42:00Z">
                  <w:rPr>
                    <w:ins w:id="4869" w:author="Пользователь" w:date="2022-12-22T02:22:00Z"/>
                    <w:sz w:val="24"/>
                  </w:rPr>
                </w:rPrChange>
              </w:rPr>
            </w:pPr>
            <w:ins w:id="4870" w:author="Пользователь" w:date="2022-12-22T02:22:00Z">
              <w:r w:rsidRPr="005A0097">
                <w:rPr>
                  <w:i/>
                  <w:iCs/>
                  <w:color w:val="629755"/>
                  <w:szCs w:val="28"/>
                  <w:rPrChange w:id="4871" w:author="Пользователь" w:date="2022-12-22T02:42:00Z">
                    <w:rPr>
                      <w:rFonts w:ascii="Courier New" w:hAnsi="Courier New" w:cs="Courier New"/>
                      <w:i/>
                      <w:iCs/>
                      <w:color w:val="629755"/>
                      <w:sz w:val="22"/>
                      <w:szCs w:val="22"/>
                    </w:rPr>
                  </w:rPrChange>
                </w:rPr>
                <w:t>    * Загрузка информации о временных промежутков из электронной таблицы. *</w:t>
              </w:r>
            </w:ins>
          </w:p>
          <w:p w14:paraId="4DE13974" w14:textId="77777777" w:rsidR="00046F53" w:rsidRPr="005A0097" w:rsidRDefault="00046F53" w:rsidP="00046F53">
            <w:pPr>
              <w:spacing w:line="240" w:lineRule="auto"/>
              <w:ind w:firstLine="0"/>
              <w:jc w:val="left"/>
              <w:rPr>
                <w:ins w:id="4872" w:author="Пользователь" w:date="2022-12-22T02:22:00Z"/>
                <w:szCs w:val="28"/>
                <w:rPrChange w:id="4873" w:author="Пользователь" w:date="2022-12-22T02:42:00Z">
                  <w:rPr>
                    <w:ins w:id="4874" w:author="Пользователь" w:date="2022-12-22T02:22:00Z"/>
                    <w:sz w:val="24"/>
                  </w:rPr>
                </w:rPrChange>
              </w:rPr>
            </w:pPr>
            <w:ins w:id="4875" w:author="Пользователь" w:date="2022-12-22T02:22:00Z">
              <w:r w:rsidRPr="005A0097">
                <w:rPr>
                  <w:i/>
                  <w:iCs/>
                  <w:color w:val="629755"/>
                  <w:szCs w:val="28"/>
                  <w:rPrChange w:id="4876" w:author="Пользователь" w:date="2022-12-22T02:42:00Z">
                    <w:rPr>
                      <w:rFonts w:ascii="Courier New" w:hAnsi="Courier New" w:cs="Courier New"/>
                      <w:i/>
                      <w:iCs/>
                      <w:color w:val="629755"/>
                      <w:sz w:val="22"/>
                      <w:szCs w:val="22"/>
                    </w:rPr>
                  </w:rPrChange>
                </w:rPr>
                <w:t xml:space="preserve">    * Результат в карте </w:t>
              </w:r>
              <w:proofErr w:type="spellStart"/>
              <w:r w:rsidRPr="005A0097">
                <w:rPr>
                  <w:i/>
                  <w:iCs/>
                  <w:color w:val="629755"/>
                  <w:szCs w:val="28"/>
                  <w:rPrChange w:id="4877" w:author="Пользователь" w:date="2022-12-22T02:42:00Z">
                    <w:rPr>
                      <w:rFonts w:ascii="Courier New" w:hAnsi="Courier New" w:cs="Courier New"/>
                      <w:i/>
                      <w:iCs/>
                      <w:color w:val="629755"/>
                      <w:sz w:val="22"/>
                      <w:szCs w:val="22"/>
                    </w:rPr>
                  </w:rPrChange>
                </w:rPr>
                <w:t>timeintervals</w:t>
              </w:r>
              <w:proofErr w:type="spellEnd"/>
              <w:r w:rsidRPr="005A0097">
                <w:rPr>
                  <w:i/>
                  <w:iCs/>
                  <w:color w:val="629755"/>
                  <w:szCs w:val="28"/>
                  <w:rPrChange w:id="4878" w:author="Пользователь" w:date="2022-12-22T02:42:00Z">
                    <w:rPr>
                      <w:rFonts w:ascii="Courier New" w:hAnsi="Courier New" w:cs="Courier New"/>
                      <w:i/>
                      <w:iCs/>
                      <w:color w:val="629755"/>
                      <w:sz w:val="22"/>
                      <w:szCs w:val="22"/>
                    </w:rPr>
                  </w:rPrChange>
                </w:rPr>
                <w:t>.                              *</w:t>
              </w:r>
            </w:ins>
          </w:p>
          <w:p w14:paraId="5465F194" w14:textId="77777777" w:rsidR="00046F53" w:rsidRPr="005A0097" w:rsidRDefault="00046F53" w:rsidP="00046F53">
            <w:pPr>
              <w:spacing w:line="240" w:lineRule="auto"/>
              <w:ind w:firstLine="0"/>
              <w:jc w:val="left"/>
              <w:rPr>
                <w:ins w:id="4879" w:author="Пользователь" w:date="2022-12-22T02:22:00Z"/>
                <w:szCs w:val="28"/>
                <w:rPrChange w:id="4880" w:author="Пользователь" w:date="2022-12-22T02:42:00Z">
                  <w:rPr>
                    <w:ins w:id="4881" w:author="Пользователь" w:date="2022-12-22T02:22:00Z"/>
                    <w:sz w:val="24"/>
                  </w:rPr>
                </w:rPrChange>
              </w:rPr>
            </w:pPr>
            <w:ins w:id="4882" w:author="Пользователь" w:date="2022-12-22T02:22:00Z">
              <w:r w:rsidRPr="005A0097">
                <w:rPr>
                  <w:i/>
                  <w:iCs/>
                  <w:color w:val="629755"/>
                  <w:szCs w:val="28"/>
                  <w:rPrChange w:id="4883" w:author="Пользователь" w:date="2022-12-22T02:42:00Z">
                    <w:rPr>
                      <w:rFonts w:ascii="Courier New" w:hAnsi="Courier New" w:cs="Courier New"/>
                      <w:i/>
                      <w:iCs/>
                      <w:color w:val="629755"/>
                      <w:sz w:val="22"/>
                      <w:szCs w:val="22"/>
                    </w:rPr>
                  </w:rPrChange>
                </w:rPr>
                <w:t xml:space="preserve">    * </w:t>
              </w:r>
              <w:r w:rsidRPr="005A0097">
                <w:rPr>
                  <w:b/>
                  <w:bCs/>
                  <w:i/>
                  <w:iCs/>
                  <w:color w:val="629755"/>
                  <w:szCs w:val="28"/>
                  <w:rPrChange w:id="4884" w:author="Пользователь" w:date="2022-12-22T02:42:00Z">
                    <w:rPr>
                      <w:rFonts w:ascii="Courier New" w:hAnsi="Courier New" w:cs="Courier New"/>
                      <w:b/>
                      <w:bCs/>
                      <w:i/>
                      <w:iCs/>
                      <w:color w:val="629755"/>
                      <w:sz w:val="22"/>
                      <w:szCs w:val="22"/>
                    </w:rPr>
                  </w:rPrChange>
                </w:rPr>
                <w:t>@</w:t>
              </w:r>
              <w:proofErr w:type="spellStart"/>
              <w:r w:rsidRPr="005A0097">
                <w:rPr>
                  <w:b/>
                  <w:bCs/>
                  <w:i/>
                  <w:iCs/>
                  <w:color w:val="629755"/>
                  <w:szCs w:val="28"/>
                  <w:rPrChange w:id="4885" w:author="Пользователь" w:date="2022-12-22T02:42:00Z">
                    <w:rPr>
                      <w:rFonts w:ascii="Courier New" w:hAnsi="Courier New" w:cs="Courier New"/>
                      <w:b/>
                      <w:bCs/>
                      <w:i/>
                      <w:iCs/>
                      <w:color w:val="629755"/>
                      <w:sz w:val="22"/>
                      <w:szCs w:val="22"/>
                    </w:rPr>
                  </w:rPrChange>
                </w:rPr>
                <w:t>param</w:t>
              </w:r>
              <w:proofErr w:type="spellEnd"/>
              <w:r w:rsidRPr="005A0097">
                <w:rPr>
                  <w:b/>
                  <w:bCs/>
                  <w:i/>
                  <w:iCs/>
                  <w:color w:val="629755"/>
                  <w:szCs w:val="28"/>
                  <w:rPrChange w:id="4886" w:author="Пользователь" w:date="2022-12-22T02:42:00Z">
                    <w:rPr>
                      <w:rFonts w:ascii="Courier New" w:hAnsi="Courier New" w:cs="Courier New"/>
                      <w:b/>
                      <w:bCs/>
                      <w:i/>
                      <w:iCs/>
                      <w:color w:val="629755"/>
                      <w:sz w:val="22"/>
                      <w:szCs w:val="22"/>
                    </w:rPr>
                  </w:rPrChange>
                </w:rPr>
                <w:t xml:space="preserve"> </w:t>
              </w:r>
              <w:proofErr w:type="spellStart"/>
              <w:r w:rsidRPr="005A0097">
                <w:rPr>
                  <w:i/>
                  <w:iCs/>
                  <w:color w:val="8A653B"/>
                  <w:szCs w:val="28"/>
                  <w:rPrChange w:id="4887" w:author="Пользователь" w:date="2022-12-22T02:42:00Z">
                    <w:rPr>
                      <w:rFonts w:ascii="Courier New" w:hAnsi="Courier New" w:cs="Courier New"/>
                      <w:i/>
                      <w:iCs/>
                      <w:color w:val="8A653B"/>
                      <w:sz w:val="22"/>
                      <w:szCs w:val="22"/>
                    </w:rPr>
                  </w:rPrChange>
                </w:rPr>
                <w:t>wb</w:t>
              </w:r>
              <w:proofErr w:type="spellEnd"/>
              <w:r w:rsidRPr="005A0097">
                <w:rPr>
                  <w:i/>
                  <w:iCs/>
                  <w:color w:val="8A653B"/>
                  <w:szCs w:val="28"/>
                  <w:rPrChange w:id="4888" w:author="Пользователь" w:date="2022-12-22T02:42:00Z">
                    <w:rPr>
                      <w:rFonts w:ascii="Courier New" w:hAnsi="Courier New" w:cs="Courier New"/>
                      <w:i/>
                      <w:iCs/>
                      <w:color w:val="8A653B"/>
                      <w:sz w:val="22"/>
                      <w:szCs w:val="22"/>
                    </w:rPr>
                  </w:rPrChange>
                </w:rPr>
                <w:t xml:space="preserve"> </w:t>
              </w:r>
              <w:r w:rsidRPr="005A0097">
                <w:rPr>
                  <w:i/>
                  <w:iCs/>
                  <w:color w:val="629755"/>
                  <w:szCs w:val="28"/>
                  <w:rPrChange w:id="4889" w:author="Пользователь" w:date="2022-12-22T02:42:00Z">
                    <w:rPr>
                      <w:rFonts w:ascii="Courier New" w:hAnsi="Courier New" w:cs="Courier New"/>
                      <w:i/>
                      <w:iCs/>
                      <w:color w:val="629755"/>
                      <w:sz w:val="22"/>
                      <w:szCs w:val="22"/>
                    </w:rPr>
                  </w:rPrChange>
                </w:rPr>
                <w:t>- рабочая книга с данными.                          *</w:t>
              </w:r>
            </w:ins>
          </w:p>
          <w:p w14:paraId="65F19DD2" w14:textId="77777777" w:rsidR="00046F53" w:rsidRPr="005A0097" w:rsidRDefault="00046F53" w:rsidP="00046F53">
            <w:pPr>
              <w:spacing w:line="240" w:lineRule="auto"/>
              <w:ind w:firstLine="0"/>
              <w:jc w:val="left"/>
              <w:rPr>
                <w:ins w:id="4890" w:author="Пользователь" w:date="2022-12-22T02:22:00Z"/>
                <w:szCs w:val="28"/>
                <w:rPrChange w:id="4891" w:author="Пользователь" w:date="2022-12-22T02:42:00Z">
                  <w:rPr>
                    <w:ins w:id="4892" w:author="Пользователь" w:date="2022-12-22T02:22:00Z"/>
                    <w:sz w:val="24"/>
                  </w:rPr>
                </w:rPrChange>
              </w:rPr>
            </w:pPr>
            <w:ins w:id="4893" w:author="Пользователь" w:date="2022-12-22T02:22:00Z">
              <w:r w:rsidRPr="005A0097">
                <w:rPr>
                  <w:i/>
                  <w:iCs/>
                  <w:color w:val="629755"/>
                  <w:szCs w:val="28"/>
                  <w:rPrChange w:id="4894" w:author="Пользователь" w:date="2022-12-22T02:42:00Z">
                    <w:rPr>
                      <w:rFonts w:ascii="Courier New" w:hAnsi="Courier New" w:cs="Courier New"/>
                      <w:i/>
                      <w:iCs/>
                      <w:color w:val="629755"/>
                      <w:sz w:val="22"/>
                      <w:szCs w:val="22"/>
                    </w:rPr>
                  </w:rPrChange>
                </w:rPr>
                <w:t>    *****************************************************************/</w:t>
              </w:r>
            </w:ins>
          </w:p>
          <w:p w14:paraId="01406014" w14:textId="77777777" w:rsidR="00046F53" w:rsidRPr="005A0097" w:rsidRDefault="00046F53" w:rsidP="00046F53">
            <w:pPr>
              <w:spacing w:line="240" w:lineRule="auto"/>
              <w:ind w:firstLine="0"/>
              <w:jc w:val="left"/>
              <w:rPr>
                <w:ins w:id="4895" w:author="Пользователь" w:date="2022-12-22T02:22:00Z"/>
                <w:szCs w:val="28"/>
                <w:rPrChange w:id="4896" w:author="Пользователь" w:date="2022-12-22T02:42:00Z">
                  <w:rPr>
                    <w:ins w:id="4897" w:author="Пользователь" w:date="2022-12-22T02:22:00Z"/>
                    <w:sz w:val="24"/>
                  </w:rPr>
                </w:rPrChange>
              </w:rPr>
            </w:pPr>
            <w:ins w:id="4898" w:author="Пользователь" w:date="2022-12-22T02:22:00Z">
              <w:r w:rsidRPr="005A0097">
                <w:rPr>
                  <w:i/>
                  <w:iCs/>
                  <w:color w:val="629755"/>
                  <w:szCs w:val="28"/>
                  <w:lang w:val="en-US"/>
                  <w:rPrChange w:id="4899" w:author="Пользователь" w:date="2022-12-22T02:42:00Z">
                    <w:rPr>
                      <w:rFonts w:ascii="Courier New" w:hAnsi="Courier New" w:cs="Courier New"/>
                      <w:i/>
                      <w:iCs/>
                      <w:color w:val="629755"/>
                      <w:sz w:val="22"/>
                      <w:szCs w:val="22"/>
                    </w:rPr>
                  </w:rPrChange>
                </w:rPr>
                <w:t>   </w:t>
              </w:r>
              <w:r w:rsidRPr="005A0097">
                <w:rPr>
                  <w:color w:val="CC7832"/>
                  <w:szCs w:val="28"/>
                  <w:lang w:val="en-US"/>
                  <w:rPrChange w:id="4900" w:author="Пользователь" w:date="2022-12-22T02:42:00Z">
                    <w:rPr>
                      <w:rFonts w:ascii="Courier New" w:hAnsi="Courier New" w:cs="Courier New"/>
                      <w:color w:val="CC7832"/>
                      <w:sz w:val="22"/>
                      <w:szCs w:val="22"/>
                    </w:rPr>
                  </w:rPrChange>
                </w:rPr>
                <w:t>private</w:t>
              </w:r>
              <w:r w:rsidRPr="005A0097">
                <w:rPr>
                  <w:color w:val="CC7832"/>
                  <w:szCs w:val="28"/>
                  <w:rPrChange w:id="4901" w:author="Пользователь" w:date="2022-12-22T02:42:00Z">
                    <w:rPr>
                      <w:rFonts w:ascii="Courier New" w:hAnsi="Courier New" w:cs="Courier New"/>
                      <w:color w:val="CC7832"/>
                      <w:sz w:val="22"/>
                      <w:szCs w:val="22"/>
                    </w:rPr>
                  </w:rPrChange>
                </w:rPr>
                <w:t xml:space="preserve"> </w:t>
              </w:r>
              <w:r w:rsidRPr="005A0097">
                <w:rPr>
                  <w:color w:val="CC7832"/>
                  <w:szCs w:val="28"/>
                  <w:lang w:val="en-US"/>
                  <w:rPrChange w:id="4902" w:author="Пользователь" w:date="2022-12-22T02:42:00Z">
                    <w:rPr>
                      <w:rFonts w:ascii="Courier New" w:hAnsi="Courier New" w:cs="Courier New"/>
                      <w:color w:val="CC7832"/>
                      <w:sz w:val="22"/>
                      <w:szCs w:val="22"/>
                    </w:rPr>
                  </w:rPrChange>
                </w:rPr>
                <w:t>static</w:t>
              </w:r>
              <w:r w:rsidRPr="005A0097">
                <w:rPr>
                  <w:color w:val="CC7832"/>
                  <w:szCs w:val="28"/>
                  <w:rPrChange w:id="4903" w:author="Пользователь" w:date="2022-12-22T02:42:00Z">
                    <w:rPr>
                      <w:rFonts w:ascii="Courier New" w:hAnsi="Courier New" w:cs="Courier New"/>
                      <w:color w:val="CC7832"/>
                      <w:sz w:val="22"/>
                      <w:szCs w:val="22"/>
                    </w:rPr>
                  </w:rPrChange>
                </w:rPr>
                <w:t xml:space="preserve"> </w:t>
              </w:r>
              <w:r w:rsidRPr="005A0097">
                <w:rPr>
                  <w:color w:val="CC7832"/>
                  <w:szCs w:val="28"/>
                  <w:lang w:val="en-US"/>
                  <w:rPrChange w:id="4904" w:author="Пользователь" w:date="2022-12-22T02:42:00Z">
                    <w:rPr>
                      <w:rFonts w:ascii="Courier New" w:hAnsi="Courier New" w:cs="Courier New"/>
                      <w:color w:val="CC7832"/>
                      <w:sz w:val="22"/>
                      <w:szCs w:val="22"/>
                    </w:rPr>
                  </w:rPrChange>
                </w:rPr>
                <w:t>void</w:t>
              </w:r>
              <w:r w:rsidRPr="005A0097">
                <w:rPr>
                  <w:color w:val="CC7832"/>
                  <w:szCs w:val="28"/>
                  <w:rPrChange w:id="4905" w:author="Пользователь" w:date="2022-12-22T02:42:00Z">
                    <w:rPr>
                      <w:rFonts w:ascii="Courier New" w:hAnsi="Courier New" w:cs="Courier New"/>
                      <w:color w:val="CC7832"/>
                      <w:sz w:val="22"/>
                      <w:szCs w:val="22"/>
                    </w:rPr>
                  </w:rPrChange>
                </w:rPr>
                <w:t xml:space="preserve"> </w:t>
              </w:r>
              <w:proofErr w:type="spellStart"/>
              <w:proofErr w:type="gramStart"/>
              <w:r w:rsidRPr="005A0097">
                <w:rPr>
                  <w:color w:val="FFC66D"/>
                  <w:szCs w:val="28"/>
                  <w:lang w:val="en-US"/>
                  <w:rPrChange w:id="4906" w:author="Пользователь" w:date="2022-12-22T02:42:00Z">
                    <w:rPr>
                      <w:rFonts w:ascii="Courier New" w:hAnsi="Courier New" w:cs="Courier New"/>
                      <w:color w:val="FFC66D"/>
                      <w:sz w:val="22"/>
                      <w:szCs w:val="22"/>
                    </w:rPr>
                  </w:rPrChange>
                </w:rPr>
                <w:t>loadTimeInterval</w:t>
              </w:r>
              <w:proofErr w:type="spellEnd"/>
              <w:r w:rsidRPr="005A0097">
                <w:rPr>
                  <w:color w:val="A9B7C6"/>
                  <w:szCs w:val="28"/>
                  <w:rPrChange w:id="4907" w:author="Пользователь" w:date="2022-12-22T02:42:00Z">
                    <w:rPr>
                      <w:rFonts w:ascii="Courier New" w:hAnsi="Courier New" w:cs="Courier New"/>
                      <w:color w:val="A9B7C6"/>
                      <w:sz w:val="22"/>
                      <w:szCs w:val="22"/>
                    </w:rPr>
                  </w:rPrChange>
                </w:rPr>
                <w:t>(</w:t>
              </w:r>
              <w:proofErr w:type="spellStart"/>
              <w:proofErr w:type="gramEnd"/>
              <w:r w:rsidRPr="005A0097">
                <w:rPr>
                  <w:color w:val="A9B7C6"/>
                  <w:szCs w:val="28"/>
                  <w:lang w:val="en-US"/>
                  <w:rPrChange w:id="4908" w:author="Пользователь" w:date="2022-12-22T02:42:00Z">
                    <w:rPr>
                      <w:rFonts w:ascii="Courier New" w:hAnsi="Courier New" w:cs="Courier New"/>
                      <w:color w:val="A9B7C6"/>
                      <w:sz w:val="22"/>
                      <w:szCs w:val="22"/>
                    </w:rPr>
                  </w:rPrChange>
                </w:rPr>
                <w:t>XSSFWorkbook</w:t>
              </w:r>
              <w:proofErr w:type="spellEnd"/>
              <w:r w:rsidRPr="005A0097">
                <w:rPr>
                  <w:color w:val="A9B7C6"/>
                  <w:szCs w:val="28"/>
                  <w:rPrChange w:id="4909" w:author="Пользователь" w:date="2022-12-22T02:42:00Z">
                    <w:rPr>
                      <w:rFonts w:ascii="Courier New" w:hAnsi="Courier New" w:cs="Courier New"/>
                      <w:color w:val="A9B7C6"/>
                      <w:sz w:val="22"/>
                      <w:szCs w:val="22"/>
                    </w:rPr>
                  </w:rPrChange>
                </w:rPr>
                <w:t xml:space="preserve"> </w:t>
              </w:r>
              <w:proofErr w:type="spellStart"/>
              <w:r w:rsidRPr="005A0097">
                <w:rPr>
                  <w:color w:val="A9B7C6"/>
                  <w:szCs w:val="28"/>
                  <w:lang w:val="en-US"/>
                  <w:rPrChange w:id="4910" w:author="Пользователь" w:date="2022-12-22T02:42:00Z">
                    <w:rPr>
                      <w:rFonts w:ascii="Courier New" w:hAnsi="Courier New" w:cs="Courier New"/>
                      <w:color w:val="A9B7C6"/>
                      <w:sz w:val="22"/>
                      <w:szCs w:val="22"/>
                    </w:rPr>
                  </w:rPrChange>
                </w:rPr>
                <w:t>wb</w:t>
              </w:r>
              <w:proofErr w:type="spellEnd"/>
              <w:r w:rsidRPr="005A0097">
                <w:rPr>
                  <w:color w:val="A9B7C6"/>
                  <w:szCs w:val="28"/>
                  <w:rPrChange w:id="4911" w:author="Пользователь" w:date="2022-12-22T02:42:00Z">
                    <w:rPr>
                      <w:rFonts w:ascii="Courier New" w:hAnsi="Courier New" w:cs="Courier New"/>
                      <w:color w:val="A9B7C6"/>
                      <w:sz w:val="22"/>
                      <w:szCs w:val="22"/>
                    </w:rPr>
                  </w:rPrChange>
                </w:rPr>
                <w:t>) {</w:t>
              </w:r>
            </w:ins>
          </w:p>
          <w:p w14:paraId="1DB28A21" w14:textId="77777777" w:rsidR="00046F53" w:rsidRPr="005A0097" w:rsidRDefault="00046F53" w:rsidP="00046F53">
            <w:pPr>
              <w:spacing w:line="240" w:lineRule="auto"/>
              <w:ind w:firstLine="0"/>
              <w:jc w:val="left"/>
              <w:rPr>
                <w:ins w:id="4912" w:author="Пользователь" w:date="2022-12-22T02:22:00Z"/>
                <w:szCs w:val="28"/>
                <w:rPrChange w:id="4913" w:author="Пользователь" w:date="2022-12-22T02:42:00Z">
                  <w:rPr>
                    <w:ins w:id="4914" w:author="Пользователь" w:date="2022-12-22T02:22:00Z"/>
                    <w:sz w:val="24"/>
                  </w:rPr>
                </w:rPrChange>
              </w:rPr>
            </w:pPr>
            <w:ins w:id="4915" w:author="Пользователь" w:date="2022-12-22T02:22:00Z">
              <w:r w:rsidRPr="005A0097">
                <w:rPr>
                  <w:color w:val="A9B7C6"/>
                  <w:szCs w:val="28"/>
                  <w:lang w:val="en-US"/>
                  <w:rPrChange w:id="4916" w:author="Пользователь" w:date="2022-12-22T02:42:00Z">
                    <w:rPr>
                      <w:rFonts w:ascii="Courier New" w:hAnsi="Courier New" w:cs="Courier New"/>
                      <w:color w:val="A9B7C6"/>
                      <w:sz w:val="22"/>
                      <w:szCs w:val="22"/>
                    </w:rPr>
                  </w:rPrChange>
                </w:rPr>
                <w:t>       </w:t>
              </w:r>
              <w:r w:rsidRPr="005A0097">
                <w:rPr>
                  <w:color w:val="808080"/>
                  <w:szCs w:val="28"/>
                  <w:rPrChange w:id="4917" w:author="Пользователь" w:date="2022-12-22T02:42:00Z">
                    <w:rPr>
                      <w:rFonts w:ascii="Courier New" w:hAnsi="Courier New" w:cs="Courier New"/>
                      <w:color w:val="808080"/>
                      <w:sz w:val="22"/>
                      <w:szCs w:val="22"/>
                    </w:rPr>
                  </w:rPrChange>
                </w:rPr>
                <w:t>// Берётся 2(считая их от 0) лист(таблица) из файла .</w:t>
              </w:r>
              <w:proofErr w:type="spellStart"/>
              <w:r w:rsidRPr="005A0097">
                <w:rPr>
                  <w:color w:val="808080"/>
                  <w:szCs w:val="28"/>
                  <w:rPrChange w:id="4918" w:author="Пользователь" w:date="2022-12-22T02:42:00Z">
                    <w:rPr>
                      <w:rFonts w:ascii="Courier New" w:hAnsi="Courier New" w:cs="Courier New"/>
                      <w:color w:val="808080"/>
                      <w:sz w:val="22"/>
                      <w:szCs w:val="22"/>
                    </w:rPr>
                  </w:rPrChange>
                </w:rPr>
                <w:t>xlsx</w:t>
              </w:r>
              <w:proofErr w:type="spellEnd"/>
              <w:r w:rsidRPr="005A0097">
                <w:rPr>
                  <w:color w:val="808080"/>
                  <w:szCs w:val="28"/>
                  <w:rPrChange w:id="4919" w:author="Пользователь" w:date="2022-12-22T02:42:00Z">
                    <w:rPr>
                      <w:rFonts w:ascii="Courier New" w:hAnsi="Courier New" w:cs="Courier New"/>
                      <w:color w:val="808080"/>
                      <w:sz w:val="22"/>
                      <w:szCs w:val="22"/>
                    </w:rPr>
                  </w:rPrChange>
                </w:rPr>
                <w:t>.</w:t>
              </w:r>
            </w:ins>
          </w:p>
          <w:p w14:paraId="6569C391" w14:textId="77777777" w:rsidR="00046F53" w:rsidRPr="005A0097" w:rsidRDefault="00046F53" w:rsidP="00046F53">
            <w:pPr>
              <w:spacing w:line="240" w:lineRule="auto"/>
              <w:ind w:firstLine="0"/>
              <w:jc w:val="left"/>
              <w:rPr>
                <w:ins w:id="4920" w:author="Пользователь" w:date="2022-12-22T02:22:00Z"/>
                <w:szCs w:val="28"/>
                <w:lang w:val="en-US"/>
                <w:rPrChange w:id="4921" w:author="Пользователь" w:date="2022-12-22T02:42:00Z">
                  <w:rPr>
                    <w:ins w:id="4922" w:author="Пользователь" w:date="2022-12-22T02:22:00Z"/>
                    <w:sz w:val="24"/>
                  </w:rPr>
                </w:rPrChange>
              </w:rPr>
            </w:pPr>
            <w:ins w:id="4923" w:author="Пользователь" w:date="2022-12-22T02:22:00Z">
              <w:r w:rsidRPr="005A0097">
                <w:rPr>
                  <w:color w:val="808080"/>
                  <w:szCs w:val="28"/>
                  <w:lang w:val="en-US"/>
                  <w:rPrChange w:id="4924" w:author="Пользователь" w:date="2022-12-22T02:42:00Z">
                    <w:rPr>
                      <w:rFonts w:ascii="Courier New" w:hAnsi="Courier New" w:cs="Courier New"/>
                      <w:color w:val="808080"/>
                      <w:sz w:val="22"/>
                      <w:szCs w:val="22"/>
                    </w:rPr>
                  </w:rPrChange>
                </w:rPr>
                <w:t>       </w:t>
              </w:r>
              <w:r w:rsidRPr="005A0097">
                <w:rPr>
                  <w:color w:val="A9B7C6"/>
                  <w:szCs w:val="28"/>
                  <w:lang w:val="en-US"/>
                  <w:rPrChange w:id="4925" w:author="Пользователь" w:date="2022-12-22T02:42:00Z">
                    <w:rPr>
                      <w:rFonts w:ascii="Courier New" w:hAnsi="Courier New" w:cs="Courier New"/>
                      <w:color w:val="A9B7C6"/>
                      <w:sz w:val="22"/>
                      <w:szCs w:val="22"/>
                    </w:rPr>
                  </w:rPrChange>
                </w:rPr>
                <w:t xml:space="preserve">Sheet </w:t>
              </w:r>
              <w:proofErr w:type="spellStart"/>
              <w:r w:rsidRPr="005A0097">
                <w:rPr>
                  <w:color w:val="A9B7C6"/>
                  <w:szCs w:val="28"/>
                  <w:lang w:val="en-US"/>
                  <w:rPrChange w:id="4926" w:author="Пользователь" w:date="2022-12-22T02:42:00Z">
                    <w:rPr>
                      <w:rFonts w:ascii="Courier New" w:hAnsi="Courier New" w:cs="Courier New"/>
                      <w:color w:val="A9B7C6"/>
                      <w:sz w:val="22"/>
                      <w:szCs w:val="22"/>
                    </w:rPr>
                  </w:rPrChange>
                </w:rPr>
                <w:t>sheet</w:t>
              </w:r>
              <w:proofErr w:type="spellEnd"/>
              <w:r w:rsidRPr="005A0097">
                <w:rPr>
                  <w:color w:val="A9B7C6"/>
                  <w:szCs w:val="28"/>
                  <w:lang w:val="en-US"/>
                  <w:rPrChange w:id="4927" w:author="Пользователь" w:date="2022-12-22T02:42:00Z">
                    <w:rPr>
                      <w:rFonts w:ascii="Courier New" w:hAnsi="Courier New" w:cs="Courier New"/>
                      <w:color w:val="A9B7C6"/>
                      <w:sz w:val="22"/>
                      <w:szCs w:val="22"/>
                    </w:rPr>
                  </w:rPrChange>
                </w:rPr>
                <w:t xml:space="preserve"> = </w:t>
              </w:r>
              <w:proofErr w:type="spellStart"/>
              <w:proofErr w:type="gramStart"/>
              <w:r w:rsidRPr="005A0097">
                <w:rPr>
                  <w:color w:val="A9B7C6"/>
                  <w:szCs w:val="28"/>
                  <w:lang w:val="en-US"/>
                  <w:rPrChange w:id="4928" w:author="Пользователь" w:date="2022-12-22T02:42:00Z">
                    <w:rPr>
                      <w:rFonts w:ascii="Courier New" w:hAnsi="Courier New" w:cs="Courier New"/>
                      <w:color w:val="A9B7C6"/>
                      <w:sz w:val="22"/>
                      <w:szCs w:val="22"/>
                    </w:rPr>
                  </w:rPrChange>
                </w:rPr>
                <w:t>wb.getSheetAt</w:t>
              </w:r>
              <w:proofErr w:type="spellEnd"/>
              <w:proofErr w:type="gramEnd"/>
              <w:r w:rsidRPr="005A0097">
                <w:rPr>
                  <w:color w:val="A9B7C6"/>
                  <w:szCs w:val="28"/>
                  <w:lang w:val="en-US"/>
                  <w:rPrChange w:id="4929" w:author="Пользователь" w:date="2022-12-22T02:42:00Z">
                    <w:rPr>
                      <w:rFonts w:ascii="Courier New" w:hAnsi="Courier New" w:cs="Courier New"/>
                      <w:color w:val="A9B7C6"/>
                      <w:sz w:val="22"/>
                      <w:szCs w:val="22"/>
                    </w:rPr>
                  </w:rPrChange>
                </w:rPr>
                <w:t>(</w:t>
              </w:r>
              <w:r w:rsidRPr="005A0097">
                <w:rPr>
                  <w:color w:val="6897BB"/>
                  <w:szCs w:val="28"/>
                  <w:lang w:val="en-US"/>
                  <w:rPrChange w:id="4930" w:author="Пользователь" w:date="2022-12-22T02:42:00Z">
                    <w:rPr>
                      <w:rFonts w:ascii="Courier New" w:hAnsi="Courier New" w:cs="Courier New"/>
                      <w:color w:val="6897BB"/>
                      <w:sz w:val="22"/>
                      <w:szCs w:val="22"/>
                    </w:rPr>
                  </w:rPrChange>
                </w:rPr>
                <w:t>2</w:t>
              </w:r>
              <w:r w:rsidRPr="005A0097">
                <w:rPr>
                  <w:color w:val="A9B7C6"/>
                  <w:szCs w:val="28"/>
                  <w:lang w:val="en-US"/>
                  <w:rPrChange w:id="4931" w:author="Пользователь" w:date="2022-12-22T02:42:00Z">
                    <w:rPr>
                      <w:rFonts w:ascii="Courier New" w:hAnsi="Courier New" w:cs="Courier New"/>
                      <w:color w:val="A9B7C6"/>
                      <w:sz w:val="22"/>
                      <w:szCs w:val="22"/>
                    </w:rPr>
                  </w:rPrChange>
                </w:rPr>
                <w:t>)</w:t>
              </w:r>
              <w:r w:rsidRPr="005A0097">
                <w:rPr>
                  <w:color w:val="CC7832"/>
                  <w:szCs w:val="28"/>
                  <w:lang w:val="en-US"/>
                  <w:rPrChange w:id="4932" w:author="Пользователь" w:date="2022-12-22T02:42:00Z">
                    <w:rPr>
                      <w:rFonts w:ascii="Courier New" w:hAnsi="Courier New" w:cs="Courier New"/>
                      <w:color w:val="CC7832"/>
                      <w:sz w:val="22"/>
                      <w:szCs w:val="22"/>
                    </w:rPr>
                  </w:rPrChange>
                </w:rPr>
                <w:t>;</w:t>
              </w:r>
            </w:ins>
          </w:p>
          <w:p w14:paraId="25808421" w14:textId="77777777" w:rsidR="00046F53" w:rsidRPr="005A0097" w:rsidRDefault="00046F53" w:rsidP="00046F53">
            <w:pPr>
              <w:spacing w:line="240" w:lineRule="auto"/>
              <w:ind w:firstLine="0"/>
              <w:jc w:val="left"/>
              <w:rPr>
                <w:ins w:id="4933" w:author="Пользователь" w:date="2022-12-22T02:22:00Z"/>
                <w:szCs w:val="28"/>
                <w:lang w:val="en-US"/>
                <w:rPrChange w:id="4934" w:author="Пользователь" w:date="2022-12-22T02:42:00Z">
                  <w:rPr>
                    <w:ins w:id="4935" w:author="Пользователь" w:date="2022-12-22T02:22:00Z"/>
                    <w:sz w:val="24"/>
                  </w:rPr>
                </w:rPrChange>
              </w:rPr>
            </w:pPr>
          </w:p>
          <w:p w14:paraId="4E59BE1A" w14:textId="77777777" w:rsidR="00046F53" w:rsidRPr="005A0097" w:rsidRDefault="00046F53" w:rsidP="00046F53">
            <w:pPr>
              <w:spacing w:line="240" w:lineRule="auto"/>
              <w:ind w:firstLine="0"/>
              <w:jc w:val="left"/>
              <w:rPr>
                <w:ins w:id="4936" w:author="Пользователь" w:date="2022-12-22T02:22:00Z"/>
                <w:szCs w:val="28"/>
                <w:lang w:val="en-US"/>
                <w:rPrChange w:id="4937" w:author="Пользователь" w:date="2022-12-22T02:42:00Z">
                  <w:rPr>
                    <w:ins w:id="4938" w:author="Пользователь" w:date="2022-12-22T02:22:00Z"/>
                    <w:sz w:val="24"/>
                  </w:rPr>
                </w:rPrChange>
              </w:rPr>
            </w:pPr>
            <w:ins w:id="4939" w:author="Пользователь" w:date="2022-12-22T02:22:00Z">
              <w:r w:rsidRPr="005A0097">
                <w:rPr>
                  <w:color w:val="CC7832"/>
                  <w:szCs w:val="28"/>
                  <w:lang w:val="en-US"/>
                  <w:rPrChange w:id="4940" w:author="Пользователь" w:date="2022-12-22T02:42:00Z">
                    <w:rPr>
                      <w:rFonts w:ascii="Courier New" w:hAnsi="Courier New" w:cs="Courier New"/>
                      <w:color w:val="CC7832"/>
                      <w:sz w:val="22"/>
                      <w:szCs w:val="22"/>
                    </w:rPr>
                  </w:rPrChange>
                </w:rPr>
                <w:t>       </w:t>
              </w:r>
              <w:r w:rsidRPr="005A0097">
                <w:rPr>
                  <w:color w:val="A9B7C6"/>
                  <w:szCs w:val="28"/>
                  <w:lang w:val="en-US"/>
                  <w:rPrChange w:id="4941" w:author="Пользователь" w:date="2022-12-22T02:42:00Z">
                    <w:rPr>
                      <w:rFonts w:ascii="Courier New" w:hAnsi="Courier New" w:cs="Courier New"/>
                      <w:color w:val="A9B7C6"/>
                      <w:sz w:val="22"/>
                      <w:szCs w:val="22"/>
                    </w:rPr>
                  </w:rPrChange>
                </w:rPr>
                <w:t xml:space="preserve">Row </w:t>
              </w:r>
              <w:proofErr w:type="spellStart"/>
              <w:r w:rsidRPr="005A0097">
                <w:rPr>
                  <w:color w:val="A9B7C6"/>
                  <w:szCs w:val="28"/>
                  <w:lang w:val="en-US"/>
                  <w:rPrChange w:id="4942" w:author="Пользователь" w:date="2022-12-22T02:42:00Z">
                    <w:rPr>
                      <w:rFonts w:ascii="Courier New" w:hAnsi="Courier New" w:cs="Courier New"/>
                      <w:color w:val="A9B7C6"/>
                      <w:sz w:val="22"/>
                      <w:szCs w:val="22"/>
                    </w:rPr>
                  </w:rPrChange>
                </w:rPr>
                <w:t>row</w:t>
              </w:r>
              <w:proofErr w:type="spellEnd"/>
              <w:r w:rsidRPr="005A0097">
                <w:rPr>
                  <w:color w:val="CC7832"/>
                  <w:szCs w:val="28"/>
                  <w:lang w:val="en-US"/>
                  <w:rPrChange w:id="4943" w:author="Пользователь" w:date="2022-12-22T02:42:00Z">
                    <w:rPr>
                      <w:rFonts w:ascii="Courier New" w:hAnsi="Courier New" w:cs="Courier New"/>
                      <w:color w:val="CC7832"/>
                      <w:sz w:val="22"/>
                      <w:szCs w:val="22"/>
                    </w:rPr>
                  </w:rPrChange>
                </w:rPr>
                <w:t>;</w:t>
              </w:r>
            </w:ins>
          </w:p>
          <w:p w14:paraId="63DEDCA9" w14:textId="77777777" w:rsidR="00046F53" w:rsidRPr="005A0097" w:rsidRDefault="00046F53" w:rsidP="00046F53">
            <w:pPr>
              <w:spacing w:line="240" w:lineRule="auto"/>
              <w:ind w:firstLine="0"/>
              <w:jc w:val="left"/>
              <w:rPr>
                <w:ins w:id="4944" w:author="Пользователь" w:date="2022-12-22T02:22:00Z"/>
                <w:szCs w:val="28"/>
                <w:lang w:val="en-US"/>
                <w:rPrChange w:id="4945" w:author="Пользователь" w:date="2022-12-22T02:42:00Z">
                  <w:rPr>
                    <w:ins w:id="4946" w:author="Пользователь" w:date="2022-12-22T02:22:00Z"/>
                    <w:sz w:val="24"/>
                  </w:rPr>
                </w:rPrChange>
              </w:rPr>
            </w:pPr>
            <w:ins w:id="4947" w:author="Пользователь" w:date="2022-12-22T02:22:00Z">
              <w:r w:rsidRPr="005A0097">
                <w:rPr>
                  <w:color w:val="CC7832"/>
                  <w:szCs w:val="28"/>
                  <w:lang w:val="en-US"/>
                  <w:rPrChange w:id="4948" w:author="Пользователь" w:date="2022-12-22T02:42:00Z">
                    <w:rPr>
                      <w:rFonts w:ascii="Courier New" w:hAnsi="Courier New" w:cs="Courier New"/>
                      <w:color w:val="CC7832"/>
                      <w:sz w:val="22"/>
                      <w:szCs w:val="22"/>
                    </w:rPr>
                  </w:rPrChange>
                </w:rPr>
                <w:t>       </w:t>
              </w:r>
              <w:r w:rsidRPr="005A0097">
                <w:rPr>
                  <w:color w:val="A9B7C6"/>
                  <w:szCs w:val="28"/>
                  <w:lang w:val="en-US"/>
                  <w:rPrChange w:id="4949" w:author="Пользователь" w:date="2022-12-22T02:42:00Z">
                    <w:rPr>
                      <w:rFonts w:ascii="Courier New" w:hAnsi="Courier New" w:cs="Courier New"/>
                      <w:color w:val="A9B7C6"/>
                      <w:sz w:val="22"/>
                      <w:szCs w:val="22"/>
                    </w:rPr>
                  </w:rPrChange>
                </w:rPr>
                <w:t xml:space="preserve">Cell </w:t>
              </w:r>
              <w:proofErr w:type="spellStart"/>
              <w:r w:rsidRPr="005A0097">
                <w:rPr>
                  <w:color w:val="A9B7C6"/>
                  <w:szCs w:val="28"/>
                  <w:lang w:val="en-US"/>
                  <w:rPrChange w:id="4950" w:author="Пользователь" w:date="2022-12-22T02:42:00Z">
                    <w:rPr>
                      <w:rFonts w:ascii="Courier New" w:hAnsi="Courier New" w:cs="Courier New"/>
                      <w:color w:val="A9B7C6"/>
                      <w:sz w:val="22"/>
                      <w:szCs w:val="22"/>
                    </w:rPr>
                  </w:rPrChange>
                </w:rPr>
                <w:t>cell</w:t>
              </w:r>
              <w:proofErr w:type="spellEnd"/>
              <w:r w:rsidRPr="005A0097">
                <w:rPr>
                  <w:color w:val="CC7832"/>
                  <w:szCs w:val="28"/>
                  <w:lang w:val="en-US"/>
                  <w:rPrChange w:id="4951" w:author="Пользователь" w:date="2022-12-22T02:42:00Z">
                    <w:rPr>
                      <w:rFonts w:ascii="Courier New" w:hAnsi="Courier New" w:cs="Courier New"/>
                      <w:color w:val="CC7832"/>
                      <w:sz w:val="22"/>
                      <w:szCs w:val="22"/>
                    </w:rPr>
                  </w:rPrChange>
                </w:rPr>
                <w:t>;</w:t>
              </w:r>
            </w:ins>
          </w:p>
          <w:p w14:paraId="77C42AD7" w14:textId="77777777" w:rsidR="00046F53" w:rsidRPr="005A0097" w:rsidRDefault="00046F53" w:rsidP="00046F53">
            <w:pPr>
              <w:spacing w:line="240" w:lineRule="auto"/>
              <w:ind w:firstLine="0"/>
              <w:jc w:val="left"/>
              <w:rPr>
                <w:ins w:id="4952" w:author="Пользователь" w:date="2022-12-22T02:22:00Z"/>
                <w:szCs w:val="28"/>
                <w:lang w:val="en-US"/>
                <w:rPrChange w:id="4953" w:author="Пользователь" w:date="2022-12-22T02:42:00Z">
                  <w:rPr>
                    <w:ins w:id="4954" w:author="Пользователь" w:date="2022-12-22T02:22:00Z"/>
                    <w:sz w:val="24"/>
                  </w:rPr>
                </w:rPrChange>
              </w:rPr>
            </w:pPr>
            <w:ins w:id="4955" w:author="Пользователь" w:date="2022-12-22T02:22:00Z">
              <w:r w:rsidRPr="005A0097">
                <w:rPr>
                  <w:color w:val="CC7832"/>
                  <w:szCs w:val="28"/>
                  <w:lang w:val="en-US"/>
                  <w:rPrChange w:id="4956" w:author="Пользователь" w:date="2022-12-22T02:42:00Z">
                    <w:rPr>
                      <w:rFonts w:ascii="Courier New" w:hAnsi="Courier New" w:cs="Courier New"/>
                      <w:color w:val="CC7832"/>
                      <w:sz w:val="22"/>
                      <w:szCs w:val="22"/>
                    </w:rPr>
                  </w:rPrChange>
                </w:rPr>
                <w:t>       </w:t>
              </w:r>
              <w:proofErr w:type="spellStart"/>
              <w:r w:rsidRPr="005A0097">
                <w:rPr>
                  <w:color w:val="CC7832"/>
                  <w:szCs w:val="28"/>
                  <w:lang w:val="en-US"/>
                  <w:rPrChange w:id="4957" w:author="Пользователь" w:date="2022-12-22T02:42:00Z">
                    <w:rPr>
                      <w:rFonts w:ascii="Courier New" w:hAnsi="Courier New" w:cs="Courier New"/>
                      <w:color w:val="CC7832"/>
                      <w:sz w:val="22"/>
                      <w:szCs w:val="22"/>
                    </w:rPr>
                  </w:rPrChange>
                </w:rPr>
                <w:t>int</w:t>
              </w:r>
              <w:proofErr w:type="spellEnd"/>
              <w:r w:rsidRPr="005A0097">
                <w:rPr>
                  <w:color w:val="CC7832"/>
                  <w:szCs w:val="28"/>
                  <w:lang w:val="en-US"/>
                  <w:rPrChange w:id="4958" w:author="Пользователь" w:date="2022-12-22T02:42:00Z">
                    <w:rPr>
                      <w:rFonts w:ascii="Courier New" w:hAnsi="Courier New" w:cs="Courier New"/>
                      <w:color w:val="CC7832"/>
                      <w:sz w:val="22"/>
                      <w:szCs w:val="22"/>
                    </w:rPr>
                  </w:rPrChange>
                </w:rPr>
                <w:t xml:space="preserve"> </w:t>
              </w:r>
              <w:proofErr w:type="spellStart"/>
              <w:r w:rsidRPr="005A0097">
                <w:rPr>
                  <w:color w:val="A9B7C6"/>
                  <w:szCs w:val="28"/>
                  <w:lang w:val="en-US"/>
                  <w:rPrChange w:id="4959" w:author="Пользователь" w:date="2022-12-22T02:42:00Z">
                    <w:rPr>
                      <w:rFonts w:ascii="Courier New" w:hAnsi="Courier New" w:cs="Courier New"/>
                      <w:color w:val="A9B7C6"/>
                      <w:sz w:val="22"/>
                      <w:szCs w:val="22"/>
                    </w:rPr>
                  </w:rPrChange>
                </w:rPr>
                <w:t>i</w:t>
              </w:r>
              <w:proofErr w:type="spellEnd"/>
              <w:r w:rsidRPr="005A0097">
                <w:rPr>
                  <w:color w:val="CC7832"/>
                  <w:szCs w:val="28"/>
                  <w:lang w:val="en-US"/>
                  <w:rPrChange w:id="4960" w:author="Пользователь" w:date="2022-12-22T02:42:00Z">
                    <w:rPr>
                      <w:rFonts w:ascii="Courier New" w:hAnsi="Courier New" w:cs="Courier New"/>
                      <w:color w:val="CC7832"/>
                      <w:sz w:val="22"/>
                      <w:szCs w:val="22"/>
                    </w:rPr>
                  </w:rPrChange>
                </w:rPr>
                <w:t>;</w:t>
              </w:r>
            </w:ins>
          </w:p>
          <w:p w14:paraId="3BAC6614" w14:textId="77777777" w:rsidR="00046F53" w:rsidRPr="005A0097" w:rsidRDefault="00046F53" w:rsidP="00046F53">
            <w:pPr>
              <w:spacing w:line="240" w:lineRule="auto"/>
              <w:ind w:firstLine="0"/>
              <w:jc w:val="left"/>
              <w:rPr>
                <w:ins w:id="4961" w:author="Пользователь" w:date="2022-12-22T02:22:00Z"/>
                <w:szCs w:val="28"/>
                <w:lang w:val="en-US"/>
                <w:rPrChange w:id="4962" w:author="Пользователь" w:date="2022-12-22T02:42:00Z">
                  <w:rPr>
                    <w:ins w:id="4963" w:author="Пользователь" w:date="2022-12-22T02:22:00Z"/>
                    <w:sz w:val="24"/>
                  </w:rPr>
                </w:rPrChange>
              </w:rPr>
            </w:pPr>
            <w:ins w:id="4964" w:author="Пользователь" w:date="2022-12-22T02:22:00Z">
              <w:r w:rsidRPr="005A0097">
                <w:rPr>
                  <w:color w:val="CC7832"/>
                  <w:szCs w:val="28"/>
                  <w:lang w:val="en-US"/>
                  <w:rPrChange w:id="4965" w:author="Пользователь" w:date="2022-12-22T02:42:00Z">
                    <w:rPr>
                      <w:rFonts w:ascii="Courier New" w:hAnsi="Courier New" w:cs="Courier New"/>
                      <w:color w:val="CC7832"/>
                      <w:sz w:val="22"/>
                      <w:szCs w:val="22"/>
                    </w:rPr>
                  </w:rPrChange>
                </w:rPr>
                <w:t>       </w:t>
              </w:r>
              <w:proofErr w:type="spellStart"/>
              <w:r w:rsidRPr="005A0097">
                <w:rPr>
                  <w:color w:val="CC7832"/>
                  <w:szCs w:val="28"/>
                  <w:lang w:val="en-US"/>
                  <w:rPrChange w:id="4966" w:author="Пользователь" w:date="2022-12-22T02:42:00Z">
                    <w:rPr>
                      <w:rFonts w:ascii="Courier New" w:hAnsi="Courier New" w:cs="Courier New"/>
                      <w:color w:val="CC7832"/>
                      <w:sz w:val="22"/>
                      <w:szCs w:val="22"/>
                    </w:rPr>
                  </w:rPrChange>
                </w:rPr>
                <w:t>int</w:t>
              </w:r>
              <w:proofErr w:type="spellEnd"/>
              <w:r w:rsidRPr="005A0097">
                <w:rPr>
                  <w:color w:val="CC7832"/>
                  <w:szCs w:val="28"/>
                  <w:lang w:val="en-US"/>
                  <w:rPrChange w:id="4967" w:author="Пользователь" w:date="2022-12-22T02:42:00Z">
                    <w:rPr>
                      <w:rFonts w:ascii="Courier New" w:hAnsi="Courier New" w:cs="Courier New"/>
                      <w:color w:val="CC7832"/>
                      <w:sz w:val="22"/>
                      <w:szCs w:val="22"/>
                    </w:rPr>
                  </w:rPrChange>
                </w:rPr>
                <w:t xml:space="preserve"> </w:t>
              </w:r>
              <w:proofErr w:type="spellStart"/>
              <w:r w:rsidRPr="005A0097">
                <w:rPr>
                  <w:color w:val="A9B7C6"/>
                  <w:szCs w:val="28"/>
                  <w:lang w:val="en-US"/>
                  <w:rPrChange w:id="4968" w:author="Пользователь" w:date="2022-12-22T02:42:00Z">
                    <w:rPr>
                      <w:rFonts w:ascii="Courier New" w:hAnsi="Courier New" w:cs="Courier New"/>
                      <w:color w:val="A9B7C6"/>
                      <w:sz w:val="22"/>
                      <w:szCs w:val="22"/>
                    </w:rPr>
                  </w:rPrChange>
                </w:rPr>
                <w:t>nRows</w:t>
              </w:r>
              <w:proofErr w:type="spellEnd"/>
              <w:r w:rsidRPr="005A0097">
                <w:rPr>
                  <w:color w:val="A9B7C6"/>
                  <w:szCs w:val="28"/>
                  <w:lang w:val="en-US"/>
                  <w:rPrChange w:id="4969" w:author="Пользователь" w:date="2022-12-22T02:42:00Z">
                    <w:rPr>
                      <w:rFonts w:ascii="Courier New" w:hAnsi="Courier New" w:cs="Courier New"/>
                      <w:color w:val="A9B7C6"/>
                      <w:sz w:val="22"/>
                      <w:szCs w:val="22"/>
                    </w:rPr>
                  </w:rPrChange>
                </w:rPr>
                <w:t xml:space="preserve"> = </w:t>
              </w:r>
              <w:proofErr w:type="spellStart"/>
              <w:proofErr w:type="gramStart"/>
              <w:r w:rsidRPr="005A0097">
                <w:rPr>
                  <w:color w:val="A9B7C6"/>
                  <w:szCs w:val="28"/>
                  <w:lang w:val="en-US"/>
                  <w:rPrChange w:id="4970" w:author="Пользователь" w:date="2022-12-22T02:42:00Z">
                    <w:rPr>
                      <w:rFonts w:ascii="Courier New" w:hAnsi="Courier New" w:cs="Courier New"/>
                      <w:color w:val="A9B7C6"/>
                      <w:sz w:val="22"/>
                      <w:szCs w:val="22"/>
                    </w:rPr>
                  </w:rPrChange>
                </w:rPr>
                <w:t>sheet.getLastRowNum</w:t>
              </w:r>
              <w:proofErr w:type="spellEnd"/>
              <w:proofErr w:type="gramEnd"/>
              <w:r w:rsidRPr="005A0097">
                <w:rPr>
                  <w:color w:val="A9B7C6"/>
                  <w:szCs w:val="28"/>
                  <w:lang w:val="en-US"/>
                  <w:rPrChange w:id="4971" w:author="Пользователь" w:date="2022-12-22T02:42:00Z">
                    <w:rPr>
                      <w:rFonts w:ascii="Courier New" w:hAnsi="Courier New" w:cs="Courier New"/>
                      <w:color w:val="A9B7C6"/>
                      <w:sz w:val="22"/>
                      <w:szCs w:val="22"/>
                    </w:rPr>
                  </w:rPrChange>
                </w:rPr>
                <w:t>()</w:t>
              </w:r>
              <w:r w:rsidRPr="005A0097">
                <w:rPr>
                  <w:color w:val="CC7832"/>
                  <w:szCs w:val="28"/>
                  <w:lang w:val="en-US"/>
                  <w:rPrChange w:id="4972" w:author="Пользователь" w:date="2022-12-22T02:42:00Z">
                    <w:rPr>
                      <w:rFonts w:ascii="Courier New" w:hAnsi="Courier New" w:cs="Courier New"/>
                      <w:color w:val="CC7832"/>
                      <w:sz w:val="22"/>
                      <w:szCs w:val="22"/>
                    </w:rPr>
                  </w:rPrChange>
                </w:rPr>
                <w:t>;</w:t>
              </w:r>
            </w:ins>
          </w:p>
          <w:p w14:paraId="5FD4DD5D" w14:textId="77777777" w:rsidR="00046F53" w:rsidRPr="005A0097" w:rsidRDefault="00046F53" w:rsidP="00046F53">
            <w:pPr>
              <w:spacing w:line="240" w:lineRule="auto"/>
              <w:ind w:firstLine="0"/>
              <w:jc w:val="left"/>
              <w:rPr>
                <w:ins w:id="4973" w:author="Пользователь" w:date="2022-12-22T02:22:00Z"/>
                <w:szCs w:val="28"/>
                <w:lang w:val="en-US"/>
                <w:rPrChange w:id="4974" w:author="Пользователь" w:date="2022-12-22T02:42:00Z">
                  <w:rPr>
                    <w:ins w:id="4975" w:author="Пользователь" w:date="2022-12-22T02:22:00Z"/>
                    <w:sz w:val="24"/>
                  </w:rPr>
                </w:rPrChange>
              </w:rPr>
            </w:pPr>
            <w:ins w:id="4976" w:author="Пользователь" w:date="2022-12-22T02:22:00Z">
              <w:r w:rsidRPr="005A0097">
                <w:rPr>
                  <w:color w:val="CC7832"/>
                  <w:szCs w:val="28"/>
                  <w:lang w:val="en-US"/>
                  <w:rPrChange w:id="4977" w:author="Пользователь" w:date="2022-12-22T02:42:00Z">
                    <w:rPr>
                      <w:rFonts w:ascii="Courier New" w:hAnsi="Courier New" w:cs="Courier New"/>
                      <w:color w:val="CC7832"/>
                      <w:sz w:val="22"/>
                      <w:szCs w:val="22"/>
                    </w:rPr>
                  </w:rPrChange>
                </w:rPr>
                <w:t>       </w:t>
              </w:r>
              <w:r w:rsidRPr="005A0097">
                <w:rPr>
                  <w:color w:val="A9B7C6"/>
                  <w:szCs w:val="28"/>
                  <w:lang w:val="en-US"/>
                  <w:rPrChange w:id="4978" w:author="Пользователь" w:date="2022-12-22T02:42:00Z">
                    <w:rPr>
                      <w:rFonts w:ascii="Courier New" w:hAnsi="Courier New" w:cs="Courier New"/>
                      <w:color w:val="A9B7C6"/>
                      <w:sz w:val="22"/>
                      <w:szCs w:val="22"/>
                    </w:rPr>
                  </w:rPrChange>
                </w:rPr>
                <w:t xml:space="preserve">String </w:t>
              </w:r>
              <w:proofErr w:type="spellStart"/>
              <w:r w:rsidRPr="005A0097">
                <w:rPr>
                  <w:color w:val="A9B7C6"/>
                  <w:szCs w:val="28"/>
                  <w:lang w:val="en-US"/>
                  <w:rPrChange w:id="4979" w:author="Пользователь" w:date="2022-12-22T02:42:00Z">
                    <w:rPr>
                      <w:rFonts w:ascii="Courier New" w:hAnsi="Courier New" w:cs="Courier New"/>
                      <w:color w:val="A9B7C6"/>
                      <w:sz w:val="22"/>
                      <w:szCs w:val="22"/>
                    </w:rPr>
                  </w:rPrChange>
                </w:rPr>
                <w:t>tiUUID</w:t>
              </w:r>
              <w:proofErr w:type="spellEnd"/>
              <w:r w:rsidRPr="005A0097">
                <w:rPr>
                  <w:color w:val="CC7832"/>
                  <w:szCs w:val="28"/>
                  <w:lang w:val="en-US"/>
                  <w:rPrChange w:id="4980" w:author="Пользователь" w:date="2022-12-22T02:42:00Z">
                    <w:rPr>
                      <w:rFonts w:ascii="Courier New" w:hAnsi="Courier New" w:cs="Courier New"/>
                      <w:color w:val="CC7832"/>
                      <w:sz w:val="22"/>
                      <w:szCs w:val="22"/>
                    </w:rPr>
                  </w:rPrChange>
                </w:rPr>
                <w:t xml:space="preserve">, </w:t>
              </w:r>
              <w:r w:rsidRPr="005A0097">
                <w:rPr>
                  <w:color w:val="A9B7C6"/>
                  <w:szCs w:val="28"/>
                  <w:lang w:val="en-US"/>
                  <w:rPrChange w:id="4981" w:author="Пользователь" w:date="2022-12-22T02:42:00Z">
                    <w:rPr>
                      <w:rFonts w:ascii="Courier New" w:hAnsi="Courier New" w:cs="Courier New"/>
                      <w:color w:val="A9B7C6"/>
                      <w:sz w:val="22"/>
                      <w:szCs w:val="22"/>
                    </w:rPr>
                  </w:rPrChange>
                </w:rPr>
                <w:t>name</w:t>
              </w:r>
              <w:r w:rsidRPr="005A0097">
                <w:rPr>
                  <w:color w:val="CC7832"/>
                  <w:szCs w:val="28"/>
                  <w:lang w:val="en-US"/>
                  <w:rPrChange w:id="4982" w:author="Пользователь" w:date="2022-12-22T02:42:00Z">
                    <w:rPr>
                      <w:rFonts w:ascii="Courier New" w:hAnsi="Courier New" w:cs="Courier New"/>
                      <w:color w:val="CC7832"/>
                      <w:sz w:val="22"/>
                      <w:szCs w:val="22"/>
                    </w:rPr>
                  </w:rPrChange>
                </w:rPr>
                <w:t xml:space="preserve">, </w:t>
              </w:r>
              <w:proofErr w:type="spellStart"/>
              <w:r w:rsidRPr="005A0097">
                <w:rPr>
                  <w:color w:val="A9B7C6"/>
                  <w:szCs w:val="28"/>
                  <w:lang w:val="en-US"/>
                  <w:rPrChange w:id="4983" w:author="Пользователь" w:date="2022-12-22T02:42:00Z">
                    <w:rPr>
                      <w:rFonts w:ascii="Courier New" w:hAnsi="Courier New" w:cs="Courier New"/>
                      <w:color w:val="A9B7C6"/>
                      <w:sz w:val="22"/>
                      <w:szCs w:val="22"/>
                    </w:rPr>
                  </w:rPrChange>
                </w:rPr>
                <w:t>vr</w:t>
              </w:r>
              <w:proofErr w:type="spellEnd"/>
              <w:r w:rsidRPr="005A0097">
                <w:rPr>
                  <w:color w:val="CC7832"/>
                  <w:szCs w:val="28"/>
                  <w:lang w:val="en-US"/>
                  <w:rPrChange w:id="4984" w:author="Пользователь" w:date="2022-12-22T02:42:00Z">
                    <w:rPr>
                      <w:rFonts w:ascii="Courier New" w:hAnsi="Courier New" w:cs="Courier New"/>
                      <w:color w:val="CC7832"/>
                      <w:sz w:val="22"/>
                      <w:szCs w:val="22"/>
                    </w:rPr>
                  </w:rPrChange>
                </w:rPr>
                <w:t>;</w:t>
              </w:r>
            </w:ins>
          </w:p>
          <w:p w14:paraId="043D194C" w14:textId="77777777" w:rsidR="00046F53" w:rsidRPr="005A0097" w:rsidRDefault="00046F53" w:rsidP="00046F53">
            <w:pPr>
              <w:spacing w:line="240" w:lineRule="auto"/>
              <w:ind w:firstLine="0"/>
              <w:jc w:val="left"/>
              <w:rPr>
                <w:ins w:id="4985" w:author="Пользователь" w:date="2022-12-22T02:22:00Z"/>
                <w:szCs w:val="28"/>
                <w:lang w:val="en-US"/>
                <w:rPrChange w:id="4986" w:author="Пользователь" w:date="2022-12-22T02:42:00Z">
                  <w:rPr>
                    <w:ins w:id="4987" w:author="Пользователь" w:date="2022-12-22T02:22:00Z"/>
                    <w:sz w:val="24"/>
                  </w:rPr>
                </w:rPrChange>
              </w:rPr>
            </w:pPr>
            <w:ins w:id="4988" w:author="Пользователь" w:date="2022-12-22T02:22:00Z">
              <w:r w:rsidRPr="005A0097">
                <w:rPr>
                  <w:color w:val="CC7832"/>
                  <w:szCs w:val="28"/>
                  <w:lang w:val="en-US"/>
                  <w:rPrChange w:id="4989" w:author="Пользователь" w:date="2022-12-22T02:42:00Z">
                    <w:rPr>
                      <w:rFonts w:ascii="Courier New" w:hAnsi="Courier New" w:cs="Courier New"/>
                      <w:color w:val="CC7832"/>
                      <w:sz w:val="22"/>
                      <w:szCs w:val="22"/>
                    </w:rPr>
                  </w:rPrChange>
                </w:rPr>
                <w:t>       </w:t>
              </w:r>
              <w:r w:rsidRPr="005A0097">
                <w:rPr>
                  <w:color w:val="A9B7C6"/>
                  <w:szCs w:val="28"/>
                  <w:lang w:val="en-US"/>
                  <w:rPrChange w:id="4990" w:author="Пользователь" w:date="2022-12-22T02:42:00Z">
                    <w:rPr>
                      <w:rFonts w:ascii="Courier New" w:hAnsi="Courier New" w:cs="Courier New"/>
                      <w:color w:val="A9B7C6"/>
                      <w:sz w:val="22"/>
                      <w:szCs w:val="22"/>
                    </w:rPr>
                  </w:rPrChange>
                </w:rPr>
                <w:t>UUID id</w:t>
              </w:r>
              <w:r w:rsidRPr="005A0097">
                <w:rPr>
                  <w:color w:val="CC7832"/>
                  <w:szCs w:val="28"/>
                  <w:lang w:val="en-US"/>
                  <w:rPrChange w:id="4991" w:author="Пользователь" w:date="2022-12-22T02:42:00Z">
                    <w:rPr>
                      <w:rFonts w:ascii="Courier New" w:hAnsi="Courier New" w:cs="Courier New"/>
                      <w:color w:val="CC7832"/>
                      <w:sz w:val="22"/>
                      <w:szCs w:val="22"/>
                    </w:rPr>
                  </w:rPrChange>
                </w:rPr>
                <w:t>;</w:t>
              </w:r>
            </w:ins>
          </w:p>
          <w:p w14:paraId="37002A4A" w14:textId="77777777" w:rsidR="00046F53" w:rsidRPr="005A0097" w:rsidRDefault="00046F53" w:rsidP="00046F53">
            <w:pPr>
              <w:spacing w:line="240" w:lineRule="auto"/>
              <w:ind w:firstLine="0"/>
              <w:jc w:val="left"/>
              <w:rPr>
                <w:ins w:id="4992" w:author="Пользователь" w:date="2022-12-22T02:22:00Z"/>
                <w:szCs w:val="28"/>
                <w:lang w:val="en-US"/>
                <w:rPrChange w:id="4993" w:author="Пользователь" w:date="2022-12-22T02:42:00Z">
                  <w:rPr>
                    <w:ins w:id="4994" w:author="Пользователь" w:date="2022-12-22T02:22:00Z"/>
                    <w:sz w:val="24"/>
                  </w:rPr>
                </w:rPrChange>
              </w:rPr>
            </w:pPr>
            <w:ins w:id="4995" w:author="Пользователь" w:date="2022-12-22T02:22:00Z">
              <w:r w:rsidRPr="005A0097">
                <w:rPr>
                  <w:color w:val="CC7832"/>
                  <w:szCs w:val="28"/>
                  <w:lang w:val="en-US"/>
                  <w:rPrChange w:id="4996" w:author="Пользователь" w:date="2022-12-22T02:42:00Z">
                    <w:rPr>
                      <w:rFonts w:ascii="Courier New" w:hAnsi="Courier New" w:cs="Courier New"/>
                      <w:color w:val="CC7832"/>
                      <w:sz w:val="22"/>
                      <w:szCs w:val="22"/>
                    </w:rPr>
                  </w:rPrChange>
                </w:rPr>
                <w:t>       </w:t>
              </w:r>
              <w:proofErr w:type="spellStart"/>
              <w:r w:rsidRPr="005A0097">
                <w:rPr>
                  <w:color w:val="A9B7C6"/>
                  <w:szCs w:val="28"/>
                  <w:lang w:val="en-US"/>
                  <w:rPrChange w:id="4997" w:author="Пользователь" w:date="2022-12-22T02:42:00Z">
                    <w:rPr>
                      <w:rFonts w:ascii="Courier New" w:hAnsi="Courier New" w:cs="Courier New"/>
                      <w:color w:val="A9B7C6"/>
                      <w:sz w:val="22"/>
                      <w:szCs w:val="22"/>
                    </w:rPr>
                  </w:rPrChange>
                </w:rPr>
                <w:t>CTimeInterval</w:t>
              </w:r>
              <w:proofErr w:type="spellEnd"/>
              <w:r w:rsidRPr="005A0097">
                <w:rPr>
                  <w:color w:val="A9B7C6"/>
                  <w:szCs w:val="28"/>
                  <w:lang w:val="en-US"/>
                  <w:rPrChange w:id="4998" w:author="Пользователь" w:date="2022-12-22T02:42:00Z">
                    <w:rPr>
                      <w:rFonts w:ascii="Courier New" w:hAnsi="Courier New" w:cs="Courier New"/>
                      <w:color w:val="A9B7C6"/>
                      <w:sz w:val="22"/>
                      <w:szCs w:val="22"/>
                    </w:rPr>
                  </w:rPrChange>
                </w:rPr>
                <w:t xml:space="preserve"> </w:t>
              </w:r>
              <w:proofErr w:type="spellStart"/>
              <w:r w:rsidRPr="005A0097">
                <w:rPr>
                  <w:color w:val="A9B7C6"/>
                  <w:szCs w:val="28"/>
                  <w:lang w:val="en-US"/>
                  <w:rPrChange w:id="4999" w:author="Пользователь" w:date="2022-12-22T02:42:00Z">
                    <w:rPr>
                      <w:rFonts w:ascii="Courier New" w:hAnsi="Courier New" w:cs="Courier New"/>
                      <w:color w:val="A9B7C6"/>
                      <w:sz w:val="22"/>
                      <w:szCs w:val="22"/>
                    </w:rPr>
                  </w:rPrChange>
                </w:rPr>
                <w:t>timeInterval</w:t>
              </w:r>
              <w:proofErr w:type="spellEnd"/>
              <w:r w:rsidRPr="005A0097">
                <w:rPr>
                  <w:color w:val="CC7832"/>
                  <w:szCs w:val="28"/>
                  <w:lang w:val="en-US"/>
                  <w:rPrChange w:id="5000" w:author="Пользователь" w:date="2022-12-22T02:42:00Z">
                    <w:rPr>
                      <w:rFonts w:ascii="Courier New" w:hAnsi="Courier New" w:cs="Courier New"/>
                      <w:color w:val="CC7832"/>
                      <w:sz w:val="22"/>
                      <w:szCs w:val="22"/>
                    </w:rPr>
                  </w:rPrChange>
                </w:rPr>
                <w:t>;</w:t>
              </w:r>
            </w:ins>
          </w:p>
          <w:p w14:paraId="1C631CC5" w14:textId="77777777" w:rsidR="00046F53" w:rsidRPr="005A0097" w:rsidRDefault="00046F53" w:rsidP="00046F53">
            <w:pPr>
              <w:spacing w:line="240" w:lineRule="auto"/>
              <w:ind w:firstLine="0"/>
              <w:jc w:val="left"/>
              <w:rPr>
                <w:ins w:id="5001" w:author="Пользователь" w:date="2022-12-22T02:22:00Z"/>
                <w:szCs w:val="28"/>
                <w:lang w:val="en-US"/>
                <w:rPrChange w:id="5002" w:author="Пользователь" w:date="2022-12-22T02:42:00Z">
                  <w:rPr>
                    <w:ins w:id="5003" w:author="Пользователь" w:date="2022-12-22T02:22:00Z"/>
                    <w:sz w:val="24"/>
                  </w:rPr>
                </w:rPrChange>
              </w:rPr>
            </w:pPr>
            <w:ins w:id="5004" w:author="Пользователь" w:date="2022-12-22T02:22:00Z">
              <w:r w:rsidRPr="005A0097">
                <w:rPr>
                  <w:color w:val="CC7832"/>
                  <w:szCs w:val="28"/>
                  <w:lang w:val="en-US"/>
                  <w:rPrChange w:id="5005" w:author="Пользователь" w:date="2022-12-22T02:42:00Z">
                    <w:rPr>
                      <w:rFonts w:ascii="Courier New" w:hAnsi="Courier New" w:cs="Courier New"/>
                      <w:color w:val="CC7832"/>
                      <w:sz w:val="22"/>
                      <w:szCs w:val="22"/>
                    </w:rPr>
                  </w:rPrChange>
                </w:rPr>
                <w:t>       </w:t>
              </w:r>
              <w:r w:rsidRPr="005A0097">
                <w:rPr>
                  <w:color w:val="808080"/>
                  <w:szCs w:val="28"/>
                  <w:lang w:val="en-US"/>
                  <w:rPrChange w:id="5006" w:author="Пользователь" w:date="2022-12-22T02:42:00Z">
                    <w:rPr>
                      <w:rFonts w:ascii="Courier New" w:hAnsi="Courier New" w:cs="Courier New"/>
                      <w:color w:val="808080"/>
                      <w:sz w:val="22"/>
                      <w:szCs w:val="22"/>
                    </w:rPr>
                  </w:rPrChange>
                </w:rPr>
                <w:t xml:space="preserve">// </w:t>
              </w:r>
              <w:r w:rsidRPr="005A0097">
                <w:rPr>
                  <w:color w:val="808080"/>
                  <w:szCs w:val="28"/>
                  <w:rPrChange w:id="5007" w:author="Пользователь" w:date="2022-12-22T02:42:00Z">
                    <w:rPr>
                      <w:rFonts w:ascii="Courier New" w:hAnsi="Courier New" w:cs="Courier New"/>
                      <w:color w:val="808080"/>
                      <w:sz w:val="22"/>
                      <w:szCs w:val="22"/>
                    </w:rPr>
                  </w:rPrChange>
                </w:rPr>
                <w:t>Перебираются</w:t>
              </w:r>
              <w:r w:rsidRPr="005A0097">
                <w:rPr>
                  <w:color w:val="808080"/>
                  <w:szCs w:val="28"/>
                  <w:lang w:val="en-US"/>
                  <w:rPrChange w:id="5008" w:author="Пользователь" w:date="2022-12-22T02:42:00Z">
                    <w:rPr>
                      <w:rFonts w:ascii="Courier New" w:hAnsi="Courier New" w:cs="Courier New"/>
                      <w:color w:val="808080"/>
                      <w:sz w:val="22"/>
                      <w:szCs w:val="22"/>
                    </w:rPr>
                  </w:rPrChange>
                </w:rPr>
                <w:t xml:space="preserve"> </w:t>
              </w:r>
              <w:r w:rsidRPr="005A0097">
                <w:rPr>
                  <w:color w:val="808080"/>
                  <w:szCs w:val="28"/>
                  <w:rPrChange w:id="5009" w:author="Пользователь" w:date="2022-12-22T02:42:00Z">
                    <w:rPr>
                      <w:rFonts w:ascii="Courier New" w:hAnsi="Courier New" w:cs="Courier New"/>
                      <w:color w:val="808080"/>
                      <w:sz w:val="22"/>
                      <w:szCs w:val="22"/>
                    </w:rPr>
                  </w:rPrChange>
                </w:rPr>
                <w:t>строки</w:t>
              </w:r>
              <w:r w:rsidRPr="005A0097">
                <w:rPr>
                  <w:color w:val="808080"/>
                  <w:szCs w:val="28"/>
                  <w:lang w:val="en-US"/>
                  <w:rPrChange w:id="5010" w:author="Пользователь" w:date="2022-12-22T02:42:00Z">
                    <w:rPr>
                      <w:rFonts w:ascii="Courier New" w:hAnsi="Courier New" w:cs="Courier New"/>
                      <w:color w:val="808080"/>
                      <w:sz w:val="22"/>
                      <w:szCs w:val="22"/>
                    </w:rPr>
                  </w:rPrChange>
                </w:rPr>
                <w:t xml:space="preserve"> 1 </w:t>
              </w:r>
              <w:r w:rsidRPr="005A0097">
                <w:rPr>
                  <w:color w:val="808080"/>
                  <w:szCs w:val="28"/>
                  <w:rPrChange w:id="5011" w:author="Пользователь" w:date="2022-12-22T02:42:00Z">
                    <w:rPr>
                      <w:rFonts w:ascii="Courier New" w:hAnsi="Courier New" w:cs="Courier New"/>
                      <w:color w:val="808080"/>
                      <w:sz w:val="22"/>
                      <w:szCs w:val="22"/>
                    </w:rPr>
                  </w:rPrChange>
                </w:rPr>
                <w:t>таблицы</w:t>
              </w:r>
              <w:r w:rsidRPr="005A0097">
                <w:rPr>
                  <w:color w:val="808080"/>
                  <w:szCs w:val="28"/>
                  <w:lang w:val="en-US"/>
                  <w:rPrChange w:id="5012" w:author="Пользователь" w:date="2022-12-22T02:42:00Z">
                    <w:rPr>
                      <w:rFonts w:ascii="Courier New" w:hAnsi="Courier New" w:cs="Courier New"/>
                      <w:color w:val="808080"/>
                      <w:sz w:val="22"/>
                      <w:szCs w:val="22"/>
                    </w:rPr>
                  </w:rPrChange>
                </w:rPr>
                <w:t xml:space="preserve"> </w:t>
              </w:r>
              <w:r w:rsidRPr="005A0097">
                <w:rPr>
                  <w:color w:val="808080"/>
                  <w:szCs w:val="28"/>
                  <w:rPrChange w:id="5013" w:author="Пользователь" w:date="2022-12-22T02:42:00Z">
                    <w:rPr>
                      <w:rFonts w:ascii="Courier New" w:hAnsi="Courier New" w:cs="Courier New"/>
                      <w:color w:val="808080"/>
                      <w:sz w:val="22"/>
                      <w:szCs w:val="22"/>
                    </w:rPr>
                  </w:rPrChange>
                </w:rPr>
                <w:t>в</w:t>
              </w:r>
              <w:r w:rsidRPr="005A0097">
                <w:rPr>
                  <w:color w:val="808080"/>
                  <w:szCs w:val="28"/>
                  <w:lang w:val="en-US"/>
                  <w:rPrChange w:id="5014" w:author="Пользователь" w:date="2022-12-22T02:42:00Z">
                    <w:rPr>
                      <w:rFonts w:ascii="Courier New" w:hAnsi="Courier New" w:cs="Courier New"/>
                      <w:color w:val="808080"/>
                      <w:sz w:val="22"/>
                      <w:szCs w:val="22"/>
                    </w:rPr>
                  </w:rPrChange>
                </w:rPr>
                <w:t xml:space="preserve"> </w:t>
              </w:r>
              <w:r w:rsidRPr="005A0097">
                <w:rPr>
                  <w:color w:val="808080"/>
                  <w:szCs w:val="28"/>
                  <w:rPrChange w:id="5015" w:author="Пользователь" w:date="2022-12-22T02:42:00Z">
                    <w:rPr>
                      <w:rFonts w:ascii="Courier New" w:hAnsi="Courier New" w:cs="Courier New"/>
                      <w:color w:val="808080"/>
                      <w:sz w:val="22"/>
                      <w:szCs w:val="22"/>
                    </w:rPr>
                  </w:rPrChange>
                </w:rPr>
                <w:t>файле</w:t>
              </w:r>
              <w:r w:rsidRPr="005A0097">
                <w:rPr>
                  <w:color w:val="808080"/>
                  <w:szCs w:val="28"/>
                  <w:lang w:val="en-US"/>
                  <w:rPrChange w:id="5016" w:author="Пользователь" w:date="2022-12-22T02:42:00Z">
                    <w:rPr>
                      <w:rFonts w:ascii="Courier New" w:hAnsi="Courier New" w:cs="Courier New"/>
                      <w:color w:val="808080"/>
                      <w:sz w:val="22"/>
                      <w:szCs w:val="22"/>
                    </w:rPr>
                  </w:rPrChange>
                </w:rPr>
                <w:t xml:space="preserve"> .</w:t>
              </w:r>
              <w:proofErr w:type="spellStart"/>
              <w:r w:rsidRPr="005A0097">
                <w:rPr>
                  <w:color w:val="808080"/>
                  <w:szCs w:val="28"/>
                  <w:lang w:val="en-US"/>
                  <w:rPrChange w:id="5017" w:author="Пользователь" w:date="2022-12-22T02:42:00Z">
                    <w:rPr>
                      <w:rFonts w:ascii="Courier New" w:hAnsi="Courier New" w:cs="Courier New"/>
                      <w:color w:val="808080"/>
                      <w:sz w:val="22"/>
                      <w:szCs w:val="22"/>
                    </w:rPr>
                  </w:rPrChange>
                </w:rPr>
                <w:t>xlsx</w:t>
              </w:r>
              <w:proofErr w:type="spellEnd"/>
              <w:r w:rsidRPr="005A0097">
                <w:rPr>
                  <w:color w:val="808080"/>
                  <w:szCs w:val="28"/>
                  <w:lang w:val="en-US"/>
                  <w:rPrChange w:id="5018" w:author="Пользователь" w:date="2022-12-22T02:42:00Z">
                    <w:rPr>
                      <w:rFonts w:ascii="Courier New" w:hAnsi="Courier New" w:cs="Courier New"/>
                      <w:color w:val="808080"/>
                      <w:sz w:val="22"/>
                      <w:szCs w:val="22"/>
                    </w:rPr>
                  </w:rPrChange>
                </w:rPr>
                <w:t>.</w:t>
              </w:r>
            </w:ins>
          </w:p>
          <w:p w14:paraId="21537AC6" w14:textId="77777777" w:rsidR="00046F53" w:rsidRPr="005A0097" w:rsidRDefault="00046F53" w:rsidP="00046F53">
            <w:pPr>
              <w:spacing w:line="240" w:lineRule="auto"/>
              <w:ind w:firstLine="0"/>
              <w:jc w:val="left"/>
              <w:rPr>
                <w:ins w:id="5019" w:author="Пользователь" w:date="2022-12-22T02:22:00Z"/>
                <w:szCs w:val="28"/>
                <w:lang w:val="en-US"/>
                <w:rPrChange w:id="5020" w:author="Пользователь" w:date="2022-12-22T02:42:00Z">
                  <w:rPr>
                    <w:ins w:id="5021" w:author="Пользователь" w:date="2022-12-22T02:22:00Z"/>
                    <w:sz w:val="24"/>
                  </w:rPr>
                </w:rPrChange>
              </w:rPr>
            </w:pPr>
            <w:ins w:id="5022" w:author="Пользователь" w:date="2022-12-22T02:22:00Z">
              <w:r w:rsidRPr="005A0097">
                <w:rPr>
                  <w:color w:val="808080"/>
                  <w:szCs w:val="28"/>
                  <w:lang w:val="en-US"/>
                  <w:rPrChange w:id="5023" w:author="Пользователь" w:date="2022-12-22T02:42:00Z">
                    <w:rPr>
                      <w:rFonts w:ascii="Courier New" w:hAnsi="Courier New" w:cs="Courier New"/>
                      <w:color w:val="808080"/>
                      <w:sz w:val="22"/>
                      <w:szCs w:val="22"/>
                    </w:rPr>
                  </w:rPrChange>
                </w:rPr>
                <w:t>       </w:t>
              </w:r>
              <w:r w:rsidRPr="005A0097">
                <w:rPr>
                  <w:color w:val="CC7832"/>
                  <w:szCs w:val="28"/>
                  <w:lang w:val="en-US"/>
                  <w:rPrChange w:id="5024" w:author="Пользователь" w:date="2022-12-22T02:42:00Z">
                    <w:rPr>
                      <w:rFonts w:ascii="Courier New" w:hAnsi="Courier New" w:cs="Courier New"/>
                      <w:color w:val="CC7832"/>
                      <w:sz w:val="22"/>
                      <w:szCs w:val="22"/>
                    </w:rPr>
                  </w:rPrChange>
                </w:rPr>
                <w:t xml:space="preserve">for </w:t>
              </w:r>
              <w:r w:rsidRPr="005A0097">
                <w:rPr>
                  <w:color w:val="A9B7C6"/>
                  <w:szCs w:val="28"/>
                  <w:lang w:val="en-US"/>
                  <w:rPrChange w:id="5025" w:author="Пользователь" w:date="2022-12-22T02:42:00Z">
                    <w:rPr>
                      <w:rFonts w:ascii="Courier New" w:hAnsi="Courier New" w:cs="Courier New"/>
                      <w:color w:val="A9B7C6"/>
                      <w:sz w:val="22"/>
                      <w:szCs w:val="22"/>
                    </w:rPr>
                  </w:rPrChange>
                </w:rPr>
                <w:t>(</w:t>
              </w:r>
              <w:proofErr w:type="spellStart"/>
              <w:r w:rsidRPr="005A0097">
                <w:rPr>
                  <w:color w:val="A9B7C6"/>
                  <w:szCs w:val="28"/>
                  <w:lang w:val="en-US"/>
                  <w:rPrChange w:id="5026" w:author="Пользователь" w:date="2022-12-22T02:42:00Z">
                    <w:rPr>
                      <w:rFonts w:ascii="Courier New" w:hAnsi="Courier New" w:cs="Courier New"/>
                      <w:color w:val="A9B7C6"/>
                      <w:sz w:val="22"/>
                      <w:szCs w:val="22"/>
                    </w:rPr>
                  </w:rPrChange>
                </w:rPr>
                <w:t>i</w:t>
              </w:r>
              <w:proofErr w:type="spellEnd"/>
              <w:r w:rsidRPr="005A0097">
                <w:rPr>
                  <w:color w:val="A9B7C6"/>
                  <w:szCs w:val="28"/>
                  <w:lang w:val="en-US"/>
                  <w:rPrChange w:id="5027" w:author="Пользователь" w:date="2022-12-22T02:42:00Z">
                    <w:rPr>
                      <w:rFonts w:ascii="Courier New" w:hAnsi="Courier New" w:cs="Courier New"/>
                      <w:color w:val="A9B7C6"/>
                      <w:sz w:val="22"/>
                      <w:szCs w:val="22"/>
                    </w:rPr>
                  </w:rPrChange>
                </w:rPr>
                <w:t xml:space="preserve"> = </w:t>
              </w:r>
              <w:r w:rsidRPr="005A0097">
                <w:rPr>
                  <w:color w:val="6897BB"/>
                  <w:szCs w:val="28"/>
                  <w:lang w:val="en-US"/>
                  <w:rPrChange w:id="5028" w:author="Пользователь" w:date="2022-12-22T02:42:00Z">
                    <w:rPr>
                      <w:rFonts w:ascii="Courier New" w:hAnsi="Courier New" w:cs="Courier New"/>
                      <w:color w:val="6897BB"/>
                      <w:sz w:val="22"/>
                      <w:szCs w:val="22"/>
                    </w:rPr>
                  </w:rPrChange>
                </w:rPr>
                <w:t>0</w:t>
              </w:r>
              <w:r w:rsidRPr="005A0097">
                <w:rPr>
                  <w:color w:val="CC7832"/>
                  <w:szCs w:val="28"/>
                  <w:lang w:val="en-US"/>
                  <w:rPrChange w:id="5029" w:author="Пользователь" w:date="2022-12-22T02:42:00Z">
                    <w:rPr>
                      <w:rFonts w:ascii="Courier New" w:hAnsi="Courier New" w:cs="Courier New"/>
                      <w:color w:val="CC7832"/>
                      <w:sz w:val="22"/>
                      <w:szCs w:val="22"/>
                    </w:rPr>
                  </w:rPrChange>
                </w:rPr>
                <w:t xml:space="preserve">; </w:t>
              </w:r>
              <w:proofErr w:type="spellStart"/>
              <w:r w:rsidRPr="005A0097">
                <w:rPr>
                  <w:color w:val="A9B7C6"/>
                  <w:szCs w:val="28"/>
                  <w:lang w:val="en-US"/>
                  <w:rPrChange w:id="5030" w:author="Пользователь" w:date="2022-12-22T02:42:00Z">
                    <w:rPr>
                      <w:rFonts w:ascii="Courier New" w:hAnsi="Courier New" w:cs="Courier New"/>
                      <w:color w:val="A9B7C6"/>
                      <w:sz w:val="22"/>
                      <w:szCs w:val="22"/>
                    </w:rPr>
                  </w:rPrChange>
                </w:rPr>
                <w:t>i</w:t>
              </w:r>
              <w:proofErr w:type="spellEnd"/>
              <w:r w:rsidRPr="005A0097">
                <w:rPr>
                  <w:color w:val="A9B7C6"/>
                  <w:szCs w:val="28"/>
                  <w:lang w:val="en-US"/>
                  <w:rPrChange w:id="5031" w:author="Пользователь" w:date="2022-12-22T02:42:00Z">
                    <w:rPr>
                      <w:rFonts w:ascii="Courier New" w:hAnsi="Courier New" w:cs="Courier New"/>
                      <w:color w:val="A9B7C6"/>
                      <w:sz w:val="22"/>
                      <w:szCs w:val="22"/>
                    </w:rPr>
                  </w:rPrChange>
                </w:rPr>
                <w:t xml:space="preserve"> &lt;= </w:t>
              </w:r>
              <w:proofErr w:type="spellStart"/>
              <w:r w:rsidRPr="005A0097">
                <w:rPr>
                  <w:color w:val="A9B7C6"/>
                  <w:szCs w:val="28"/>
                  <w:lang w:val="en-US"/>
                  <w:rPrChange w:id="5032" w:author="Пользователь" w:date="2022-12-22T02:42:00Z">
                    <w:rPr>
                      <w:rFonts w:ascii="Courier New" w:hAnsi="Courier New" w:cs="Courier New"/>
                      <w:color w:val="A9B7C6"/>
                      <w:sz w:val="22"/>
                      <w:szCs w:val="22"/>
                    </w:rPr>
                  </w:rPrChange>
                </w:rPr>
                <w:t>nRows</w:t>
              </w:r>
              <w:proofErr w:type="spellEnd"/>
              <w:r w:rsidRPr="005A0097">
                <w:rPr>
                  <w:color w:val="CC7832"/>
                  <w:szCs w:val="28"/>
                  <w:lang w:val="en-US"/>
                  <w:rPrChange w:id="5033" w:author="Пользователь" w:date="2022-12-22T02:42:00Z">
                    <w:rPr>
                      <w:rFonts w:ascii="Courier New" w:hAnsi="Courier New" w:cs="Courier New"/>
                      <w:color w:val="CC7832"/>
                      <w:sz w:val="22"/>
                      <w:szCs w:val="22"/>
                    </w:rPr>
                  </w:rPrChange>
                </w:rPr>
                <w:t xml:space="preserve">; </w:t>
              </w:r>
              <w:proofErr w:type="spellStart"/>
              <w:r w:rsidRPr="005A0097">
                <w:rPr>
                  <w:color w:val="A9B7C6"/>
                  <w:szCs w:val="28"/>
                  <w:lang w:val="en-US"/>
                  <w:rPrChange w:id="5034" w:author="Пользователь" w:date="2022-12-22T02:42:00Z">
                    <w:rPr>
                      <w:rFonts w:ascii="Courier New" w:hAnsi="Courier New" w:cs="Courier New"/>
                      <w:color w:val="A9B7C6"/>
                      <w:sz w:val="22"/>
                      <w:szCs w:val="22"/>
                    </w:rPr>
                  </w:rPrChange>
                </w:rPr>
                <w:t>i</w:t>
              </w:r>
              <w:proofErr w:type="spellEnd"/>
              <w:r w:rsidRPr="005A0097">
                <w:rPr>
                  <w:color w:val="A9B7C6"/>
                  <w:szCs w:val="28"/>
                  <w:lang w:val="en-US"/>
                  <w:rPrChange w:id="5035" w:author="Пользователь" w:date="2022-12-22T02:42:00Z">
                    <w:rPr>
                      <w:rFonts w:ascii="Courier New" w:hAnsi="Courier New" w:cs="Courier New"/>
                      <w:color w:val="A9B7C6"/>
                      <w:sz w:val="22"/>
                      <w:szCs w:val="22"/>
                    </w:rPr>
                  </w:rPrChange>
                </w:rPr>
                <w:t>++) {</w:t>
              </w:r>
            </w:ins>
          </w:p>
          <w:p w14:paraId="1A99C32B" w14:textId="77777777" w:rsidR="00046F53" w:rsidRPr="005A0097" w:rsidRDefault="00046F53" w:rsidP="00046F53">
            <w:pPr>
              <w:spacing w:line="240" w:lineRule="auto"/>
              <w:ind w:firstLine="0"/>
              <w:jc w:val="left"/>
              <w:rPr>
                <w:ins w:id="5036" w:author="Пользователь" w:date="2022-12-22T02:22:00Z"/>
                <w:szCs w:val="28"/>
                <w:rPrChange w:id="5037" w:author="Пользователь" w:date="2022-12-22T02:42:00Z">
                  <w:rPr>
                    <w:ins w:id="5038" w:author="Пользователь" w:date="2022-12-22T02:22:00Z"/>
                    <w:sz w:val="24"/>
                  </w:rPr>
                </w:rPrChange>
              </w:rPr>
            </w:pPr>
            <w:ins w:id="5039" w:author="Пользователь" w:date="2022-12-22T02:22:00Z">
              <w:r w:rsidRPr="005A0097">
                <w:rPr>
                  <w:color w:val="A9B7C6"/>
                  <w:szCs w:val="28"/>
                  <w:lang w:val="en-US"/>
                  <w:rPrChange w:id="5040" w:author="Пользователь" w:date="2022-12-22T02:42:00Z">
                    <w:rPr>
                      <w:rFonts w:ascii="Courier New" w:hAnsi="Courier New" w:cs="Courier New"/>
                      <w:color w:val="A9B7C6"/>
                      <w:sz w:val="22"/>
                      <w:szCs w:val="22"/>
                    </w:rPr>
                  </w:rPrChange>
                </w:rPr>
                <w:t>           </w:t>
              </w:r>
              <w:proofErr w:type="spellStart"/>
              <w:r w:rsidRPr="005A0097">
                <w:rPr>
                  <w:color w:val="A9B7C6"/>
                  <w:szCs w:val="28"/>
                  <w:rPrChange w:id="5041" w:author="Пользователь" w:date="2022-12-22T02:42:00Z">
                    <w:rPr>
                      <w:rFonts w:ascii="Courier New" w:hAnsi="Courier New" w:cs="Courier New"/>
                      <w:color w:val="A9B7C6"/>
                      <w:sz w:val="22"/>
                      <w:szCs w:val="22"/>
                    </w:rPr>
                  </w:rPrChange>
                </w:rPr>
                <w:t>row</w:t>
              </w:r>
              <w:proofErr w:type="spellEnd"/>
              <w:r w:rsidRPr="005A0097">
                <w:rPr>
                  <w:color w:val="A9B7C6"/>
                  <w:szCs w:val="28"/>
                  <w:rPrChange w:id="5042" w:author="Пользователь" w:date="2022-12-22T02:42:00Z">
                    <w:rPr>
                      <w:rFonts w:ascii="Courier New" w:hAnsi="Courier New" w:cs="Courier New"/>
                      <w:color w:val="A9B7C6"/>
                      <w:sz w:val="22"/>
                      <w:szCs w:val="22"/>
                    </w:rPr>
                  </w:rPrChange>
                </w:rPr>
                <w:t xml:space="preserve"> = </w:t>
              </w:r>
              <w:proofErr w:type="spellStart"/>
              <w:proofErr w:type="gramStart"/>
              <w:r w:rsidRPr="005A0097">
                <w:rPr>
                  <w:color w:val="A9B7C6"/>
                  <w:szCs w:val="28"/>
                  <w:rPrChange w:id="5043" w:author="Пользователь" w:date="2022-12-22T02:42:00Z">
                    <w:rPr>
                      <w:rFonts w:ascii="Courier New" w:hAnsi="Courier New" w:cs="Courier New"/>
                      <w:color w:val="A9B7C6"/>
                      <w:sz w:val="22"/>
                      <w:szCs w:val="22"/>
                    </w:rPr>
                  </w:rPrChange>
                </w:rPr>
                <w:t>sheet.getRow</w:t>
              </w:r>
              <w:proofErr w:type="spellEnd"/>
              <w:proofErr w:type="gramEnd"/>
              <w:r w:rsidRPr="005A0097">
                <w:rPr>
                  <w:color w:val="A9B7C6"/>
                  <w:szCs w:val="28"/>
                  <w:rPrChange w:id="5044" w:author="Пользователь" w:date="2022-12-22T02:42:00Z">
                    <w:rPr>
                      <w:rFonts w:ascii="Courier New" w:hAnsi="Courier New" w:cs="Courier New"/>
                      <w:color w:val="A9B7C6"/>
                      <w:sz w:val="22"/>
                      <w:szCs w:val="22"/>
                    </w:rPr>
                  </w:rPrChange>
                </w:rPr>
                <w:t>(i)</w:t>
              </w:r>
              <w:r w:rsidRPr="005A0097">
                <w:rPr>
                  <w:color w:val="CC7832"/>
                  <w:szCs w:val="28"/>
                  <w:rPrChange w:id="5045" w:author="Пользователь" w:date="2022-12-22T02:42:00Z">
                    <w:rPr>
                      <w:rFonts w:ascii="Courier New" w:hAnsi="Courier New" w:cs="Courier New"/>
                      <w:color w:val="CC7832"/>
                      <w:sz w:val="22"/>
                      <w:szCs w:val="22"/>
                    </w:rPr>
                  </w:rPrChange>
                </w:rPr>
                <w:t>;</w:t>
              </w:r>
            </w:ins>
          </w:p>
          <w:p w14:paraId="17E0F5CE" w14:textId="77777777" w:rsidR="00046F53" w:rsidRPr="005A0097" w:rsidRDefault="00046F53" w:rsidP="00046F53">
            <w:pPr>
              <w:spacing w:line="240" w:lineRule="auto"/>
              <w:ind w:firstLine="0"/>
              <w:jc w:val="left"/>
              <w:rPr>
                <w:ins w:id="5046" w:author="Пользователь" w:date="2022-12-22T02:22:00Z"/>
                <w:szCs w:val="28"/>
                <w:rPrChange w:id="5047" w:author="Пользователь" w:date="2022-12-22T02:42:00Z">
                  <w:rPr>
                    <w:ins w:id="5048" w:author="Пользователь" w:date="2022-12-22T02:22:00Z"/>
                    <w:sz w:val="24"/>
                  </w:rPr>
                </w:rPrChange>
              </w:rPr>
            </w:pPr>
            <w:ins w:id="5049" w:author="Пользователь" w:date="2022-12-22T02:22:00Z">
              <w:r w:rsidRPr="005A0097">
                <w:rPr>
                  <w:color w:val="CC7832"/>
                  <w:szCs w:val="28"/>
                  <w:rPrChange w:id="5050" w:author="Пользователь" w:date="2022-12-22T02:42:00Z">
                    <w:rPr>
                      <w:rFonts w:ascii="Courier New" w:hAnsi="Courier New" w:cs="Courier New"/>
                      <w:color w:val="CC7832"/>
                      <w:sz w:val="22"/>
                      <w:szCs w:val="22"/>
                    </w:rPr>
                  </w:rPrChange>
                </w:rPr>
                <w:t>           </w:t>
              </w:r>
              <w:r w:rsidRPr="005A0097">
                <w:rPr>
                  <w:color w:val="808080"/>
                  <w:szCs w:val="28"/>
                  <w:rPrChange w:id="5051" w:author="Пользователь" w:date="2022-12-22T02:42:00Z">
                    <w:rPr>
                      <w:rFonts w:ascii="Courier New" w:hAnsi="Courier New" w:cs="Courier New"/>
                      <w:color w:val="808080"/>
                      <w:sz w:val="22"/>
                      <w:szCs w:val="22"/>
                    </w:rPr>
                  </w:rPrChange>
                </w:rPr>
                <w:t>// Просматривается есть ли данные в ряду.</w:t>
              </w:r>
            </w:ins>
          </w:p>
          <w:p w14:paraId="2C42A79E" w14:textId="77777777" w:rsidR="00046F53" w:rsidRPr="005A0097" w:rsidRDefault="00046F53" w:rsidP="00046F53">
            <w:pPr>
              <w:spacing w:line="240" w:lineRule="auto"/>
              <w:ind w:firstLine="0"/>
              <w:jc w:val="left"/>
              <w:rPr>
                <w:ins w:id="5052" w:author="Пользователь" w:date="2022-12-22T02:22:00Z"/>
                <w:szCs w:val="28"/>
                <w:rPrChange w:id="5053" w:author="Пользователь" w:date="2022-12-22T02:42:00Z">
                  <w:rPr>
                    <w:ins w:id="5054" w:author="Пользователь" w:date="2022-12-22T02:22:00Z"/>
                    <w:sz w:val="24"/>
                  </w:rPr>
                </w:rPrChange>
              </w:rPr>
            </w:pPr>
            <w:ins w:id="5055" w:author="Пользователь" w:date="2022-12-22T02:22:00Z">
              <w:r w:rsidRPr="005A0097">
                <w:rPr>
                  <w:color w:val="808080"/>
                  <w:szCs w:val="28"/>
                  <w:rPrChange w:id="5056" w:author="Пользователь" w:date="2022-12-22T02:42:00Z">
                    <w:rPr>
                      <w:rFonts w:ascii="Courier New" w:hAnsi="Courier New" w:cs="Courier New"/>
                      <w:color w:val="808080"/>
                      <w:sz w:val="22"/>
                      <w:szCs w:val="22"/>
                    </w:rPr>
                  </w:rPrChange>
                </w:rPr>
                <w:t>           </w:t>
              </w:r>
              <w:proofErr w:type="spellStart"/>
              <w:r w:rsidRPr="005A0097">
                <w:rPr>
                  <w:color w:val="CC7832"/>
                  <w:szCs w:val="28"/>
                  <w:rPrChange w:id="5057" w:author="Пользователь" w:date="2022-12-22T02:42:00Z">
                    <w:rPr>
                      <w:rFonts w:ascii="Courier New" w:hAnsi="Courier New" w:cs="Courier New"/>
                      <w:color w:val="CC7832"/>
                      <w:sz w:val="22"/>
                      <w:szCs w:val="22"/>
                    </w:rPr>
                  </w:rPrChange>
                </w:rPr>
                <w:t>if</w:t>
              </w:r>
              <w:proofErr w:type="spellEnd"/>
              <w:r w:rsidRPr="005A0097">
                <w:rPr>
                  <w:color w:val="CC7832"/>
                  <w:szCs w:val="28"/>
                  <w:rPrChange w:id="5058" w:author="Пользователь" w:date="2022-12-22T02:42:00Z">
                    <w:rPr>
                      <w:rFonts w:ascii="Courier New" w:hAnsi="Courier New" w:cs="Courier New"/>
                      <w:color w:val="CC7832"/>
                      <w:sz w:val="22"/>
                      <w:szCs w:val="22"/>
                    </w:rPr>
                  </w:rPrChange>
                </w:rPr>
                <w:t xml:space="preserve"> </w:t>
              </w:r>
              <w:r w:rsidRPr="005A0097">
                <w:rPr>
                  <w:color w:val="A9B7C6"/>
                  <w:szCs w:val="28"/>
                  <w:rPrChange w:id="5059" w:author="Пользователь" w:date="2022-12-22T02:42:00Z">
                    <w:rPr>
                      <w:rFonts w:ascii="Courier New" w:hAnsi="Courier New" w:cs="Courier New"/>
                      <w:color w:val="A9B7C6"/>
                      <w:sz w:val="22"/>
                      <w:szCs w:val="22"/>
                    </w:rPr>
                  </w:rPrChange>
                </w:rPr>
                <w:t>(</w:t>
              </w:r>
              <w:proofErr w:type="spellStart"/>
              <w:r w:rsidRPr="005A0097">
                <w:rPr>
                  <w:color w:val="A9B7C6"/>
                  <w:szCs w:val="28"/>
                  <w:rPrChange w:id="5060" w:author="Пользователь" w:date="2022-12-22T02:42:00Z">
                    <w:rPr>
                      <w:rFonts w:ascii="Courier New" w:hAnsi="Courier New" w:cs="Courier New"/>
                      <w:color w:val="A9B7C6"/>
                      <w:sz w:val="22"/>
                      <w:szCs w:val="22"/>
                    </w:rPr>
                  </w:rPrChange>
                </w:rPr>
                <w:t>row</w:t>
              </w:r>
              <w:proofErr w:type="spellEnd"/>
              <w:r w:rsidRPr="005A0097">
                <w:rPr>
                  <w:color w:val="A9B7C6"/>
                  <w:szCs w:val="28"/>
                  <w:rPrChange w:id="5061" w:author="Пользователь" w:date="2022-12-22T02:42:00Z">
                    <w:rPr>
                      <w:rFonts w:ascii="Courier New" w:hAnsi="Courier New" w:cs="Courier New"/>
                      <w:color w:val="A9B7C6"/>
                      <w:sz w:val="22"/>
                      <w:szCs w:val="22"/>
                    </w:rPr>
                  </w:rPrChange>
                </w:rPr>
                <w:t xml:space="preserve"> == </w:t>
              </w:r>
              <w:proofErr w:type="spellStart"/>
              <w:r w:rsidRPr="005A0097">
                <w:rPr>
                  <w:color w:val="CC7832"/>
                  <w:szCs w:val="28"/>
                  <w:rPrChange w:id="5062" w:author="Пользователь" w:date="2022-12-22T02:42:00Z">
                    <w:rPr>
                      <w:rFonts w:ascii="Courier New" w:hAnsi="Courier New" w:cs="Courier New"/>
                      <w:color w:val="CC7832"/>
                      <w:sz w:val="22"/>
                      <w:szCs w:val="22"/>
                    </w:rPr>
                  </w:rPrChange>
                </w:rPr>
                <w:t>null</w:t>
              </w:r>
              <w:proofErr w:type="spellEnd"/>
              <w:r w:rsidRPr="005A0097">
                <w:rPr>
                  <w:color w:val="A9B7C6"/>
                  <w:szCs w:val="28"/>
                  <w:rPrChange w:id="5063" w:author="Пользователь" w:date="2022-12-22T02:42:00Z">
                    <w:rPr>
                      <w:rFonts w:ascii="Courier New" w:hAnsi="Courier New" w:cs="Courier New"/>
                      <w:color w:val="A9B7C6"/>
                      <w:sz w:val="22"/>
                      <w:szCs w:val="22"/>
                    </w:rPr>
                  </w:rPrChange>
                </w:rPr>
                <w:t>)</w:t>
              </w:r>
            </w:ins>
          </w:p>
          <w:p w14:paraId="142532B1" w14:textId="77777777" w:rsidR="00046F53" w:rsidRPr="005A0097" w:rsidRDefault="00046F53" w:rsidP="00046F53">
            <w:pPr>
              <w:spacing w:line="240" w:lineRule="auto"/>
              <w:ind w:firstLine="0"/>
              <w:jc w:val="left"/>
              <w:rPr>
                <w:ins w:id="5064" w:author="Пользователь" w:date="2022-12-22T02:22:00Z"/>
                <w:szCs w:val="28"/>
                <w:rPrChange w:id="5065" w:author="Пользователь" w:date="2022-12-22T02:42:00Z">
                  <w:rPr>
                    <w:ins w:id="5066" w:author="Пользователь" w:date="2022-12-22T02:22:00Z"/>
                    <w:sz w:val="24"/>
                  </w:rPr>
                </w:rPrChange>
              </w:rPr>
            </w:pPr>
            <w:ins w:id="5067" w:author="Пользователь" w:date="2022-12-22T02:22:00Z">
              <w:r w:rsidRPr="005A0097">
                <w:rPr>
                  <w:color w:val="A9B7C6"/>
                  <w:szCs w:val="28"/>
                  <w:rPrChange w:id="5068" w:author="Пользователь" w:date="2022-12-22T02:42:00Z">
                    <w:rPr>
                      <w:rFonts w:ascii="Courier New" w:hAnsi="Courier New" w:cs="Courier New"/>
                      <w:color w:val="A9B7C6"/>
                      <w:sz w:val="22"/>
                      <w:szCs w:val="22"/>
                    </w:rPr>
                  </w:rPrChange>
                </w:rPr>
                <w:t>               </w:t>
              </w:r>
              <w:proofErr w:type="spellStart"/>
              <w:r w:rsidRPr="005A0097">
                <w:rPr>
                  <w:color w:val="CC7832"/>
                  <w:szCs w:val="28"/>
                  <w:rPrChange w:id="5069" w:author="Пользователь" w:date="2022-12-22T02:42:00Z">
                    <w:rPr>
                      <w:rFonts w:ascii="Courier New" w:hAnsi="Courier New" w:cs="Courier New"/>
                      <w:color w:val="CC7832"/>
                      <w:sz w:val="22"/>
                      <w:szCs w:val="22"/>
                    </w:rPr>
                  </w:rPrChange>
                </w:rPr>
                <w:t>continue</w:t>
              </w:r>
              <w:proofErr w:type="spellEnd"/>
              <w:r w:rsidRPr="005A0097">
                <w:rPr>
                  <w:color w:val="CC7832"/>
                  <w:szCs w:val="28"/>
                  <w:rPrChange w:id="5070" w:author="Пользователь" w:date="2022-12-22T02:42:00Z">
                    <w:rPr>
                      <w:rFonts w:ascii="Courier New" w:hAnsi="Courier New" w:cs="Courier New"/>
                      <w:color w:val="CC7832"/>
                      <w:sz w:val="22"/>
                      <w:szCs w:val="22"/>
                    </w:rPr>
                  </w:rPrChange>
                </w:rPr>
                <w:t>;</w:t>
              </w:r>
            </w:ins>
          </w:p>
          <w:p w14:paraId="72165F0E" w14:textId="77777777" w:rsidR="00046F53" w:rsidRPr="005A0097" w:rsidRDefault="00046F53" w:rsidP="00046F53">
            <w:pPr>
              <w:spacing w:line="240" w:lineRule="auto"/>
              <w:ind w:firstLine="0"/>
              <w:jc w:val="left"/>
              <w:rPr>
                <w:ins w:id="5071" w:author="Пользователь" w:date="2022-12-22T02:22:00Z"/>
                <w:szCs w:val="28"/>
                <w:rPrChange w:id="5072" w:author="Пользователь" w:date="2022-12-22T02:42:00Z">
                  <w:rPr>
                    <w:ins w:id="5073" w:author="Пользователь" w:date="2022-12-22T02:22:00Z"/>
                    <w:sz w:val="24"/>
                  </w:rPr>
                </w:rPrChange>
              </w:rPr>
            </w:pPr>
            <w:ins w:id="5074" w:author="Пользователь" w:date="2022-12-22T02:22:00Z">
              <w:r w:rsidRPr="005A0097">
                <w:rPr>
                  <w:color w:val="CC7832"/>
                  <w:szCs w:val="28"/>
                  <w:rPrChange w:id="5075" w:author="Пользователь" w:date="2022-12-22T02:42:00Z">
                    <w:rPr>
                      <w:rFonts w:ascii="Courier New" w:hAnsi="Courier New" w:cs="Courier New"/>
                      <w:color w:val="CC7832"/>
                      <w:sz w:val="22"/>
                      <w:szCs w:val="22"/>
                    </w:rPr>
                  </w:rPrChange>
                </w:rPr>
                <w:t>           </w:t>
              </w:r>
              <w:r w:rsidRPr="005A0097">
                <w:rPr>
                  <w:color w:val="808080"/>
                  <w:szCs w:val="28"/>
                  <w:rPrChange w:id="5076" w:author="Пользователь" w:date="2022-12-22T02:42:00Z">
                    <w:rPr>
                      <w:rFonts w:ascii="Courier New" w:hAnsi="Courier New" w:cs="Courier New"/>
                      <w:color w:val="808080"/>
                      <w:sz w:val="22"/>
                      <w:szCs w:val="22"/>
                    </w:rPr>
                  </w:rPrChange>
                </w:rPr>
                <w:t>// Просматривается все ли заполнены ячейки в ряду.</w:t>
              </w:r>
            </w:ins>
          </w:p>
          <w:p w14:paraId="5F49831C" w14:textId="77777777" w:rsidR="00046F53" w:rsidRPr="005A0097" w:rsidRDefault="00046F53" w:rsidP="00046F53">
            <w:pPr>
              <w:spacing w:line="240" w:lineRule="auto"/>
              <w:ind w:firstLine="0"/>
              <w:jc w:val="left"/>
              <w:rPr>
                <w:ins w:id="5077" w:author="Пользователь" w:date="2022-12-22T02:22:00Z"/>
                <w:szCs w:val="28"/>
                <w:rPrChange w:id="5078" w:author="Пользователь" w:date="2022-12-22T02:42:00Z">
                  <w:rPr>
                    <w:ins w:id="5079" w:author="Пользователь" w:date="2022-12-22T02:22:00Z"/>
                    <w:sz w:val="24"/>
                  </w:rPr>
                </w:rPrChange>
              </w:rPr>
            </w:pPr>
            <w:ins w:id="5080" w:author="Пользователь" w:date="2022-12-22T02:22:00Z">
              <w:r w:rsidRPr="005A0097">
                <w:rPr>
                  <w:color w:val="808080"/>
                  <w:szCs w:val="28"/>
                  <w:rPrChange w:id="5081" w:author="Пользователь" w:date="2022-12-22T02:42:00Z">
                    <w:rPr>
                      <w:rFonts w:ascii="Courier New" w:hAnsi="Courier New" w:cs="Courier New"/>
                      <w:color w:val="808080"/>
                      <w:sz w:val="22"/>
                      <w:szCs w:val="22"/>
                    </w:rPr>
                  </w:rPrChange>
                </w:rPr>
                <w:t>           </w:t>
              </w:r>
              <w:proofErr w:type="spellStart"/>
              <w:r w:rsidRPr="005A0097">
                <w:rPr>
                  <w:color w:val="CC7832"/>
                  <w:szCs w:val="28"/>
                  <w:rPrChange w:id="5082" w:author="Пользователь" w:date="2022-12-22T02:42:00Z">
                    <w:rPr>
                      <w:rFonts w:ascii="Courier New" w:hAnsi="Courier New" w:cs="Courier New"/>
                      <w:color w:val="CC7832"/>
                      <w:sz w:val="22"/>
                      <w:szCs w:val="22"/>
                    </w:rPr>
                  </w:rPrChange>
                </w:rPr>
                <w:t>if</w:t>
              </w:r>
              <w:proofErr w:type="spellEnd"/>
              <w:r w:rsidRPr="005A0097">
                <w:rPr>
                  <w:color w:val="CC7832"/>
                  <w:szCs w:val="28"/>
                  <w:rPrChange w:id="5083" w:author="Пользователь" w:date="2022-12-22T02:42:00Z">
                    <w:rPr>
                      <w:rFonts w:ascii="Courier New" w:hAnsi="Courier New" w:cs="Courier New"/>
                      <w:color w:val="CC7832"/>
                      <w:sz w:val="22"/>
                      <w:szCs w:val="22"/>
                    </w:rPr>
                  </w:rPrChange>
                </w:rPr>
                <w:t xml:space="preserve"> </w:t>
              </w:r>
              <w:r w:rsidRPr="005A0097">
                <w:rPr>
                  <w:color w:val="A9B7C6"/>
                  <w:szCs w:val="28"/>
                  <w:rPrChange w:id="5084" w:author="Пользователь" w:date="2022-12-22T02:42:00Z">
                    <w:rPr>
                      <w:rFonts w:ascii="Courier New" w:hAnsi="Courier New" w:cs="Courier New"/>
                      <w:color w:val="A9B7C6"/>
                      <w:sz w:val="22"/>
                      <w:szCs w:val="22"/>
                    </w:rPr>
                  </w:rPrChange>
                </w:rPr>
                <w:t>(</w:t>
              </w:r>
              <w:proofErr w:type="spellStart"/>
              <w:proofErr w:type="gramStart"/>
              <w:r w:rsidRPr="005A0097">
                <w:rPr>
                  <w:color w:val="A9B7C6"/>
                  <w:szCs w:val="28"/>
                  <w:rPrChange w:id="5085" w:author="Пользователь" w:date="2022-12-22T02:42:00Z">
                    <w:rPr>
                      <w:rFonts w:ascii="Courier New" w:hAnsi="Courier New" w:cs="Courier New"/>
                      <w:color w:val="A9B7C6"/>
                      <w:sz w:val="22"/>
                      <w:szCs w:val="22"/>
                    </w:rPr>
                  </w:rPrChange>
                </w:rPr>
                <w:t>row.getLastCellNum</w:t>
              </w:r>
              <w:proofErr w:type="spellEnd"/>
              <w:proofErr w:type="gramEnd"/>
              <w:r w:rsidRPr="005A0097">
                <w:rPr>
                  <w:color w:val="A9B7C6"/>
                  <w:szCs w:val="28"/>
                  <w:rPrChange w:id="5086" w:author="Пользователь" w:date="2022-12-22T02:42:00Z">
                    <w:rPr>
                      <w:rFonts w:ascii="Courier New" w:hAnsi="Courier New" w:cs="Courier New"/>
                      <w:color w:val="A9B7C6"/>
                      <w:sz w:val="22"/>
                      <w:szCs w:val="22"/>
                    </w:rPr>
                  </w:rPrChange>
                </w:rPr>
                <w:t xml:space="preserve">() &lt; </w:t>
              </w:r>
              <w:r w:rsidRPr="005A0097">
                <w:rPr>
                  <w:color w:val="6897BB"/>
                  <w:szCs w:val="28"/>
                  <w:rPrChange w:id="5087" w:author="Пользователь" w:date="2022-12-22T02:42:00Z">
                    <w:rPr>
                      <w:rFonts w:ascii="Courier New" w:hAnsi="Courier New" w:cs="Courier New"/>
                      <w:color w:val="6897BB"/>
                      <w:sz w:val="22"/>
                      <w:szCs w:val="22"/>
                    </w:rPr>
                  </w:rPrChange>
                </w:rPr>
                <w:t>3</w:t>
              </w:r>
              <w:r w:rsidRPr="005A0097">
                <w:rPr>
                  <w:color w:val="A9B7C6"/>
                  <w:szCs w:val="28"/>
                  <w:rPrChange w:id="5088" w:author="Пользователь" w:date="2022-12-22T02:42:00Z">
                    <w:rPr>
                      <w:rFonts w:ascii="Courier New" w:hAnsi="Courier New" w:cs="Courier New"/>
                      <w:color w:val="A9B7C6"/>
                      <w:sz w:val="22"/>
                      <w:szCs w:val="22"/>
                    </w:rPr>
                  </w:rPrChange>
                </w:rPr>
                <w:t>)</w:t>
              </w:r>
            </w:ins>
          </w:p>
          <w:p w14:paraId="2237C016" w14:textId="77777777" w:rsidR="00046F53" w:rsidRPr="005A0097" w:rsidRDefault="00046F53" w:rsidP="00046F53">
            <w:pPr>
              <w:spacing w:line="240" w:lineRule="auto"/>
              <w:ind w:firstLine="0"/>
              <w:jc w:val="left"/>
              <w:rPr>
                <w:ins w:id="5089" w:author="Пользователь" w:date="2022-12-22T02:22:00Z"/>
                <w:szCs w:val="28"/>
                <w:rPrChange w:id="5090" w:author="Пользователь" w:date="2022-12-22T02:42:00Z">
                  <w:rPr>
                    <w:ins w:id="5091" w:author="Пользователь" w:date="2022-12-22T02:22:00Z"/>
                    <w:sz w:val="24"/>
                  </w:rPr>
                </w:rPrChange>
              </w:rPr>
            </w:pPr>
            <w:ins w:id="5092" w:author="Пользователь" w:date="2022-12-22T02:22:00Z">
              <w:r w:rsidRPr="005A0097">
                <w:rPr>
                  <w:color w:val="A9B7C6"/>
                  <w:szCs w:val="28"/>
                  <w:rPrChange w:id="5093" w:author="Пользователь" w:date="2022-12-22T02:42:00Z">
                    <w:rPr>
                      <w:rFonts w:ascii="Courier New" w:hAnsi="Courier New" w:cs="Courier New"/>
                      <w:color w:val="A9B7C6"/>
                      <w:sz w:val="22"/>
                      <w:szCs w:val="22"/>
                    </w:rPr>
                  </w:rPrChange>
                </w:rPr>
                <w:t>               </w:t>
              </w:r>
              <w:proofErr w:type="spellStart"/>
              <w:r w:rsidRPr="005A0097">
                <w:rPr>
                  <w:color w:val="CC7832"/>
                  <w:szCs w:val="28"/>
                  <w:rPrChange w:id="5094" w:author="Пользователь" w:date="2022-12-22T02:42:00Z">
                    <w:rPr>
                      <w:rFonts w:ascii="Courier New" w:hAnsi="Courier New" w:cs="Courier New"/>
                      <w:color w:val="CC7832"/>
                      <w:sz w:val="22"/>
                      <w:szCs w:val="22"/>
                    </w:rPr>
                  </w:rPrChange>
                </w:rPr>
                <w:t>continue</w:t>
              </w:r>
              <w:proofErr w:type="spellEnd"/>
              <w:r w:rsidRPr="005A0097">
                <w:rPr>
                  <w:color w:val="CC7832"/>
                  <w:szCs w:val="28"/>
                  <w:rPrChange w:id="5095" w:author="Пользователь" w:date="2022-12-22T02:42:00Z">
                    <w:rPr>
                      <w:rFonts w:ascii="Courier New" w:hAnsi="Courier New" w:cs="Courier New"/>
                      <w:color w:val="CC7832"/>
                      <w:sz w:val="22"/>
                      <w:szCs w:val="22"/>
                    </w:rPr>
                  </w:rPrChange>
                </w:rPr>
                <w:t>;</w:t>
              </w:r>
            </w:ins>
          </w:p>
          <w:p w14:paraId="4FD0C995" w14:textId="77777777" w:rsidR="00046F53" w:rsidRPr="005A0097" w:rsidRDefault="00046F53" w:rsidP="00046F53">
            <w:pPr>
              <w:spacing w:line="240" w:lineRule="auto"/>
              <w:ind w:firstLine="0"/>
              <w:jc w:val="left"/>
              <w:rPr>
                <w:ins w:id="5096" w:author="Пользователь" w:date="2022-12-22T02:22:00Z"/>
                <w:szCs w:val="28"/>
                <w:rPrChange w:id="5097" w:author="Пользователь" w:date="2022-12-22T02:42:00Z">
                  <w:rPr>
                    <w:ins w:id="5098" w:author="Пользователь" w:date="2022-12-22T02:22:00Z"/>
                    <w:sz w:val="24"/>
                  </w:rPr>
                </w:rPrChange>
              </w:rPr>
            </w:pPr>
            <w:ins w:id="5099" w:author="Пользователь" w:date="2022-12-22T02:22:00Z">
              <w:r w:rsidRPr="005A0097">
                <w:rPr>
                  <w:color w:val="CC7832"/>
                  <w:szCs w:val="28"/>
                  <w:rPrChange w:id="5100" w:author="Пользователь" w:date="2022-12-22T02:42:00Z">
                    <w:rPr>
                      <w:rFonts w:ascii="Courier New" w:hAnsi="Courier New" w:cs="Courier New"/>
                      <w:color w:val="CC7832"/>
                      <w:sz w:val="22"/>
                      <w:szCs w:val="22"/>
                    </w:rPr>
                  </w:rPrChange>
                </w:rPr>
                <w:t>           </w:t>
              </w:r>
              <w:r w:rsidRPr="005A0097">
                <w:rPr>
                  <w:color w:val="808080"/>
                  <w:szCs w:val="28"/>
                  <w:rPrChange w:id="5101" w:author="Пользователь" w:date="2022-12-22T02:42:00Z">
                    <w:rPr>
                      <w:rFonts w:ascii="Courier New" w:hAnsi="Courier New" w:cs="Courier New"/>
                      <w:color w:val="808080"/>
                      <w:sz w:val="22"/>
                      <w:szCs w:val="22"/>
                    </w:rPr>
                  </w:rPrChange>
                </w:rPr>
                <w:t>// Достаётся UUID из 1 ячейки.</w:t>
              </w:r>
            </w:ins>
          </w:p>
          <w:p w14:paraId="17D23ECF" w14:textId="77777777" w:rsidR="00046F53" w:rsidRPr="005A0097" w:rsidRDefault="00046F53" w:rsidP="00046F53">
            <w:pPr>
              <w:spacing w:line="240" w:lineRule="auto"/>
              <w:ind w:firstLine="0"/>
              <w:jc w:val="left"/>
              <w:rPr>
                <w:ins w:id="5102" w:author="Пользователь" w:date="2022-12-22T02:22:00Z"/>
                <w:szCs w:val="28"/>
                <w:lang w:val="en-US"/>
                <w:rPrChange w:id="5103" w:author="Пользователь" w:date="2022-12-22T02:42:00Z">
                  <w:rPr>
                    <w:ins w:id="5104" w:author="Пользователь" w:date="2022-12-22T02:22:00Z"/>
                    <w:sz w:val="24"/>
                  </w:rPr>
                </w:rPrChange>
              </w:rPr>
            </w:pPr>
            <w:ins w:id="5105" w:author="Пользователь" w:date="2022-12-22T02:22:00Z">
              <w:r w:rsidRPr="005A0097">
                <w:rPr>
                  <w:color w:val="808080"/>
                  <w:szCs w:val="28"/>
                  <w:rPrChange w:id="5106" w:author="Пользователь" w:date="2022-12-22T02:42:00Z">
                    <w:rPr>
                      <w:rFonts w:ascii="Courier New" w:hAnsi="Courier New" w:cs="Courier New"/>
                      <w:color w:val="808080"/>
                      <w:sz w:val="22"/>
                      <w:szCs w:val="22"/>
                    </w:rPr>
                  </w:rPrChange>
                </w:rPr>
                <w:t>           </w:t>
              </w:r>
              <w:r w:rsidRPr="005A0097">
                <w:rPr>
                  <w:color w:val="A9B7C6"/>
                  <w:szCs w:val="28"/>
                  <w:lang w:val="en-US"/>
                  <w:rPrChange w:id="5107" w:author="Пользователь" w:date="2022-12-22T02:42:00Z">
                    <w:rPr>
                      <w:rFonts w:ascii="Courier New" w:hAnsi="Courier New" w:cs="Courier New"/>
                      <w:color w:val="A9B7C6"/>
                      <w:sz w:val="22"/>
                      <w:szCs w:val="22"/>
                    </w:rPr>
                  </w:rPrChange>
                </w:rPr>
                <w:t xml:space="preserve">cell = </w:t>
              </w:r>
              <w:proofErr w:type="spellStart"/>
              <w:proofErr w:type="gramStart"/>
              <w:r w:rsidRPr="005A0097">
                <w:rPr>
                  <w:color w:val="A9B7C6"/>
                  <w:szCs w:val="28"/>
                  <w:lang w:val="en-US"/>
                  <w:rPrChange w:id="5108" w:author="Пользователь" w:date="2022-12-22T02:42:00Z">
                    <w:rPr>
                      <w:rFonts w:ascii="Courier New" w:hAnsi="Courier New" w:cs="Courier New"/>
                      <w:color w:val="A9B7C6"/>
                      <w:sz w:val="22"/>
                      <w:szCs w:val="22"/>
                    </w:rPr>
                  </w:rPrChange>
                </w:rPr>
                <w:t>row.getCell</w:t>
              </w:r>
              <w:proofErr w:type="spellEnd"/>
              <w:proofErr w:type="gramEnd"/>
              <w:r w:rsidRPr="005A0097">
                <w:rPr>
                  <w:color w:val="A9B7C6"/>
                  <w:szCs w:val="28"/>
                  <w:lang w:val="en-US"/>
                  <w:rPrChange w:id="5109" w:author="Пользователь" w:date="2022-12-22T02:42:00Z">
                    <w:rPr>
                      <w:rFonts w:ascii="Courier New" w:hAnsi="Courier New" w:cs="Courier New"/>
                      <w:color w:val="A9B7C6"/>
                      <w:sz w:val="22"/>
                      <w:szCs w:val="22"/>
                    </w:rPr>
                  </w:rPrChange>
                </w:rPr>
                <w:t>(</w:t>
              </w:r>
              <w:r w:rsidRPr="005A0097">
                <w:rPr>
                  <w:color w:val="6897BB"/>
                  <w:szCs w:val="28"/>
                  <w:lang w:val="en-US"/>
                  <w:rPrChange w:id="5110" w:author="Пользователь" w:date="2022-12-22T02:42:00Z">
                    <w:rPr>
                      <w:rFonts w:ascii="Courier New" w:hAnsi="Courier New" w:cs="Courier New"/>
                      <w:color w:val="6897BB"/>
                      <w:sz w:val="22"/>
                      <w:szCs w:val="22"/>
                    </w:rPr>
                  </w:rPrChange>
                </w:rPr>
                <w:t>0</w:t>
              </w:r>
              <w:r w:rsidRPr="005A0097">
                <w:rPr>
                  <w:color w:val="A9B7C6"/>
                  <w:szCs w:val="28"/>
                  <w:lang w:val="en-US"/>
                  <w:rPrChange w:id="5111" w:author="Пользователь" w:date="2022-12-22T02:42:00Z">
                    <w:rPr>
                      <w:rFonts w:ascii="Courier New" w:hAnsi="Courier New" w:cs="Courier New"/>
                      <w:color w:val="A9B7C6"/>
                      <w:sz w:val="22"/>
                      <w:szCs w:val="22"/>
                    </w:rPr>
                  </w:rPrChange>
                </w:rPr>
                <w:t>)</w:t>
              </w:r>
              <w:r w:rsidRPr="005A0097">
                <w:rPr>
                  <w:color w:val="CC7832"/>
                  <w:szCs w:val="28"/>
                  <w:lang w:val="en-US"/>
                  <w:rPrChange w:id="5112" w:author="Пользователь" w:date="2022-12-22T02:42:00Z">
                    <w:rPr>
                      <w:rFonts w:ascii="Courier New" w:hAnsi="Courier New" w:cs="Courier New"/>
                      <w:color w:val="CC7832"/>
                      <w:sz w:val="22"/>
                      <w:szCs w:val="22"/>
                    </w:rPr>
                  </w:rPrChange>
                </w:rPr>
                <w:t>;</w:t>
              </w:r>
            </w:ins>
          </w:p>
          <w:p w14:paraId="77C05154" w14:textId="77777777" w:rsidR="00046F53" w:rsidRPr="005A0097" w:rsidRDefault="00046F53" w:rsidP="00046F53">
            <w:pPr>
              <w:spacing w:line="240" w:lineRule="auto"/>
              <w:ind w:firstLine="0"/>
              <w:jc w:val="left"/>
              <w:rPr>
                <w:ins w:id="5113" w:author="Пользователь" w:date="2022-12-22T02:22:00Z"/>
                <w:szCs w:val="28"/>
                <w:lang w:val="en-US"/>
                <w:rPrChange w:id="5114" w:author="Пользователь" w:date="2022-12-22T02:42:00Z">
                  <w:rPr>
                    <w:ins w:id="5115" w:author="Пользователь" w:date="2022-12-22T02:22:00Z"/>
                    <w:sz w:val="24"/>
                  </w:rPr>
                </w:rPrChange>
              </w:rPr>
            </w:pPr>
            <w:ins w:id="5116" w:author="Пользователь" w:date="2022-12-22T02:22:00Z">
              <w:r w:rsidRPr="005A0097">
                <w:rPr>
                  <w:color w:val="CC7832"/>
                  <w:szCs w:val="28"/>
                  <w:lang w:val="en-US"/>
                  <w:rPrChange w:id="5117" w:author="Пользователь" w:date="2022-12-22T02:42:00Z">
                    <w:rPr>
                      <w:rFonts w:ascii="Courier New" w:hAnsi="Courier New" w:cs="Courier New"/>
                      <w:color w:val="CC7832"/>
                      <w:sz w:val="22"/>
                      <w:szCs w:val="22"/>
                    </w:rPr>
                  </w:rPrChange>
                </w:rPr>
                <w:t>           </w:t>
              </w:r>
              <w:proofErr w:type="spellStart"/>
              <w:r w:rsidRPr="005A0097">
                <w:rPr>
                  <w:color w:val="A9B7C6"/>
                  <w:szCs w:val="28"/>
                  <w:lang w:val="en-US"/>
                  <w:rPrChange w:id="5118" w:author="Пользователь" w:date="2022-12-22T02:42:00Z">
                    <w:rPr>
                      <w:rFonts w:ascii="Courier New" w:hAnsi="Courier New" w:cs="Courier New"/>
                      <w:color w:val="A9B7C6"/>
                      <w:sz w:val="22"/>
                      <w:szCs w:val="22"/>
                    </w:rPr>
                  </w:rPrChange>
                </w:rPr>
                <w:t>tiUUID</w:t>
              </w:r>
              <w:proofErr w:type="spellEnd"/>
              <w:r w:rsidRPr="005A0097">
                <w:rPr>
                  <w:color w:val="A9B7C6"/>
                  <w:szCs w:val="28"/>
                  <w:lang w:val="en-US"/>
                  <w:rPrChange w:id="5119" w:author="Пользователь" w:date="2022-12-22T02:42:00Z">
                    <w:rPr>
                      <w:rFonts w:ascii="Courier New" w:hAnsi="Courier New" w:cs="Courier New"/>
                      <w:color w:val="A9B7C6"/>
                      <w:sz w:val="22"/>
                      <w:szCs w:val="22"/>
                    </w:rPr>
                  </w:rPrChange>
                </w:rPr>
                <w:t xml:space="preserve"> = </w:t>
              </w:r>
              <w:proofErr w:type="spellStart"/>
              <w:proofErr w:type="gramStart"/>
              <w:r w:rsidRPr="005A0097">
                <w:rPr>
                  <w:color w:val="A9B7C6"/>
                  <w:szCs w:val="28"/>
                  <w:lang w:val="en-US"/>
                  <w:rPrChange w:id="5120" w:author="Пользователь" w:date="2022-12-22T02:42:00Z">
                    <w:rPr>
                      <w:rFonts w:ascii="Courier New" w:hAnsi="Courier New" w:cs="Courier New"/>
                      <w:color w:val="A9B7C6"/>
                      <w:sz w:val="22"/>
                      <w:szCs w:val="22"/>
                    </w:rPr>
                  </w:rPrChange>
                </w:rPr>
                <w:t>cell.getStringCellValue</w:t>
              </w:r>
              <w:proofErr w:type="spellEnd"/>
              <w:proofErr w:type="gramEnd"/>
              <w:r w:rsidRPr="005A0097">
                <w:rPr>
                  <w:color w:val="A9B7C6"/>
                  <w:szCs w:val="28"/>
                  <w:lang w:val="en-US"/>
                  <w:rPrChange w:id="5121" w:author="Пользователь" w:date="2022-12-22T02:42:00Z">
                    <w:rPr>
                      <w:rFonts w:ascii="Courier New" w:hAnsi="Courier New" w:cs="Courier New"/>
                      <w:color w:val="A9B7C6"/>
                      <w:sz w:val="22"/>
                      <w:szCs w:val="22"/>
                    </w:rPr>
                  </w:rPrChange>
                </w:rPr>
                <w:t>()</w:t>
              </w:r>
              <w:r w:rsidRPr="005A0097">
                <w:rPr>
                  <w:color w:val="CC7832"/>
                  <w:szCs w:val="28"/>
                  <w:lang w:val="en-US"/>
                  <w:rPrChange w:id="5122" w:author="Пользователь" w:date="2022-12-22T02:42:00Z">
                    <w:rPr>
                      <w:rFonts w:ascii="Courier New" w:hAnsi="Courier New" w:cs="Courier New"/>
                      <w:color w:val="CC7832"/>
                      <w:sz w:val="22"/>
                      <w:szCs w:val="22"/>
                    </w:rPr>
                  </w:rPrChange>
                </w:rPr>
                <w:t>;</w:t>
              </w:r>
            </w:ins>
          </w:p>
          <w:p w14:paraId="27FD0452" w14:textId="77777777" w:rsidR="00046F53" w:rsidRPr="005A0097" w:rsidRDefault="00046F53" w:rsidP="00046F53">
            <w:pPr>
              <w:spacing w:line="240" w:lineRule="auto"/>
              <w:ind w:firstLine="0"/>
              <w:jc w:val="left"/>
              <w:rPr>
                <w:ins w:id="5123" w:author="Пользователь" w:date="2022-12-22T02:22:00Z"/>
                <w:szCs w:val="28"/>
                <w:lang w:val="en-US"/>
                <w:rPrChange w:id="5124" w:author="Пользователь" w:date="2022-12-22T02:42:00Z">
                  <w:rPr>
                    <w:ins w:id="5125" w:author="Пользователь" w:date="2022-12-22T02:22:00Z"/>
                    <w:sz w:val="24"/>
                  </w:rPr>
                </w:rPrChange>
              </w:rPr>
            </w:pPr>
            <w:ins w:id="5126" w:author="Пользователь" w:date="2022-12-22T02:22:00Z">
              <w:r w:rsidRPr="005A0097">
                <w:rPr>
                  <w:color w:val="CC7832"/>
                  <w:szCs w:val="28"/>
                  <w:lang w:val="en-US"/>
                  <w:rPrChange w:id="5127" w:author="Пользователь" w:date="2022-12-22T02:42:00Z">
                    <w:rPr>
                      <w:rFonts w:ascii="Courier New" w:hAnsi="Courier New" w:cs="Courier New"/>
                      <w:color w:val="CC7832"/>
                      <w:sz w:val="22"/>
                      <w:szCs w:val="22"/>
                    </w:rPr>
                  </w:rPrChange>
                </w:rPr>
                <w:t xml:space="preserve">           if </w:t>
              </w:r>
              <w:r w:rsidRPr="005A0097">
                <w:rPr>
                  <w:color w:val="A9B7C6"/>
                  <w:szCs w:val="28"/>
                  <w:lang w:val="en-US"/>
                  <w:rPrChange w:id="5128" w:author="Пользователь" w:date="2022-12-22T02:42:00Z">
                    <w:rPr>
                      <w:rFonts w:ascii="Courier New" w:hAnsi="Courier New" w:cs="Courier New"/>
                      <w:color w:val="A9B7C6"/>
                      <w:sz w:val="22"/>
                      <w:szCs w:val="22"/>
                    </w:rPr>
                  </w:rPrChange>
                </w:rPr>
                <w:t>(</w:t>
              </w:r>
              <w:proofErr w:type="spellStart"/>
              <w:r w:rsidRPr="005A0097">
                <w:rPr>
                  <w:color w:val="A9B7C6"/>
                  <w:szCs w:val="28"/>
                  <w:lang w:val="en-US"/>
                  <w:rPrChange w:id="5129" w:author="Пользователь" w:date="2022-12-22T02:42:00Z">
                    <w:rPr>
                      <w:rFonts w:ascii="Courier New" w:hAnsi="Courier New" w:cs="Courier New"/>
                      <w:color w:val="A9B7C6"/>
                      <w:sz w:val="22"/>
                      <w:szCs w:val="22"/>
                    </w:rPr>
                  </w:rPrChange>
                </w:rPr>
                <w:t>tiUUID.length</w:t>
              </w:r>
              <w:proofErr w:type="spellEnd"/>
              <w:r w:rsidRPr="005A0097">
                <w:rPr>
                  <w:color w:val="A9B7C6"/>
                  <w:szCs w:val="28"/>
                  <w:lang w:val="en-US"/>
                  <w:rPrChange w:id="5130" w:author="Пользователь" w:date="2022-12-22T02:42:00Z">
                    <w:rPr>
                      <w:rFonts w:ascii="Courier New" w:hAnsi="Courier New" w:cs="Courier New"/>
                      <w:color w:val="A9B7C6"/>
                      <w:sz w:val="22"/>
                      <w:szCs w:val="22"/>
                    </w:rPr>
                  </w:rPrChange>
                </w:rPr>
                <w:t xml:space="preserve">() == </w:t>
              </w:r>
              <w:r w:rsidRPr="005A0097">
                <w:rPr>
                  <w:color w:val="6897BB"/>
                  <w:szCs w:val="28"/>
                  <w:lang w:val="en-US"/>
                  <w:rPrChange w:id="5131" w:author="Пользователь" w:date="2022-12-22T02:42:00Z">
                    <w:rPr>
                      <w:rFonts w:ascii="Courier New" w:hAnsi="Courier New" w:cs="Courier New"/>
                      <w:color w:val="6897BB"/>
                      <w:sz w:val="22"/>
                      <w:szCs w:val="22"/>
                    </w:rPr>
                  </w:rPrChange>
                </w:rPr>
                <w:t>0</w:t>
              </w:r>
              <w:r w:rsidRPr="005A0097">
                <w:rPr>
                  <w:color w:val="A9B7C6"/>
                  <w:szCs w:val="28"/>
                  <w:lang w:val="en-US"/>
                  <w:rPrChange w:id="5132" w:author="Пользователь" w:date="2022-12-22T02:42:00Z">
                    <w:rPr>
                      <w:rFonts w:ascii="Courier New" w:hAnsi="Courier New" w:cs="Courier New"/>
                      <w:color w:val="A9B7C6"/>
                      <w:sz w:val="22"/>
                      <w:szCs w:val="22"/>
                    </w:rPr>
                  </w:rPrChange>
                </w:rPr>
                <w:t>)</w:t>
              </w:r>
            </w:ins>
          </w:p>
          <w:p w14:paraId="309B7A8F" w14:textId="77777777" w:rsidR="00046F53" w:rsidRPr="005A0097" w:rsidRDefault="00046F53" w:rsidP="00046F53">
            <w:pPr>
              <w:spacing w:line="240" w:lineRule="auto"/>
              <w:ind w:firstLine="0"/>
              <w:jc w:val="left"/>
              <w:rPr>
                <w:ins w:id="5133" w:author="Пользователь" w:date="2022-12-22T02:22:00Z"/>
                <w:szCs w:val="28"/>
                <w:lang w:val="en-US"/>
                <w:rPrChange w:id="5134" w:author="Пользователь" w:date="2022-12-22T02:42:00Z">
                  <w:rPr>
                    <w:ins w:id="5135" w:author="Пользователь" w:date="2022-12-22T02:22:00Z"/>
                    <w:sz w:val="24"/>
                  </w:rPr>
                </w:rPrChange>
              </w:rPr>
            </w:pPr>
            <w:ins w:id="5136" w:author="Пользователь" w:date="2022-12-22T02:22:00Z">
              <w:r w:rsidRPr="005A0097">
                <w:rPr>
                  <w:color w:val="A9B7C6"/>
                  <w:szCs w:val="28"/>
                  <w:lang w:val="en-US"/>
                  <w:rPrChange w:id="5137" w:author="Пользователь" w:date="2022-12-22T02:42:00Z">
                    <w:rPr>
                      <w:rFonts w:ascii="Courier New" w:hAnsi="Courier New" w:cs="Courier New"/>
                      <w:color w:val="A9B7C6"/>
                      <w:sz w:val="22"/>
                      <w:szCs w:val="22"/>
                    </w:rPr>
                  </w:rPrChange>
                </w:rPr>
                <w:t>               </w:t>
              </w:r>
              <w:r w:rsidRPr="005A0097">
                <w:rPr>
                  <w:color w:val="CC7832"/>
                  <w:szCs w:val="28"/>
                  <w:lang w:val="en-US"/>
                  <w:rPrChange w:id="5138" w:author="Пользователь" w:date="2022-12-22T02:42:00Z">
                    <w:rPr>
                      <w:rFonts w:ascii="Courier New" w:hAnsi="Courier New" w:cs="Courier New"/>
                      <w:color w:val="CC7832"/>
                      <w:sz w:val="22"/>
                      <w:szCs w:val="22"/>
                    </w:rPr>
                  </w:rPrChange>
                </w:rPr>
                <w:t>continue;</w:t>
              </w:r>
            </w:ins>
          </w:p>
          <w:p w14:paraId="57B97F56" w14:textId="77777777" w:rsidR="00046F53" w:rsidRPr="005A0097" w:rsidRDefault="00046F53" w:rsidP="00046F53">
            <w:pPr>
              <w:spacing w:line="240" w:lineRule="auto"/>
              <w:ind w:firstLine="0"/>
              <w:jc w:val="left"/>
              <w:rPr>
                <w:ins w:id="5139" w:author="Пользователь" w:date="2022-12-22T02:22:00Z"/>
                <w:szCs w:val="28"/>
                <w:lang w:val="en-US"/>
                <w:rPrChange w:id="5140" w:author="Пользователь" w:date="2022-12-22T02:42:00Z">
                  <w:rPr>
                    <w:ins w:id="5141" w:author="Пользователь" w:date="2022-12-22T02:22:00Z"/>
                    <w:sz w:val="24"/>
                  </w:rPr>
                </w:rPrChange>
              </w:rPr>
            </w:pPr>
          </w:p>
          <w:p w14:paraId="0256F9B6" w14:textId="77777777" w:rsidR="00046F53" w:rsidRPr="005A0097" w:rsidRDefault="00046F53" w:rsidP="00046F53">
            <w:pPr>
              <w:spacing w:line="240" w:lineRule="auto"/>
              <w:ind w:firstLine="0"/>
              <w:jc w:val="left"/>
              <w:rPr>
                <w:ins w:id="5142" w:author="Пользователь" w:date="2022-12-22T02:22:00Z"/>
                <w:szCs w:val="28"/>
                <w:lang w:val="en-US"/>
                <w:rPrChange w:id="5143" w:author="Пользователь" w:date="2022-12-22T02:42:00Z">
                  <w:rPr>
                    <w:ins w:id="5144" w:author="Пользователь" w:date="2022-12-22T02:22:00Z"/>
                    <w:sz w:val="24"/>
                  </w:rPr>
                </w:rPrChange>
              </w:rPr>
            </w:pPr>
            <w:ins w:id="5145" w:author="Пользователь" w:date="2022-12-22T02:22:00Z">
              <w:r w:rsidRPr="005A0097">
                <w:rPr>
                  <w:color w:val="CC7832"/>
                  <w:szCs w:val="28"/>
                  <w:lang w:val="en-US"/>
                  <w:rPrChange w:id="5146" w:author="Пользователь" w:date="2022-12-22T02:42:00Z">
                    <w:rPr>
                      <w:rFonts w:ascii="Courier New" w:hAnsi="Courier New" w:cs="Courier New"/>
                      <w:color w:val="CC7832"/>
                      <w:sz w:val="22"/>
                      <w:szCs w:val="22"/>
                    </w:rPr>
                  </w:rPrChange>
                </w:rPr>
                <w:t>           </w:t>
              </w:r>
              <w:r w:rsidRPr="005A0097">
                <w:rPr>
                  <w:color w:val="808080"/>
                  <w:szCs w:val="28"/>
                  <w:lang w:val="en-US"/>
                  <w:rPrChange w:id="5147" w:author="Пользователь" w:date="2022-12-22T02:42:00Z">
                    <w:rPr>
                      <w:rFonts w:ascii="Courier New" w:hAnsi="Courier New" w:cs="Courier New"/>
                      <w:color w:val="808080"/>
                      <w:sz w:val="22"/>
                      <w:szCs w:val="22"/>
                    </w:rPr>
                  </w:rPrChange>
                </w:rPr>
                <w:t xml:space="preserve">// </w:t>
              </w:r>
              <w:r w:rsidRPr="005A0097">
                <w:rPr>
                  <w:color w:val="808080"/>
                  <w:szCs w:val="28"/>
                  <w:rPrChange w:id="5148" w:author="Пользователь" w:date="2022-12-22T02:42:00Z">
                    <w:rPr>
                      <w:rFonts w:ascii="Courier New" w:hAnsi="Courier New" w:cs="Courier New"/>
                      <w:color w:val="808080"/>
                      <w:sz w:val="22"/>
                      <w:szCs w:val="22"/>
                    </w:rPr>
                  </w:rPrChange>
                </w:rPr>
                <w:t>Создаётся</w:t>
              </w:r>
              <w:r w:rsidRPr="005A0097">
                <w:rPr>
                  <w:color w:val="808080"/>
                  <w:szCs w:val="28"/>
                  <w:lang w:val="en-US"/>
                  <w:rPrChange w:id="5149" w:author="Пользователь" w:date="2022-12-22T02:42:00Z">
                    <w:rPr>
                      <w:rFonts w:ascii="Courier New" w:hAnsi="Courier New" w:cs="Courier New"/>
                      <w:color w:val="808080"/>
                      <w:sz w:val="22"/>
                      <w:szCs w:val="22"/>
                    </w:rPr>
                  </w:rPrChange>
                </w:rPr>
                <w:t xml:space="preserve"> </w:t>
              </w:r>
              <w:r w:rsidRPr="005A0097">
                <w:rPr>
                  <w:color w:val="808080"/>
                  <w:szCs w:val="28"/>
                  <w:rPrChange w:id="5150" w:author="Пользователь" w:date="2022-12-22T02:42:00Z">
                    <w:rPr>
                      <w:rFonts w:ascii="Courier New" w:hAnsi="Courier New" w:cs="Courier New"/>
                      <w:color w:val="808080"/>
                      <w:sz w:val="22"/>
                      <w:szCs w:val="22"/>
                    </w:rPr>
                  </w:rPrChange>
                </w:rPr>
                <w:t>новый</w:t>
              </w:r>
              <w:r w:rsidRPr="005A0097">
                <w:rPr>
                  <w:color w:val="808080"/>
                  <w:szCs w:val="28"/>
                  <w:lang w:val="en-US"/>
                  <w:rPrChange w:id="5151" w:author="Пользователь" w:date="2022-12-22T02:42:00Z">
                    <w:rPr>
                      <w:rFonts w:ascii="Courier New" w:hAnsi="Courier New" w:cs="Courier New"/>
                      <w:color w:val="808080"/>
                      <w:sz w:val="22"/>
                      <w:szCs w:val="22"/>
                    </w:rPr>
                  </w:rPrChange>
                </w:rPr>
                <w:t xml:space="preserve"> </w:t>
              </w:r>
              <w:r w:rsidRPr="005A0097">
                <w:rPr>
                  <w:color w:val="808080"/>
                  <w:szCs w:val="28"/>
                  <w:rPrChange w:id="5152" w:author="Пользователь" w:date="2022-12-22T02:42:00Z">
                    <w:rPr>
                      <w:rFonts w:ascii="Courier New" w:hAnsi="Courier New" w:cs="Courier New"/>
                      <w:color w:val="808080"/>
                      <w:sz w:val="22"/>
                      <w:szCs w:val="22"/>
                    </w:rPr>
                  </w:rPrChange>
                </w:rPr>
                <w:t>объект</w:t>
              </w:r>
              <w:r w:rsidRPr="005A0097">
                <w:rPr>
                  <w:color w:val="808080"/>
                  <w:szCs w:val="28"/>
                  <w:lang w:val="en-US"/>
                  <w:rPrChange w:id="5153" w:author="Пользователь" w:date="2022-12-22T02:42:00Z">
                    <w:rPr>
                      <w:rFonts w:ascii="Courier New" w:hAnsi="Courier New" w:cs="Courier New"/>
                      <w:color w:val="808080"/>
                      <w:sz w:val="22"/>
                      <w:szCs w:val="22"/>
                    </w:rPr>
                  </w:rPrChange>
                </w:rPr>
                <w:t xml:space="preserve"> </w:t>
              </w:r>
              <w:r w:rsidRPr="005A0097">
                <w:rPr>
                  <w:color w:val="808080"/>
                  <w:szCs w:val="28"/>
                  <w:rPrChange w:id="5154" w:author="Пользователь" w:date="2022-12-22T02:42:00Z">
                    <w:rPr>
                      <w:rFonts w:ascii="Courier New" w:hAnsi="Courier New" w:cs="Courier New"/>
                      <w:color w:val="808080"/>
                      <w:sz w:val="22"/>
                      <w:szCs w:val="22"/>
                    </w:rPr>
                  </w:rPrChange>
                </w:rPr>
                <w:t>класса</w:t>
              </w:r>
              <w:r w:rsidRPr="005A0097">
                <w:rPr>
                  <w:color w:val="808080"/>
                  <w:szCs w:val="28"/>
                  <w:lang w:val="en-US"/>
                  <w:rPrChange w:id="5155" w:author="Пользователь" w:date="2022-12-22T02:42:00Z">
                    <w:rPr>
                      <w:rFonts w:ascii="Courier New" w:hAnsi="Courier New" w:cs="Courier New"/>
                      <w:color w:val="808080"/>
                      <w:sz w:val="22"/>
                      <w:szCs w:val="22"/>
                    </w:rPr>
                  </w:rPrChange>
                </w:rPr>
                <w:t>.</w:t>
              </w:r>
            </w:ins>
          </w:p>
          <w:p w14:paraId="5DB66B12" w14:textId="77777777" w:rsidR="00046F53" w:rsidRPr="005A0097" w:rsidRDefault="00046F53" w:rsidP="00046F53">
            <w:pPr>
              <w:spacing w:line="240" w:lineRule="auto"/>
              <w:ind w:firstLine="0"/>
              <w:jc w:val="left"/>
              <w:rPr>
                <w:ins w:id="5156" w:author="Пользователь" w:date="2022-12-22T02:22:00Z"/>
                <w:szCs w:val="28"/>
                <w:lang w:val="en-US"/>
                <w:rPrChange w:id="5157" w:author="Пользователь" w:date="2022-12-22T02:42:00Z">
                  <w:rPr>
                    <w:ins w:id="5158" w:author="Пользователь" w:date="2022-12-22T02:22:00Z"/>
                    <w:sz w:val="24"/>
                  </w:rPr>
                </w:rPrChange>
              </w:rPr>
            </w:pPr>
            <w:ins w:id="5159" w:author="Пользователь" w:date="2022-12-22T02:22:00Z">
              <w:r w:rsidRPr="005A0097">
                <w:rPr>
                  <w:color w:val="808080"/>
                  <w:szCs w:val="28"/>
                  <w:lang w:val="en-US"/>
                  <w:rPrChange w:id="5160" w:author="Пользователь" w:date="2022-12-22T02:42:00Z">
                    <w:rPr>
                      <w:rFonts w:ascii="Courier New" w:hAnsi="Courier New" w:cs="Courier New"/>
                      <w:color w:val="808080"/>
                      <w:sz w:val="22"/>
                      <w:szCs w:val="22"/>
                    </w:rPr>
                  </w:rPrChange>
                </w:rPr>
                <w:t>           </w:t>
              </w:r>
              <w:proofErr w:type="spellStart"/>
              <w:r w:rsidRPr="005A0097">
                <w:rPr>
                  <w:color w:val="A9B7C6"/>
                  <w:szCs w:val="28"/>
                  <w:lang w:val="en-US"/>
                  <w:rPrChange w:id="5161" w:author="Пользователь" w:date="2022-12-22T02:42:00Z">
                    <w:rPr>
                      <w:rFonts w:ascii="Courier New" w:hAnsi="Courier New" w:cs="Courier New"/>
                      <w:color w:val="A9B7C6"/>
                      <w:sz w:val="22"/>
                      <w:szCs w:val="22"/>
                    </w:rPr>
                  </w:rPrChange>
                </w:rPr>
                <w:t>timeInterval</w:t>
              </w:r>
              <w:proofErr w:type="spellEnd"/>
              <w:r w:rsidRPr="005A0097">
                <w:rPr>
                  <w:color w:val="A9B7C6"/>
                  <w:szCs w:val="28"/>
                  <w:lang w:val="en-US"/>
                  <w:rPrChange w:id="5162" w:author="Пользователь" w:date="2022-12-22T02:42:00Z">
                    <w:rPr>
                      <w:rFonts w:ascii="Courier New" w:hAnsi="Courier New" w:cs="Courier New"/>
                      <w:color w:val="A9B7C6"/>
                      <w:sz w:val="22"/>
                      <w:szCs w:val="22"/>
                    </w:rPr>
                  </w:rPrChange>
                </w:rPr>
                <w:t xml:space="preserve"> = </w:t>
              </w:r>
              <w:r w:rsidRPr="005A0097">
                <w:rPr>
                  <w:color w:val="CC7832"/>
                  <w:szCs w:val="28"/>
                  <w:lang w:val="en-US"/>
                  <w:rPrChange w:id="5163" w:author="Пользователь" w:date="2022-12-22T02:42:00Z">
                    <w:rPr>
                      <w:rFonts w:ascii="Courier New" w:hAnsi="Courier New" w:cs="Courier New"/>
                      <w:color w:val="CC7832"/>
                      <w:sz w:val="22"/>
                      <w:szCs w:val="22"/>
                    </w:rPr>
                  </w:rPrChange>
                </w:rPr>
                <w:t xml:space="preserve">new </w:t>
              </w:r>
              <w:proofErr w:type="spellStart"/>
              <w:proofErr w:type="gramStart"/>
              <w:r w:rsidRPr="005A0097">
                <w:rPr>
                  <w:color w:val="A9B7C6"/>
                  <w:szCs w:val="28"/>
                  <w:lang w:val="en-US"/>
                  <w:rPrChange w:id="5164" w:author="Пользователь" w:date="2022-12-22T02:42:00Z">
                    <w:rPr>
                      <w:rFonts w:ascii="Courier New" w:hAnsi="Courier New" w:cs="Courier New"/>
                      <w:color w:val="A9B7C6"/>
                      <w:sz w:val="22"/>
                      <w:szCs w:val="22"/>
                    </w:rPr>
                  </w:rPrChange>
                </w:rPr>
                <w:t>CTimeInterval</w:t>
              </w:r>
              <w:proofErr w:type="spellEnd"/>
              <w:r w:rsidRPr="005A0097">
                <w:rPr>
                  <w:color w:val="A9B7C6"/>
                  <w:szCs w:val="28"/>
                  <w:lang w:val="en-US"/>
                  <w:rPrChange w:id="5165" w:author="Пользователь" w:date="2022-12-22T02:42:00Z">
                    <w:rPr>
                      <w:rFonts w:ascii="Courier New" w:hAnsi="Courier New" w:cs="Courier New"/>
                      <w:color w:val="A9B7C6"/>
                      <w:sz w:val="22"/>
                      <w:szCs w:val="22"/>
                    </w:rPr>
                  </w:rPrChange>
                </w:rPr>
                <w:t>(</w:t>
              </w:r>
              <w:proofErr w:type="gramEnd"/>
              <w:r w:rsidRPr="005A0097">
                <w:rPr>
                  <w:color w:val="A9B7C6"/>
                  <w:szCs w:val="28"/>
                  <w:lang w:val="en-US"/>
                  <w:rPrChange w:id="5166" w:author="Пользователь" w:date="2022-12-22T02:42:00Z">
                    <w:rPr>
                      <w:rFonts w:ascii="Courier New" w:hAnsi="Courier New" w:cs="Courier New"/>
                      <w:color w:val="A9B7C6"/>
                      <w:sz w:val="22"/>
                      <w:szCs w:val="22"/>
                    </w:rPr>
                  </w:rPrChange>
                </w:rPr>
                <w:t>)</w:t>
              </w:r>
              <w:r w:rsidRPr="005A0097">
                <w:rPr>
                  <w:color w:val="CC7832"/>
                  <w:szCs w:val="28"/>
                  <w:lang w:val="en-US"/>
                  <w:rPrChange w:id="5167" w:author="Пользователь" w:date="2022-12-22T02:42:00Z">
                    <w:rPr>
                      <w:rFonts w:ascii="Courier New" w:hAnsi="Courier New" w:cs="Courier New"/>
                      <w:color w:val="CC7832"/>
                      <w:sz w:val="22"/>
                      <w:szCs w:val="22"/>
                    </w:rPr>
                  </w:rPrChange>
                </w:rPr>
                <w:t>;</w:t>
              </w:r>
            </w:ins>
          </w:p>
          <w:p w14:paraId="3A3674F9" w14:textId="77777777" w:rsidR="00046F53" w:rsidRPr="005A0097" w:rsidRDefault="00046F53" w:rsidP="00046F53">
            <w:pPr>
              <w:spacing w:line="240" w:lineRule="auto"/>
              <w:ind w:firstLine="0"/>
              <w:jc w:val="left"/>
              <w:rPr>
                <w:ins w:id="5168" w:author="Пользователь" w:date="2022-12-22T02:22:00Z"/>
                <w:szCs w:val="28"/>
                <w:lang w:val="en-US"/>
                <w:rPrChange w:id="5169" w:author="Пользователь" w:date="2022-12-22T02:42:00Z">
                  <w:rPr>
                    <w:ins w:id="5170" w:author="Пользователь" w:date="2022-12-22T02:22:00Z"/>
                    <w:sz w:val="24"/>
                  </w:rPr>
                </w:rPrChange>
              </w:rPr>
            </w:pPr>
            <w:ins w:id="5171" w:author="Пользователь" w:date="2022-12-22T02:22:00Z">
              <w:r w:rsidRPr="005A0097">
                <w:rPr>
                  <w:color w:val="CC7832"/>
                  <w:szCs w:val="28"/>
                  <w:lang w:val="en-US"/>
                  <w:rPrChange w:id="5172" w:author="Пользователь" w:date="2022-12-22T02:42:00Z">
                    <w:rPr>
                      <w:rFonts w:ascii="Courier New" w:hAnsi="Courier New" w:cs="Courier New"/>
                      <w:color w:val="CC7832"/>
                      <w:sz w:val="22"/>
                      <w:szCs w:val="22"/>
                    </w:rPr>
                  </w:rPrChange>
                </w:rPr>
                <w:t>           </w:t>
              </w:r>
              <w:r w:rsidRPr="005A0097">
                <w:rPr>
                  <w:color w:val="A9B7C6"/>
                  <w:szCs w:val="28"/>
                  <w:lang w:val="en-US"/>
                  <w:rPrChange w:id="5173" w:author="Пользователь" w:date="2022-12-22T02:42:00Z">
                    <w:rPr>
                      <w:rFonts w:ascii="Courier New" w:hAnsi="Courier New" w:cs="Courier New"/>
                      <w:color w:val="A9B7C6"/>
                      <w:sz w:val="22"/>
                      <w:szCs w:val="22"/>
                    </w:rPr>
                  </w:rPrChange>
                </w:rPr>
                <w:t xml:space="preserve">id = </w:t>
              </w:r>
              <w:proofErr w:type="spellStart"/>
              <w:r w:rsidRPr="005A0097">
                <w:rPr>
                  <w:color w:val="A9B7C6"/>
                  <w:szCs w:val="28"/>
                  <w:lang w:val="en-US"/>
                  <w:rPrChange w:id="5174" w:author="Пользователь" w:date="2022-12-22T02:42:00Z">
                    <w:rPr>
                      <w:rFonts w:ascii="Courier New" w:hAnsi="Courier New" w:cs="Courier New"/>
                      <w:color w:val="A9B7C6"/>
                      <w:sz w:val="22"/>
                      <w:szCs w:val="22"/>
                    </w:rPr>
                  </w:rPrChange>
                </w:rPr>
                <w:t>UUID.</w:t>
              </w:r>
              <w:r w:rsidRPr="005A0097">
                <w:rPr>
                  <w:i/>
                  <w:iCs/>
                  <w:color w:val="A9B7C6"/>
                  <w:szCs w:val="28"/>
                  <w:lang w:val="en-US"/>
                  <w:rPrChange w:id="5175" w:author="Пользователь" w:date="2022-12-22T02:42:00Z">
                    <w:rPr>
                      <w:rFonts w:ascii="Courier New" w:hAnsi="Courier New" w:cs="Courier New"/>
                      <w:i/>
                      <w:iCs/>
                      <w:color w:val="A9B7C6"/>
                      <w:sz w:val="22"/>
                      <w:szCs w:val="22"/>
                    </w:rPr>
                  </w:rPrChange>
                </w:rPr>
                <w:t>fromString</w:t>
              </w:r>
              <w:proofErr w:type="spellEnd"/>
              <w:r w:rsidRPr="005A0097">
                <w:rPr>
                  <w:color w:val="A9B7C6"/>
                  <w:szCs w:val="28"/>
                  <w:lang w:val="en-US"/>
                  <w:rPrChange w:id="5176" w:author="Пользователь" w:date="2022-12-22T02:42:00Z">
                    <w:rPr>
                      <w:rFonts w:ascii="Courier New" w:hAnsi="Courier New" w:cs="Courier New"/>
                      <w:color w:val="A9B7C6"/>
                      <w:sz w:val="22"/>
                      <w:szCs w:val="22"/>
                    </w:rPr>
                  </w:rPrChange>
                </w:rPr>
                <w:t>(</w:t>
              </w:r>
              <w:proofErr w:type="spellStart"/>
              <w:r w:rsidRPr="005A0097">
                <w:rPr>
                  <w:color w:val="A9B7C6"/>
                  <w:szCs w:val="28"/>
                  <w:lang w:val="en-US"/>
                  <w:rPrChange w:id="5177" w:author="Пользователь" w:date="2022-12-22T02:42:00Z">
                    <w:rPr>
                      <w:rFonts w:ascii="Courier New" w:hAnsi="Courier New" w:cs="Courier New"/>
                      <w:color w:val="A9B7C6"/>
                      <w:sz w:val="22"/>
                      <w:szCs w:val="22"/>
                    </w:rPr>
                  </w:rPrChange>
                </w:rPr>
                <w:t>tiUUID</w:t>
              </w:r>
              <w:proofErr w:type="spellEnd"/>
              <w:r w:rsidRPr="005A0097">
                <w:rPr>
                  <w:color w:val="A9B7C6"/>
                  <w:szCs w:val="28"/>
                  <w:lang w:val="en-US"/>
                  <w:rPrChange w:id="5178" w:author="Пользователь" w:date="2022-12-22T02:42:00Z">
                    <w:rPr>
                      <w:rFonts w:ascii="Courier New" w:hAnsi="Courier New" w:cs="Courier New"/>
                      <w:color w:val="A9B7C6"/>
                      <w:sz w:val="22"/>
                      <w:szCs w:val="22"/>
                    </w:rPr>
                  </w:rPrChange>
                </w:rPr>
                <w:t>)</w:t>
              </w:r>
              <w:r w:rsidRPr="005A0097">
                <w:rPr>
                  <w:color w:val="CC7832"/>
                  <w:szCs w:val="28"/>
                  <w:lang w:val="en-US"/>
                  <w:rPrChange w:id="5179" w:author="Пользователь" w:date="2022-12-22T02:42:00Z">
                    <w:rPr>
                      <w:rFonts w:ascii="Courier New" w:hAnsi="Courier New" w:cs="Courier New"/>
                      <w:color w:val="CC7832"/>
                      <w:sz w:val="22"/>
                      <w:szCs w:val="22"/>
                    </w:rPr>
                  </w:rPrChange>
                </w:rPr>
                <w:t>;</w:t>
              </w:r>
            </w:ins>
          </w:p>
          <w:p w14:paraId="5632405C" w14:textId="77777777" w:rsidR="00046F53" w:rsidRPr="005A0097" w:rsidRDefault="00046F53" w:rsidP="00046F53">
            <w:pPr>
              <w:spacing w:line="240" w:lineRule="auto"/>
              <w:ind w:firstLine="0"/>
              <w:jc w:val="left"/>
              <w:rPr>
                <w:ins w:id="5180" w:author="Пользователь" w:date="2022-12-22T02:22:00Z"/>
                <w:szCs w:val="28"/>
                <w:rPrChange w:id="5181" w:author="Пользователь" w:date="2022-12-22T02:42:00Z">
                  <w:rPr>
                    <w:ins w:id="5182" w:author="Пользователь" w:date="2022-12-22T02:22:00Z"/>
                    <w:sz w:val="24"/>
                  </w:rPr>
                </w:rPrChange>
              </w:rPr>
            </w:pPr>
            <w:ins w:id="5183" w:author="Пользователь" w:date="2022-12-22T02:22:00Z">
              <w:r w:rsidRPr="005A0097">
                <w:rPr>
                  <w:color w:val="CC7832"/>
                  <w:szCs w:val="28"/>
                  <w:lang w:val="en-US"/>
                  <w:rPrChange w:id="5184" w:author="Пользователь" w:date="2022-12-22T02:42:00Z">
                    <w:rPr>
                      <w:rFonts w:ascii="Courier New" w:hAnsi="Courier New" w:cs="Courier New"/>
                      <w:color w:val="CC7832"/>
                      <w:sz w:val="22"/>
                      <w:szCs w:val="22"/>
                    </w:rPr>
                  </w:rPrChange>
                </w:rPr>
                <w:t>           </w:t>
              </w:r>
              <w:r w:rsidRPr="005A0097">
                <w:rPr>
                  <w:color w:val="808080"/>
                  <w:szCs w:val="28"/>
                  <w:rPrChange w:id="5185" w:author="Пользователь" w:date="2022-12-22T02:42:00Z">
                    <w:rPr>
                      <w:rFonts w:ascii="Courier New" w:hAnsi="Courier New" w:cs="Courier New"/>
                      <w:color w:val="808080"/>
                      <w:sz w:val="22"/>
                      <w:szCs w:val="22"/>
                    </w:rPr>
                  </w:rPrChange>
                </w:rPr>
                <w:t xml:space="preserve">// Заполняется в объекте UUID из 1 ячейки в </w:t>
              </w:r>
              <w:proofErr w:type="spellStart"/>
              <w:r w:rsidRPr="005A0097">
                <w:rPr>
                  <w:color w:val="808080"/>
                  <w:szCs w:val="28"/>
                  <w:rPrChange w:id="5186" w:author="Пользователь" w:date="2022-12-22T02:42:00Z">
                    <w:rPr>
                      <w:rFonts w:ascii="Courier New" w:hAnsi="Courier New" w:cs="Courier New"/>
                      <w:color w:val="808080"/>
                      <w:sz w:val="22"/>
                      <w:szCs w:val="22"/>
                    </w:rPr>
                  </w:rPrChange>
                </w:rPr>
                <w:t>сторе</w:t>
              </w:r>
              <w:proofErr w:type="spellEnd"/>
              <w:r w:rsidRPr="005A0097">
                <w:rPr>
                  <w:color w:val="808080"/>
                  <w:szCs w:val="28"/>
                  <w:rPrChange w:id="5187" w:author="Пользователь" w:date="2022-12-22T02:42:00Z">
                    <w:rPr>
                      <w:rFonts w:ascii="Courier New" w:hAnsi="Courier New" w:cs="Courier New"/>
                      <w:color w:val="808080"/>
                      <w:sz w:val="22"/>
                      <w:szCs w:val="22"/>
                    </w:rPr>
                  </w:rPrChange>
                </w:rPr>
                <w:t>.</w:t>
              </w:r>
            </w:ins>
          </w:p>
          <w:p w14:paraId="60DBE356" w14:textId="77777777" w:rsidR="00046F53" w:rsidRPr="005A0097" w:rsidRDefault="00046F53" w:rsidP="00046F53">
            <w:pPr>
              <w:spacing w:line="240" w:lineRule="auto"/>
              <w:ind w:firstLine="0"/>
              <w:jc w:val="left"/>
              <w:rPr>
                <w:ins w:id="5188" w:author="Пользователь" w:date="2022-12-22T02:22:00Z"/>
                <w:szCs w:val="28"/>
                <w:lang w:val="en-US"/>
                <w:rPrChange w:id="5189" w:author="Пользователь" w:date="2022-12-22T02:42:00Z">
                  <w:rPr>
                    <w:ins w:id="5190" w:author="Пользователь" w:date="2022-12-22T02:22:00Z"/>
                    <w:sz w:val="24"/>
                  </w:rPr>
                </w:rPrChange>
              </w:rPr>
            </w:pPr>
            <w:ins w:id="5191" w:author="Пользователь" w:date="2022-12-22T02:22:00Z">
              <w:r w:rsidRPr="005A0097">
                <w:rPr>
                  <w:color w:val="808080"/>
                  <w:szCs w:val="28"/>
                  <w:rPrChange w:id="5192" w:author="Пользователь" w:date="2022-12-22T02:42:00Z">
                    <w:rPr>
                      <w:rFonts w:ascii="Courier New" w:hAnsi="Courier New" w:cs="Courier New"/>
                      <w:color w:val="808080"/>
                      <w:sz w:val="22"/>
                      <w:szCs w:val="22"/>
                    </w:rPr>
                  </w:rPrChange>
                </w:rPr>
                <w:t>           </w:t>
              </w:r>
              <w:proofErr w:type="spellStart"/>
              <w:r w:rsidRPr="005A0097">
                <w:rPr>
                  <w:color w:val="A9B7C6"/>
                  <w:szCs w:val="28"/>
                  <w:lang w:val="en-US"/>
                  <w:rPrChange w:id="5193" w:author="Пользователь" w:date="2022-12-22T02:42:00Z">
                    <w:rPr>
                      <w:rFonts w:ascii="Courier New" w:hAnsi="Courier New" w:cs="Courier New"/>
                      <w:color w:val="A9B7C6"/>
                      <w:sz w:val="22"/>
                      <w:szCs w:val="22"/>
                    </w:rPr>
                  </w:rPrChange>
                </w:rPr>
                <w:t>timeInterval.setId</w:t>
              </w:r>
              <w:proofErr w:type="spellEnd"/>
              <w:r w:rsidRPr="005A0097">
                <w:rPr>
                  <w:color w:val="A9B7C6"/>
                  <w:szCs w:val="28"/>
                  <w:lang w:val="en-US"/>
                  <w:rPrChange w:id="5194" w:author="Пользователь" w:date="2022-12-22T02:42:00Z">
                    <w:rPr>
                      <w:rFonts w:ascii="Courier New" w:hAnsi="Courier New" w:cs="Courier New"/>
                      <w:color w:val="A9B7C6"/>
                      <w:sz w:val="22"/>
                      <w:szCs w:val="22"/>
                    </w:rPr>
                  </w:rPrChange>
                </w:rPr>
                <w:t>(id)</w:t>
              </w:r>
              <w:r w:rsidRPr="005A0097">
                <w:rPr>
                  <w:color w:val="CC7832"/>
                  <w:szCs w:val="28"/>
                  <w:lang w:val="en-US"/>
                  <w:rPrChange w:id="5195" w:author="Пользователь" w:date="2022-12-22T02:42:00Z">
                    <w:rPr>
                      <w:rFonts w:ascii="Courier New" w:hAnsi="Courier New" w:cs="Courier New"/>
                      <w:color w:val="CC7832"/>
                      <w:sz w:val="22"/>
                      <w:szCs w:val="22"/>
                    </w:rPr>
                  </w:rPrChange>
                </w:rPr>
                <w:t>;</w:t>
              </w:r>
            </w:ins>
          </w:p>
          <w:p w14:paraId="6EAD32E1" w14:textId="77777777" w:rsidR="00046F53" w:rsidRPr="005A0097" w:rsidRDefault="00046F53" w:rsidP="00046F53">
            <w:pPr>
              <w:spacing w:line="240" w:lineRule="auto"/>
              <w:ind w:firstLine="0"/>
              <w:jc w:val="left"/>
              <w:rPr>
                <w:ins w:id="5196" w:author="Пользователь" w:date="2022-12-22T02:22:00Z"/>
                <w:szCs w:val="28"/>
                <w:lang w:val="en-US"/>
                <w:rPrChange w:id="5197" w:author="Пользователь" w:date="2022-12-22T02:42:00Z">
                  <w:rPr>
                    <w:ins w:id="5198" w:author="Пользователь" w:date="2022-12-22T02:22:00Z"/>
                    <w:sz w:val="24"/>
                  </w:rPr>
                </w:rPrChange>
              </w:rPr>
            </w:pPr>
            <w:ins w:id="5199" w:author="Пользователь" w:date="2022-12-22T02:22:00Z">
              <w:r w:rsidRPr="005A0097">
                <w:rPr>
                  <w:color w:val="CC7832"/>
                  <w:szCs w:val="28"/>
                  <w:lang w:val="en-US"/>
                  <w:rPrChange w:id="5200" w:author="Пользователь" w:date="2022-12-22T02:42:00Z">
                    <w:rPr>
                      <w:rFonts w:ascii="Courier New" w:hAnsi="Courier New" w:cs="Courier New"/>
                      <w:color w:val="CC7832"/>
                      <w:sz w:val="22"/>
                      <w:szCs w:val="22"/>
                    </w:rPr>
                  </w:rPrChange>
                </w:rPr>
                <w:t>           </w:t>
              </w:r>
              <w:r w:rsidRPr="005A0097">
                <w:rPr>
                  <w:color w:val="A9B7C6"/>
                  <w:szCs w:val="28"/>
                  <w:lang w:val="en-US"/>
                  <w:rPrChange w:id="5201" w:author="Пользователь" w:date="2022-12-22T02:42:00Z">
                    <w:rPr>
                      <w:rFonts w:ascii="Courier New" w:hAnsi="Courier New" w:cs="Courier New"/>
                      <w:color w:val="A9B7C6"/>
                      <w:sz w:val="22"/>
                      <w:szCs w:val="22"/>
                    </w:rPr>
                  </w:rPrChange>
                </w:rPr>
                <w:t xml:space="preserve">cell = </w:t>
              </w:r>
              <w:proofErr w:type="spellStart"/>
              <w:proofErr w:type="gramStart"/>
              <w:r w:rsidRPr="005A0097">
                <w:rPr>
                  <w:color w:val="A9B7C6"/>
                  <w:szCs w:val="28"/>
                  <w:lang w:val="en-US"/>
                  <w:rPrChange w:id="5202" w:author="Пользователь" w:date="2022-12-22T02:42:00Z">
                    <w:rPr>
                      <w:rFonts w:ascii="Courier New" w:hAnsi="Courier New" w:cs="Courier New"/>
                      <w:color w:val="A9B7C6"/>
                      <w:sz w:val="22"/>
                      <w:szCs w:val="22"/>
                    </w:rPr>
                  </w:rPrChange>
                </w:rPr>
                <w:t>row.getCell</w:t>
              </w:r>
              <w:proofErr w:type="spellEnd"/>
              <w:proofErr w:type="gramEnd"/>
              <w:r w:rsidRPr="005A0097">
                <w:rPr>
                  <w:color w:val="A9B7C6"/>
                  <w:szCs w:val="28"/>
                  <w:lang w:val="en-US"/>
                  <w:rPrChange w:id="5203" w:author="Пользователь" w:date="2022-12-22T02:42:00Z">
                    <w:rPr>
                      <w:rFonts w:ascii="Courier New" w:hAnsi="Courier New" w:cs="Courier New"/>
                      <w:color w:val="A9B7C6"/>
                      <w:sz w:val="22"/>
                      <w:szCs w:val="22"/>
                    </w:rPr>
                  </w:rPrChange>
                </w:rPr>
                <w:t>(</w:t>
              </w:r>
              <w:r w:rsidRPr="005A0097">
                <w:rPr>
                  <w:color w:val="6897BB"/>
                  <w:szCs w:val="28"/>
                  <w:lang w:val="en-US"/>
                  <w:rPrChange w:id="5204" w:author="Пользователь" w:date="2022-12-22T02:42:00Z">
                    <w:rPr>
                      <w:rFonts w:ascii="Courier New" w:hAnsi="Courier New" w:cs="Courier New"/>
                      <w:color w:val="6897BB"/>
                      <w:sz w:val="22"/>
                      <w:szCs w:val="22"/>
                    </w:rPr>
                  </w:rPrChange>
                </w:rPr>
                <w:t>1</w:t>
              </w:r>
              <w:r w:rsidRPr="005A0097">
                <w:rPr>
                  <w:color w:val="A9B7C6"/>
                  <w:szCs w:val="28"/>
                  <w:lang w:val="en-US"/>
                  <w:rPrChange w:id="5205" w:author="Пользователь" w:date="2022-12-22T02:42:00Z">
                    <w:rPr>
                      <w:rFonts w:ascii="Courier New" w:hAnsi="Courier New" w:cs="Courier New"/>
                      <w:color w:val="A9B7C6"/>
                      <w:sz w:val="22"/>
                      <w:szCs w:val="22"/>
                    </w:rPr>
                  </w:rPrChange>
                </w:rPr>
                <w:t>)</w:t>
              </w:r>
              <w:r w:rsidRPr="005A0097">
                <w:rPr>
                  <w:color w:val="CC7832"/>
                  <w:szCs w:val="28"/>
                  <w:lang w:val="en-US"/>
                  <w:rPrChange w:id="5206" w:author="Пользователь" w:date="2022-12-22T02:42:00Z">
                    <w:rPr>
                      <w:rFonts w:ascii="Courier New" w:hAnsi="Courier New" w:cs="Courier New"/>
                      <w:color w:val="CC7832"/>
                      <w:sz w:val="22"/>
                      <w:szCs w:val="22"/>
                    </w:rPr>
                  </w:rPrChange>
                </w:rPr>
                <w:t>;</w:t>
              </w:r>
            </w:ins>
          </w:p>
          <w:p w14:paraId="0585DD60" w14:textId="77777777" w:rsidR="00046F53" w:rsidRPr="005A0097" w:rsidRDefault="00046F53" w:rsidP="00046F53">
            <w:pPr>
              <w:spacing w:line="240" w:lineRule="auto"/>
              <w:ind w:firstLine="0"/>
              <w:jc w:val="left"/>
              <w:rPr>
                <w:ins w:id="5207" w:author="Пользователь" w:date="2022-12-22T02:22:00Z"/>
                <w:szCs w:val="28"/>
                <w:lang w:val="en-US"/>
                <w:rPrChange w:id="5208" w:author="Пользователь" w:date="2022-12-22T02:42:00Z">
                  <w:rPr>
                    <w:ins w:id="5209" w:author="Пользователь" w:date="2022-12-22T02:22:00Z"/>
                    <w:sz w:val="24"/>
                  </w:rPr>
                </w:rPrChange>
              </w:rPr>
            </w:pPr>
            <w:ins w:id="5210" w:author="Пользователь" w:date="2022-12-22T02:22:00Z">
              <w:r w:rsidRPr="005A0097">
                <w:rPr>
                  <w:color w:val="CC7832"/>
                  <w:szCs w:val="28"/>
                  <w:lang w:val="en-US"/>
                  <w:rPrChange w:id="5211" w:author="Пользователь" w:date="2022-12-22T02:42:00Z">
                    <w:rPr>
                      <w:rFonts w:ascii="Courier New" w:hAnsi="Courier New" w:cs="Courier New"/>
                      <w:color w:val="CC7832"/>
                      <w:sz w:val="22"/>
                      <w:szCs w:val="22"/>
                    </w:rPr>
                  </w:rPrChange>
                </w:rPr>
                <w:t>           </w:t>
              </w:r>
              <w:r w:rsidRPr="005A0097">
                <w:rPr>
                  <w:color w:val="A9B7C6"/>
                  <w:szCs w:val="28"/>
                  <w:lang w:val="en-US"/>
                  <w:rPrChange w:id="5212" w:author="Пользователь" w:date="2022-12-22T02:42:00Z">
                    <w:rPr>
                      <w:rFonts w:ascii="Courier New" w:hAnsi="Courier New" w:cs="Courier New"/>
                      <w:color w:val="A9B7C6"/>
                      <w:sz w:val="22"/>
                      <w:szCs w:val="22"/>
                    </w:rPr>
                  </w:rPrChange>
                </w:rPr>
                <w:t xml:space="preserve">name = </w:t>
              </w:r>
              <w:proofErr w:type="spellStart"/>
              <w:proofErr w:type="gramStart"/>
              <w:r w:rsidRPr="005A0097">
                <w:rPr>
                  <w:color w:val="A9B7C6"/>
                  <w:szCs w:val="28"/>
                  <w:lang w:val="en-US"/>
                  <w:rPrChange w:id="5213" w:author="Пользователь" w:date="2022-12-22T02:42:00Z">
                    <w:rPr>
                      <w:rFonts w:ascii="Courier New" w:hAnsi="Courier New" w:cs="Courier New"/>
                      <w:color w:val="A9B7C6"/>
                      <w:sz w:val="22"/>
                      <w:szCs w:val="22"/>
                    </w:rPr>
                  </w:rPrChange>
                </w:rPr>
                <w:t>cell.getStringCellValue</w:t>
              </w:r>
              <w:proofErr w:type="spellEnd"/>
              <w:proofErr w:type="gramEnd"/>
              <w:r w:rsidRPr="005A0097">
                <w:rPr>
                  <w:color w:val="A9B7C6"/>
                  <w:szCs w:val="28"/>
                  <w:lang w:val="en-US"/>
                  <w:rPrChange w:id="5214" w:author="Пользователь" w:date="2022-12-22T02:42:00Z">
                    <w:rPr>
                      <w:rFonts w:ascii="Courier New" w:hAnsi="Courier New" w:cs="Courier New"/>
                      <w:color w:val="A9B7C6"/>
                      <w:sz w:val="22"/>
                      <w:szCs w:val="22"/>
                    </w:rPr>
                  </w:rPrChange>
                </w:rPr>
                <w:t>()</w:t>
              </w:r>
              <w:r w:rsidRPr="005A0097">
                <w:rPr>
                  <w:color w:val="CC7832"/>
                  <w:szCs w:val="28"/>
                  <w:lang w:val="en-US"/>
                  <w:rPrChange w:id="5215" w:author="Пользователь" w:date="2022-12-22T02:42:00Z">
                    <w:rPr>
                      <w:rFonts w:ascii="Courier New" w:hAnsi="Courier New" w:cs="Courier New"/>
                      <w:color w:val="CC7832"/>
                      <w:sz w:val="22"/>
                      <w:szCs w:val="22"/>
                    </w:rPr>
                  </w:rPrChange>
                </w:rPr>
                <w:t>;</w:t>
              </w:r>
            </w:ins>
          </w:p>
          <w:p w14:paraId="7B8A5442" w14:textId="77777777" w:rsidR="00046F53" w:rsidRPr="005A0097" w:rsidRDefault="00046F53" w:rsidP="00046F53">
            <w:pPr>
              <w:spacing w:line="240" w:lineRule="auto"/>
              <w:ind w:firstLine="0"/>
              <w:jc w:val="left"/>
              <w:rPr>
                <w:ins w:id="5216" w:author="Пользователь" w:date="2022-12-22T02:22:00Z"/>
                <w:szCs w:val="28"/>
                <w:lang w:val="en-US"/>
                <w:rPrChange w:id="5217" w:author="Пользователь" w:date="2022-12-22T02:42:00Z">
                  <w:rPr>
                    <w:ins w:id="5218" w:author="Пользователь" w:date="2022-12-22T02:22:00Z"/>
                    <w:sz w:val="24"/>
                  </w:rPr>
                </w:rPrChange>
              </w:rPr>
            </w:pPr>
            <w:ins w:id="5219" w:author="Пользователь" w:date="2022-12-22T02:22:00Z">
              <w:r w:rsidRPr="005A0097">
                <w:rPr>
                  <w:color w:val="CC7832"/>
                  <w:szCs w:val="28"/>
                  <w:lang w:val="en-US"/>
                  <w:rPrChange w:id="5220" w:author="Пользователь" w:date="2022-12-22T02:42:00Z">
                    <w:rPr>
                      <w:rFonts w:ascii="Courier New" w:hAnsi="Courier New" w:cs="Courier New"/>
                      <w:color w:val="CC7832"/>
                      <w:sz w:val="22"/>
                      <w:szCs w:val="22"/>
                    </w:rPr>
                  </w:rPrChange>
                </w:rPr>
                <w:t>           </w:t>
              </w:r>
              <w:proofErr w:type="spellStart"/>
              <w:r w:rsidRPr="005A0097">
                <w:rPr>
                  <w:color w:val="A9B7C6"/>
                  <w:szCs w:val="28"/>
                  <w:lang w:val="en-US"/>
                  <w:rPrChange w:id="5221" w:author="Пользователь" w:date="2022-12-22T02:42:00Z">
                    <w:rPr>
                      <w:rFonts w:ascii="Courier New" w:hAnsi="Courier New" w:cs="Courier New"/>
                      <w:color w:val="A9B7C6"/>
                      <w:sz w:val="22"/>
                      <w:szCs w:val="22"/>
                    </w:rPr>
                  </w:rPrChange>
                </w:rPr>
                <w:t>timeInterval.setName</w:t>
              </w:r>
              <w:proofErr w:type="spellEnd"/>
              <w:r w:rsidRPr="005A0097">
                <w:rPr>
                  <w:color w:val="A9B7C6"/>
                  <w:szCs w:val="28"/>
                  <w:lang w:val="en-US"/>
                  <w:rPrChange w:id="5222" w:author="Пользователь" w:date="2022-12-22T02:42:00Z">
                    <w:rPr>
                      <w:rFonts w:ascii="Courier New" w:hAnsi="Courier New" w:cs="Courier New"/>
                      <w:color w:val="A9B7C6"/>
                      <w:sz w:val="22"/>
                      <w:szCs w:val="22"/>
                    </w:rPr>
                  </w:rPrChange>
                </w:rPr>
                <w:t>(name)</w:t>
              </w:r>
              <w:r w:rsidRPr="005A0097">
                <w:rPr>
                  <w:color w:val="CC7832"/>
                  <w:szCs w:val="28"/>
                  <w:lang w:val="en-US"/>
                  <w:rPrChange w:id="5223" w:author="Пользователь" w:date="2022-12-22T02:42:00Z">
                    <w:rPr>
                      <w:rFonts w:ascii="Courier New" w:hAnsi="Courier New" w:cs="Courier New"/>
                      <w:color w:val="CC7832"/>
                      <w:sz w:val="22"/>
                      <w:szCs w:val="22"/>
                    </w:rPr>
                  </w:rPrChange>
                </w:rPr>
                <w:t>;</w:t>
              </w:r>
            </w:ins>
          </w:p>
          <w:p w14:paraId="04CF6483" w14:textId="77777777" w:rsidR="00046F53" w:rsidRPr="005A0097" w:rsidRDefault="00046F53" w:rsidP="00046F53">
            <w:pPr>
              <w:spacing w:line="240" w:lineRule="auto"/>
              <w:ind w:firstLine="0"/>
              <w:jc w:val="left"/>
              <w:rPr>
                <w:ins w:id="5224" w:author="Пользователь" w:date="2022-12-22T02:22:00Z"/>
                <w:szCs w:val="28"/>
                <w:lang w:val="en-US"/>
                <w:rPrChange w:id="5225" w:author="Пользователь" w:date="2022-12-22T02:42:00Z">
                  <w:rPr>
                    <w:ins w:id="5226" w:author="Пользователь" w:date="2022-12-22T02:22:00Z"/>
                    <w:sz w:val="24"/>
                  </w:rPr>
                </w:rPrChange>
              </w:rPr>
            </w:pPr>
            <w:ins w:id="5227" w:author="Пользователь" w:date="2022-12-22T02:22:00Z">
              <w:r w:rsidRPr="005A0097">
                <w:rPr>
                  <w:color w:val="CC7832"/>
                  <w:szCs w:val="28"/>
                  <w:lang w:val="en-US"/>
                  <w:rPrChange w:id="5228" w:author="Пользователь" w:date="2022-12-22T02:42:00Z">
                    <w:rPr>
                      <w:rFonts w:ascii="Courier New" w:hAnsi="Courier New" w:cs="Courier New"/>
                      <w:color w:val="CC7832"/>
                      <w:sz w:val="22"/>
                      <w:szCs w:val="22"/>
                    </w:rPr>
                  </w:rPrChange>
                </w:rPr>
                <w:t>           </w:t>
              </w:r>
              <w:r w:rsidRPr="005A0097">
                <w:rPr>
                  <w:color w:val="A9B7C6"/>
                  <w:szCs w:val="28"/>
                  <w:lang w:val="en-US"/>
                  <w:rPrChange w:id="5229" w:author="Пользователь" w:date="2022-12-22T02:42:00Z">
                    <w:rPr>
                      <w:rFonts w:ascii="Courier New" w:hAnsi="Courier New" w:cs="Courier New"/>
                      <w:color w:val="A9B7C6"/>
                      <w:sz w:val="22"/>
                      <w:szCs w:val="22"/>
                    </w:rPr>
                  </w:rPrChange>
                </w:rPr>
                <w:t xml:space="preserve">cell = </w:t>
              </w:r>
              <w:proofErr w:type="spellStart"/>
              <w:proofErr w:type="gramStart"/>
              <w:r w:rsidRPr="005A0097">
                <w:rPr>
                  <w:color w:val="A9B7C6"/>
                  <w:szCs w:val="28"/>
                  <w:lang w:val="en-US"/>
                  <w:rPrChange w:id="5230" w:author="Пользователь" w:date="2022-12-22T02:42:00Z">
                    <w:rPr>
                      <w:rFonts w:ascii="Courier New" w:hAnsi="Courier New" w:cs="Courier New"/>
                      <w:color w:val="A9B7C6"/>
                      <w:sz w:val="22"/>
                      <w:szCs w:val="22"/>
                    </w:rPr>
                  </w:rPrChange>
                </w:rPr>
                <w:t>row.getCell</w:t>
              </w:r>
              <w:proofErr w:type="spellEnd"/>
              <w:proofErr w:type="gramEnd"/>
              <w:r w:rsidRPr="005A0097">
                <w:rPr>
                  <w:color w:val="A9B7C6"/>
                  <w:szCs w:val="28"/>
                  <w:lang w:val="en-US"/>
                  <w:rPrChange w:id="5231" w:author="Пользователь" w:date="2022-12-22T02:42:00Z">
                    <w:rPr>
                      <w:rFonts w:ascii="Courier New" w:hAnsi="Courier New" w:cs="Courier New"/>
                      <w:color w:val="A9B7C6"/>
                      <w:sz w:val="22"/>
                      <w:szCs w:val="22"/>
                    </w:rPr>
                  </w:rPrChange>
                </w:rPr>
                <w:t>(</w:t>
              </w:r>
              <w:r w:rsidRPr="005A0097">
                <w:rPr>
                  <w:color w:val="6897BB"/>
                  <w:szCs w:val="28"/>
                  <w:lang w:val="en-US"/>
                  <w:rPrChange w:id="5232" w:author="Пользователь" w:date="2022-12-22T02:42:00Z">
                    <w:rPr>
                      <w:rFonts w:ascii="Courier New" w:hAnsi="Courier New" w:cs="Courier New"/>
                      <w:color w:val="6897BB"/>
                      <w:sz w:val="22"/>
                      <w:szCs w:val="22"/>
                    </w:rPr>
                  </w:rPrChange>
                </w:rPr>
                <w:t>2</w:t>
              </w:r>
              <w:r w:rsidRPr="005A0097">
                <w:rPr>
                  <w:color w:val="A9B7C6"/>
                  <w:szCs w:val="28"/>
                  <w:lang w:val="en-US"/>
                  <w:rPrChange w:id="5233" w:author="Пользователь" w:date="2022-12-22T02:42:00Z">
                    <w:rPr>
                      <w:rFonts w:ascii="Courier New" w:hAnsi="Courier New" w:cs="Courier New"/>
                      <w:color w:val="A9B7C6"/>
                      <w:sz w:val="22"/>
                      <w:szCs w:val="22"/>
                    </w:rPr>
                  </w:rPrChange>
                </w:rPr>
                <w:t>)</w:t>
              </w:r>
              <w:r w:rsidRPr="005A0097">
                <w:rPr>
                  <w:color w:val="CC7832"/>
                  <w:szCs w:val="28"/>
                  <w:lang w:val="en-US"/>
                  <w:rPrChange w:id="5234" w:author="Пользователь" w:date="2022-12-22T02:42:00Z">
                    <w:rPr>
                      <w:rFonts w:ascii="Courier New" w:hAnsi="Courier New" w:cs="Courier New"/>
                      <w:color w:val="CC7832"/>
                      <w:sz w:val="22"/>
                      <w:szCs w:val="22"/>
                    </w:rPr>
                  </w:rPrChange>
                </w:rPr>
                <w:t>;</w:t>
              </w:r>
            </w:ins>
          </w:p>
          <w:p w14:paraId="234FA4DF" w14:textId="77777777" w:rsidR="00046F53" w:rsidRPr="005A0097" w:rsidRDefault="00046F53" w:rsidP="00046F53">
            <w:pPr>
              <w:spacing w:line="240" w:lineRule="auto"/>
              <w:ind w:firstLine="0"/>
              <w:jc w:val="left"/>
              <w:rPr>
                <w:ins w:id="5235" w:author="Пользователь" w:date="2022-12-22T02:22:00Z"/>
                <w:szCs w:val="28"/>
                <w:lang w:val="en-US"/>
                <w:rPrChange w:id="5236" w:author="Пользователь" w:date="2022-12-22T02:42:00Z">
                  <w:rPr>
                    <w:ins w:id="5237" w:author="Пользователь" w:date="2022-12-22T02:22:00Z"/>
                    <w:sz w:val="24"/>
                  </w:rPr>
                </w:rPrChange>
              </w:rPr>
            </w:pPr>
            <w:ins w:id="5238" w:author="Пользователь" w:date="2022-12-22T02:22:00Z">
              <w:r w:rsidRPr="005A0097">
                <w:rPr>
                  <w:color w:val="CC7832"/>
                  <w:szCs w:val="28"/>
                  <w:lang w:val="en-US"/>
                  <w:rPrChange w:id="5239" w:author="Пользователь" w:date="2022-12-22T02:42:00Z">
                    <w:rPr>
                      <w:rFonts w:ascii="Courier New" w:hAnsi="Courier New" w:cs="Courier New"/>
                      <w:color w:val="CC7832"/>
                      <w:sz w:val="22"/>
                      <w:szCs w:val="22"/>
                    </w:rPr>
                  </w:rPrChange>
                </w:rPr>
                <w:lastRenderedPageBreak/>
                <w:t>           </w:t>
              </w:r>
              <w:proofErr w:type="spellStart"/>
              <w:r w:rsidRPr="005A0097">
                <w:rPr>
                  <w:color w:val="A9B7C6"/>
                  <w:szCs w:val="28"/>
                  <w:lang w:val="en-US"/>
                  <w:rPrChange w:id="5240" w:author="Пользователь" w:date="2022-12-22T02:42:00Z">
                    <w:rPr>
                      <w:rFonts w:ascii="Courier New" w:hAnsi="Courier New" w:cs="Courier New"/>
                      <w:color w:val="A9B7C6"/>
                      <w:sz w:val="22"/>
                      <w:szCs w:val="22"/>
                    </w:rPr>
                  </w:rPrChange>
                </w:rPr>
                <w:t>vr</w:t>
              </w:r>
              <w:proofErr w:type="spellEnd"/>
              <w:r w:rsidRPr="005A0097">
                <w:rPr>
                  <w:color w:val="A9B7C6"/>
                  <w:szCs w:val="28"/>
                  <w:lang w:val="en-US"/>
                  <w:rPrChange w:id="5241" w:author="Пользователь" w:date="2022-12-22T02:42:00Z">
                    <w:rPr>
                      <w:rFonts w:ascii="Courier New" w:hAnsi="Courier New" w:cs="Courier New"/>
                      <w:color w:val="A9B7C6"/>
                      <w:sz w:val="22"/>
                      <w:szCs w:val="22"/>
                    </w:rPr>
                  </w:rPrChange>
                </w:rPr>
                <w:t xml:space="preserve"> = </w:t>
              </w:r>
              <w:proofErr w:type="spellStart"/>
              <w:proofErr w:type="gramStart"/>
              <w:r w:rsidRPr="005A0097">
                <w:rPr>
                  <w:color w:val="A9B7C6"/>
                  <w:szCs w:val="28"/>
                  <w:lang w:val="en-US"/>
                  <w:rPrChange w:id="5242" w:author="Пользователь" w:date="2022-12-22T02:42:00Z">
                    <w:rPr>
                      <w:rFonts w:ascii="Courier New" w:hAnsi="Courier New" w:cs="Courier New"/>
                      <w:color w:val="A9B7C6"/>
                      <w:sz w:val="22"/>
                      <w:szCs w:val="22"/>
                    </w:rPr>
                  </w:rPrChange>
                </w:rPr>
                <w:t>cell.getStringCellValue</w:t>
              </w:r>
              <w:proofErr w:type="spellEnd"/>
              <w:proofErr w:type="gramEnd"/>
              <w:r w:rsidRPr="005A0097">
                <w:rPr>
                  <w:color w:val="A9B7C6"/>
                  <w:szCs w:val="28"/>
                  <w:lang w:val="en-US"/>
                  <w:rPrChange w:id="5243" w:author="Пользователь" w:date="2022-12-22T02:42:00Z">
                    <w:rPr>
                      <w:rFonts w:ascii="Courier New" w:hAnsi="Courier New" w:cs="Courier New"/>
                      <w:color w:val="A9B7C6"/>
                      <w:sz w:val="22"/>
                      <w:szCs w:val="22"/>
                    </w:rPr>
                  </w:rPrChange>
                </w:rPr>
                <w:t>()</w:t>
              </w:r>
              <w:r w:rsidRPr="005A0097">
                <w:rPr>
                  <w:color w:val="CC7832"/>
                  <w:szCs w:val="28"/>
                  <w:lang w:val="en-US"/>
                  <w:rPrChange w:id="5244" w:author="Пользователь" w:date="2022-12-22T02:42:00Z">
                    <w:rPr>
                      <w:rFonts w:ascii="Courier New" w:hAnsi="Courier New" w:cs="Courier New"/>
                      <w:color w:val="CC7832"/>
                      <w:sz w:val="22"/>
                      <w:szCs w:val="22"/>
                    </w:rPr>
                  </w:rPrChange>
                </w:rPr>
                <w:t>;</w:t>
              </w:r>
            </w:ins>
          </w:p>
          <w:p w14:paraId="4174CA17" w14:textId="77777777" w:rsidR="00046F53" w:rsidRPr="005A0097" w:rsidRDefault="00046F53" w:rsidP="00046F53">
            <w:pPr>
              <w:spacing w:line="240" w:lineRule="auto"/>
              <w:ind w:firstLine="0"/>
              <w:jc w:val="left"/>
              <w:rPr>
                <w:ins w:id="5245" w:author="Пользователь" w:date="2022-12-22T02:22:00Z"/>
                <w:szCs w:val="28"/>
                <w:lang w:val="en-US"/>
                <w:rPrChange w:id="5246" w:author="Пользователь" w:date="2022-12-22T02:42:00Z">
                  <w:rPr>
                    <w:ins w:id="5247" w:author="Пользователь" w:date="2022-12-22T02:22:00Z"/>
                    <w:sz w:val="24"/>
                  </w:rPr>
                </w:rPrChange>
              </w:rPr>
            </w:pPr>
            <w:ins w:id="5248" w:author="Пользователь" w:date="2022-12-22T02:22:00Z">
              <w:r w:rsidRPr="005A0097">
                <w:rPr>
                  <w:color w:val="CC7832"/>
                  <w:szCs w:val="28"/>
                  <w:lang w:val="en-US"/>
                  <w:rPrChange w:id="5249" w:author="Пользователь" w:date="2022-12-22T02:42:00Z">
                    <w:rPr>
                      <w:rFonts w:ascii="Courier New" w:hAnsi="Courier New" w:cs="Courier New"/>
                      <w:color w:val="CC7832"/>
                      <w:sz w:val="22"/>
                      <w:szCs w:val="22"/>
                    </w:rPr>
                  </w:rPrChange>
                </w:rPr>
                <w:t>           </w:t>
              </w:r>
              <w:proofErr w:type="spellStart"/>
              <w:r w:rsidRPr="005A0097">
                <w:rPr>
                  <w:color w:val="A9B7C6"/>
                  <w:szCs w:val="28"/>
                  <w:lang w:val="en-US"/>
                  <w:rPrChange w:id="5250" w:author="Пользователь" w:date="2022-12-22T02:42:00Z">
                    <w:rPr>
                      <w:rFonts w:ascii="Courier New" w:hAnsi="Courier New" w:cs="Courier New"/>
                      <w:color w:val="A9B7C6"/>
                      <w:sz w:val="22"/>
                      <w:szCs w:val="22"/>
                    </w:rPr>
                  </w:rPrChange>
                </w:rPr>
                <w:t>timeInterval.setVr</w:t>
              </w:r>
              <w:proofErr w:type="spellEnd"/>
              <w:r w:rsidRPr="005A0097">
                <w:rPr>
                  <w:color w:val="A9B7C6"/>
                  <w:szCs w:val="28"/>
                  <w:lang w:val="en-US"/>
                  <w:rPrChange w:id="5251" w:author="Пользователь" w:date="2022-12-22T02:42:00Z">
                    <w:rPr>
                      <w:rFonts w:ascii="Courier New" w:hAnsi="Courier New" w:cs="Courier New"/>
                      <w:color w:val="A9B7C6"/>
                      <w:sz w:val="22"/>
                      <w:szCs w:val="22"/>
                    </w:rPr>
                  </w:rPrChange>
                </w:rPr>
                <w:t>(</w:t>
              </w:r>
              <w:proofErr w:type="spellStart"/>
              <w:r w:rsidRPr="005A0097">
                <w:rPr>
                  <w:color w:val="A9B7C6"/>
                  <w:szCs w:val="28"/>
                  <w:lang w:val="en-US"/>
                  <w:rPrChange w:id="5252" w:author="Пользователь" w:date="2022-12-22T02:42:00Z">
                    <w:rPr>
                      <w:rFonts w:ascii="Courier New" w:hAnsi="Courier New" w:cs="Courier New"/>
                      <w:color w:val="A9B7C6"/>
                      <w:sz w:val="22"/>
                      <w:szCs w:val="22"/>
                    </w:rPr>
                  </w:rPrChange>
                </w:rPr>
                <w:t>vr</w:t>
              </w:r>
              <w:proofErr w:type="spellEnd"/>
              <w:r w:rsidRPr="005A0097">
                <w:rPr>
                  <w:color w:val="A9B7C6"/>
                  <w:szCs w:val="28"/>
                  <w:lang w:val="en-US"/>
                  <w:rPrChange w:id="5253" w:author="Пользователь" w:date="2022-12-22T02:42:00Z">
                    <w:rPr>
                      <w:rFonts w:ascii="Courier New" w:hAnsi="Courier New" w:cs="Courier New"/>
                      <w:color w:val="A9B7C6"/>
                      <w:sz w:val="22"/>
                      <w:szCs w:val="22"/>
                    </w:rPr>
                  </w:rPrChange>
                </w:rPr>
                <w:t>)</w:t>
              </w:r>
              <w:r w:rsidRPr="005A0097">
                <w:rPr>
                  <w:color w:val="CC7832"/>
                  <w:szCs w:val="28"/>
                  <w:lang w:val="en-US"/>
                  <w:rPrChange w:id="5254" w:author="Пользователь" w:date="2022-12-22T02:42:00Z">
                    <w:rPr>
                      <w:rFonts w:ascii="Courier New" w:hAnsi="Courier New" w:cs="Courier New"/>
                      <w:color w:val="CC7832"/>
                      <w:sz w:val="22"/>
                      <w:szCs w:val="22"/>
                    </w:rPr>
                  </w:rPrChange>
                </w:rPr>
                <w:t>;</w:t>
              </w:r>
            </w:ins>
          </w:p>
          <w:p w14:paraId="3879AE58" w14:textId="77777777" w:rsidR="00046F53" w:rsidRPr="005A0097" w:rsidRDefault="00046F53" w:rsidP="00046F53">
            <w:pPr>
              <w:spacing w:line="240" w:lineRule="auto"/>
              <w:ind w:firstLine="0"/>
              <w:jc w:val="left"/>
              <w:rPr>
                <w:ins w:id="5255" w:author="Пользователь" w:date="2022-12-22T02:22:00Z"/>
                <w:szCs w:val="28"/>
                <w:lang w:val="en-US"/>
                <w:rPrChange w:id="5256" w:author="Пользователь" w:date="2022-12-22T02:42:00Z">
                  <w:rPr>
                    <w:ins w:id="5257" w:author="Пользователь" w:date="2022-12-22T02:22:00Z"/>
                    <w:sz w:val="24"/>
                  </w:rPr>
                </w:rPrChange>
              </w:rPr>
            </w:pPr>
            <w:ins w:id="5258" w:author="Пользователь" w:date="2022-12-22T02:22:00Z">
              <w:r w:rsidRPr="005A0097">
                <w:rPr>
                  <w:color w:val="CC7832"/>
                  <w:szCs w:val="28"/>
                  <w:lang w:val="en-US"/>
                  <w:rPrChange w:id="5259" w:author="Пользователь" w:date="2022-12-22T02:42:00Z">
                    <w:rPr>
                      <w:rFonts w:ascii="Courier New" w:hAnsi="Courier New" w:cs="Courier New"/>
                      <w:color w:val="CC7832"/>
                      <w:sz w:val="22"/>
                      <w:szCs w:val="22"/>
                    </w:rPr>
                  </w:rPrChange>
                </w:rPr>
                <w:t>           </w:t>
              </w:r>
              <w:r w:rsidRPr="005A0097">
                <w:rPr>
                  <w:color w:val="808080"/>
                  <w:szCs w:val="28"/>
                  <w:lang w:val="en-US"/>
                  <w:rPrChange w:id="5260" w:author="Пользователь" w:date="2022-12-22T02:42:00Z">
                    <w:rPr>
                      <w:rFonts w:ascii="Courier New" w:hAnsi="Courier New" w:cs="Courier New"/>
                      <w:color w:val="808080"/>
                      <w:sz w:val="22"/>
                      <w:szCs w:val="22"/>
                    </w:rPr>
                  </w:rPrChange>
                </w:rPr>
                <w:t xml:space="preserve">// </w:t>
              </w:r>
              <w:r w:rsidRPr="005A0097">
                <w:rPr>
                  <w:color w:val="808080"/>
                  <w:szCs w:val="28"/>
                  <w:rPrChange w:id="5261" w:author="Пользователь" w:date="2022-12-22T02:42:00Z">
                    <w:rPr>
                      <w:rFonts w:ascii="Courier New" w:hAnsi="Courier New" w:cs="Courier New"/>
                      <w:color w:val="808080"/>
                      <w:sz w:val="22"/>
                      <w:szCs w:val="22"/>
                    </w:rPr>
                  </w:rPrChange>
                </w:rPr>
                <w:t>Объект</w:t>
              </w:r>
              <w:r w:rsidRPr="005A0097">
                <w:rPr>
                  <w:color w:val="808080"/>
                  <w:szCs w:val="28"/>
                  <w:lang w:val="en-US"/>
                  <w:rPrChange w:id="5262" w:author="Пользователь" w:date="2022-12-22T02:42:00Z">
                    <w:rPr>
                      <w:rFonts w:ascii="Courier New" w:hAnsi="Courier New" w:cs="Courier New"/>
                      <w:color w:val="808080"/>
                      <w:sz w:val="22"/>
                      <w:szCs w:val="22"/>
                    </w:rPr>
                  </w:rPrChange>
                </w:rPr>
                <w:t xml:space="preserve"> </w:t>
              </w:r>
              <w:r w:rsidRPr="005A0097">
                <w:rPr>
                  <w:color w:val="808080"/>
                  <w:szCs w:val="28"/>
                  <w:rPrChange w:id="5263" w:author="Пользователь" w:date="2022-12-22T02:42:00Z">
                    <w:rPr>
                      <w:rFonts w:ascii="Courier New" w:hAnsi="Courier New" w:cs="Courier New"/>
                      <w:color w:val="808080"/>
                      <w:sz w:val="22"/>
                      <w:szCs w:val="22"/>
                    </w:rPr>
                  </w:rPrChange>
                </w:rPr>
                <w:t>помещается</w:t>
              </w:r>
              <w:r w:rsidRPr="005A0097">
                <w:rPr>
                  <w:color w:val="808080"/>
                  <w:szCs w:val="28"/>
                  <w:lang w:val="en-US"/>
                  <w:rPrChange w:id="5264" w:author="Пользователь" w:date="2022-12-22T02:42:00Z">
                    <w:rPr>
                      <w:rFonts w:ascii="Courier New" w:hAnsi="Courier New" w:cs="Courier New"/>
                      <w:color w:val="808080"/>
                      <w:sz w:val="22"/>
                      <w:szCs w:val="22"/>
                    </w:rPr>
                  </w:rPrChange>
                </w:rPr>
                <w:t xml:space="preserve"> </w:t>
              </w:r>
              <w:r w:rsidRPr="005A0097">
                <w:rPr>
                  <w:color w:val="808080"/>
                  <w:szCs w:val="28"/>
                  <w:rPrChange w:id="5265" w:author="Пользователь" w:date="2022-12-22T02:42:00Z">
                    <w:rPr>
                      <w:rFonts w:ascii="Courier New" w:hAnsi="Courier New" w:cs="Courier New"/>
                      <w:color w:val="808080"/>
                      <w:sz w:val="22"/>
                      <w:szCs w:val="22"/>
                    </w:rPr>
                  </w:rPrChange>
                </w:rPr>
                <w:t>в</w:t>
              </w:r>
              <w:r w:rsidRPr="005A0097">
                <w:rPr>
                  <w:color w:val="808080"/>
                  <w:szCs w:val="28"/>
                  <w:lang w:val="en-US"/>
                  <w:rPrChange w:id="5266" w:author="Пользователь" w:date="2022-12-22T02:42:00Z">
                    <w:rPr>
                      <w:rFonts w:ascii="Courier New" w:hAnsi="Courier New" w:cs="Courier New"/>
                      <w:color w:val="808080"/>
                      <w:sz w:val="22"/>
                      <w:szCs w:val="22"/>
                    </w:rPr>
                  </w:rPrChange>
                </w:rPr>
                <w:t xml:space="preserve"> </w:t>
              </w:r>
              <w:r w:rsidRPr="005A0097">
                <w:rPr>
                  <w:color w:val="808080"/>
                  <w:szCs w:val="28"/>
                  <w:rPrChange w:id="5267" w:author="Пользователь" w:date="2022-12-22T02:42:00Z">
                    <w:rPr>
                      <w:rFonts w:ascii="Courier New" w:hAnsi="Courier New" w:cs="Courier New"/>
                      <w:color w:val="808080"/>
                      <w:sz w:val="22"/>
                      <w:szCs w:val="22"/>
                    </w:rPr>
                  </w:rPrChange>
                </w:rPr>
                <w:t>карточку</w:t>
              </w:r>
              <w:r w:rsidRPr="005A0097">
                <w:rPr>
                  <w:color w:val="808080"/>
                  <w:szCs w:val="28"/>
                  <w:lang w:val="en-US"/>
                  <w:rPrChange w:id="5268" w:author="Пользователь" w:date="2022-12-22T02:42:00Z">
                    <w:rPr>
                      <w:rFonts w:ascii="Courier New" w:hAnsi="Courier New" w:cs="Courier New"/>
                      <w:color w:val="808080"/>
                      <w:sz w:val="22"/>
                      <w:szCs w:val="22"/>
                    </w:rPr>
                  </w:rPrChange>
                </w:rPr>
                <w:t xml:space="preserve"> </w:t>
              </w:r>
              <w:proofErr w:type="spellStart"/>
              <w:r w:rsidRPr="005A0097">
                <w:rPr>
                  <w:color w:val="808080"/>
                  <w:szCs w:val="28"/>
                  <w:lang w:val="en-US"/>
                  <w:rPrChange w:id="5269" w:author="Пользователь" w:date="2022-12-22T02:42:00Z">
                    <w:rPr>
                      <w:rFonts w:ascii="Courier New" w:hAnsi="Courier New" w:cs="Courier New"/>
                      <w:color w:val="808080"/>
                      <w:sz w:val="22"/>
                      <w:szCs w:val="22"/>
                    </w:rPr>
                  </w:rPrChange>
                </w:rPr>
                <w:t>timeintervals</w:t>
              </w:r>
              <w:proofErr w:type="spellEnd"/>
              <w:r w:rsidRPr="005A0097">
                <w:rPr>
                  <w:color w:val="808080"/>
                  <w:szCs w:val="28"/>
                  <w:lang w:val="en-US"/>
                  <w:rPrChange w:id="5270" w:author="Пользователь" w:date="2022-12-22T02:42:00Z">
                    <w:rPr>
                      <w:rFonts w:ascii="Courier New" w:hAnsi="Courier New" w:cs="Courier New"/>
                      <w:color w:val="808080"/>
                      <w:sz w:val="22"/>
                      <w:szCs w:val="22"/>
                    </w:rPr>
                  </w:rPrChange>
                </w:rPr>
                <w:t>.</w:t>
              </w:r>
            </w:ins>
          </w:p>
          <w:p w14:paraId="2F224594" w14:textId="77777777" w:rsidR="00046F53" w:rsidRPr="005A0097" w:rsidRDefault="00046F53" w:rsidP="00046F53">
            <w:pPr>
              <w:spacing w:line="240" w:lineRule="auto"/>
              <w:ind w:firstLine="0"/>
              <w:jc w:val="left"/>
              <w:rPr>
                <w:ins w:id="5271" w:author="Пользователь" w:date="2022-12-22T02:22:00Z"/>
                <w:szCs w:val="28"/>
                <w:rPrChange w:id="5272" w:author="Пользователь" w:date="2022-12-22T02:42:00Z">
                  <w:rPr>
                    <w:ins w:id="5273" w:author="Пользователь" w:date="2022-12-22T02:22:00Z"/>
                    <w:sz w:val="24"/>
                  </w:rPr>
                </w:rPrChange>
              </w:rPr>
            </w:pPr>
            <w:ins w:id="5274" w:author="Пользователь" w:date="2022-12-22T02:22:00Z">
              <w:r w:rsidRPr="005A0097">
                <w:rPr>
                  <w:color w:val="808080"/>
                  <w:szCs w:val="28"/>
                  <w:lang w:val="en-US"/>
                  <w:rPrChange w:id="5275" w:author="Пользователь" w:date="2022-12-22T02:42:00Z">
                    <w:rPr>
                      <w:rFonts w:ascii="Courier New" w:hAnsi="Courier New" w:cs="Courier New"/>
                      <w:color w:val="808080"/>
                      <w:sz w:val="22"/>
                      <w:szCs w:val="22"/>
                    </w:rPr>
                  </w:rPrChange>
                </w:rPr>
                <w:t>           </w:t>
              </w:r>
              <w:proofErr w:type="spellStart"/>
              <w:proofErr w:type="gramStart"/>
              <w:r w:rsidRPr="005A0097">
                <w:rPr>
                  <w:i/>
                  <w:iCs/>
                  <w:color w:val="9876AA"/>
                  <w:szCs w:val="28"/>
                  <w:rPrChange w:id="5276" w:author="Пользователь" w:date="2022-12-22T02:42:00Z">
                    <w:rPr>
                      <w:rFonts w:ascii="Courier New" w:hAnsi="Courier New" w:cs="Courier New"/>
                      <w:i/>
                      <w:iCs/>
                      <w:color w:val="9876AA"/>
                      <w:sz w:val="22"/>
                      <w:szCs w:val="22"/>
                    </w:rPr>
                  </w:rPrChange>
                </w:rPr>
                <w:t>timeintervals</w:t>
              </w:r>
              <w:r w:rsidRPr="005A0097">
                <w:rPr>
                  <w:color w:val="A9B7C6"/>
                  <w:szCs w:val="28"/>
                  <w:rPrChange w:id="5277" w:author="Пользователь" w:date="2022-12-22T02:42:00Z">
                    <w:rPr>
                      <w:rFonts w:ascii="Courier New" w:hAnsi="Courier New" w:cs="Courier New"/>
                      <w:color w:val="A9B7C6"/>
                      <w:sz w:val="22"/>
                      <w:szCs w:val="22"/>
                    </w:rPr>
                  </w:rPrChange>
                </w:rPr>
                <w:t>.put</w:t>
              </w:r>
              <w:proofErr w:type="spellEnd"/>
              <w:r w:rsidRPr="005A0097">
                <w:rPr>
                  <w:color w:val="A9B7C6"/>
                  <w:szCs w:val="28"/>
                  <w:rPrChange w:id="5278" w:author="Пользователь" w:date="2022-12-22T02:42:00Z">
                    <w:rPr>
                      <w:rFonts w:ascii="Courier New" w:hAnsi="Courier New" w:cs="Courier New"/>
                      <w:color w:val="A9B7C6"/>
                      <w:sz w:val="22"/>
                      <w:szCs w:val="22"/>
                    </w:rPr>
                  </w:rPrChange>
                </w:rPr>
                <w:t>(</w:t>
              </w:r>
              <w:proofErr w:type="spellStart"/>
              <w:proofErr w:type="gramEnd"/>
              <w:r w:rsidRPr="005A0097">
                <w:rPr>
                  <w:color w:val="A9B7C6"/>
                  <w:szCs w:val="28"/>
                  <w:rPrChange w:id="5279" w:author="Пользователь" w:date="2022-12-22T02:42:00Z">
                    <w:rPr>
                      <w:rFonts w:ascii="Courier New" w:hAnsi="Courier New" w:cs="Courier New"/>
                      <w:color w:val="A9B7C6"/>
                      <w:sz w:val="22"/>
                      <w:szCs w:val="22"/>
                    </w:rPr>
                  </w:rPrChange>
                </w:rPr>
                <w:t>id</w:t>
              </w:r>
              <w:proofErr w:type="spellEnd"/>
              <w:r w:rsidRPr="005A0097">
                <w:rPr>
                  <w:color w:val="CC7832"/>
                  <w:szCs w:val="28"/>
                  <w:rPrChange w:id="5280" w:author="Пользователь" w:date="2022-12-22T02:42:00Z">
                    <w:rPr>
                      <w:rFonts w:ascii="Courier New" w:hAnsi="Courier New" w:cs="Courier New"/>
                      <w:color w:val="CC7832"/>
                      <w:sz w:val="22"/>
                      <w:szCs w:val="22"/>
                    </w:rPr>
                  </w:rPrChange>
                </w:rPr>
                <w:t xml:space="preserve">, </w:t>
              </w:r>
              <w:proofErr w:type="spellStart"/>
              <w:r w:rsidRPr="005A0097">
                <w:rPr>
                  <w:color w:val="A9B7C6"/>
                  <w:szCs w:val="28"/>
                  <w:rPrChange w:id="5281" w:author="Пользователь" w:date="2022-12-22T02:42:00Z">
                    <w:rPr>
                      <w:rFonts w:ascii="Courier New" w:hAnsi="Courier New" w:cs="Courier New"/>
                      <w:color w:val="A9B7C6"/>
                      <w:sz w:val="22"/>
                      <w:szCs w:val="22"/>
                    </w:rPr>
                  </w:rPrChange>
                </w:rPr>
                <w:t>timeInterval</w:t>
              </w:r>
              <w:proofErr w:type="spellEnd"/>
              <w:r w:rsidRPr="005A0097">
                <w:rPr>
                  <w:color w:val="A9B7C6"/>
                  <w:szCs w:val="28"/>
                  <w:rPrChange w:id="5282" w:author="Пользователь" w:date="2022-12-22T02:42:00Z">
                    <w:rPr>
                      <w:rFonts w:ascii="Courier New" w:hAnsi="Courier New" w:cs="Courier New"/>
                      <w:color w:val="A9B7C6"/>
                      <w:sz w:val="22"/>
                      <w:szCs w:val="22"/>
                    </w:rPr>
                  </w:rPrChange>
                </w:rPr>
                <w:t>)</w:t>
              </w:r>
              <w:r w:rsidRPr="005A0097">
                <w:rPr>
                  <w:color w:val="CC7832"/>
                  <w:szCs w:val="28"/>
                  <w:rPrChange w:id="5283" w:author="Пользователь" w:date="2022-12-22T02:42:00Z">
                    <w:rPr>
                      <w:rFonts w:ascii="Courier New" w:hAnsi="Courier New" w:cs="Courier New"/>
                      <w:color w:val="CC7832"/>
                      <w:sz w:val="22"/>
                      <w:szCs w:val="22"/>
                    </w:rPr>
                  </w:rPrChange>
                </w:rPr>
                <w:t>;</w:t>
              </w:r>
            </w:ins>
          </w:p>
          <w:p w14:paraId="50D40FEA" w14:textId="77777777" w:rsidR="00046F53" w:rsidRPr="005A0097" w:rsidRDefault="00046F53" w:rsidP="00046F53">
            <w:pPr>
              <w:spacing w:line="240" w:lineRule="auto"/>
              <w:ind w:firstLine="0"/>
              <w:jc w:val="left"/>
              <w:rPr>
                <w:ins w:id="5284" w:author="Пользователь" w:date="2022-12-22T02:22:00Z"/>
                <w:szCs w:val="28"/>
                <w:rPrChange w:id="5285" w:author="Пользователь" w:date="2022-12-22T02:42:00Z">
                  <w:rPr>
                    <w:ins w:id="5286" w:author="Пользователь" w:date="2022-12-22T02:22:00Z"/>
                    <w:sz w:val="24"/>
                  </w:rPr>
                </w:rPrChange>
              </w:rPr>
            </w:pPr>
            <w:ins w:id="5287" w:author="Пользователь" w:date="2022-12-22T02:22:00Z">
              <w:r w:rsidRPr="005A0097">
                <w:rPr>
                  <w:color w:val="CC7832"/>
                  <w:szCs w:val="28"/>
                  <w:rPrChange w:id="5288" w:author="Пользователь" w:date="2022-12-22T02:42:00Z">
                    <w:rPr>
                      <w:rFonts w:ascii="Courier New" w:hAnsi="Courier New" w:cs="Courier New"/>
                      <w:color w:val="CC7832"/>
                      <w:sz w:val="22"/>
                      <w:szCs w:val="22"/>
                    </w:rPr>
                  </w:rPrChange>
                </w:rPr>
                <w:t>       </w:t>
              </w:r>
              <w:r w:rsidRPr="005A0097">
                <w:rPr>
                  <w:color w:val="A9B7C6"/>
                  <w:szCs w:val="28"/>
                  <w:rPrChange w:id="5289" w:author="Пользователь" w:date="2022-12-22T02:42:00Z">
                    <w:rPr>
                      <w:rFonts w:ascii="Courier New" w:hAnsi="Courier New" w:cs="Courier New"/>
                      <w:color w:val="A9B7C6"/>
                      <w:sz w:val="22"/>
                      <w:szCs w:val="22"/>
                    </w:rPr>
                  </w:rPrChange>
                </w:rPr>
                <w:t>}</w:t>
              </w:r>
            </w:ins>
          </w:p>
          <w:p w14:paraId="727352FB" w14:textId="77777777" w:rsidR="00046F53" w:rsidRPr="005A0097" w:rsidRDefault="00046F53" w:rsidP="00046F53">
            <w:pPr>
              <w:spacing w:line="240" w:lineRule="auto"/>
              <w:ind w:firstLine="0"/>
              <w:jc w:val="left"/>
              <w:rPr>
                <w:ins w:id="5290" w:author="Пользователь" w:date="2022-12-22T02:22:00Z"/>
                <w:szCs w:val="28"/>
                <w:rPrChange w:id="5291" w:author="Пользователь" w:date="2022-12-22T02:42:00Z">
                  <w:rPr>
                    <w:ins w:id="5292" w:author="Пользователь" w:date="2022-12-22T02:22:00Z"/>
                    <w:sz w:val="24"/>
                  </w:rPr>
                </w:rPrChange>
              </w:rPr>
            </w:pPr>
            <w:ins w:id="5293" w:author="Пользователь" w:date="2022-12-22T02:22:00Z">
              <w:r w:rsidRPr="005A0097">
                <w:rPr>
                  <w:color w:val="A9B7C6"/>
                  <w:szCs w:val="28"/>
                  <w:rPrChange w:id="5294" w:author="Пользователь" w:date="2022-12-22T02:42:00Z">
                    <w:rPr>
                      <w:rFonts w:ascii="Courier New" w:hAnsi="Courier New" w:cs="Courier New"/>
                      <w:color w:val="A9B7C6"/>
                      <w:sz w:val="22"/>
                      <w:szCs w:val="22"/>
                    </w:rPr>
                  </w:rPrChange>
                </w:rPr>
                <w:t>   }</w:t>
              </w:r>
            </w:ins>
          </w:p>
          <w:p w14:paraId="4D435241" w14:textId="77777777" w:rsidR="00046F53" w:rsidRPr="005A0097" w:rsidRDefault="00046F53" w:rsidP="00046F53">
            <w:pPr>
              <w:spacing w:line="240" w:lineRule="auto"/>
              <w:ind w:firstLine="0"/>
              <w:jc w:val="left"/>
              <w:rPr>
                <w:ins w:id="5295" w:author="Пользователь" w:date="2022-12-22T02:22:00Z"/>
                <w:szCs w:val="28"/>
                <w:rPrChange w:id="5296" w:author="Пользователь" w:date="2022-12-22T02:42:00Z">
                  <w:rPr>
                    <w:ins w:id="5297" w:author="Пользователь" w:date="2022-12-22T02:22:00Z"/>
                    <w:sz w:val="24"/>
                  </w:rPr>
                </w:rPrChange>
              </w:rPr>
            </w:pPr>
            <w:ins w:id="5298" w:author="Пользователь" w:date="2022-12-22T02:22:00Z">
              <w:r w:rsidRPr="005A0097">
                <w:rPr>
                  <w:color w:val="A9B7C6"/>
                  <w:szCs w:val="28"/>
                  <w:rPrChange w:id="5299" w:author="Пользователь" w:date="2022-12-22T02:42:00Z">
                    <w:rPr>
                      <w:rFonts w:ascii="Courier New" w:hAnsi="Courier New" w:cs="Courier New"/>
                      <w:color w:val="A9B7C6"/>
                      <w:sz w:val="22"/>
                      <w:szCs w:val="22"/>
                    </w:rPr>
                  </w:rPrChange>
                </w:rPr>
                <w:t>   </w:t>
              </w:r>
              <w:r w:rsidRPr="005A0097">
                <w:rPr>
                  <w:i/>
                  <w:iCs/>
                  <w:color w:val="629755"/>
                  <w:szCs w:val="28"/>
                  <w:rPrChange w:id="5300" w:author="Пользователь" w:date="2022-12-22T02:42:00Z">
                    <w:rPr>
                      <w:rFonts w:ascii="Courier New" w:hAnsi="Courier New" w:cs="Courier New"/>
                      <w:i/>
                      <w:iCs/>
                      <w:color w:val="629755"/>
                      <w:sz w:val="22"/>
                      <w:szCs w:val="22"/>
                    </w:rPr>
                  </w:rPrChange>
                </w:rPr>
                <w:t>/******************************************************</w:t>
              </w:r>
            </w:ins>
          </w:p>
          <w:p w14:paraId="2AB7772F" w14:textId="77777777" w:rsidR="00046F53" w:rsidRPr="005A0097" w:rsidRDefault="00046F53" w:rsidP="00046F53">
            <w:pPr>
              <w:spacing w:line="240" w:lineRule="auto"/>
              <w:ind w:firstLine="0"/>
              <w:jc w:val="left"/>
              <w:rPr>
                <w:ins w:id="5301" w:author="Пользователь" w:date="2022-12-22T02:22:00Z"/>
                <w:szCs w:val="28"/>
                <w:rPrChange w:id="5302" w:author="Пользователь" w:date="2022-12-22T02:42:00Z">
                  <w:rPr>
                    <w:ins w:id="5303" w:author="Пользователь" w:date="2022-12-22T02:22:00Z"/>
                    <w:sz w:val="24"/>
                  </w:rPr>
                </w:rPrChange>
              </w:rPr>
            </w:pPr>
            <w:ins w:id="5304" w:author="Пользователь" w:date="2022-12-22T02:22:00Z">
              <w:r w:rsidRPr="005A0097">
                <w:rPr>
                  <w:i/>
                  <w:iCs/>
                  <w:color w:val="629755"/>
                  <w:szCs w:val="28"/>
                  <w:rPrChange w:id="5305" w:author="Пользователь" w:date="2022-12-22T02:42:00Z">
                    <w:rPr>
                      <w:rFonts w:ascii="Courier New" w:hAnsi="Courier New" w:cs="Courier New"/>
                      <w:i/>
                      <w:iCs/>
                      <w:color w:val="629755"/>
                      <w:sz w:val="22"/>
                      <w:szCs w:val="22"/>
                    </w:rPr>
                  </w:rPrChange>
                </w:rPr>
                <w:t>    * Загрузка информации о дате из электронной таблицы. *</w:t>
              </w:r>
            </w:ins>
          </w:p>
          <w:p w14:paraId="5B640B4E" w14:textId="77777777" w:rsidR="00046F53" w:rsidRPr="005A0097" w:rsidRDefault="00046F53" w:rsidP="00046F53">
            <w:pPr>
              <w:spacing w:line="240" w:lineRule="auto"/>
              <w:ind w:firstLine="0"/>
              <w:jc w:val="left"/>
              <w:rPr>
                <w:ins w:id="5306" w:author="Пользователь" w:date="2022-12-22T02:22:00Z"/>
                <w:szCs w:val="28"/>
                <w:rPrChange w:id="5307" w:author="Пользователь" w:date="2022-12-22T02:42:00Z">
                  <w:rPr>
                    <w:ins w:id="5308" w:author="Пользователь" w:date="2022-12-22T02:22:00Z"/>
                    <w:sz w:val="24"/>
                  </w:rPr>
                </w:rPrChange>
              </w:rPr>
            </w:pPr>
            <w:ins w:id="5309" w:author="Пользователь" w:date="2022-12-22T02:22:00Z">
              <w:r w:rsidRPr="005A0097">
                <w:rPr>
                  <w:i/>
                  <w:iCs/>
                  <w:color w:val="629755"/>
                  <w:szCs w:val="28"/>
                  <w:rPrChange w:id="5310" w:author="Пользователь" w:date="2022-12-22T02:42:00Z">
                    <w:rPr>
                      <w:rFonts w:ascii="Courier New" w:hAnsi="Courier New" w:cs="Courier New"/>
                      <w:i/>
                      <w:iCs/>
                      <w:color w:val="629755"/>
                      <w:sz w:val="22"/>
                      <w:szCs w:val="22"/>
                    </w:rPr>
                  </w:rPrChange>
                </w:rPr>
                <w:t xml:space="preserve">    * Результат в карте </w:t>
              </w:r>
              <w:proofErr w:type="spellStart"/>
              <w:r w:rsidRPr="005A0097">
                <w:rPr>
                  <w:i/>
                  <w:iCs/>
                  <w:color w:val="629755"/>
                  <w:szCs w:val="28"/>
                  <w:rPrChange w:id="5311" w:author="Пользователь" w:date="2022-12-22T02:42:00Z">
                    <w:rPr>
                      <w:rFonts w:ascii="Courier New" w:hAnsi="Courier New" w:cs="Courier New"/>
                      <w:i/>
                      <w:iCs/>
                      <w:color w:val="629755"/>
                      <w:sz w:val="22"/>
                      <w:szCs w:val="22"/>
                    </w:rPr>
                  </w:rPrChange>
                </w:rPr>
                <w:t>times</w:t>
              </w:r>
              <w:proofErr w:type="spellEnd"/>
              <w:r w:rsidRPr="005A0097">
                <w:rPr>
                  <w:i/>
                  <w:iCs/>
                  <w:color w:val="629755"/>
                  <w:szCs w:val="28"/>
                  <w:rPrChange w:id="5312" w:author="Пользователь" w:date="2022-12-22T02:42:00Z">
                    <w:rPr>
                      <w:rFonts w:ascii="Courier New" w:hAnsi="Courier New" w:cs="Courier New"/>
                      <w:i/>
                      <w:iCs/>
                      <w:color w:val="629755"/>
                      <w:sz w:val="22"/>
                      <w:szCs w:val="22"/>
                    </w:rPr>
                  </w:rPrChange>
                </w:rPr>
                <w:t>.                           *</w:t>
              </w:r>
            </w:ins>
          </w:p>
          <w:p w14:paraId="2812A93F" w14:textId="77777777" w:rsidR="00046F53" w:rsidRPr="005A0097" w:rsidRDefault="00046F53" w:rsidP="00046F53">
            <w:pPr>
              <w:spacing w:line="240" w:lineRule="auto"/>
              <w:ind w:firstLine="0"/>
              <w:jc w:val="left"/>
              <w:rPr>
                <w:ins w:id="5313" w:author="Пользователь" w:date="2022-12-22T02:22:00Z"/>
                <w:szCs w:val="28"/>
                <w:lang w:val="en-US"/>
                <w:rPrChange w:id="5314" w:author="Пользователь" w:date="2022-12-22T02:42:00Z">
                  <w:rPr>
                    <w:ins w:id="5315" w:author="Пользователь" w:date="2022-12-22T02:22:00Z"/>
                    <w:sz w:val="24"/>
                  </w:rPr>
                </w:rPrChange>
              </w:rPr>
            </w:pPr>
            <w:ins w:id="5316" w:author="Пользователь" w:date="2022-12-22T02:22:00Z">
              <w:r w:rsidRPr="005A0097">
                <w:rPr>
                  <w:i/>
                  <w:iCs/>
                  <w:color w:val="629755"/>
                  <w:szCs w:val="28"/>
                  <w:rPrChange w:id="5317" w:author="Пользователь" w:date="2022-12-22T02:42:00Z">
                    <w:rPr>
                      <w:rFonts w:ascii="Courier New" w:hAnsi="Courier New" w:cs="Courier New"/>
                      <w:i/>
                      <w:iCs/>
                      <w:color w:val="629755"/>
                      <w:sz w:val="22"/>
                      <w:szCs w:val="22"/>
                    </w:rPr>
                  </w:rPrChange>
                </w:rPr>
                <w:t xml:space="preserve">    * </w:t>
              </w:r>
              <w:r w:rsidRPr="005A0097">
                <w:rPr>
                  <w:b/>
                  <w:bCs/>
                  <w:i/>
                  <w:iCs/>
                  <w:color w:val="629755"/>
                  <w:szCs w:val="28"/>
                  <w:rPrChange w:id="5318" w:author="Пользователь" w:date="2022-12-22T02:42:00Z">
                    <w:rPr>
                      <w:rFonts w:ascii="Courier New" w:hAnsi="Courier New" w:cs="Courier New"/>
                      <w:b/>
                      <w:bCs/>
                      <w:i/>
                      <w:iCs/>
                      <w:color w:val="629755"/>
                      <w:sz w:val="22"/>
                      <w:szCs w:val="22"/>
                    </w:rPr>
                  </w:rPrChange>
                </w:rPr>
                <w:t>@</w:t>
              </w:r>
              <w:proofErr w:type="spellStart"/>
              <w:r w:rsidRPr="005A0097">
                <w:rPr>
                  <w:b/>
                  <w:bCs/>
                  <w:i/>
                  <w:iCs/>
                  <w:color w:val="629755"/>
                  <w:szCs w:val="28"/>
                  <w:rPrChange w:id="5319" w:author="Пользователь" w:date="2022-12-22T02:42:00Z">
                    <w:rPr>
                      <w:rFonts w:ascii="Courier New" w:hAnsi="Courier New" w:cs="Courier New"/>
                      <w:b/>
                      <w:bCs/>
                      <w:i/>
                      <w:iCs/>
                      <w:color w:val="629755"/>
                      <w:sz w:val="22"/>
                      <w:szCs w:val="22"/>
                    </w:rPr>
                  </w:rPrChange>
                </w:rPr>
                <w:t>param</w:t>
              </w:r>
              <w:proofErr w:type="spellEnd"/>
              <w:r w:rsidRPr="005A0097">
                <w:rPr>
                  <w:b/>
                  <w:bCs/>
                  <w:i/>
                  <w:iCs/>
                  <w:color w:val="629755"/>
                  <w:szCs w:val="28"/>
                  <w:rPrChange w:id="5320" w:author="Пользователь" w:date="2022-12-22T02:42:00Z">
                    <w:rPr>
                      <w:rFonts w:ascii="Courier New" w:hAnsi="Courier New" w:cs="Courier New"/>
                      <w:b/>
                      <w:bCs/>
                      <w:i/>
                      <w:iCs/>
                      <w:color w:val="629755"/>
                      <w:sz w:val="22"/>
                      <w:szCs w:val="22"/>
                    </w:rPr>
                  </w:rPrChange>
                </w:rPr>
                <w:t xml:space="preserve"> </w:t>
              </w:r>
              <w:proofErr w:type="spellStart"/>
              <w:r w:rsidRPr="005A0097">
                <w:rPr>
                  <w:i/>
                  <w:iCs/>
                  <w:color w:val="8A653B"/>
                  <w:szCs w:val="28"/>
                  <w:rPrChange w:id="5321" w:author="Пользователь" w:date="2022-12-22T02:42:00Z">
                    <w:rPr>
                      <w:rFonts w:ascii="Courier New" w:hAnsi="Courier New" w:cs="Courier New"/>
                      <w:i/>
                      <w:iCs/>
                      <w:color w:val="8A653B"/>
                      <w:sz w:val="22"/>
                      <w:szCs w:val="22"/>
                    </w:rPr>
                  </w:rPrChange>
                </w:rPr>
                <w:t>wb</w:t>
              </w:r>
              <w:proofErr w:type="spellEnd"/>
              <w:r w:rsidRPr="005A0097">
                <w:rPr>
                  <w:i/>
                  <w:iCs/>
                  <w:color w:val="8A653B"/>
                  <w:szCs w:val="28"/>
                  <w:rPrChange w:id="5322" w:author="Пользователь" w:date="2022-12-22T02:42:00Z">
                    <w:rPr>
                      <w:rFonts w:ascii="Courier New" w:hAnsi="Courier New" w:cs="Courier New"/>
                      <w:i/>
                      <w:iCs/>
                      <w:color w:val="8A653B"/>
                      <w:sz w:val="22"/>
                      <w:szCs w:val="22"/>
                    </w:rPr>
                  </w:rPrChange>
                </w:rPr>
                <w:t xml:space="preserve"> </w:t>
              </w:r>
              <w:r w:rsidRPr="005A0097">
                <w:rPr>
                  <w:i/>
                  <w:iCs/>
                  <w:color w:val="629755"/>
                  <w:szCs w:val="28"/>
                  <w:rPrChange w:id="5323" w:author="Пользователь" w:date="2022-12-22T02:42:00Z">
                    <w:rPr>
                      <w:rFonts w:ascii="Courier New" w:hAnsi="Courier New" w:cs="Courier New"/>
                      <w:i/>
                      <w:iCs/>
                      <w:color w:val="629755"/>
                      <w:sz w:val="22"/>
                      <w:szCs w:val="22"/>
                    </w:rPr>
                  </w:rPrChange>
                </w:rPr>
                <w:t xml:space="preserve">- рабочая книга с данными.               </w:t>
              </w:r>
              <w:r w:rsidRPr="005A0097">
                <w:rPr>
                  <w:i/>
                  <w:iCs/>
                  <w:color w:val="629755"/>
                  <w:szCs w:val="28"/>
                  <w:lang w:val="en-US"/>
                  <w:rPrChange w:id="5324" w:author="Пользователь" w:date="2022-12-22T02:42:00Z">
                    <w:rPr>
                      <w:rFonts w:ascii="Courier New" w:hAnsi="Courier New" w:cs="Courier New"/>
                      <w:i/>
                      <w:iCs/>
                      <w:color w:val="629755"/>
                      <w:sz w:val="22"/>
                      <w:szCs w:val="22"/>
                    </w:rPr>
                  </w:rPrChange>
                </w:rPr>
                <w:t>*</w:t>
              </w:r>
            </w:ins>
          </w:p>
          <w:p w14:paraId="6EF39DAA" w14:textId="77777777" w:rsidR="00046F53" w:rsidRPr="005A0097" w:rsidRDefault="00046F53" w:rsidP="00046F53">
            <w:pPr>
              <w:spacing w:line="240" w:lineRule="auto"/>
              <w:ind w:firstLine="0"/>
              <w:jc w:val="left"/>
              <w:rPr>
                <w:ins w:id="5325" w:author="Пользователь" w:date="2022-12-22T02:22:00Z"/>
                <w:szCs w:val="28"/>
                <w:lang w:val="en-US"/>
                <w:rPrChange w:id="5326" w:author="Пользователь" w:date="2022-12-22T02:42:00Z">
                  <w:rPr>
                    <w:ins w:id="5327" w:author="Пользователь" w:date="2022-12-22T02:22:00Z"/>
                    <w:sz w:val="24"/>
                  </w:rPr>
                </w:rPrChange>
              </w:rPr>
            </w:pPr>
            <w:ins w:id="5328" w:author="Пользователь" w:date="2022-12-22T02:22:00Z">
              <w:r w:rsidRPr="005A0097">
                <w:rPr>
                  <w:i/>
                  <w:iCs/>
                  <w:color w:val="629755"/>
                  <w:szCs w:val="28"/>
                  <w:lang w:val="en-US"/>
                  <w:rPrChange w:id="5329" w:author="Пользователь" w:date="2022-12-22T02:42:00Z">
                    <w:rPr>
                      <w:rFonts w:ascii="Courier New" w:hAnsi="Courier New" w:cs="Courier New"/>
                      <w:i/>
                      <w:iCs/>
                      <w:color w:val="629755"/>
                      <w:sz w:val="22"/>
                      <w:szCs w:val="22"/>
                    </w:rPr>
                  </w:rPrChange>
                </w:rPr>
                <w:t>    ******************************************************/</w:t>
              </w:r>
            </w:ins>
          </w:p>
          <w:p w14:paraId="12F4836A" w14:textId="77777777" w:rsidR="00046F53" w:rsidRPr="005A0097" w:rsidRDefault="00046F53" w:rsidP="00046F53">
            <w:pPr>
              <w:spacing w:line="240" w:lineRule="auto"/>
              <w:ind w:firstLine="0"/>
              <w:jc w:val="left"/>
              <w:rPr>
                <w:ins w:id="5330" w:author="Пользователь" w:date="2022-12-22T02:22:00Z"/>
                <w:szCs w:val="28"/>
                <w:lang w:val="en-US"/>
                <w:rPrChange w:id="5331" w:author="Пользователь" w:date="2022-12-22T02:42:00Z">
                  <w:rPr>
                    <w:ins w:id="5332" w:author="Пользователь" w:date="2022-12-22T02:22:00Z"/>
                    <w:sz w:val="24"/>
                  </w:rPr>
                </w:rPrChange>
              </w:rPr>
            </w:pPr>
            <w:ins w:id="5333" w:author="Пользователь" w:date="2022-12-22T02:22:00Z">
              <w:r w:rsidRPr="005A0097">
                <w:rPr>
                  <w:i/>
                  <w:iCs/>
                  <w:color w:val="629755"/>
                  <w:szCs w:val="28"/>
                  <w:lang w:val="en-US"/>
                  <w:rPrChange w:id="5334" w:author="Пользователь" w:date="2022-12-22T02:42:00Z">
                    <w:rPr>
                      <w:rFonts w:ascii="Courier New" w:hAnsi="Courier New" w:cs="Courier New"/>
                      <w:i/>
                      <w:iCs/>
                      <w:color w:val="629755"/>
                      <w:sz w:val="22"/>
                      <w:szCs w:val="22"/>
                    </w:rPr>
                  </w:rPrChange>
                </w:rPr>
                <w:t>   </w:t>
              </w:r>
              <w:r w:rsidRPr="005A0097">
                <w:rPr>
                  <w:color w:val="CC7832"/>
                  <w:szCs w:val="28"/>
                  <w:lang w:val="en-US"/>
                  <w:rPrChange w:id="5335" w:author="Пользователь" w:date="2022-12-22T02:42:00Z">
                    <w:rPr>
                      <w:rFonts w:ascii="Courier New" w:hAnsi="Courier New" w:cs="Courier New"/>
                      <w:color w:val="CC7832"/>
                      <w:sz w:val="22"/>
                      <w:szCs w:val="22"/>
                    </w:rPr>
                  </w:rPrChange>
                </w:rPr>
                <w:t xml:space="preserve">private static void </w:t>
              </w:r>
              <w:proofErr w:type="spellStart"/>
              <w:proofErr w:type="gramStart"/>
              <w:r w:rsidRPr="005A0097">
                <w:rPr>
                  <w:color w:val="FFC66D"/>
                  <w:szCs w:val="28"/>
                  <w:lang w:val="en-US"/>
                  <w:rPrChange w:id="5336" w:author="Пользователь" w:date="2022-12-22T02:42:00Z">
                    <w:rPr>
                      <w:rFonts w:ascii="Courier New" w:hAnsi="Courier New" w:cs="Courier New"/>
                      <w:color w:val="FFC66D"/>
                      <w:sz w:val="22"/>
                      <w:szCs w:val="22"/>
                    </w:rPr>
                  </w:rPrChange>
                </w:rPr>
                <w:t>loadTime</w:t>
              </w:r>
              <w:proofErr w:type="spellEnd"/>
              <w:r w:rsidRPr="005A0097">
                <w:rPr>
                  <w:color w:val="A9B7C6"/>
                  <w:szCs w:val="28"/>
                  <w:lang w:val="en-US"/>
                  <w:rPrChange w:id="5337" w:author="Пользователь" w:date="2022-12-22T02:42:00Z">
                    <w:rPr>
                      <w:rFonts w:ascii="Courier New" w:hAnsi="Courier New" w:cs="Courier New"/>
                      <w:color w:val="A9B7C6"/>
                      <w:sz w:val="22"/>
                      <w:szCs w:val="22"/>
                    </w:rPr>
                  </w:rPrChange>
                </w:rPr>
                <w:t>(</w:t>
              </w:r>
              <w:proofErr w:type="spellStart"/>
              <w:proofErr w:type="gramEnd"/>
              <w:r w:rsidRPr="005A0097">
                <w:rPr>
                  <w:color w:val="A9B7C6"/>
                  <w:szCs w:val="28"/>
                  <w:lang w:val="en-US"/>
                  <w:rPrChange w:id="5338" w:author="Пользователь" w:date="2022-12-22T02:42:00Z">
                    <w:rPr>
                      <w:rFonts w:ascii="Courier New" w:hAnsi="Courier New" w:cs="Courier New"/>
                      <w:color w:val="A9B7C6"/>
                      <w:sz w:val="22"/>
                      <w:szCs w:val="22"/>
                    </w:rPr>
                  </w:rPrChange>
                </w:rPr>
                <w:t>XSSFWorkbook</w:t>
              </w:r>
              <w:proofErr w:type="spellEnd"/>
              <w:r w:rsidRPr="005A0097">
                <w:rPr>
                  <w:color w:val="A9B7C6"/>
                  <w:szCs w:val="28"/>
                  <w:lang w:val="en-US"/>
                  <w:rPrChange w:id="5339" w:author="Пользователь" w:date="2022-12-22T02:42:00Z">
                    <w:rPr>
                      <w:rFonts w:ascii="Courier New" w:hAnsi="Courier New" w:cs="Courier New"/>
                      <w:color w:val="A9B7C6"/>
                      <w:sz w:val="22"/>
                      <w:szCs w:val="22"/>
                    </w:rPr>
                  </w:rPrChange>
                </w:rPr>
                <w:t xml:space="preserve"> </w:t>
              </w:r>
              <w:proofErr w:type="spellStart"/>
              <w:r w:rsidRPr="005A0097">
                <w:rPr>
                  <w:color w:val="A9B7C6"/>
                  <w:szCs w:val="28"/>
                  <w:lang w:val="en-US"/>
                  <w:rPrChange w:id="5340" w:author="Пользователь" w:date="2022-12-22T02:42:00Z">
                    <w:rPr>
                      <w:rFonts w:ascii="Courier New" w:hAnsi="Courier New" w:cs="Courier New"/>
                      <w:color w:val="A9B7C6"/>
                      <w:sz w:val="22"/>
                      <w:szCs w:val="22"/>
                    </w:rPr>
                  </w:rPrChange>
                </w:rPr>
                <w:t>wb</w:t>
              </w:r>
              <w:proofErr w:type="spellEnd"/>
              <w:r w:rsidRPr="005A0097">
                <w:rPr>
                  <w:color w:val="A9B7C6"/>
                  <w:szCs w:val="28"/>
                  <w:lang w:val="en-US"/>
                  <w:rPrChange w:id="5341" w:author="Пользователь" w:date="2022-12-22T02:42:00Z">
                    <w:rPr>
                      <w:rFonts w:ascii="Courier New" w:hAnsi="Courier New" w:cs="Courier New"/>
                      <w:color w:val="A9B7C6"/>
                      <w:sz w:val="22"/>
                      <w:szCs w:val="22"/>
                    </w:rPr>
                  </w:rPrChange>
                </w:rPr>
                <w:t>) {</w:t>
              </w:r>
            </w:ins>
          </w:p>
          <w:p w14:paraId="49622856" w14:textId="77777777" w:rsidR="00046F53" w:rsidRPr="005A0097" w:rsidRDefault="00046F53" w:rsidP="00046F53">
            <w:pPr>
              <w:spacing w:line="240" w:lineRule="auto"/>
              <w:ind w:firstLine="0"/>
              <w:jc w:val="left"/>
              <w:rPr>
                <w:ins w:id="5342" w:author="Пользователь" w:date="2022-12-22T02:22:00Z"/>
                <w:szCs w:val="28"/>
                <w:rPrChange w:id="5343" w:author="Пользователь" w:date="2022-12-22T02:42:00Z">
                  <w:rPr>
                    <w:ins w:id="5344" w:author="Пользователь" w:date="2022-12-22T02:22:00Z"/>
                    <w:sz w:val="24"/>
                  </w:rPr>
                </w:rPrChange>
              </w:rPr>
            </w:pPr>
            <w:ins w:id="5345" w:author="Пользователь" w:date="2022-12-22T02:22:00Z">
              <w:r w:rsidRPr="005A0097">
                <w:rPr>
                  <w:color w:val="A9B7C6"/>
                  <w:szCs w:val="28"/>
                  <w:lang w:val="en-US"/>
                  <w:rPrChange w:id="5346" w:author="Пользователь" w:date="2022-12-22T02:42:00Z">
                    <w:rPr>
                      <w:rFonts w:ascii="Courier New" w:hAnsi="Courier New" w:cs="Courier New"/>
                      <w:color w:val="A9B7C6"/>
                      <w:sz w:val="22"/>
                      <w:szCs w:val="22"/>
                    </w:rPr>
                  </w:rPrChange>
                </w:rPr>
                <w:t>       </w:t>
              </w:r>
              <w:r w:rsidRPr="005A0097">
                <w:rPr>
                  <w:color w:val="808080"/>
                  <w:szCs w:val="28"/>
                  <w:rPrChange w:id="5347" w:author="Пользователь" w:date="2022-12-22T02:42:00Z">
                    <w:rPr>
                      <w:rFonts w:ascii="Courier New" w:hAnsi="Courier New" w:cs="Courier New"/>
                      <w:color w:val="808080"/>
                      <w:sz w:val="22"/>
                      <w:szCs w:val="22"/>
                    </w:rPr>
                  </w:rPrChange>
                </w:rPr>
                <w:t>// Берётся 1(считая их от 0) лист(таблица) из файла .</w:t>
              </w:r>
              <w:proofErr w:type="spellStart"/>
              <w:r w:rsidRPr="005A0097">
                <w:rPr>
                  <w:color w:val="808080"/>
                  <w:szCs w:val="28"/>
                  <w:rPrChange w:id="5348" w:author="Пользователь" w:date="2022-12-22T02:42:00Z">
                    <w:rPr>
                      <w:rFonts w:ascii="Courier New" w:hAnsi="Courier New" w:cs="Courier New"/>
                      <w:color w:val="808080"/>
                      <w:sz w:val="22"/>
                      <w:szCs w:val="22"/>
                    </w:rPr>
                  </w:rPrChange>
                </w:rPr>
                <w:t>xlsx</w:t>
              </w:r>
              <w:proofErr w:type="spellEnd"/>
              <w:r w:rsidRPr="005A0097">
                <w:rPr>
                  <w:color w:val="808080"/>
                  <w:szCs w:val="28"/>
                  <w:rPrChange w:id="5349" w:author="Пользователь" w:date="2022-12-22T02:42:00Z">
                    <w:rPr>
                      <w:rFonts w:ascii="Courier New" w:hAnsi="Courier New" w:cs="Courier New"/>
                      <w:color w:val="808080"/>
                      <w:sz w:val="22"/>
                      <w:szCs w:val="22"/>
                    </w:rPr>
                  </w:rPrChange>
                </w:rPr>
                <w:t>.</w:t>
              </w:r>
            </w:ins>
          </w:p>
          <w:p w14:paraId="55B2593C" w14:textId="77777777" w:rsidR="00046F53" w:rsidRPr="005A0097" w:rsidRDefault="00046F53" w:rsidP="00046F53">
            <w:pPr>
              <w:spacing w:line="240" w:lineRule="auto"/>
              <w:ind w:firstLine="0"/>
              <w:jc w:val="left"/>
              <w:rPr>
                <w:ins w:id="5350" w:author="Пользователь" w:date="2022-12-22T02:22:00Z"/>
                <w:szCs w:val="28"/>
                <w:lang w:val="en-US"/>
                <w:rPrChange w:id="5351" w:author="Пользователь" w:date="2022-12-22T02:42:00Z">
                  <w:rPr>
                    <w:ins w:id="5352" w:author="Пользователь" w:date="2022-12-22T02:22:00Z"/>
                    <w:sz w:val="24"/>
                  </w:rPr>
                </w:rPrChange>
              </w:rPr>
            </w:pPr>
            <w:ins w:id="5353" w:author="Пользователь" w:date="2022-12-22T02:22:00Z">
              <w:r w:rsidRPr="005A0097">
                <w:rPr>
                  <w:color w:val="808080"/>
                  <w:szCs w:val="28"/>
                  <w:rPrChange w:id="5354" w:author="Пользователь" w:date="2022-12-22T02:42:00Z">
                    <w:rPr>
                      <w:rFonts w:ascii="Courier New" w:hAnsi="Courier New" w:cs="Courier New"/>
                      <w:color w:val="808080"/>
                      <w:sz w:val="22"/>
                      <w:szCs w:val="22"/>
                    </w:rPr>
                  </w:rPrChange>
                </w:rPr>
                <w:t>       </w:t>
              </w:r>
              <w:r w:rsidRPr="005A0097">
                <w:rPr>
                  <w:color w:val="A9B7C6"/>
                  <w:szCs w:val="28"/>
                  <w:lang w:val="en-US"/>
                  <w:rPrChange w:id="5355" w:author="Пользователь" w:date="2022-12-22T02:42:00Z">
                    <w:rPr>
                      <w:rFonts w:ascii="Courier New" w:hAnsi="Courier New" w:cs="Courier New"/>
                      <w:color w:val="A9B7C6"/>
                      <w:sz w:val="22"/>
                      <w:szCs w:val="22"/>
                    </w:rPr>
                  </w:rPrChange>
                </w:rPr>
                <w:t xml:space="preserve">Sheet </w:t>
              </w:r>
              <w:proofErr w:type="spellStart"/>
              <w:r w:rsidRPr="005A0097">
                <w:rPr>
                  <w:color w:val="A9B7C6"/>
                  <w:szCs w:val="28"/>
                  <w:lang w:val="en-US"/>
                  <w:rPrChange w:id="5356" w:author="Пользователь" w:date="2022-12-22T02:42:00Z">
                    <w:rPr>
                      <w:rFonts w:ascii="Courier New" w:hAnsi="Courier New" w:cs="Courier New"/>
                      <w:color w:val="A9B7C6"/>
                      <w:sz w:val="22"/>
                      <w:szCs w:val="22"/>
                    </w:rPr>
                  </w:rPrChange>
                </w:rPr>
                <w:t>sheet</w:t>
              </w:r>
              <w:proofErr w:type="spellEnd"/>
              <w:r w:rsidRPr="005A0097">
                <w:rPr>
                  <w:color w:val="A9B7C6"/>
                  <w:szCs w:val="28"/>
                  <w:lang w:val="en-US"/>
                  <w:rPrChange w:id="5357" w:author="Пользователь" w:date="2022-12-22T02:42:00Z">
                    <w:rPr>
                      <w:rFonts w:ascii="Courier New" w:hAnsi="Courier New" w:cs="Courier New"/>
                      <w:color w:val="A9B7C6"/>
                      <w:sz w:val="22"/>
                      <w:szCs w:val="22"/>
                    </w:rPr>
                  </w:rPrChange>
                </w:rPr>
                <w:t xml:space="preserve"> = </w:t>
              </w:r>
              <w:proofErr w:type="spellStart"/>
              <w:proofErr w:type="gramStart"/>
              <w:r w:rsidRPr="005A0097">
                <w:rPr>
                  <w:color w:val="A9B7C6"/>
                  <w:szCs w:val="28"/>
                  <w:lang w:val="en-US"/>
                  <w:rPrChange w:id="5358" w:author="Пользователь" w:date="2022-12-22T02:42:00Z">
                    <w:rPr>
                      <w:rFonts w:ascii="Courier New" w:hAnsi="Courier New" w:cs="Courier New"/>
                      <w:color w:val="A9B7C6"/>
                      <w:sz w:val="22"/>
                      <w:szCs w:val="22"/>
                    </w:rPr>
                  </w:rPrChange>
                </w:rPr>
                <w:t>wb.getSheetAt</w:t>
              </w:r>
              <w:proofErr w:type="spellEnd"/>
              <w:proofErr w:type="gramEnd"/>
              <w:r w:rsidRPr="005A0097">
                <w:rPr>
                  <w:color w:val="A9B7C6"/>
                  <w:szCs w:val="28"/>
                  <w:lang w:val="en-US"/>
                  <w:rPrChange w:id="5359" w:author="Пользователь" w:date="2022-12-22T02:42:00Z">
                    <w:rPr>
                      <w:rFonts w:ascii="Courier New" w:hAnsi="Courier New" w:cs="Courier New"/>
                      <w:color w:val="A9B7C6"/>
                      <w:sz w:val="22"/>
                      <w:szCs w:val="22"/>
                    </w:rPr>
                  </w:rPrChange>
                </w:rPr>
                <w:t>(</w:t>
              </w:r>
              <w:r w:rsidRPr="005A0097">
                <w:rPr>
                  <w:color w:val="6897BB"/>
                  <w:szCs w:val="28"/>
                  <w:lang w:val="en-US"/>
                  <w:rPrChange w:id="5360" w:author="Пользователь" w:date="2022-12-22T02:42:00Z">
                    <w:rPr>
                      <w:rFonts w:ascii="Courier New" w:hAnsi="Courier New" w:cs="Courier New"/>
                      <w:color w:val="6897BB"/>
                      <w:sz w:val="22"/>
                      <w:szCs w:val="22"/>
                    </w:rPr>
                  </w:rPrChange>
                </w:rPr>
                <w:t>1</w:t>
              </w:r>
              <w:r w:rsidRPr="005A0097">
                <w:rPr>
                  <w:color w:val="A9B7C6"/>
                  <w:szCs w:val="28"/>
                  <w:lang w:val="en-US"/>
                  <w:rPrChange w:id="5361" w:author="Пользователь" w:date="2022-12-22T02:42:00Z">
                    <w:rPr>
                      <w:rFonts w:ascii="Courier New" w:hAnsi="Courier New" w:cs="Courier New"/>
                      <w:color w:val="A9B7C6"/>
                      <w:sz w:val="22"/>
                      <w:szCs w:val="22"/>
                    </w:rPr>
                  </w:rPrChange>
                </w:rPr>
                <w:t>)</w:t>
              </w:r>
              <w:r w:rsidRPr="005A0097">
                <w:rPr>
                  <w:color w:val="CC7832"/>
                  <w:szCs w:val="28"/>
                  <w:lang w:val="en-US"/>
                  <w:rPrChange w:id="5362" w:author="Пользователь" w:date="2022-12-22T02:42:00Z">
                    <w:rPr>
                      <w:rFonts w:ascii="Courier New" w:hAnsi="Courier New" w:cs="Courier New"/>
                      <w:color w:val="CC7832"/>
                      <w:sz w:val="22"/>
                      <w:szCs w:val="22"/>
                    </w:rPr>
                  </w:rPrChange>
                </w:rPr>
                <w:t>;</w:t>
              </w:r>
            </w:ins>
          </w:p>
          <w:p w14:paraId="36164583" w14:textId="77777777" w:rsidR="00046F53" w:rsidRPr="005A0097" w:rsidRDefault="00046F53" w:rsidP="00046F53">
            <w:pPr>
              <w:spacing w:line="240" w:lineRule="auto"/>
              <w:ind w:firstLine="0"/>
              <w:jc w:val="left"/>
              <w:rPr>
                <w:ins w:id="5363" w:author="Пользователь" w:date="2022-12-22T02:22:00Z"/>
                <w:szCs w:val="28"/>
                <w:lang w:val="en-US"/>
                <w:rPrChange w:id="5364" w:author="Пользователь" w:date="2022-12-22T02:42:00Z">
                  <w:rPr>
                    <w:ins w:id="5365" w:author="Пользователь" w:date="2022-12-22T02:22:00Z"/>
                    <w:sz w:val="24"/>
                  </w:rPr>
                </w:rPrChange>
              </w:rPr>
            </w:pPr>
          </w:p>
          <w:p w14:paraId="0F758FF4" w14:textId="77777777" w:rsidR="00046F53" w:rsidRPr="005A0097" w:rsidRDefault="00046F53" w:rsidP="00046F53">
            <w:pPr>
              <w:spacing w:line="240" w:lineRule="auto"/>
              <w:ind w:firstLine="0"/>
              <w:jc w:val="left"/>
              <w:rPr>
                <w:ins w:id="5366" w:author="Пользователь" w:date="2022-12-22T02:22:00Z"/>
                <w:szCs w:val="28"/>
                <w:lang w:val="en-US"/>
                <w:rPrChange w:id="5367" w:author="Пользователь" w:date="2022-12-22T02:42:00Z">
                  <w:rPr>
                    <w:ins w:id="5368" w:author="Пользователь" w:date="2022-12-22T02:22:00Z"/>
                    <w:sz w:val="24"/>
                  </w:rPr>
                </w:rPrChange>
              </w:rPr>
            </w:pPr>
            <w:ins w:id="5369" w:author="Пользователь" w:date="2022-12-22T02:22:00Z">
              <w:r w:rsidRPr="005A0097">
                <w:rPr>
                  <w:color w:val="CC7832"/>
                  <w:szCs w:val="28"/>
                  <w:lang w:val="en-US"/>
                  <w:rPrChange w:id="5370" w:author="Пользователь" w:date="2022-12-22T02:42:00Z">
                    <w:rPr>
                      <w:rFonts w:ascii="Courier New" w:hAnsi="Courier New" w:cs="Courier New"/>
                      <w:color w:val="CC7832"/>
                      <w:sz w:val="22"/>
                      <w:szCs w:val="22"/>
                    </w:rPr>
                  </w:rPrChange>
                </w:rPr>
                <w:t>       </w:t>
              </w:r>
              <w:r w:rsidRPr="005A0097">
                <w:rPr>
                  <w:color w:val="A9B7C6"/>
                  <w:szCs w:val="28"/>
                  <w:lang w:val="en-US"/>
                  <w:rPrChange w:id="5371" w:author="Пользователь" w:date="2022-12-22T02:42:00Z">
                    <w:rPr>
                      <w:rFonts w:ascii="Courier New" w:hAnsi="Courier New" w:cs="Courier New"/>
                      <w:color w:val="A9B7C6"/>
                      <w:sz w:val="22"/>
                      <w:szCs w:val="22"/>
                    </w:rPr>
                  </w:rPrChange>
                </w:rPr>
                <w:t xml:space="preserve">Row </w:t>
              </w:r>
              <w:proofErr w:type="spellStart"/>
              <w:r w:rsidRPr="005A0097">
                <w:rPr>
                  <w:color w:val="A9B7C6"/>
                  <w:szCs w:val="28"/>
                  <w:lang w:val="en-US"/>
                  <w:rPrChange w:id="5372" w:author="Пользователь" w:date="2022-12-22T02:42:00Z">
                    <w:rPr>
                      <w:rFonts w:ascii="Courier New" w:hAnsi="Courier New" w:cs="Courier New"/>
                      <w:color w:val="A9B7C6"/>
                      <w:sz w:val="22"/>
                      <w:szCs w:val="22"/>
                    </w:rPr>
                  </w:rPrChange>
                </w:rPr>
                <w:t>row</w:t>
              </w:r>
              <w:proofErr w:type="spellEnd"/>
              <w:r w:rsidRPr="005A0097">
                <w:rPr>
                  <w:color w:val="CC7832"/>
                  <w:szCs w:val="28"/>
                  <w:lang w:val="en-US"/>
                  <w:rPrChange w:id="5373" w:author="Пользователь" w:date="2022-12-22T02:42:00Z">
                    <w:rPr>
                      <w:rFonts w:ascii="Courier New" w:hAnsi="Courier New" w:cs="Courier New"/>
                      <w:color w:val="CC7832"/>
                      <w:sz w:val="22"/>
                      <w:szCs w:val="22"/>
                    </w:rPr>
                  </w:rPrChange>
                </w:rPr>
                <w:t>;</w:t>
              </w:r>
            </w:ins>
          </w:p>
          <w:p w14:paraId="2C20438E" w14:textId="77777777" w:rsidR="00046F53" w:rsidRPr="005A0097" w:rsidRDefault="00046F53" w:rsidP="00046F53">
            <w:pPr>
              <w:spacing w:line="240" w:lineRule="auto"/>
              <w:ind w:firstLine="0"/>
              <w:jc w:val="left"/>
              <w:rPr>
                <w:ins w:id="5374" w:author="Пользователь" w:date="2022-12-22T02:22:00Z"/>
                <w:szCs w:val="28"/>
                <w:lang w:val="en-US"/>
                <w:rPrChange w:id="5375" w:author="Пользователь" w:date="2022-12-22T02:42:00Z">
                  <w:rPr>
                    <w:ins w:id="5376" w:author="Пользователь" w:date="2022-12-22T02:22:00Z"/>
                    <w:sz w:val="24"/>
                  </w:rPr>
                </w:rPrChange>
              </w:rPr>
            </w:pPr>
            <w:ins w:id="5377" w:author="Пользователь" w:date="2022-12-22T02:22:00Z">
              <w:r w:rsidRPr="005A0097">
                <w:rPr>
                  <w:color w:val="CC7832"/>
                  <w:szCs w:val="28"/>
                  <w:lang w:val="en-US"/>
                  <w:rPrChange w:id="5378" w:author="Пользователь" w:date="2022-12-22T02:42:00Z">
                    <w:rPr>
                      <w:rFonts w:ascii="Courier New" w:hAnsi="Courier New" w:cs="Courier New"/>
                      <w:color w:val="CC7832"/>
                      <w:sz w:val="22"/>
                      <w:szCs w:val="22"/>
                    </w:rPr>
                  </w:rPrChange>
                </w:rPr>
                <w:t>       </w:t>
              </w:r>
              <w:r w:rsidRPr="005A0097">
                <w:rPr>
                  <w:color w:val="A9B7C6"/>
                  <w:szCs w:val="28"/>
                  <w:lang w:val="en-US"/>
                  <w:rPrChange w:id="5379" w:author="Пользователь" w:date="2022-12-22T02:42:00Z">
                    <w:rPr>
                      <w:rFonts w:ascii="Courier New" w:hAnsi="Courier New" w:cs="Courier New"/>
                      <w:color w:val="A9B7C6"/>
                      <w:sz w:val="22"/>
                      <w:szCs w:val="22"/>
                    </w:rPr>
                  </w:rPrChange>
                </w:rPr>
                <w:t xml:space="preserve">Cell </w:t>
              </w:r>
              <w:proofErr w:type="spellStart"/>
              <w:r w:rsidRPr="005A0097">
                <w:rPr>
                  <w:color w:val="A9B7C6"/>
                  <w:szCs w:val="28"/>
                  <w:lang w:val="en-US"/>
                  <w:rPrChange w:id="5380" w:author="Пользователь" w:date="2022-12-22T02:42:00Z">
                    <w:rPr>
                      <w:rFonts w:ascii="Courier New" w:hAnsi="Courier New" w:cs="Courier New"/>
                      <w:color w:val="A9B7C6"/>
                      <w:sz w:val="22"/>
                      <w:szCs w:val="22"/>
                    </w:rPr>
                  </w:rPrChange>
                </w:rPr>
                <w:t>cell</w:t>
              </w:r>
              <w:proofErr w:type="spellEnd"/>
              <w:r w:rsidRPr="005A0097">
                <w:rPr>
                  <w:color w:val="CC7832"/>
                  <w:szCs w:val="28"/>
                  <w:lang w:val="en-US"/>
                  <w:rPrChange w:id="5381" w:author="Пользователь" w:date="2022-12-22T02:42:00Z">
                    <w:rPr>
                      <w:rFonts w:ascii="Courier New" w:hAnsi="Courier New" w:cs="Courier New"/>
                      <w:color w:val="CC7832"/>
                      <w:sz w:val="22"/>
                      <w:szCs w:val="22"/>
                    </w:rPr>
                  </w:rPrChange>
                </w:rPr>
                <w:t>;</w:t>
              </w:r>
            </w:ins>
          </w:p>
          <w:p w14:paraId="6CCC761A" w14:textId="77777777" w:rsidR="00046F53" w:rsidRPr="005A0097" w:rsidRDefault="00046F53" w:rsidP="00046F53">
            <w:pPr>
              <w:spacing w:line="240" w:lineRule="auto"/>
              <w:ind w:firstLine="0"/>
              <w:jc w:val="left"/>
              <w:rPr>
                <w:ins w:id="5382" w:author="Пользователь" w:date="2022-12-22T02:22:00Z"/>
                <w:szCs w:val="28"/>
                <w:lang w:val="en-US"/>
                <w:rPrChange w:id="5383" w:author="Пользователь" w:date="2022-12-22T02:42:00Z">
                  <w:rPr>
                    <w:ins w:id="5384" w:author="Пользователь" w:date="2022-12-22T02:22:00Z"/>
                    <w:sz w:val="24"/>
                  </w:rPr>
                </w:rPrChange>
              </w:rPr>
            </w:pPr>
            <w:ins w:id="5385" w:author="Пользователь" w:date="2022-12-22T02:22:00Z">
              <w:r w:rsidRPr="005A0097">
                <w:rPr>
                  <w:color w:val="CC7832"/>
                  <w:szCs w:val="28"/>
                  <w:lang w:val="en-US"/>
                  <w:rPrChange w:id="5386" w:author="Пользователь" w:date="2022-12-22T02:42:00Z">
                    <w:rPr>
                      <w:rFonts w:ascii="Courier New" w:hAnsi="Courier New" w:cs="Courier New"/>
                      <w:color w:val="CC7832"/>
                      <w:sz w:val="22"/>
                      <w:szCs w:val="22"/>
                    </w:rPr>
                  </w:rPrChange>
                </w:rPr>
                <w:t>       </w:t>
              </w:r>
              <w:proofErr w:type="spellStart"/>
              <w:r w:rsidRPr="005A0097">
                <w:rPr>
                  <w:color w:val="CC7832"/>
                  <w:szCs w:val="28"/>
                  <w:lang w:val="en-US"/>
                  <w:rPrChange w:id="5387" w:author="Пользователь" w:date="2022-12-22T02:42:00Z">
                    <w:rPr>
                      <w:rFonts w:ascii="Courier New" w:hAnsi="Courier New" w:cs="Courier New"/>
                      <w:color w:val="CC7832"/>
                      <w:sz w:val="22"/>
                      <w:szCs w:val="22"/>
                    </w:rPr>
                  </w:rPrChange>
                </w:rPr>
                <w:t>int</w:t>
              </w:r>
              <w:proofErr w:type="spellEnd"/>
              <w:r w:rsidRPr="005A0097">
                <w:rPr>
                  <w:color w:val="CC7832"/>
                  <w:szCs w:val="28"/>
                  <w:lang w:val="en-US"/>
                  <w:rPrChange w:id="5388" w:author="Пользователь" w:date="2022-12-22T02:42:00Z">
                    <w:rPr>
                      <w:rFonts w:ascii="Courier New" w:hAnsi="Courier New" w:cs="Courier New"/>
                      <w:color w:val="CC7832"/>
                      <w:sz w:val="22"/>
                      <w:szCs w:val="22"/>
                    </w:rPr>
                  </w:rPrChange>
                </w:rPr>
                <w:t xml:space="preserve"> </w:t>
              </w:r>
              <w:proofErr w:type="spellStart"/>
              <w:r w:rsidRPr="005A0097">
                <w:rPr>
                  <w:color w:val="A9B7C6"/>
                  <w:szCs w:val="28"/>
                  <w:lang w:val="en-US"/>
                  <w:rPrChange w:id="5389" w:author="Пользователь" w:date="2022-12-22T02:42:00Z">
                    <w:rPr>
                      <w:rFonts w:ascii="Courier New" w:hAnsi="Courier New" w:cs="Courier New"/>
                      <w:color w:val="A9B7C6"/>
                      <w:sz w:val="22"/>
                      <w:szCs w:val="22"/>
                    </w:rPr>
                  </w:rPrChange>
                </w:rPr>
                <w:t>i</w:t>
              </w:r>
              <w:proofErr w:type="spellEnd"/>
              <w:r w:rsidRPr="005A0097">
                <w:rPr>
                  <w:color w:val="CC7832"/>
                  <w:szCs w:val="28"/>
                  <w:lang w:val="en-US"/>
                  <w:rPrChange w:id="5390" w:author="Пользователь" w:date="2022-12-22T02:42:00Z">
                    <w:rPr>
                      <w:rFonts w:ascii="Courier New" w:hAnsi="Courier New" w:cs="Courier New"/>
                      <w:color w:val="CC7832"/>
                      <w:sz w:val="22"/>
                      <w:szCs w:val="22"/>
                    </w:rPr>
                  </w:rPrChange>
                </w:rPr>
                <w:t>;</w:t>
              </w:r>
            </w:ins>
          </w:p>
          <w:p w14:paraId="7ADBA346" w14:textId="77777777" w:rsidR="00046F53" w:rsidRPr="005A0097" w:rsidRDefault="00046F53" w:rsidP="00046F53">
            <w:pPr>
              <w:spacing w:line="240" w:lineRule="auto"/>
              <w:ind w:firstLine="0"/>
              <w:jc w:val="left"/>
              <w:rPr>
                <w:ins w:id="5391" w:author="Пользователь" w:date="2022-12-22T02:22:00Z"/>
                <w:szCs w:val="28"/>
                <w:lang w:val="en-US"/>
                <w:rPrChange w:id="5392" w:author="Пользователь" w:date="2022-12-22T02:42:00Z">
                  <w:rPr>
                    <w:ins w:id="5393" w:author="Пользователь" w:date="2022-12-22T02:22:00Z"/>
                    <w:sz w:val="24"/>
                  </w:rPr>
                </w:rPrChange>
              </w:rPr>
            </w:pPr>
            <w:ins w:id="5394" w:author="Пользователь" w:date="2022-12-22T02:22:00Z">
              <w:r w:rsidRPr="005A0097">
                <w:rPr>
                  <w:color w:val="CC7832"/>
                  <w:szCs w:val="28"/>
                  <w:lang w:val="en-US"/>
                  <w:rPrChange w:id="5395" w:author="Пользователь" w:date="2022-12-22T02:42:00Z">
                    <w:rPr>
                      <w:rFonts w:ascii="Courier New" w:hAnsi="Courier New" w:cs="Courier New"/>
                      <w:color w:val="CC7832"/>
                      <w:sz w:val="22"/>
                      <w:szCs w:val="22"/>
                    </w:rPr>
                  </w:rPrChange>
                </w:rPr>
                <w:t>       </w:t>
              </w:r>
              <w:proofErr w:type="spellStart"/>
              <w:r w:rsidRPr="005A0097">
                <w:rPr>
                  <w:color w:val="CC7832"/>
                  <w:szCs w:val="28"/>
                  <w:lang w:val="en-US"/>
                  <w:rPrChange w:id="5396" w:author="Пользователь" w:date="2022-12-22T02:42:00Z">
                    <w:rPr>
                      <w:rFonts w:ascii="Courier New" w:hAnsi="Courier New" w:cs="Courier New"/>
                      <w:color w:val="CC7832"/>
                      <w:sz w:val="22"/>
                      <w:szCs w:val="22"/>
                    </w:rPr>
                  </w:rPrChange>
                </w:rPr>
                <w:t>int</w:t>
              </w:r>
              <w:proofErr w:type="spellEnd"/>
              <w:r w:rsidRPr="005A0097">
                <w:rPr>
                  <w:color w:val="CC7832"/>
                  <w:szCs w:val="28"/>
                  <w:lang w:val="en-US"/>
                  <w:rPrChange w:id="5397" w:author="Пользователь" w:date="2022-12-22T02:42:00Z">
                    <w:rPr>
                      <w:rFonts w:ascii="Courier New" w:hAnsi="Courier New" w:cs="Courier New"/>
                      <w:color w:val="CC7832"/>
                      <w:sz w:val="22"/>
                      <w:szCs w:val="22"/>
                    </w:rPr>
                  </w:rPrChange>
                </w:rPr>
                <w:t xml:space="preserve"> </w:t>
              </w:r>
              <w:proofErr w:type="spellStart"/>
              <w:r w:rsidRPr="005A0097">
                <w:rPr>
                  <w:color w:val="A9B7C6"/>
                  <w:szCs w:val="28"/>
                  <w:lang w:val="en-US"/>
                  <w:rPrChange w:id="5398" w:author="Пользователь" w:date="2022-12-22T02:42:00Z">
                    <w:rPr>
                      <w:rFonts w:ascii="Courier New" w:hAnsi="Courier New" w:cs="Courier New"/>
                      <w:color w:val="A9B7C6"/>
                      <w:sz w:val="22"/>
                      <w:szCs w:val="22"/>
                    </w:rPr>
                  </w:rPrChange>
                </w:rPr>
                <w:t>nRows</w:t>
              </w:r>
              <w:proofErr w:type="spellEnd"/>
              <w:r w:rsidRPr="005A0097">
                <w:rPr>
                  <w:color w:val="A9B7C6"/>
                  <w:szCs w:val="28"/>
                  <w:lang w:val="en-US"/>
                  <w:rPrChange w:id="5399" w:author="Пользователь" w:date="2022-12-22T02:42:00Z">
                    <w:rPr>
                      <w:rFonts w:ascii="Courier New" w:hAnsi="Courier New" w:cs="Courier New"/>
                      <w:color w:val="A9B7C6"/>
                      <w:sz w:val="22"/>
                      <w:szCs w:val="22"/>
                    </w:rPr>
                  </w:rPrChange>
                </w:rPr>
                <w:t xml:space="preserve"> = </w:t>
              </w:r>
              <w:proofErr w:type="spellStart"/>
              <w:proofErr w:type="gramStart"/>
              <w:r w:rsidRPr="005A0097">
                <w:rPr>
                  <w:color w:val="A9B7C6"/>
                  <w:szCs w:val="28"/>
                  <w:lang w:val="en-US"/>
                  <w:rPrChange w:id="5400" w:author="Пользователь" w:date="2022-12-22T02:42:00Z">
                    <w:rPr>
                      <w:rFonts w:ascii="Courier New" w:hAnsi="Courier New" w:cs="Courier New"/>
                      <w:color w:val="A9B7C6"/>
                      <w:sz w:val="22"/>
                      <w:szCs w:val="22"/>
                    </w:rPr>
                  </w:rPrChange>
                </w:rPr>
                <w:t>sheet.getLastRowNum</w:t>
              </w:r>
              <w:proofErr w:type="spellEnd"/>
              <w:proofErr w:type="gramEnd"/>
              <w:r w:rsidRPr="005A0097">
                <w:rPr>
                  <w:color w:val="A9B7C6"/>
                  <w:szCs w:val="28"/>
                  <w:lang w:val="en-US"/>
                  <w:rPrChange w:id="5401" w:author="Пользователь" w:date="2022-12-22T02:42:00Z">
                    <w:rPr>
                      <w:rFonts w:ascii="Courier New" w:hAnsi="Courier New" w:cs="Courier New"/>
                      <w:color w:val="A9B7C6"/>
                      <w:sz w:val="22"/>
                      <w:szCs w:val="22"/>
                    </w:rPr>
                  </w:rPrChange>
                </w:rPr>
                <w:t>()</w:t>
              </w:r>
              <w:r w:rsidRPr="005A0097">
                <w:rPr>
                  <w:color w:val="CC7832"/>
                  <w:szCs w:val="28"/>
                  <w:lang w:val="en-US"/>
                  <w:rPrChange w:id="5402" w:author="Пользователь" w:date="2022-12-22T02:42:00Z">
                    <w:rPr>
                      <w:rFonts w:ascii="Courier New" w:hAnsi="Courier New" w:cs="Courier New"/>
                      <w:color w:val="CC7832"/>
                      <w:sz w:val="22"/>
                      <w:szCs w:val="22"/>
                    </w:rPr>
                  </w:rPrChange>
                </w:rPr>
                <w:t>;</w:t>
              </w:r>
            </w:ins>
          </w:p>
          <w:p w14:paraId="5713C0EB" w14:textId="77777777" w:rsidR="00046F53" w:rsidRPr="005A0097" w:rsidRDefault="00046F53" w:rsidP="00046F53">
            <w:pPr>
              <w:spacing w:line="240" w:lineRule="auto"/>
              <w:ind w:firstLine="0"/>
              <w:jc w:val="left"/>
              <w:rPr>
                <w:ins w:id="5403" w:author="Пользователь" w:date="2022-12-22T02:22:00Z"/>
                <w:szCs w:val="28"/>
                <w:lang w:val="en-US"/>
                <w:rPrChange w:id="5404" w:author="Пользователь" w:date="2022-12-22T02:42:00Z">
                  <w:rPr>
                    <w:ins w:id="5405" w:author="Пользователь" w:date="2022-12-22T02:22:00Z"/>
                    <w:sz w:val="24"/>
                  </w:rPr>
                </w:rPrChange>
              </w:rPr>
            </w:pPr>
            <w:ins w:id="5406" w:author="Пользователь" w:date="2022-12-22T02:22:00Z">
              <w:r w:rsidRPr="005A0097">
                <w:rPr>
                  <w:color w:val="CC7832"/>
                  <w:szCs w:val="28"/>
                  <w:lang w:val="en-US"/>
                  <w:rPrChange w:id="5407" w:author="Пользователь" w:date="2022-12-22T02:42:00Z">
                    <w:rPr>
                      <w:rFonts w:ascii="Courier New" w:hAnsi="Courier New" w:cs="Courier New"/>
                      <w:color w:val="CC7832"/>
                      <w:sz w:val="22"/>
                      <w:szCs w:val="22"/>
                    </w:rPr>
                  </w:rPrChange>
                </w:rPr>
                <w:t>       </w:t>
              </w:r>
              <w:r w:rsidRPr="005A0097">
                <w:rPr>
                  <w:color w:val="A9B7C6"/>
                  <w:szCs w:val="28"/>
                  <w:lang w:val="en-US"/>
                  <w:rPrChange w:id="5408" w:author="Пользователь" w:date="2022-12-22T02:42:00Z">
                    <w:rPr>
                      <w:rFonts w:ascii="Courier New" w:hAnsi="Courier New" w:cs="Courier New"/>
                      <w:color w:val="A9B7C6"/>
                      <w:sz w:val="22"/>
                      <w:szCs w:val="22"/>
                    </w:rPr>
                  </w:rPrChange>
                </w:rPr>
                <w:t xml:space="preserve">String </w:t>
              </w:r>
              <w:proofErr w:type="spellStart"/>
              <w:r w:rsidRPr="005A0097">
                <w:rPr>
                  <w:color w:val="A9B7C6"/>
                  <w:szCs w:val="28"/>
                  <w:lang w:val="en-US"/>
                  <w:rPrChange w:id="5409" w:author="Пользователь" w:date="2022-12-22T02:42:00Z">
                    <w:rPr>
                      <w:rFonts w:ascii="Courier New" w:hAnsi="Courier New" w:cs="Courier New"/>
                      <w:color w:val="A9B7C6"/>
                      <w:sz w:val="22"/>
                      <w:szCs w:val="22"/>
                    </w:rPr>
                  </w:rPrChange>
                </w:rPr>
                <w:t>tUUID</w:t>
              </w:r>
              <w:proofErr w:type="spellEnd"/>
              <w:r w:rsidRPr="005A0097">
                <w:rPr>
                  <w:color w:val="CC7832"/>
                  <w:szCs w:val="28"/>
                  <w:lang w:val="en-US"/>
                  <w:rPrChange w:id="5410" w:author="Пользователь" w:date="2022-12-22T02:42:00Z">
                    <w:rPr>
                      <w:rFonts w:ascii="Courier New" w:hAnsi="Courier New" w:cs="Courier New"/>
                      <w:color w:val="CC7832"/>
                      <w:sz w:val="22"/>
                      <w:szCs w:val="22"/>
                    </w:rPr>
                  </w:rPrChange>
                </w:rPr>
                <w:t>;</w:t>
              </w:r>
            </w:ins>
          </w:p>
          <w:p w14:paraId="2BDCE764" w14:textId="77777777" w:rsidR="00046F53" w:rsidRPr="005A0097" w:rsidRDefault="00046F53" w:rsidP="00046F53">
            <w:pPr>
              <w:spacing w:line="240" w:lineRule="auto"/>
              <w:ind w:firstLine="0"/>
              <w:jc w:val="left"/>
              <w:rPr>
                <w:ins w:id="5411" w:author="Пользователь" w:date="2022-12-22T02:22:00Z"/>
                <w:szCs w:val="28"/>
                <w:lang w:val="en-US"/>
                <w:rPrChange w:id="5412" w:author="Пользователь" w:date="2022-12-22T02:42:00Z">
                  <w:rPr>
                    <w:ins w:id="5413" w:author="Пользователь" w:date="2022-12-22T02:22:00Z"/>
                    <w:sz w:val="24"/>
                  </w:rPr>
                </w:rPrChange>
              </w:rPr>
            </w:pPr>
            <w:ins w:id="5414" w:author="Пользователь" w:date="2022-12-22T02:22:00Z">
              <w:r w:rsidRPr="005A0097">
                <w:rPr>
                  <w:color w:val="CC7832"/>
                  <w:szCs w:val="28"/>
                  <w:lang w:val="en-US"/>
                  <w:rPrChange w:id="5415" w:author="Пользователь" w:date="2022-12-22T02:42:00Z">
                    <w:rPr>
                      <w:rFonts w:ascii="Courier New" w:hAnsi="Courier New" w:cs="Courier New"/>
                      <w:color w:val="CC7832"/>
                      <w:sz w:val="22"/>
                      <w:szCs w:val="22"/>
                    </w:rPr>
                  </w:rPrChange>
                </w:rPr>
                <w:t>       </w:t>
              </w:r>
              <w:r w:rsidRPr="005A0097">
                <w:rPr>
                  <w:color w:val="A9B7C6"/>
                  <w:szCs w:val="28"/>
                  <w:lang w:val="en-US"/>
                  <w:rPrChange w:id="5416" w:author="Пользователь" w:date="2022-12-22T02:42:00Z">
                    <w:rPr>
                      <w:rFonts w:ascii="Courier New" w:hAnsi="Courier New" w:cs="Courier New"/>
                      <w:color w:val="A9B7C6"/>
                      <w:sz w:val="22"/>
                      <w:szCs w:val="22"/>
                    </w:rPr>
                  </w:rPrChange>
                </w:rPr>
                <w:t>UUID id</w:t>
              </w:r>
              <w:r w:rsidRPr="005A0097">
                <w:rPr>
                  <w:color w:val="CC7832"/>
                  <w:szCs w:val="28"/>
                  <w:lang w:val="en-US"/>
                  <w:rPrChange w:id="5417" w:author="Пользователь" w:date="2022-12-22T02:42:00Z">
                    <w:rPr>
                      <w:rFonts w:ascii="Courier New" w:hAnsi="Courier New" w:cs="Courier New"/>
                      <w:color w:val="CC7832"/>
                      <w:sz w:val="22"/>
                      <w:szCs w:val="22"/>
                    </w:rPr>
                  </w:rPrChange>
                </w:rPr>
                <w:t>;</w:t>
              </w:r>
            </w:ins>
          </w:p>
          <w:p w14:paraId="54A5B002" w14:textId="77777777" w:rsidR="00046F53" w:rsidRPr="005A0097" w:rsidRDefault="00046F53" w:rsidP="00046F53">
            <w:pPr>
              <w:spacing w:line="240" w:lineRule="auto"/>
              <w:ind w:firstLine="0"/>
              <w:jc w:val="left"/>
              <w:rPr>
                <w:ins w:id="5418" w:author="Пользователь" w:date="2022-12-22T02:22:00Z"/>
                <w:szCs w:val="28"/>
                <w:lang w:val="en-US"/>
                <w:rPrChange w:id="5419" w:author="Пользователь" w:date="2022-12-22T02:42:00Z">
                  <w:rPr>
                    <w:ins w:id="5420" w:author="Пользователь" w:date="2022-12-22T02:22:00Z"/>
                    <w:sz w:val="24"/>
                  </w:rPr>
                </w:rPrChange>
              </w:rPr>
            </w:pPr>
            <w:ins w:id="5421" w:author="Пользователь" w:date="2022-12-22T02:22:00Z">
              <w:r w:rsidRPr="005A0097">
                <w:rPr>
                  <w:color w:val="CC7832"/>
                  <w:szCs w:val="28"/>
                  <w:lang w:val="en-US"/>
                  <w:rPrChange w:id="5422" w:author="Пользователь" w:date="2022-12-22T02:42:00Z">
                    <w:rPr>
                      <w:rFonts w:ascii="Courier New" w:hAnsi="Courier New" w:cs="Courier New"/>
                      <w:color w:val="CC7832"/>
                      <w:sz w:val="22"/>
                      <w:szCs w:val="22"/>
                    </w:rPr>
                  </w:rPrChange>
                </w:rPr>
                <w:t>       </w:t>
              </w:r>
              <w:proofErr w:type="spellStart"/>
              <w:r w:rsidRPr="005A0097">
                <w:rPr>
                  <w:color w:val="A9B7C6"/>
                  <w:szCs w:val="28"/>
                  <w:lang w:val="en-US"/>
                  <w:rPrChange w:id="5423" w:author="Пользователь" w:date="2022-12-22T02:42:00Z">
                    <w:rPr>
                      <w:rFonts w:ascii="Courier New" w:hAnsi="Courier New" w:cs="Courier New"/>
                      <w:color w:val="A9B7C6"/>
                      <w:sz w:val="22"/>
                      <w:szCs w:val="22"/>
                    </w:rPr>
                  </w:rPrChange>
                </w:rPr>
                <w:t>CTime</w:t>
              </w:r>
              <w:proofErr w:type="spellEnd"/>
              <w:r w:rsidRPr="005A0097">
                <w:rPr>
                  <w:color w:val="A9B7C6"/>
                  <w:szCs w:val="28"/>
                  <w:lang w:val="en-US"/>
                  <w:rPrChange w:id="5424" w:author="Пользователь" w:date="2022-12-22T02:42:00Z">
                    <w:rPr>
                      <w:rFonts w:ascii="Courier New" w:hAnsi="Courier New" w:cs="Courier New"/>
                      <w:color w:val="A9B7C6"/>
                      <w:sz w:val="22"/>
                      <w:szCs w:val="22"/>
                    </w:rPr>
                  </w:rPrChange>
                </w:rPr>
                <w:t xml:space="preserve"> time</w:t>
              </w:r>
              <w:r w:rsidRPr="005A0097">
                <w:rPr>
                  <w:color w:val="CC7832"/>
                  <w:szCs w:val="28"/>
                  <w:lang w:val="en-US"/>
                  <w:rPrChange w:id="5425" w:author="Пользователь" w:date="2022-12-22T02:42:00Z">
                    <w:rPr>
                      <w:rFonts w:ascii="Courier New" w:hAnsi="Courier New" w:cs="Courier New"/>
                      <w:color w:val="CC7832"/>
                      <w:sz w:val="22"/>
                      <w:szCs w:val="22"/>
                    </w:rPr>
                  </w:rPrChange>
                </w:rPr>
                <w:t>;</w:t>
              </w:r>
            </w:ins>
          </w:p>
          <w:p w14:paraId="735E1DE8" w14:textId="77777777" w:rsidR="00046F53" w:rsidRPr="005A0097" w:rsidRDefault="00046F53" w:rsidP="00046F53">
            <w:pPr>
              <w:spacing w:line="240" w:lineRule="auto"/>
              <w:ind w:firstLine="0"/>
              <w:jc w:val="left"/>
              <w:rPr>
                <w:ins w:id="5426" w:author="Пользователь" w:date="2022-12-22T02:22:00Z"/>
                <w:szCs w:val="28"/>
                <w:rPrChange w:id="5427" w:author="Пользователь" w:date="2022-12-22T02:42:00Z">
                  <w:rPr>
                    <w:ins w:id="5428" w:author="Пользователь" w:date="2022-12-22T02:22:00Z"/>
                    <w:sz w:val="24"/>
                  </w:rPr>
                </w:rPrChange>
              </w:rPr>
            </w:pPr>
            <w:ins w:id="5429" w:author="Пользователь" w:date="2022-12-22T02:22:00Z">
              <w:r w:rsidRPr="005A0097">
                <w:rPr>
                  <w:color w:val="CC7832"/>
                  <w:szCs w:val="28"/>
                  <w:lang w:val="en-US"/>
                  <w:rPrChange w:id="5430" w:author="Пользователь" w:date="2022-12-22T02:42:00Z">
                    <w:rPr>
                      <w:rFonts w:ascii="Courier New" w:hAnsi="Courier New" w:cs="Courier New"/>
                      <w:color w:val="CC7832"/>
                      <w:sz w:val="22"/>
                      <w:szCs w:val="22"/>
                    </w:rPr>
                  </w:rPrChange>
                </w:rPr>
                <w:t>       </w:t>
              </w:r>
              <w:proofErr w:type="spellStart"/>
              <w:r w:rsidRPr="005A0097">
                <w:rPr>
                  <w:color w:val="A9B7C6"/>
                  <w:szCs w:val="28"/>
                  <w:rPrChange w:id="5431" w:author="Пользователь" w:date="2022-12-22T02:42:00Z">
                    <w:rPr>
                      <w:rFonts w:ascii="Courier New" w:hAnsi="Courier New" w:cs="Courier New"/>
                      <w:color w:val="A9B7C6"/>
                      <w:sz w:val="22"/>
                      <w:szCs w:val="22"/>
                    </w:rPr>
                  </w:rPrChange>
                </w:rPr>
                <w:t>LocalDate</w:t>
              </w:r>
              <w:proofErr w:type="spellEnd"/>
              <w:r w:rsidRPr="005A0097">
                <w:rPr>
                  <w:color w:val="A9B7C6"/>
                  <w:szCs w:val="28"/>
                  <w:rPrChange w:id="5432" w:author="Пользователь" w:date="2022-12-22T02:42:00Z">
                    <w:rPr>
                      <w:rFonts w:ascii="Courier New" w:hAnsi="Courier New" w:cs="Courier New"/>
                      <w:color w:val="A9B7C6"/>
                      <w:sz w:val="22"/>
                      <w:szCs w:val="22"/>
                    </w:rPr>
                  </w:rPrChange>
                </w:rPr>
                <w:t xml:space="preserve"> </w:t>
              </w:r>
              <w:proofErr w:type="spellStart"/>
              <w:r w:rsidRPr="005A0097">
                <w:rPr>
                  <w:color w:val="A9B7C6"/>
                  <w:szCs w:val="28"/>
                  <w:rPrChange w:id="5433" w:author="Пользователь" w:date="2022-12-22T02:42:00Z">
                    <w:rPr>
                      <w:rFonts w:ascii="Courier New" w:hAnsi="Courier New" w:cs="Courier New"/>
                      <w:color w:val="A9B7C6"/>
                      <w:sz w:val="22"/>
                      <w:szCs w:val="22"/>
                    </w:rPr>
                  </w:rPrChange>
                </w:rPr>
                <w:t>date</w:t>
              </w:r>
              <w:proofErr w:type="spellEnd"/>
              <w:r w:rsidRPr="005A0097">
                <w:rPr>
                  <w:color w:val="CC7832"/>
                  <w:szCs w:val="28"/>
                  <w:rPrChange w:id="5434" w:author="Пользователь" w:date="2022-12-22T02:42:00Z">
                    <w:rPr>
                      <w:rFonts w:ascii="Courier New" w:hAnsi="Courier New" w:cs="Courier New"/>
                      <w:color w:val="CC7832"/>
                      <w:sz w:val="22"/>
                      <w:szCs w:val="22"/>
                    </w:rPr>
                  </w:rPrChange>
                </w:rPr>
                <w:t>;</w:t>
              </w:r>
            </w:ins>
          </w:p>
          <w:p w14:paraId="7CAE3DAC" w14:textId="77777777" w:rsidR="00046F53" w:rsidRPr="005A0097" w:rsidRDefault="00046F53" w:rsidP="00046F53">
            <w:pPr>
              <w:spacing w:line="240" w:lineRule="auto"/>
              <w:ind w:firstLine="0"/>
              <w:jc w:val="left"/>
              <w:rPr>
                <w:ins w:id="5435" w:author="Пользователь" w:date="2022-12-22T02:22:00Z"/>
                <w:szCs w:val="28"/>
                <w:rPrChange w:id="5436" w:author="Пользователь" w:date="2022-12-22T02:42:00Z">
                  <w:rPr>
                    <w:ins w:id="5437" w:author="Пользователь" w:date="2022-12-22T02:22:00Z"/>
                    <w:sz w:val="24"/>
                  </w:rPr>
                </w:rPrChange>
              </w:rPr>
            </w:pPr>
            <w:ins w:id="5438" w:author="Пользователь" w:date="2022-12-22T02:22:00Z">
              <w:r w:rsidRPr="005A0097">
                <w:rPr>
                  <w:color w:val="CC7832"/>
                  <w:szCs w:val="28"/>
                  <w:rPrChange w:id="5439" w:author="Пользователь" w:date="2022-12-22T02:42:00Z">
                    <w:rPr>
                      <w:rFonts w:ascii="Courier New" w:hAnsi="Courier New" w:cs="Courier New"/>
                      <w:color w:val="CC7832"/>
                      <w:sz w:val="22"/>
                      <w:szCs w:val="22"/>
                    </w:rPr>
                  </w:rPrChange>
                </w:rPr>
                <w:t>       </w:t>
              </w:r>
              <w:r w:rsidRPr="005A0097">
                <w:rPr>
                  <w:color w:val="808080"/>
                  <w:szCs w:val="28"/>
                  <w:rPrChange w:id="5440" w:author="Пользователь" w:date="2022-12-22T02:42:00Z">
                    <w:rPr>
                      <w:rFonts w:ascii="Courier New" w:hAnsi="Courier New" w:cs="Courier New"/>
                      <w:color w:val="808080"/>
                      <w:sz w:val="22"/>
                      <w:szCs w:val="22"/>
                    </w:rPr>
                  </w:rPrChange>
                </w:rPr>
                <w:t>// Перебираются строки 2 таблицы в файле .</w:t>
              </w:r>
              <w:proofErr w:type="spellStart"/>
              <w:r w:rsidRPr="005A0097">
                <w:rPr>
                  <w:color w:val="808080"/>
                  <w:szCs w:val="28"/>
                  <w:rPrChange w:id="5441" w:author="Пользователь" w:date="2022-12-22T02:42:00Z">
                    <w:rPr>
                      <w:rFonts w:ascii="Courier New" w:hAnsi="Courier New" w:cs="Courier New"/>
                      <w:color w:val="808080"/>
                      <w:sz w:val="22"/>
                      <w:szCs w:val="22"/>
                    </w:rPr>
                  </w:rPrChange>
                </w:rPr>
                <w:t>xlsx</w:t>
              </w:r>
              <w:proofErr w:type="spellEnd"/>
              <w:r w:rsidRPr="005A0097">
                <w:rPr>
                  <w:color w:val="808080"/>
                  <w:szCs w:val="28"/>
                  <w:rPrChange w:id="5442" w:author="Пользователь" w:date="2022-12-22T02:42:00Z">
                    <w:rPr>
                      <w:rFonts w:ascii="Courier New" w:hAnsi="Courier New" w:cs="Courier New"/>
                      <w:color w:val="808080"/>
                      <w:sz w:val="22"/>
                      <w:szCs w:val="22"/>
                    </w:rPr>
                  </w:rPrChange>
                </w:rPr>
                <w:t>.</w:t>
              </w:r>
            </w:ins>
          </w:p>
          <w:p w14:paraId="4380DB02" w14:textId="77777777" w:rsidR="00046F53" w:rsidRPr="005A0097" w:rsidRDefault="00046F53" w:rsidP="00046F53">
            <w:pPr>
              <w:spacing w:line="240" w:lineRule="auto"/>
              <w:ind w:firstLine="0"/>
              <w:jc w:val="left"/>
              <w:rPr>
                <w:ins w:id="5443" w:author="Пользователь" w:date="2022-12-22T02:22:00Z"/>
                <w:szCs w:val="28"/>
                <w:lang w:val="en-US"/>
                <w:rPrChange w:id="5444" w:author="Пользователь" w:date="2022-12-22T02:42:00Z">
                  <w:rPr>
                    <w:ins w:id="5445" w:author="Пользователь" w:date="2022-12-22T02:22:00Z"/>
                    <w:sz w:val="24"/>
                  </w:rPr>
                </w:rPrChange>
              </w:rPr>
            </w:pPr>
            <w:ins w:id="5446" w:author="Пользователь" w:date="2022-12-22T02:22:00Z">
              <w:r w:rsidRPr="005A0097">
                <w:rPr>
                  <w:color w:val="808080"/>
                  <w:szCs w:val="28"/>
                  <w:rPrChange w:id="5447" w:author="Пользователь" w:date="2022-12-22T02:42:00Z">
                    <w:rPr>
                      <w:rFonts w:ascii="Courier New" w:hAnsi="Courier New" w:cs="Courier New"/>
                      <w:color w:val="808080"/>
                      <w:sz w:val="22"/>
                      <w:szCs w:val="22"/>
                    </w:rPr>
                  </w:rPrChange>
                </w:rPr>
                <w:t>       </w:t>
              </w:r>
              <w:r w:rsidRPr="005A0097">
                <w:rPr>
                  <w:color w:val="CC7832"/>
                  <w:szCs w:val="28"/>
                  <w:lang w:val="en-US"/>
                  <w:rPrChange w:id="5448" w:author="Пользователь" w:date="2022-12-22T02:42:00Z">
                    <w:rPr>
                      <w:rFonts w:ascii="Courier New" w:hAnsi="Courier New" w:cs="Courier New"/>
                      <w:color w:val="CC7832"/>
                      <w:sz w:val="22"/>
                      <w:szCs w:val="22"/>
                    </w:rPr>
                  </w:rPrChange>
                </w:rPr>
                <w:t xml:space="preserve">for </w:t>
              </w:r>
              <w:r w:rsidRPr="005A0097">
                <w:rPr>
                  <w:color w:val="A9B7C6"/>
                  <w:szCs w:val="28"/>
                  <w:lang w:val="en-US"/>
                  <w:rPrChange w:id="5449" w:author="Пользователь" w:date="2022-12-22T02:42:00Z">
                    <w:rPr>
                      <w:rFonts w:ascii="Courier New" w:hAnsi="Courier New" w:cs="Courier New"/>
                      <w:color w:val="A9B7C6"/>
                      <w:sz w:val="22"/>
                      <w:szCs w:val="22"/>
                    </w:rPr>
                  </w:rPrChange>
                </w:rPr>
                <w:t>(</w:t>
              </w:r>
              <w:proofErr w:type="spellStart"/>
              <w:r w:rsidRPr="005A0097">
                <w:rPr>
                  <w:color w:val="A9B7C6"/>
                  <w:szCs w:val="28"/>
                  <w:lang w:val="en-US"/>
                  <w:rPrChange w:id="5450" w:author="Пользователь" w:date="2022-12-22T02:42:00Z">
                    <w:rPr>
                      <w:rFonts w:ascii="Courier New" w:hAnsi="Courier New" w:cs="Courier New"/>
                      <w:color w:val="A9B7C6"/>
                      <w:sz w:val="22"/>
                      <w:szCs w:val="22"/>
                    </w:rPr>
                  </w:rPrChange>
                </w:rPr>
                <w:t>i</w:t>
              </w:r>
              <w:proofErr w:type="spellEnd"/>
              <w:r w:rsidRPr="005A0097">
                <w:rPr>
                  <w:color w:val="A9B7C6"/>
                  <w:szCs w:val="28"/>
                  <w:lang w:val="en-US"/>
                  <w:rPrChange w:id="5451" w:author="Пользователь" w:date="2022-12-22T02:42:00Z">
                    <w:rPr>
                      <w:rFonts w:ascii="Courier New" w:hAnsi="Courier New" w:cs="Courier New"/>
                      <w:color w:val="A9B7C6"/>
                      <w:sz w:val="22"/>
                      <w:szCs w:val="22"/>
                    </w:rPr>
                  </w:rPrChange>
                </w:rPr>
                <w:t xml:space="preserve"> = </w:t>
              </w:r>
              <w:r w:rsidRPr="005A0097">
                <w:rPr>
                  <w:color w:val="6897BB"/>
                  <w:szCs w:val="28"/>
                  <w:lang w:val="en-US"/>
                  <w:rPrChange w:id="5452" w:author="Пользователь" w:date="2022-12-22T02:42:00Z">
                    <w:rPr>
                      <w:rFonts w:ascii="Courier New" w:hAnsi="Courier New" w:cs="Courier New"/>
                      <w:color w:val="6897BB"/>
                      <w:sz w:val="22"/>
                      <w:szCs w:val="22"/>
                    </w:rPr>
                  </w:rPrChange>
                </w:rPr>
                <w:t>0</w:t>
              </w:r>
              <w:r w:rsidRPr="005A0097">
                <w:rPr>
                  <w:color w:val="CC7832"/>
                  <w:szCs w:val="28"/>
                  <w:lang w:val="en-US"/>
                  <w:rPrChange w:id="5453" w:author="Пользователь" w:date="2022-12-22T02:42:00Z">
                    <w:rPr>
                      <w:rFonts w:ascii="Courier New" w:hAnsi="Courier New" w:cs="Courier New"/>
                      <w:color w:val="CC7832"/>
                      <w:sz w:val="22"/>
                      <w:szCs w:val="22"/>
                    </w:rPr>
                  </w:rPrChange>
                </w:rPr>
                <w:t xml:space="preserve">; </w:t>
              </w:r>
              <w:proofErr w:type="spellStart"/>
              <w:r w:rsidRPr="005A0097">
                <w:rPr>
                  <w:color w:val="A9B7C6"/>
                  <w:szCs w:val="28"/>
                  <w:lang w:val="en-US"/>
                  <w:rPrChange w:id="5454" w:author="Пользователь" w:date="2022-12-22T02:42:00Z">
                    <w:rPr>
                      <w:rFonts w:ascii="Courier New" w:hAnsi="Courier New" w:cs="Courier New"/>
                      <w:color w:val="A9B7C6"/>
                      <w:sz w:val="22"/>
                      <w:szCs w:val="22"/>
                    </w:rPr>
                  </w:rPrChange>
                </w:rPr>
                <w:t>i</w:t>
              </w:r>
              <w:proofErr w:type="spellEnd"/>
              <w:r w:rsidRPr="005A0097">
                <w:rPr>
                  <w:color w:val="A9B7C6"/>
                  <w:szCs w:val="28"/>
                  <w:lang w:val="en-US"/>
                  <w:rPrChange w:id="5455" w:author="Пользователь" w:date="2022-12-22T02:42:00Z">
                    <w:rPr>
                      <w:rFonts w:ascii="Courier New" w:hAnsi="Courier New" w:cs="Courier New"/>
                      <w:color w:val="A9B7C6"/>
                      <w:sz w:val="22"/>
                      <w:szCs w:val="22"/>
                    </w:rPr>
                  </w:rPrChange>
                </w:rPr>
                <w:t xml:space="preserve"> &lt;= </w:t>
              </w:r>
              <w:proofErr w:type="spellStart"/>
              <w:r w:rsidRPr="005A0097">
                <w:rPr>
                  <w:color w:val="A9B7C6"/>
                  <w:szCs w:val="28"/>
                  <w:lang w:val="en-US"/>
                  <w:rPrChange w:id="5456" w:author="Пользователь" w:date="2022-12-22T02:42:00Z">
                    <w:rPr>
                      <w:rFonts w:ascii="Courier New" w:hAnsi="Courier New" w:cs="Courier New"/>
                      <w:color w:val="A9B7C6"/>
                      <w:sz w:val="22"/>
                      <w:szCs w:val="22"/>
                    </w:rPr>
                  </w:rPrChange>
                </w:rPr>
                <w:t>nRows</w:t>
              </w:r>
              <w:proofErr w:type="spellEnd"/>
              <w:r w:rsidRPr="005A0097">
                <w:rPr>
                  <w:color w:val="CC7832"/>
                  <w:szCs w:val="28"/>
                  <w:lang w:val="en-US"/>
                  <w:rPrChange w:id="5457" w:author="Пользователь" w:date="2022-12-22T02:42:00Z">
                    <w:rPr>
                      <w:rFonts w:ascii="Courier New" w:hAnsi="Courier New" w:cs="Courier New"/>
                      <w:color w:val="CC7832"/>
                      <w:sz w:val="22"/>
                      <w:szCs w:val="22"/>
                    </w:rPr>
                  </w:rPrChange>
                </w:rPr>
                <w:t xml:space="preserve">; </w:t>
              </w:r>
              <w:proofErr w:type="spellStart"/>
              <w:r w:rsidRPr="005A0097">
                <w:rPr>
                  <w:color w:val="A9B7C6"/>
                  <w:szCs w:val="28"/>
                  <w:lang w:val="en-US"/>
                  <w:rPrChange w:id="5458" w:author="Пользователь" w:date="2022-12-22T02:42:00Z">
                    <w:rPr>
                      <w:rFonts w:ascii="Courier New" w:hAnsi="Courier New" w:cs="Courier New"/>
                      <w:color w:val="A9B7C6"/>
                      <w:sz w:val="22"/>
                      <w:szCs w:val="22"/>
                    </w:rPr>
                  </w:rPrChange>
                </w:rPr>
                <w:t>i</w:t>
              </w:r>
              <w:proofErr w:type="spellEnd"/>
              <w:r w:rsidRPr="005A0097">
                <w:rPr>
                  <w:color w:val="A9B7C6"/>
                  <w:szCs w:val="28"/>
                  <w:lang w:val="en-US"/>
                  <w:rPrChange w:id="5459" w:author="Пользователь" w:date="2022-12-22T02:42:00Z">
                    <w:rPr>
                      <w:rFonts w:ascii="Courier New" w:hAnsi="Courier New" w:cs="Courier New"/>
                      <w:color w:val="A9B7C6"/>
                      <w:sz w:val="22"/>
                      <w:szCs w:val="22"/>
                    </w:rPr>
                  </w:rPrChange>
                </w:rPr>
                <w:t>++) {</w:t>
              </w:r>
            </w:ins>
          </w:p>
          <w:p w14:paraId="415EA861" w14:textId="77777777" w:rsidR="00046F53" w:rsidRPr="005A0097" w:rsidRDefault="00046F53" w:rsidP="00046F53">
            <w:pPr>
              <w:spacing w:line="240" w:lineRule="auto"/>
              <w:ind w:firstLine="0"/>
              <w:jc w:val="left"/>
              <w:rPr>
                <w:ins w:id="5460" w:author="Пользователь" w:date="2022-12-22T02:22:00Z"/>
                <w:szCs w:val="28"/>
                <w:rPrChange w:id="5461" w:author="Пользователь" w:date="2022-12-22T02:42:00Z">
                  <w:rPr>
                    <w:ins w:id="5462" w:author="Пользователь" w:date="2022-12-22T02:22:00Z"/>
                    <w:sz w:val="24"/>
                  </w:rPr>
                </w:rPrChange>
              </w:rPr>
            </w:pPr>
            <w:ins w:id="5463" w:author="Пользователь" w:date="2022-12-22T02:22:00Z">
              <w:r w:rsidRPr="005A0097">
                <w:rPr>
                  <w:color w:val="A9B7C6"/>
                  <w:szCs w:val="28"/>
                  <w:lang w:val="en-US"/>
                  <w:rPrChange w:id="5464" w:author="Пользователь" w:date="2022-12-22T02:42:00Z">
                    <w:rPr>
                      <w:rFonts w:ascii="Courier New" w:hAnsi="Courier New" w:cs="Courier New"/>
                      <w:color w:val="A9B7C6"/>
                      <w:sz w:val="22"/>
                      <w:szCs w:val="22"/>
                    </w:rPr>
                  </w:rPrChange>
                </w:rPr>
                <w:t>           </w:t>
              </w:r>
              <w:proofErr w:type="spellStart"/>
              <w:r w:rsidRPr="005A0097">
                <w:rPr>
                  <w:color w:val="A9B7C6"/>
                  <w:szCs w:val="28"/>
                  <w:rPrChange w:id="5465" w:author="Пользователь" w:date="2022-12-22T02:42:00Z">
                    <w:rPr>
                      <w:rFonts w:ascii="Courier New" w:hAnsi="Courier New" w:cs="Courier New"/>
                      <w:color w:val="A9B7C6"/>
                      <w:sz w:val="22"/>
                      <w:szCs w:val="22"/>
                    </w:rPr>
                  </w:rPrChange>
                </w:rPr>
                <w:t>row</w:t>
              </w:r>
              <w:proofErr w:type="spellEnd"/>
              <w:r w:rsidRPr="005A0097">
                <w:rPr>
                  <w:color w:val="A9B7C6"/>
                  <w:szCs w:val="28"/>
                  <w:rPrChange w:id="5466" w:author="Пользователь" w:date="2022-12-22T02:42:00Z">
                    <w:rPr>
                      <w:rFonts w:ascii="Courier New" w:hAnsi="Courier New" w:cs="Courier New"/>
                      <w:color w:val="A9B7C6"/>
                      <w:sz w:val="22"/>
                      <w:szCs w:val="22"/>
                    </w:rPr>
                  </w:rPrChange>
                </w:rPr>
                <w:t xml:space="preserve"> = </w:t>
              </w:r>
              <w:proofErr w:type="spellStart"/>
              <w:proofErr w:type="gramStart"/>
              <w:r w:rsidRPr="005A0097">
                <w:rPr>
                  <w:color w:val="A9B7C6"/>
                  <w:szCs w:val="28"/>
                  <w:rPrChange w:id="5467" w:author="Пользователь" w:date="2022-12-22T02:42:00Z">
                    <w:rPr>
                      <w:rFonts w:ascii="Courier New" w:hAnsi="Courier New" w:cs="Courier New"/>
                      <w:color w:val="A9B7C6"/>
                      <w:sz w:val="22"/>
                      <w:szCs w:val="22"/>
                    </w:rPr>
                  </w:rPrChange>
                </w:rPr>
                <w:t>sheet.getRow</w:t>
              </w:r>
              <w:proofErr w:type="spellEnd"/>
              <w:proofErr w:type="gramEnd"/>
              <w:r w:rsidRPr="005A0097">
                <w:rPr>
                  <w:color w:val="A9B7C6"/>
                  <w:szCs w:val="28"/>
                  <w:rPrChange w:id="5468" w:author="Пользователь" w:date="2022-12-22T02:42:00Z">
                    <w:rPr>
                      <w:rFonts w:ascii="Courier New" w:hAnsi="Courier New" w:cs="Courier New"/>
                      <w:color w:val="A9B7C6"/>
                      <w:sz w:val="22"/>
                      <w:szCs w:val="22"/>
                    </w:rPr>
                  </w:rPrChange>
                </w:rPr>
                <w:t>(i)</w:t>
              </w:r>
              <w:r w:rsidRPr="005A0097">
                <w:rPr>
                  <w:color w:val="CC7832"/>
                  <w:szCs w:val="28"/>
                  <w:rPrChange w:id="5469" w:author="Пользователь" w:date="2022-12-22T02:42:00Z">
                    <w:rPr>
                      <w:rFonts w:ascii="Courier New" w:hAnsi="Courier New" w:cs="Courier New"/>
                      <w:color w:val="CC7832"/>
                      <w:sz w:val="22"/>
                      <w:szCs w:val="22"/>
                    </w:rPr>
                  </w:rPrChange>
                </w:rPr>
                <w:t>;</w:t>
              </w:r>
            </w:ins>
          </w:p>
          <w:p w14:paraId="676E641B" w14:textId="77777777" w:rsidR="00046F53" w:rsidRPr="005A0097" w:rsidRDefault="00046F53" w:rsidP="00046F53">
            <w:pPr>
              <w:spacing w:line="240" w:lineRule="auto"/>
              <w:ind w:firstLine="0"/>
              <w:jc w:val="left"/>
              <w:rPr>
                <w:ins w:id="5470" w:author="Пользователь" w:date="2022-12-22T02:22:00Z"/>
                <w:szCs w:val="28"/>
                <w:rPrChange w:id="5471" w:author="Пользователь" w:date="2022-12-22T02:42:00Z">
                  <w:rPr>
                    <w:ins w:id="5472" w:author="Пользователь" w:date="2022-12-22T02:22:00Z"/>
                    <w:sz w:val="24"/>
                  </w:rPr>
                </w:rPrChange>
              </w:rPr>
            </w:pPr>
            <w:ins w:id="5473" w:author="Пользователь" w:date="2022-12-22T02:22:00Z">
              <w:r w:rsidRPr="005A0097">
                <w:rPr>
                  <w:color w:val="CC7832"/>
                  <w:szCs w:val="28"/>
                  <w:rPrChange w:id="5474" w:author="Пользователь" w:date="2022-12-22T02:42:00Z">
                    <w:rPr>
                      <w:rFonts w:ascii="Courier New" w:hAnsi="Courier New" w:cs="Courier New"/>
                      <w:color w:val="CC7832"/>
                      <w:sz w:val="22"/>
                      <w:szCs w:val="22"/>
                    </w:rPr>
                  </w:rPrChange>
                </w:rPr>
                <w:t>           </w:t>
              </w:r>
              <w:r w:rsidRPr="005A0097">
                <w:rPr>
                  <w:color w:val="808080"/>
                  <w:szCs w:val="28"/>
                  <w:rPrChange w:id="5475" w:author="Пользователь" w:date="2022-12-22T02:42:00Z">
                    <w:rPr>
                      <w:rFonts w:ascii="Courier New" w:hAnsi="Courier New" w:cs="Courier New"/>
                      <w:color w:val="808080"/>
                      <w:sz w:val="22"/>
                      <w:szCs w:val="22"/>
                    </w:rPr>
                  </w:rPrChange>
                </w:rPr>
                <w:t>// Просматривается есть ли данные в ряду.</w:t>
              </w:r>
            </w:ins>
          </w:p>
          <w:p w14:paraId="11035BF8" w14:textId="77777777" w:rsidR="00046F53" w:rsidRPr="005A0097" w:rsidRDefault="00046F53" w:rsidP="00046F53">
            <w:pPr>
              <w:spacing w:line="240" w:lineRule="auto"/>
              <w:ind w:firstLine="0"/>
              <w:jc w:val="left"/>
              <w:rPr>
                <w:ins w:id="5476" w:author="Пользователь" w:date="2022-12-22T02:22:00Z"/>
                <w:szCs w:val="28"/>
                <w:rPrChange w:id="5477" w:author="Пользователь" w:date="2022-12-22T02:42:00Z">
                  <w:rPr>
                    <w:ins w:id="5478" w:author="Пользователь" w:date="2022-12-22T02:22:00Z"/>
                    <w:sz w:val="24"/>
                  </w:rPr>
                </w:rPrChange>
              </w:rPr>
            </w:pPr>
            <w:ins w:id="5479" w:author="Пользователь" w:date="2022-12-22T02:22:00Z">
              <w:r w:rsidRPr="005A0097">
                <w:rPr>
                  <w:color w:val="808080"/>
                  <w:szCs w:val="28"/>
                  <w:rPrChange w:id="5480" w:author="Пользователь" w:date="2022-12-22T02:42:00Z">
                    <w:rPr>
                      <w:rFonts w:ascii="Courier New" w:hAnsi="Courier New" w:cs="Courier New"/>
                      <w:color w:val="808080"/>
                      <w:sz w:val="22"/>
                      <w:szCs w:val="22"/>
                    </w:rPr>
                  </w:rPrChange>
                </w:rPr>
                <w:t>           </w:t>
              </w:r>
              <w:proofErr w:type="spellStart"/>
              <w:r w:rsidRPr="005A0097">
                <w:rPr>
                  <w:color w:val="CC7832"/>
                  <w:szCs w:val="28"/>
                  <w:rPrChange w:id="5481" w:author="Пользователь" w:date="2022-12-22T02:42:00Z">
                    <w:rPr>
                      <w:rFonts w:ascii="Courier New" w:hAnsi="Courier New" w:cs="Courier New"/>
                      <w:color w:val="CC7832"/>
                      <w:sz w:val="22"/>
                      <w:szCs w:val="22"/>
                    </w:rPr>
                  </w:rPrChange>
                </w:rPr>
                <w:t>if</w:t>
              </w:r>
              <w:proofErr w:type="spellEnd"/>
              <w:r w:rsidRPr="005A0097">
                <w:rPr>
                  <w:color w:val="CC7832"/>
                  <w:szCs w:val="28"/>
                  <w:rPrChange w:id="5482" w:author="Пользователь" w:date="2022-12-22T02:42:00Z">
                    <w:rPr>
                      <w:rFonts w:ascii="Courier New" w:hAnsi="Courier New" w:cs="Courier New"/>
                      <w:color w:val="CC7832"/>
                      <w:sz w:val="22"/>
                      <w:szCs w:val="22"/>
                    </w:rPr>
                  </w:rPrChange>
                </w:rPr>
                <w:t xml:space="preserve"> </w:t>
              </w:r>
              <w:r w:rsidRPr="005A0097">
                <w:rPr>
                  <w:color w:val="A9B7C6"/>
                  <w:szCs w:val="28"/>
                  <w:rPrChange w:id="5483" w:author="Пользователь" w:date="2022-12-22T02:42:00Z">
                    <w:rPr>
                      <w:rFonts w:ascii="Courier New" w:hAnsi="Courier New" w:cs="Courier New"/>
                      <w:color w:val="A9B7C6"/>
                      <w:sz w:val="22"/>
                      <w:szCs w:val="22"/>
                    </w:rPr>
                  </w:rPrChange>
                </w:rPr>
                <w:t>(</w:t>
              </w:r>
              <w:proofErr w:type="spellStart"/>
              <w:r w:rsidRPr="005A0097">
                <w:rPr>
                  <w:color w:val="A9B7C6"/>
                  <w:szCs w:val="28"/>
                  <w:rPrChange w:id="5484" w:author="Пользователь" w:date="2022-12-22T02:42:00Z">
                    <w:rPr>
                      <w:rFonts w:ascii="Courier New" w:hAnsi="Courier New" w:cs="Courier New"/>
                      <w:color w:val="A9B7C6"/>
                      <w:sz w:val="22"/>
                      <w:szCs w:val="22"/>
                    </w:rPr>
                  </w:rPrChange>
                </w:rPr>
                <w:t>row</w:t>
              </w:r>
              <w:proofErr w:type="spellEnd"/>
              <w:r w:rsidRPr="005A0097">
                <w:rPr>
                  <w:color w:val="A9B7C6"/>
                  <w:szCs w:val="28"/>
                  <w:rPrChange w:id="5485" w:author="Пользователь" w:date="2022-12-22T02:42:00Z">
                    <w:rPr>
                      <w:rFonts w:ascii="Courier New" w:hAnsi="Courier New" w:cs="Courier New"/>
                      <w:color w:val="A9B7C6"/>
                      <w:sz w:val="22"/>
                      <w:szCs w:val="22"/>
                    </w:rPr>
                  </w:rPrChange>
                </w:rPr>
                <w:t xml:space="preserve"> == </w:t>
              </w:r>
              <w:proofErr w:type="spellStart"/>
              <w:r w:rsidRPr="005A0097">
                <w:rPr>
                  <w:color w:val="CC7832"/>
                  <w:szCs w:val="28"/>
                  <w:rPrChange w:id="5486" w:author="Пользователь" w:date="2022-12-22T02:42:00Z">
                    <w:rPr>
                      <w:rFonts w:ascii="Courier New" w:hAnsi="Courier New" w:cs="Courier New"/>
                      <w:color w:val="CC7832"/>
                      <w:sz w:val="22"/>
                      <w:szCs w:val="22"/>
                    </w:rPr>
                  </w:rPrChange>
                </w:rPr>
                <w:t>null</w:t>
              </w:r>
              <w:proofErr w:type="spellEnd"/>
              <w:r w:rsidRPr="005A0097">
                <w:rPr>
                  <w:color w:val="A9B7C6"/>
                  <w:szCs w:val="28"/>
                  <w:rPrChange w:id="5487" w:author="Пользователь" w:date="2022-12-22T02:42:00Z">
                    <w:rPr>
                      <w:rFonts w:ascii="Courier New" w:hAnsi="Courier New" w:cs="Courier New"/>
                      <w:color w:val="A9B7C6"/>
                      <w:sz w:val="22"/>
                      <w:szCs w:val="22"/>
                    </w:rPr>
                  </w:rPrChange>
                </w:rPr>
                <w:t>)</w:t>
              </w:r>
            </w:ins>
          </w:p>
          <w:p w14:paraId="48EBEBBF" w14:textId="77777777" w:rsidR="00046F53" w:rsidRPr="005A0097" w:rsidRDefault="00046F53" w:rsidP="00046F53">
            <w:pPr>
              <w:spacing w:line="240" w:lineRule="auto"/>
              <w:ind w:firstLine="0"/>
              <w:jc w:val="left"/>
              <w:rPr>
                <w:ins w:id="5488" w:author="Пользователь" w:date="2022-12-22T02:22:00Z"/>
                <w:szCs w:val="28"/>
                <w:rPrChange w:id="5489" w:author="Пользователь" w:date="2022-12-22T02:42:00Z">
                  <w:rPr>
                    <w:ins w:id="5490" w:author="Пользователь" w:date="2022-12-22T02:22:00Z"/>
                    <w:sz w:val="24"/>
                  </w:rPr>
                </w:rPrChange>
              </w:rPr>
            </w:pPr>
            <w:ins w:id="5491" w:author="Пользователь" w:date="2022-12-22T02:22:00Z">
              <w:r w:rsidRPr="005A0097">
                <w:rPr>
                  <w:color w:val="A9B7C6"/>
                  <w:szCs w:val="28"/>
                  <w:rPrChange w:id="5492" w:author="Пользователь" w:date="2022-12-22T02:42:00Z">
                    <w:rPr>
                      <w:rFonts w:ascii="Courier New" w:hAnsi="Courier New" w:cs="Courier New"/>
                      <w:color w:val="A9B7C6"/>
                      <w:sz w:val="22"/>
                      <w:szCs w:val="22"/>
                    </w:rPr>
                  </w:rPrChange>
                </w:rPr>
                <w:t>               </w:t>
              </w:r>
              <w:proofErr w:type="spellStart"/>
              <w:r w:rsidRPr="005A0097">
                <w:rPr>
                  <w:color w:val="CC7832"/>
                  <w:szCs w:val="28"/>
                  <w:rPrChange w:id="5493" w:author="Пользователь" w:date="2022-12-22T02:42:00Z">
                    <w:rPr>
                      <w:rFonts w:ascii="Courier New" w:hAnsi="Courier New" w:cs="Courier New"/>
                      <w:color w:val="CC7832"/>
                      <w:sz w:val="22"/>
                      <w:szCs w:val="22"/>
                    </w:rPr>
                  </w:rPrChange>
                </w:rPr>
                <w:t>continue</w:t>
              </w:r>
              <w:proofErr w:type="spellEnd"/>
              <w:r w:rsidRPr="005A0097">
                <w:rPr>
                  <w:color w:val="CC7832"/>
                  <w:szCs w:val="28"/>
                  <w:rPrChange w:id="5494" w:author="Пользователь" w:date="2022-12-22T02:42:00Z">
                    <w:rPr>
                      <w:rFonts w:ascii="Courier New" w:hAnsi="Courier New" w:cs="Courier New"/>
                      <w:color w:val="CC7832"/>
                      <w:sz w:val="22"/>
                      <w:szCs w:val="22"/>
                    </w:rPr>
                  </w:rPrChange>
                </w:rPr>
                <w:t>;</w:t>
              </w:r>
            </w:ins>
          </w:p>
          <w:p w14:paraId="1DBFD023" w14:textId="77777777" w:rsidR="00046F53" w:rsidRPr="005A0097" w:rsidRDefault="00046F53" w:rsidP="00046F53">
            <w:pPr>
              <w:spacing w:line="240" w:lineRule="auto"/>
              <w:ind w:firstLine="0"/>
              <w:jc w:val="left"/>
              <w:rPr>
                <w:ins w:id="5495" w:author="Пользователь" w:date="2022-12-22T02:22:00Z"/>
                <w:szCs w:val="28"/>
                <w:rPrChange w:id="5496" w:author="Пользователь" w:date="2022-12-22T02:42:00Z">
                  <w:rPr>
                    <w:ins w:id="5497" w:author="Пользователь" w:date="2022-12-22T02:22:00Z"/>
                    <w:sz w:val="24"/>
                  </w:rPr>
                </w:rPrChange>
              </w:rPr>
            </w:pPr>
            <w:ins w:id="5498" w:author="Пользователь" w:date="2022-12-22T02:22:00Z">
              <w:r w:rsidRPr="005A0097">
                <w:rPr>
                  <w:color w:val="CC7832"/>
                  <w:szCs w:val="28"/>
                  <w:rPrChange w:id="5499" w:author="Пользователь" w:date="2022-12-22T02:42:00Z">
                    <w:rPr>
                      <w:rFonts w:ascii="Courier New" w:hAnsi="Courier New" w:cs="Courier New"/>
                      <w:color w:val="CC7832"/>
                      <w:sz w:val="22"/>
                      <w:szCs w:val="22"/>
                    </w:rPr>
                  </w:rPrChange>
                </w:rPr>
                <w:t>           </w:t>
              </w:r>
              <w:r w:rsidRPr="005A0097">
                <w:rPr>
                  <w:color w:val="808080"/>
                  <w:szCs w:val="28"/>
                  <w:rPrChange w:id="5500" w:author="Пользователь" w:date="2022-12-22T02:42:00Z">
                    <w:rPr>
                      <w:rFonts w:ascii="Courier New" w:hAnsi="Courier New" w:cs="Courier New"/>
                      <w:color w:val="808080"/>
                      <w:sz w:val="22"/>
                      <w:szCs w:val="22"/>
                    </w:rPr>
                  </w:rPrChange>
                </w:rPr>
                <w:t>// Просматривается все ли заполнены ячейки в ряду.</w:t>
              </w:r>
            </w:ins>
          </w:p>
          <w:p w14:paraId="62A088B5" w14:textId="77777777" w:rsidR="00046F53" w:rsidRPr="005A0097" w:rsidRDefault="00046F53" w:rsidP="00046F53">
            <w:pPr>
              <w:spacing w:line="240" w:lineRule="auto"/>
              <w:ind w:firstLine="0"/>
              <w:jc w:val="left"/>
              <w:rPr>
                <w:ins w:id="5501" w:author="Пользователь" w:date="2022-12-22T02:22:00Z"/>
                <w:szCs w:val="28"/>
                <w:rPrChange w:id="5502" w:author="Пользователь" w:date="2022-12-22T02:42:00Z">
                  <w:rPr>
                    <w:ins w:id="5503" w:author="Пользователь" w:date="2022-12-22T02:22:00Z"/>
                    <w:sz w:val="24"/>
                  </w:rPr>
                </w:rPrChange>
              </w:rPr>
            </w:pPr>
            <w:ins w:id="5504" w:author="Пользователь" w:date="2022-12-22T02:22:00Z">
              <w:r w:rsidRPr="005A0097">
                <w:rPr>
                  <w:color w:val="808080"/>
                  <w:szCs w:val="28"/>
                  <w:rPrChange w:id="5505" w:author="Пользователь" w:date="2022-12-22T02:42:00Z">
                    <w:rPr>
                      <w:rFonts w:ascii="Courier New" w:hAnsi="Courier New" w:cs="Courier New"/>
                      <w:color w:val="808080"/>
                      <w:sz w:val="22"/>
                      <w:szCs w:val="22"/>
                    </w:rPr>
                  </w:rPrChange>
                </w:rPr>
                <w:t>           </w:t>
              </w:r>
              <w:proofErr w:type="spellStart"/>
              <w:r w:rsidRPr="005A0097">
                <w:rPr>
                  <w:color w:val="CC7832"/>
                  <w:szCs w:val="28"/>
                  <w:rPrChange w:id="5506" w:author="Пользователь" w:date="2022-12-22T02:42:00Z">
                    <w:rPr>
                      <w:rFonts w:ascii="Courier New" w:hAnsi="Courier New" w:cs="Courier New"/>
                      <w:color w:val="CC7832"/>
                      <w:sz w:val="22"/>
                      <w:szCs w:val="22"/>
                    </w:rPr>
                  </w:rPrChange>
                </w:rPr>
                <w:t>if</w:t>
              </w:r>
              <w:proofErr w:type="spellEnd"/>
              <w:r w:rsidRPr="005A0097">
                <w:rPr>
                  <w:color w:val="CC7832"/>
                  <w:szCs w:val="28"/>
                  <w:rPrChange w:id="5507" w:author="Пользователь" w:date="2022-12-22T02:42:00Z">
                    <w:rPr>
                      <w:rFonts w:ascii="Courier New" w:hAnsi="Courier New" w:cs="Courier New"/>
                      <w:color w:val="CC7832"/>
                      <w:sz w:val="22"/>
                      <w:szCs w:val="22"/>
                    </w:rPr>
                  </w:rPrChange>
                </w:rPr>
                <w:t xml:space="preserve"> </w:t>
              </w:r>
              <w:r w:rsidRPr="005A0097">
                <w:rPr>
                  <w:color w:val="A9B7C6"/>
                  <w:szCs w:val="28"/>
                  <w:rPrChange w:id="5508" w:author="Пользователь" w:date="2022-12-22T02:42:00Z">
                    <w:rPr>
                      <w:rFonts w:ascii="Courier New" w:hAnsi="Courier New" w:cs="Courier New"/>
                      <w:color w:val="A9B7C6"/>
                      <w:sz w:val="22"/>
                      <w:szCs w:val="22"/>
                    </w:rPr>
                  </w:rPrChange>
                </w:rPr>
                <w:t>(</w:t>
              </w:r>
              <w:proofErr w:type="spellStart"/>
              <w:proofErr w:type="gramStart"/>
              <w:r w:rsidRPr="005A0097">
                <w:rPr>
                  <w:color w:val="A9B7C6"/>
                  <w:szCs w:val="28"/>
                  <w:rPrChange w:id="5509" w:author="Пользователь" w:date="2022-12-22T02:42:00Z">
                    <w:rPr>
                      <w:rFonts w:ascii="Courier New" w:hAnsi="Courier New" w:cs="Courier New"/>
                      <w:color w:val="A9B7C6"/>
                      <w:sz w:val="22"/>
                      <w:szCs w:val="22"/>
                    </w:rPr>
                  </w:rPrChange>
                </w:rPr>
                <w:t>row.getLastCellNum</w:t>
              </w:r>
              <w:proofErr w:type="spellEnd"/>
              <w:proofErr w:type="gramEnd"/>
              <w:r w:rsidRPr="005A0097">
                <w:rPr>
                  <w:color w:val="A9B7C6"/>
                  <w:szCs w:val="28"/>
                  <w:rPrChange w:id="5510" w:author="Пользователь" w:date="2022-12-22T02:42:00Z">
                    <w:rPr>
                      <w:rFonts w:ascii="Courier New" w:hAnsi="Courier New" w:cs="Courier New"/>
                      <w:color w:val="A9B7C6"/>
                      <w:sz w:val="22"/>
                      <w:szCs w:val="22"/>
                    </w:rPr>
                  </w:rPrChange>
                </w:rPr>
                <w:t xml:space="preserve">() &lt; </w:t>
              </w:r>
              <w:r w:rsidRPr="005A0097">
                <w:rPr>
                  <w:color w:val="6897BB"/>
                  <w:szCs w:val="28"/>
                  <w:rPrChange w:id="5511" w:author="Пользователь" w:date="2022-12-22T02:42:00Z">
                    <w:rPr>
                      <w:rFonts w:ascii="Courier New" w:hAnsi="Courier New" w:cs="Courier New"/>
                      <w:color w:val="6897BB"/>
                      <w:sz w:val="22"/>
                      <w:szCs w:val="22"/>
                    </w:rPr>
                  </w:rPrChange>
                </w:rPr>
                <w:t>2</w:t>
              </w:r>
              <w:r w:rsidRPr="005A0097">
                <w:rPr>
                  <w:color w:val="A9B7C6"/>
                  <w:szCs w:val="28"/>
                  <w:rPrChange w:id="5512" w:author="Пользователь" w:date="2022-12-22T02:42:00Z">
                    <w:rPr>
                      <w:rFonts w:ascii="Courier New" w:hAnsi="Courier New" w:cs="Courier New"/>
                      <w:color w:val="A9B7C6"/>
                      <w:sz w:val="22"/>
                      <w:szCs w:val="22"/>
                    </w:rPr>
                  </w:rPrChange>
                </w:rPr>
                <w:t>)</w:t>
              </w:r>
            </w:ins>
          </w:p>
          <w:p w14:paraId="43A97839" w14:textId="77777777" w:rsidR="00046F53" w:rsidRPr="005A0097" w:rsidRDefault="00046F53" w:rsidP="00046F53">
            <w:pPr>
              <w:spacing w:line="240" w:lineRule="auto"/>
              <w:ind w:firstLine="0"/>
              <w:jc w:val="left"/>
              <w:rPr>
                <w:ins w:id="5513" w:author="Пользователь" w:date="2022-12-22T02:22:00Z"/>
                <w:szCs w:val="28"/>
                <w:rPrChange w:id="5514" w:author="Пользователь" w:date="2022-12-22T02:42:00Z">
                  <w:rPr>
                    <w:ins w:id="5515" w:author="Пользователь" w:date="2022-12-22T02:22:00Z"/>
                    <w:sz w:val="24"/>
                  </w:rPr>
                </w:rPrChange>
              </w:rPr>
            </w:pPr>
            <w:ins w:id="5516" w:author="Пользователь" w:date="2022-12-22T02:22:00Z">
              <w:r w:rsidRPr="005A0097">
                <w:rPr>
                  <w:color w:val="A9B7C6"/>
                  <w:szCs w:val="28"/>
                  <w:rPrChange w:id="5517" w:author="Пользователь" w:date="2022-12-22T02:42:00Z">
                    <w:rPr>
                      <w:rFonts w:ascii="Courier New" w:hAnsi="Courier New" w:cs="Courier New"/>
                      <w:color w:val="A9B7C6"/>
                      <w:sz w:val="22"/>
                      <w:szCs w:val="22"/>
                    </w:rPr>
                  </w:rPrChange>
                </w:rPr>
                <w:t>               </w:t>
              </w:r>
              <w:proofErr w:type="spellStart"/>
              <w:r w:rsidRPr="005A0097">
                <w:rPr>
                  <w:color w:val="CC7832"/>
                  <w:szCs w:val="28"/>
                  <w:rPrChange w:id="5518" w:author="Пользователь" w:date="2022-12-22T02:42:00Z">
                    <w:rPr>
                      <w:rFonts w:ascii="Courier New" w:hAnsi="Courier New" w:cs="Courier New"/>
                      <w:color w:val="CC7832"/>
                      <w:sz w:val="22"/>
                      <w:szCs w:val="22"/>
                    </w:rPr>
                  </w:rPrChange>
                </w:rPr>
                <w:t>continue</w:t>
              </w:r>
              <w:proofErr w:type="spellEnd"/>
              <w:r w:rsidRPr="005A0097">
                <w:rPr>
                  <w:color w:val="CC7832"/>
                  <w:szCs w:val="28"/>
                  <w:rPrChange w:id="5519" w:author="Пользователь" w:date="2022-12-22T02:42:00Z">
                    <w:rPr>
                      <w:rFonts w:ascii="Courier New" w:hAnsi="Courier New" w:cs="Courier New"/>
                      <w:color w:val="CC7832"/>
                      <w:sz w:val="22"/>
                      <w:szCs w:val="22"/>
                    </w:rPr>
                  </w:rPrChange>
                </w:rPr>
                <w:t>;</w:t>
              </w:r>
            </w:ins>
          </w:p>
          <w:p w14:paraId="5775EED5" w14:textId="77777777" w:rsidR="00046F53" w:rsidRPr="005A0097" w:rsidRDefault="00046F53" w:rsidP="00046F53">
            <w:pPr>
              <w:spacing w:line="240" w:lineRule="auto"/>
              <w:ind w:firstLine="0"/>
              <w:jc w:val="left"/>
              <w:rPr>
                <w:ins w:id="5520" w:author="Пользователь" w:date="2022-12-22T02:22:00Z"/>
                <w:szCs w:val="28"/>
                <w:rPrChange w:id="5521" w:author="Пользователь" w:date="2022-12-22T02:42:00Z">
                  <w:rPr>
                    <w:ins w:id="5522" w:author="Пользователь" w:date="2022-12-22T02:22:00Z"/>
                    <w:sz w:val="24"/>
                  </w:rPr>
                </w:rPrChange>
              </w:rPr>
            </w:pPr>
            <w:ins w:id="5523" w:author="Пользователь" w:date="2022-12-22T02:22:00Z">
              <w:r w:rsidRPr="005A0097">
                <w:rPr>
                  <w:color w:val="CC7832"/>
                  <w:szCs w:val="28"/>
                  <w:rPrChange w:id="5524" w:author="Пользователь" w:date="2022-12-22T02:42:00Z">
                    <w:rPr>
                      <w:rFonts w:ascii="Courier New" w:hAnsi="Courier New" w:cs="Courier New"/>
                      <w:color w:val="CC7832"/>
                      <w:sz w:val="22"/>
                      <w:szCs w:val="22"/>
                    </w:rPr>
                  </w:rPrChange>
                </w:rPr>
                <w:t>           </w:t>
              </w:r>
              <w:r w:rsidRPr="005A0097">
                <w:rPr>
                  <w:color w:val="808080"/>
                  <w:szCs w:val="28"/>
                  <w:rPrChange w:id="5525" w:author="Пользователь" w:date="2022-12-22T02:42:00Z">
                    <w:rPr>
                      <w:rFonts w:ascii="Courier New" w:hAnsi="Courier New" w:cs="Courier New"/>
                      <w:color w:val="808080"/>
                      <w:sz w:val="22"/>
                      <w:szCs w:val="22"/>
                    </w:rPr>
                  </w:rPrChange>
                </w:rPr>
                <w:t>// Достаётся UUID из 1 ячейки.</w:t>
              </w:r>
            </w:ins>
          </w:p>
          <w:p w14:paraId="62585032" w14:textId="77777777" w:rsidR="00046F53" w:rsidRPr="005A0097" w:rsidRDefault="00046F53" w:rsidP="00046F53">
            <w:pPr>
              <w:spacing w:line="240" w:lineRule="auto"/>
              <w:ind w:firstLine="0"/>
              <w:jc w:val="left"/>
              <w:rPr>
                <w:ins w:id="5526" w:author="Пользователь" w:date="2022-12-22T02:22:00Z"/>
                <w:szCs w:val="28"/>
                <w:lang w:val="en-US"/>
                <w:rPrChange w:id="5527" w:author="Пользователь" w:date="2022-12-22T02:42:00Z">
                  <w:rPr>
                    <w:ins w:id="5528" w:author="Пользователь" w:date="2022-12-22T02:22:00Z"/>
                    <w:sz w:val="24"/>
                  </w:rPr>
                </w:rPrChange>
              </w:rPr>
            </w:pPr>
            <w:ins w:id="5529" w:author="Пользователь" w:date="2022-12-22T02:22:00Z">
              <w:r w:rsidRPr="005A0097">
                <w:rPr>
                  <w:color w:val="808080"/>
                  <w:szCs w:val="28"/>
                  <w:rPrChange w:id="5530" w:author="Пользователь" w:date="2022-12-22T02:42:00Z">
                    <w:rPr>
                      <w:rFonts w:ascii="Courier New" w:hAnsi="Courier New" w:cs="Courier New"/>
                      <w:color w:val="808080"/>
                      <w:sz w:val="22"/>
                      <w:szCs w:val="22"/>
                    </w:rPr>
                  </w:rPrChange>
                </w:rPr>
                <w:t>           </w:t>
              </w:r>
              <w:r w:rsidRPr="005A0097">
                <w:rPr>
                  <w:color w:val="A9B7C6"/>
                  <w:szCs w:val="28"/>
                  <w:lang w:val="en-US"/>
                  <w:rPrChange w:id="5531" w:author="Пользователь" w:date="2022-12-22T02:42:00Z">
                    <w:rPr>
                      <w:rFonts w:ascii="Courier New" w:hAnsi="Courier New" w:cs="Courier New"/>
                      <w:color w:val="A9B7C6"/>
                      <w:sz w:val="22"/>
                      <w:szCs w:val="22"/>
                    </w:rPr>
                  </w:rPrChange>
                </w:rPr>
                <w:t xml:space="preserve">cell = </w:t>
              </w:r>
              <w:proofErr w:type="spellStart"/>
              <w:proofErr w:type="gramStart"/>
              <w:r w:rsidRPr="005A0097">
                <w:rPr>
                  <w:color w:val="A9B7C6"/>
                  <w:szCs w:val="28"/>
                  <w:lang w:val="en-US"/>
                  <w:rPrChange w:id="5532" w:author="Пользователь" w:date="2022-12-22T02:42:00Z">
                    <w:rPr>
                      <w:rFonts w:ascii="Courier New" w:hAnsi="Courier New" w:cs="Courier New"/>
                      <w:color w:val="A9B7C6"/>
                      <w:sz w:val="22"/>
                      <w:szCs w:val="22"/>
                    </w:rPr>
                  </w:rPrChange>
                </w:rPr>
                <w:t>row.getCell</w:t>
              </w:r>
              <w:proofErr w:type="spellEnd"/>
              <w:proofErr w:type="gramEnd"/>
              <w:r w:rsidRPr="005A0097">
                <w:rPr>
                  <w:color w:val="A9B7C6"/>
                  <w:szCs w:val="28"/>
                  <w:lang w:val="en-US"/>
                  <w:rPrChange w:id="5533" w:author="Пользователь" w:date="2022-12-22T02:42:00Z">
                    <w:rPr>
                      <w:rFonts w:ascii="Courier New" w:hAnsi="Courier New" w:cs="Courier New"/>
                      <w:color w:val="A9B7C6"/>
                      <w:sz w:val="22"/>
                      <w:szCs w:val="22"/>
                    </w:rPr>
                  </w:rPrChange>
                </w:rPr>
                <w:t>(</w:t>
              </w:r>
              <w:r w:rsidRPr="005A0097">
                <w:rPr>
                  <w:color w:val="6897BB"/>
                  <w:szCs w:val="28"/>
                  <w:lang w:val="en-US"/>
                  <w:rPrChange w:id="5534" w:author="Пользователь" w:date="2022-12-22T02:42:00Z">
                    <w:rPr>
                      <w:rFonts w:ascii="Courier New" w:hAnsi="Courier New" w:cs="Courier New"/>
                      <w:color w:val="6897BB"/>
                      <w:sz w:val="22"/>
                      <w:szCs w:val="22"/>
                    </w:rPr>
                  </w:rPrChange>
                </w:rPr>
                <w:t>0</w:t>
              </w:r>
              <w:r w:rsidRPr="005A0097">
                <w:rPr>
                  <w:color w:val="A9B7C6"/>
                  <w:szCs w:val="28"/>
                  <w:lang w:val="en-US"/>
                  <w:rPrChange w:id="5535" w:author="Пользователь" w:date="2022-12-22T02:42:00Z">
                    <w:rPr>
                      <w:rFonts w:ascii="Courier New" w:hAnsi="Courier New" w:cs="Courier New"/>
                      <w:color w:val="A9B7C6"/>
                      <w:sz w:val="22"/>
                      <w:szCs w:val="22"/>
                    </w:rPr>
                  </w:rPrChange>
                </w:rPr>
                <w:t>)</w:t>
              </w:r>
              <w:r w:rsidRPr="005A0097">
                <w:rPr>
                  <w:color w:val="CC7832"/>
                  <w:szCs w:val="28"/>
                  <w:lang w:val="en-US"/>
                  <w:rPrChange w:id="5536" w:author="Пользователь" w:date="2022-12-22T02:42:00Z">
                    <w:rPr>
                      <w:rFonts w:ascii="Courier New" w:hAnsi="Courier New" w:cs="Courier New"/>
                      <w:color w:val="CC7832"/>
                      <w:sz w:val="22"/>
                      <w:szCs w:val="22"/>
                    </w:rPr>
                  </w:rPrChange>
                </w:rPr>
                <w:t>;</w:t>
              </w:r>
            </w:ins>
          </w:p>
          <w:p w14:paraId="710980CD" w14:textId="77777777" w:rsidR="00046F53" w:rsidRPr="005A0097" w:rsidRDefault="00046F53" w:rsidP="00046F53">
            <w:pPr>
              <w:spacing w:line="240" w:lineRule="auto"/>
              <w:ind w:firstLine="0"/>
              <w:jc w:val="left"/>
              <w:rPr>
                <w:ins w:id="5537" w:author="Пользователь" w:date="2022-12-22T02:22:00Z"/>
                <w:szCs w:val="28"/>
                <w:lang w:val="en-US"/>
                <w:rPrChange w:id="5538" w:author="Пользователь" w:date="2022-12-22T02:42:00Z">
                  <w:rPr>
                    <w:ins w:id="5539" w:author="Пользователь" w:date="2022-12-22T02:22:00Z"/>
                    <w:sz w:val="24"/>
                  </w:rPr>
                </w:rPrChange>
              </w:rPr>
            </w:pPr>
            <w:ins w:id="5540" w:author="Пользователь" w:date="2022-12-22T02:22:00Z">
              <w:r w:rsidRPr="005A0097">
                <w:rPr>
                  <w:color w:val="CC7832"/>
                  <w:szCs w:val="28"/>
                  <w:lang w:val="en-US"/>
                  <w:rPrChange w:id="5541" w:author="Пользователь" w:date="2022-12-22T02:42:00Z">
                    <w:rPr>
                      <w:rFonts w:ascii="Courier New" w:hAnsi="Courier New" w:cs="Courier New"/>
                      <w:color w:val="CC7832"/>
                      <w:sz w:val="22"/>
                      <w:szCs w:val="22"/>
                    </w:rPr>
                  </w:rPrChange>
                </w:rPr>
                <w:t>           </w:t>
              </w:r>
              <w:proofErr w:type="spellStart"/>
              <w:r w:rsidRPr="005A0097">
                <w:rPr>
                  <w:color w:val="A9B7C6"/>
                  <w:szCs w:val="28"/>
                  <w:lang w:val="en-US"/>
                  <w:rPrChange w:id="5542" w:author="Пользователь" w:date="2022-12-22T02:42:00Z">
                    <w:rPr>
                      <w:rFonts w:ascii="Courier New" w:hAnsi="Courier New" w:cs="Courier New"/>
                      <w:color w:val="A9B7C6"/>
                      <w:sz w:val="22"/>
                      <w:szCs w:val="22"/>
                    </w:rPr>
                  </w:rPrChange>
                </w:rPr>
                <w:t>tUUID</w:t>
              </w:r>
              <w:proofErr w:type="spellEnd"/>
              <w:r w:rsidRPr="005A0097">
                <w:rPr>
                  <w:color w:val="A9B7C6"/>
                  <w:szCs w:val="28"/>
                  <w:lang w:val="en-US"/>
                  <w:rPrChange w:id="5543" w:author="Пользователь" w:date="2022-12-22T02:42:00Z">
                    <w:rPr>
                      <w:rFonts w:ascii="Courier New" w:hAnsi="Courier New" w:cs="Courier New"/>
                      <w:color w:val="A9B7C6"/>
                      <w:sz w:val="22"/>
                      <w:szCs w:val="22"/>
                    </w:rPr>
                  </w:rPrChange>
                </w:rPr>
                <w:t xml:space="preserve"> = </w:t>
              </w:r>
              <w:proofErr w:type="spellStart"/>
              <w:proofErr w:type="gramStart"/>
              <w:r w:rsidRPr="005A0097">
                <w:rPr>
                  <w:color w:val="A9B7C6"/>
                  <w:szCs w:val="28"/>
                  <w:lang w:val="en-US"/>
                  <w:rPrChange w:id="5544" w:author="Пользователь" w:date="2022-12-22T02:42:00Z">
                    <w:rPr>
                      <w:rFonts w:ascii="Courier New" w:hAnsi="Courier New" w:cs="Courier New"/>
                      <w:color w:val="A9B7C6"/>
                      <w:sz w:val="22"/>
                      <w:szCs w:val="22"/>
                    </w:rPr>
                  </w:rPrChange>
                </w:rPr>
                <w:t>cell.getStringCellValue</w:t>
              </w:r>
              <w:proofErr w:type="spellEnd"/>
              <w:proofErr w:type="gramEnd"/>
              <w:r w:rsidRPr="005A0097">
                <w:rPr>
                  <w:color w:val="A9B7C6"/>
                  <w:szCs w:val="28"/>
                  <w:lang w:val="en-US"/>
                  <w:rPrChange w:id="5545" w:author="Пользователь" w:date="2022-12-22T02:42:00Z">
                    <w:rPr>
                      <w:rFonts w:ascii="Courier New" w:hAnsi="Courier New" w:cs="Courier New"/>
                      <w:color w:val="A9B7C6"/>
                      <w:sz w:val="22"/>
                      <w:szCs w:val="22"/>
                    </w:rPr>
                  </w:rPrChange>
                </w:rPr>
                <w:t>()</w:t>
              </w:r>
              <w:r w:rsidRPr="005A0097">
                <w:rPr>
                  <w:color w:val="CC7832"/>
                  <w:szCs w:val="28"/>
                  <w:lang w:val="en-US"/>
                  <w:rPrChange w:id="5546" w:author="Пользователь" w:date="2022-12-22T02:42:00Z">
                    <w:rPr>
                      <w:rFonts w:ascii="Courier New" w:hAnsi="Courier New" w:cs="Courier New"/>
                      <w:color w:val="CC7832"/>
                      <w:sz w:val="22"/>
                      <w:szCs w:val="22"/>
                    </w:rPr>
                  </w:rPrChange>
                </w:rPr>
                <w:t>;</w:t>
              </w:r>
            </w:ins>
          </w:p>
          <w:p w14:paraId="149F353B" w14:textId="77777777" w:rsidR="00046F53" w:rsidRPr="005A0097" w:rsidRDefault="00046F53" w:rsidP="00046F53">
            <w:pPr>
              <w:spacing w:line="240" w:lineRule="auto"/>
              <w:ind w:firstLine="0"/>
              <w:jc w:val="left"/>
              <w:rPr>
                <w:ins w:id="5547" w:author="Пользователь" w:date="2022-12-22T02:22:00Z"/>
                <w:szCs w:val="28"/>
                <w:rPrChange w:id="5548" w:author="Пользователь" w:date="2022-12-22T02:42:00Z">
                  <w:rPr>
                    <w:ins w:id="5549" w:author="Пользователь" w:date="2022-12-22T02:22:00Z"/>
                    <w:sz w:val="24"/>
                  </w:rPr>
                </w:rPrChange>
              </w:rPr>
            </w:pPr>
            <w:ins w:id="5550" w:author="Пользователь" w:date="2022-12-22T02:22:00Z">
              <w:r w:rsidRPr="005A0097">
                <w:rPr>
                  <w:color w:val="CC7832"/>
                  <w:szCs w:val="28"/>
                  <w:lang w:val="en-US"/>
                  <w:rPrChange w:id="5551" w:author="Пользователь" w:date="2022-12-22T02:42:00Z">
                    <w:rPr>
                      <w:rFonts w:ascii="Courier New" w:hAnsi="Courier New" w:cs="Courier New"/>
                      <w:color w:val="CC7832"/>
                      <w:sz w:val="22"/>
                      <w:szCs w:val="22"/>
                    </w:rPr>
                  </w:rPrChange>
                </w:rPr>
                <w:t>           </w:t>
              </w:r>
              <w:proofErr w:type="spellStart"/>
              <w:r w:rsidRPr="005A0097">
                <w:rPr>
                  <w:color w:val="CC7832"/>
                  <w:szCs w:val="28"/>
                  <w:rPrChange w:id="5552" w:author="Пользователь" w:date="2022-12-22T02:42:00Z">
                    <w:rPr>
                      <w:rFonts w:ascii="Courier New" w:hAnsi="Courier New" w:cs="Courier New"/>
                      <w:color w:val="CC7832"/>
                      <w:sz w:val="22"/>
                      <w:szCs w:val="22"/>
                    </w:rPr>
                  </w:rPrChange>
                </w:rPr>
                <w:t>if</w:t>
              </w:r>
              <w:proofErr w:type="spellEnd"/>
              <w:r w:rsidRPr="005A0097">
                <w:rPr>
                  <w:color w:val="CC7832"/>
                  <w:szCs w:val="28"/>
                  <w:rPrChange w:id="5553" w:author="Пользователь" w:date="2022-12-22T02:42:00Z">
                    <w:rPr>
                      <w:rFonts w:ascii="Courier New" w:hAnsi="Courier New" w:cs="Courier New"/>
                      <w:color w:val="CC7832"/>
                      <w:sz w:val="22"/>
                      <w:szCs w:val="22"/>
                    </w:rPr>
                  </w:rPrChange>
                </w:rPr>
                <w:t xml:space="preserve"> </w:t>
              </w:r>
              <w:r w:rsidRPr="005A0097">
                <w:rPr>
                  <w:color w:val="A9B7C6"/>
                  <w:szCs w:val="28"/>
                  <w:rPrChange w:id="5554" w:author="Пользователь" w:date="2022-12-22T02:42:00Z">
                    <w:rPr>
                      <w:rFonts w:ascii="Courier New" w:hAnsi="Courier New" w:cs="Courier New"/>
                      <w:color w:val="A9B7C6"/>
                      <w:sz w:val="22"/>
                      <w:szCs w:val="22"/>
                    </w:rPr>
                  </w:rPrChange>
                </w:rPr>
                <w:t>(</w:t>
              </w:r>
              <w:proofErr w:type="spellStart"/>
              <w:r w:rsidRPr="005A0097">
                <w:rPr>
                  <w:color w:val="A9B7C6"/>
                  <w:szCs w:val="28"/>
                  <w:rPrChange w:id="5555" w:author="Пользователь" w:date="2022-12-22T02:42:00Z">
                    <w:rPr>
                      <w:rFonts w:ascii="Courier New" w:hAnsi="Courier New" w:cs="Courier New"/>
                      <w:color w:val="A9B7C6"/>
                      <w:sz w:val="22"/>
                      <w:szCs w:val="22"/>
                    </w:rPr>
                  </w:rPrChange>
                </w:rPr>
                <w:t>tUUID.length</w:t>
              </w:r>
              <w:proofErr w:type="spellEnd"/>
              <w:r w:rsidRPr="005A0097">
                <w:rPr>
                  <w:color w:val="A9B7C6"/>
                  <w:szCs w:val="28"/>
                  <w:rPrChange w:id="5556" w:author="Пользователь" w:date="2022-12-22T02:42:00Z">
                    <w:rPr>
                      <w:rFonts w:ascii="Courier New" w:hAnsi="Courier New" w:cs="Courier New"/>
                      <w:color w:val="A9B7C6"/>
                      <w:sz w:val="22"/>
                      <w:szCs w:val="22"/>
                    </w:rPr>
                  </w:rPrChange>
                </w:rPr>
                <w:t xml:space="preserve">() == </w:t>
              </w:r>
              <w:r w:rsidRPr="005A0097">
                <w:rPr>
                  <w:color w:val="6897BB"/>
                  <w:szCs w:val="28"/>
                  <w:rPrChange w:id="5557" w:author="Пользователь" w:date="2022-12-22T02:42:00Z">
                    <w:rPr>
                      <w:rFonts w:ascii="Courier New" w:hAnsi="Courier New" w:cs="Courier New"/>
                      <w:color w:val="6897BB"/>
                      <w:sz w:val="22"/>
                      <w:szCs w:val="22"/>
                    </w:rPr>
                  </w:rPrChange>
                </w:rPr>
                <w:t>0</w:t>
              </w:r>
              <w:r w:rsidRPr="005A0097">
                <w:rPr>
                  <w:color w:val="A9B7C6"/>
                  <w:szCs w:val="28"/>
                  <w:rPrChange w:id="5558" w:author="Пользователь" w:date="2022-12-22T02:42:00Z">
                    <w:rPr>
                      <w:rFonts w:ascii="Courier New" w:hAnsi="Courier New" w:cs="Courier New"/>
                      <w:color w:val="A9B7C6"/>
                      <w:sz w:val="22"/>
                      <w:szCs w:val="22"/>
                    </w:rPr>
                  </w:rPrChange>
                </w:rPr>
                <w:t>)</w:t>
              </w:r>
            </w:ins>
          </w:p>
          <w:p w14:paraId="3AC9DC8B" w14:textId="77777777" w:rsidR="00046F53" w:rsidRPr="005A0097" w:rsidRDefault="00046F53" w:rsidP="00046F53">
            <w:pPr>
              <w:spacing w:line="240" w:lineRule="auto"/>
              <w:ind w:firstLine="0"/>
              <w:jc w:val="left"/>
              <w:rPr>
                <w:ins w:id="5559" w:author="Пользователь" w:date="2022-12-22T02:22:00Z"/>
                <w:szCs w:val="28"/>
                <w:rPrChange w:id="5560" w:author="Пользователь" w:date="2022-12-22T02:42:00Z">
                  <w:rPr>
                    <w:ins w:id="5561" w:author="Пользователь" w:date="2022-12-22T02:22:00Z"/>
                    <w:sz w:val="24"/>
                  </w:rPr>
                </w:rPrChange>
              </w:rPr>
            </w:pPr>
            <w:ins w:id="5562" w:author="Пользователь" w:date="2022-12-22T02:22:00Z">
              <w:r w:rsidRPr="005A0097">
                <w:rPr>
                  <w:color w:val="A9B7C6"/>
                  <w:szCs w:val="28"/>
                  <w:rPrChange w:id="5563" w:author="Пользователь" w:date="2022-12-22T02:42:00Z">
                    <w:rPr>
                      <w:rFonts w:ascii="Courier New" w:hAnsi="Courier New" w:cs="Courier New"/>
                      <w:color w:val="A9B7C6"/>
                      <w:sz w:val="22"/>
                      <w:szCs w:val="22"/>
                    </w:rPr>
                  </w:rPrChange>
                </w:rPr>
                <w:t>               </w:t>
              </w:r>
              <w:proofErr w:type="spellStart"/>
              <w:r w:rsidRPr="005A0097">
                <w:rPr>
                  <w:color w:val="CC7832"/>
                  <w:szCs w:val="28"/>
                  <w:rPrChange w:id="5564" w:author="Пользователь" w:date="2022-12-22T02:42:00Z">
                    <w:rPr>
                      <w:rFonts w:ascii="Courier New" w:hAnsi="Courier New" w:cs="Courier New"/>
                      <w:color w:val="CC7832"/>
                      <w:sz w:val="22"/>
                      <w:szCs w:val="22"/>
                    </w:rPr>
                  </w:rPrChange>
                </w:rPr>
                <w:t>continue</w:t>
              </w:r>
              <w:proofErr w:type="spellEnd"/>
              <w:r w:rsidRPr="005A0097">
                <w:rPr>
                  <w:color w:val="CC7832"/>
                  <w:szCs w:val="28"/>
                  <w:rPrChange w:id="5565" w:author="Пользователь" w:date="2022-12-22T02:42:00Z">
                    <w:rPr>
                      <w:rFonts w:ascii="Courier New" w:hAnsi="Courier New" w:cs="Courier New"/>
                      <w:color w:val="CC7832"/>
                      <w:sz w:val="22"/>
                      <w:szCs w:val="22"/>
                    </w:rPr>
                  </w:rPrChange>
                </w:rPr>
                <w:t>;</w:t>
              </w:r>
            </w:ins>
          </w:p>
          <w:p w14:paraId="6D1E9E9B" w14:textId="77777777" w:rsidR="00046F53" w:rsidRPr="005A0097" w:rsidRDefault="00046F53" w:rsidP="00046F53">
            <w:pPr>
              <w:spacing w:line="240" w:lineRule="auto"/>
              <w:ind w:firstLine="0"/>
              <w:jc w:val="left"/>
              <w:rPr>
                <w:ins w:id="5566" w:author="Пользователь" w:date="2022-12-22T02:22:00Z"/>
                <w:szCs w:val="28"/>
                <w:rPrChange w:id="5567" w:author="Пользователь" w:date="2022-12-22T02:42:00Z">
                  <w:rPr>
                    <w:ins w:id="5568" w:author="Пользователь" w:date="2022-12-22T02:22:00Z"/>
                    <w:sz w:val="24"/>
                  </w:rPr>
                </w:rPrChange>
              </w:rPr>
            </w:pPr>
          </w:p>
          <w:p w14:paraId="4AB77F8B" w14:textId="77777777" w:rsidR="00046F53" w:rsidRPr="005A0097" w:rsidRDefault="00046F53" w:rsidP="00046F53">
            <w:pPr>
              <w:spacing w:line="240" w:lineRule="auto"/>
              <w:ind w:firstLine="0"/>
              <w:jc w:val="left"/>
              <w:rPr>
                <w:ins w:id="5569" w:author="Пользователь" w:date="2022-12-22T02:22:00Z"/>
                <w:szCs w:val="28"/>
                <w:rPrChange w:id="5570" w:author="Пользователь" w:date="2022-12-22T02:42:00Z">
                  <w:rPr>
                    <w:ins w:id="5571" w:author="Пользователь" w:date="2022-12-22T02:22:00Z"/>
                    <w:sz w:val="24"/>
                  </w:rPr>
                </w:rPrChange>
              </w:rPr>
            </w:pPr>
            <w:ins w:id="5572" w:author="Пользователь" w:date="2022-12-22T02:22:00Z">
              <w:r w:rsidRPr="005A0097">
                <w:rPr>
                  <w:color w:val="CC7832"/>
                  <w:szCs w:val="28"/>
                  <w:rPrChange w:id="5573" w:author="Пользователь" w:date="2022-12-22T02:42:00Z">
                    <w:rPr>
                      <w:rFonts w:ascii="Courier New" w:hAnsi="Courier New" w:cs="Courier New"/>
                      <w:color w:val="CC7832"/>
                      <w:sz w:val="22"/>
                      <w:szCs w:val="22"/>
                    </w:rPr>
                  </w:rPrChange>
                </w:rPr>
                <w:t>           </w:t>
              </w:r>
              <w:r w:rsidRPr="005A0097">
                <w:rPr>
                  <w:color w:val="808080"/>
                  <w:szCs w:val="28"/>
                  <w:rPrChange w:id="5574" w:author="Пользователь" w:date="2022-12-22T02:42:00Z">
                    <w:rPr>
                      <w:rFonts w:ascii="Courier New" w:hAnsi="Courier New" w:cs="Courier New"/>
                      <w:color w:val="808080"/>
                      <w:sz w:val="22"/>
                      <w:szCs w:val="22"/>
                    </w:rPr>
                  </w:rPrChange>
                </w:rPr>
                <w:t>// Создаётся новый объект класса.</w:t>
              </w:r>
            </w:ins>
          </w:p>
          <w:p w14:paraId="7CA4CC3D" w14:textId="77777777" w:rsidR="00046F53" w:rsidRPr="005A0097" w:rsidRDefault="00046F53" w:rsidP="00046F53">
            <w:pPr>
              <w:spacing w:line="240" w:lineRule="auto"/>
              <w:ind w:firstLine="0"/>
              <w:jc w:val="left"/>
              <w:rPr>
                <w:ins w:id="5575" w:author="Пользователь" w:date="2022-12-22T02:22:00Z"/>
                <w:szCs w:val="28"/>
                <w:lang w:val="en-US"/>
                <w:rPrChange w:id="5576" w:author="Пользователь" w:date="2022-12-22T02:42:00Z">
                  <w:rPr>
                    <w:ins w:id="5577" w:author="Пользователь" w:date="2022-12-22T02:22:00Z"/>
                    <w:sz w:val="24"/>
                  </w:rPr>
                </w:rPrChange>
              </w:rPr>
            </w:pPr>
            <w:ins w:id="5578" w:author="Пользователь" w:date="2022-12-22T02:22:00Z">
              <w:r w:rsidRPr="005A0097">
                <w:rPr>
                  <w:color w:val="808080"/>
                  <w:szCs w:val="28"/>
                  <w:rPrChange w:id="5579" w:author="Пользователь" w:date="2022-12-22T02:42:00Z">
                    <w:rPr>
                      <w:rFonts w:ascii="Courier New" w:hAnsi="Courier New" w:cs="Courier New"/>
                      <w:color w:val="808080"/>
                      <w:sz w:val="22"/>
                      <w:szCs w:val="22"/>
                    </w:rPr>
                  </w:rPrChange>
                </w:rPr>
                <w:t>           </w:t>
              </w:r>
              <w:r w:rsidRPr="005A0097">
                <w:rPr>
                  <w:color w:val="A9B7C6"/>
                  <w:szCs w:val="28"/>
                  <w:lang w:val="en-US"/>
                  <w:rPrChange w:id="5580" w:author="Пользователь" w:date="2022-12-22T02:42:00Z">
                    <w:rPr>
                      <w:rFonts w:ascii="Courier New" w:hAnsi="Courier New" w:cs="Courier New"/>
                      <w:color w:val="A9B7C6"/>
                      <w:sz w:val="22"/>
                      <w:szCs w:val="22"/>
                    </w:rPr>
                  </w:rPrChange>
                </w:rPr>
                <w:t xml:space="preserve">time = </w:t>
              </w:r>
              <w:r w:rsidRPr="005A0097">
                <w:rPr>
                  <w:color w:val="CC7832"/>
                  <w:szCs w:val="28"/>
                  <w:lang w:val="en-US"/>
                  <w:rPrChange w:id="5581" w:author="Пользователь" w:date="2022-12-22T02:42:00Z">
                    <w:rPr>
                      <w:rFonts w:ascii="Courier New" w:hAnsi="Courier New" w:cs="Courier New"/>
                      <w:color w:val="CC7832"/>
                      <w:sz w:val="22"/>
                      <w:szCs w:val="22"/>
                    </w:rPr>
                  </w:rPrChange>
                </w:rPr>
                <w:t xml:space="preserve">new </w:t>
              </w:r>
              <w:proofErr w:type="spellStart"/>
              <w:proofErr w:type="gramStart"/>
              <w:r w:rsidRPr="005A0097">
                <w:rPr>
                  <w:color w:val="A9B7C6"/>
                  <w:szCs w:val="28"/>
                  <w:lang w:val="en-US"/>
                  <w:rPrChange w:id="5582" w:author="Пользователь" w:date="2022-12-22T02:42:00Z">
                    <w:rPr>
                      <w:rFonts w:ascii="Courier New" w:hAnsi="Courier New" w:cs="Courier New"/>
                      <w:color w:val="A9B7C6"/>
                      <w:sz w:val="22"/>
                      <w:szCs w:val="22"/>
                    </w:rPr>
                  </w:rPrChange>
                </w:rPr>
                <w:t>CTime</w:t>
              </w:r>
              <w:proofErr w:type="spellEnd"/>
              <w:r w:rsidRPr="005A0097">
                <w:rPr>
                  <w:color w:val="A9B7C6"/>
                  <w:szCs w:val="28"/>
                  <w:lang w:val="en-US"/>
                  <w:rPrChange w:id="5583" w:author="Пользователь" w:date="2022-12-22T02:42:00Z">
                    <w:rPr>
                      <w:rFonts w:ascii="Courier New" w:hAnsi="Courier New" w:cs="Courier New"/>
                      <w:color w:val="A9B7C6"/>
                      <w:sz w:val="22"/>
                      <w:szCs w:val="22"/>
                    </w:rPr>
                  </w:rPrChange>
                </w:rPr>
                <w:t>(</w:t>
              </w:r>
              <w:proofErr w:type="gramEnd"/>
              <w:r w:rsidRPr="005A0097">
                <w:rPr>
                  <w:color w:val="A9B7C6"/>
                  <w:szCs w:val="28"/>
                  <w:lang w:val="en-US"/>
                  <w:rPrChange w:id="5584" w:author="Пользователь" w:date="2022-12-22T02:42:00Z">
                    <w:rPr>
                      <w:rFonts w:ascii="Courier New" w:hAnsi="Courier New" w:cs="Courier New"/>
                      <w:color w:val="A9B7C6"/>
                      <w:sz w:val="22"/>
                      <w:szCs w:val="22"/>
                    </w:rPr>
                  </w:rPrChange>
                </w:rPr>
                <w:t>)</w:t>
              </w:r>
              <w:r w:rsidRPr="005A0097">
                <w:rPr>
                  <w:color w:val="CC7832"/>
                  <w:szCs w:val="28"/>
                  <w:lang w:val="en-US"/>
                  <w:rPrChange w:id="5585" w:author="Пользователь" w:date="2022-12-22T02:42:00Z">
                    <w:rPr>
                      <w:rFonts w:ascii="Courier New" w:hAnsi="Courier New" w:cs="Courier New"/>
                      <w:color w:val="CC7832"/>
                      <w:sz w:val="22"/>
                      <w:szCs w:val="22"/>
                    </w:rPr>
                  </w:rPrChange>
                </w:rPr>
                <w:t>;</w:t>
              </w:r>
            </w:ins>
          </w:p>
          <w:p w14:paraId="593C2AB5" w14:textId="77777777" w:rsidR="00046F53" w:rsidRPr="005A0097" w:rsidRDefault="00046F53" w:rsidP="00046F53">
            <w:pPr>
              <w:spacing w:line="240" w:lineRule="auto"/>
              <w:ind w:firstLine="0"/>
              <w:jc w:val="left"/>
              <w:rPr>
                <w:ins w:id="5586" w:author="Пользователь" w:date="2022-12-22T02:22:00Z"/>
                <w:szCs w:val="28"/>
                <w:lang w:val="en-US"/>
                <w:rPrChange w:id="5587" w:author="Пользователь" w:date="2022-12-22T02:42:00Z">
                  <w:rPr>
                    <w:ins w:id="5588" w:author="Пользователь" w:date="2022-12-22T02:22:00Z"/>
                    <w:sz w:val="24"/>
                  </w:rPr>
                </w:rPrChange>
              </w:rPr>
            </w:pPr>
            <w:ins w:id="5589" w:author="Пользователь" w:date="2022-12-22T02:22:00Z">
              <w:r w:rsidRPr="005A0097">
                <w:rPr>
                  <w:color w:val="CC7832"/>
                  <w:szCs w:val="28"/>
                  <w:lang w:val="en-US"/>
                  <w:rPrChange w:id="5590" w:author="Пользователь" w:date="2022-12-22T02:42:00Z">
                    <w:rPr>
                      <w:rFonts w:ascii="Courier New" w:hAnsi="Courier New" w:cs="Courier New"/>
                      <w:color w:val="CC7832"/>
                      <w:sz w:val="22"/>
                      <w:szCs w:val="22"/>
                    </w:rPr>
                  </w:rPrChange>
                </w:rPr>
                <w:t>           </w:t>
              </w:r>
              <w:r w:rsidRPr="005A0097">
                <w:rPr>
                  <w:color w:val="A9B7C6"/>
                  <w:szCs w:val="28"/>
                  <w:lang w:val="en-US"/>
                  <w:rPrChange w:id="5591" w:author="Пользователь" w:date="2022-12-22T02:42:00Z">
                    <w:rPr>
                      <w:rFonts w:ascii="Courier New" w:hAnsi="Courier New" w:cs="Courier New"/>
                      <w:color w:val="A9B7C6"/>
                      <w:sz w:val="22"/>
                      <w:szCs w:val="22"/>
                    </w:rPr>
                  </w:rPrChange>
                </w:rPr>
                <w:t xml:space="preserve">id = </w:t>
              </w:r>
              <w:proofErr w:type="spellStart"/>
              <w:r w:rsidRPr="005A0097">
                <w:rPr>
                  <w:color w:val="A9B7C6"/>
                  <w:szCs w:val="28"/>
                  <w:lang w:val="en-US"/>
                  <w:rPrChange w:id="5592" w:author="Пользователь" w:date="2022-12-22T02:42:00Z">
                    <w:rPr>
                      <w:rFonts w:ascii="Courier New" w:hAnsi="Courier New" w:cs="Courier New"/>
                      <w:color w:val="A9B7C6"/>
                      <w:sz w:val="22"/>
                      <w:szCs w:val="22"/>
                    </w:rPr>
                  </w:rPrChange>
                </w:rPr>
                <w:t>UUID.</w:t>
              </w:r>
              <w:r w:rsidRPr="005A0097">
                <w:rPr>
                  <w:i/>
                  <w:iCs/>
                  <w:color w:val="A9B7C6"/>
                  <w:szCs w:val="28"/>
                  <w:lang w:val="en-US"/>
                  <w:rPrChange w:id="5593" w:author="Пользователь" w:date="2022-12-22T02:42:00Z">
                    <w:rPr>
                      <w:rFonts w:ascii="Courier New" w:hAnsi="Courier New" w:cs="Courier New"/>
                      <w:i/>
                      <w:iCs/>
                      <w:color w:val="A9B7C6"/>
                      <w:sz w:val="22"/>
                      <w:szCs w:val="22"/>
                    </w:rPr>
                  </w:rPrChange>
                </w:rPr>
                <w:t>fromString</w:t>
              </w:r>
              <w:proofErr w:type="spellEnd"/>
              <w:r w:rsidRPr="005A0097">
                <w:rPr>
                  <w:color w:val="A9B7C6"/>
                  <w:szCs w:val="28"/>
                  <w:lang w:val="en-US"/>
                  <w:rPrChange w:id="5594" w:author="Пользователь" w:date="2022-12-22T02:42:00Z">
                    <w:rPr>
                      <w:rFonts w:ascii="Courier New" w:hAnsi="Courier New" w:cs="Courier New"/>
                      <w:color w:val="A9B7C6"/>
                      <w:sz w:val="22"/>
                      <w:szCs w:val="22"/>
                    </w:rPr>
                  </w:rPrChange>
                </w:rPr>
                <w:t>(</w:t>
              </w:r>
              <w:proofErr w:type="spellStart"/>
              <w:r w:rsidRPr="005A0097">
                <w:rPr>
                  <w:color w:val="A9B7C6"/>
                  <w:szCs w:val="28"/>
                  <w:lang w:val="en-US"/>
                  <w:rPrChange w:id="5595" w:author="Пользователь" w:date="2022-12-22T02:42:00Z">
                    <w:rPr>
                      <w:rFonts w:ascii="Courier New" w:hAnsi="Courier New" w:cs="Courier New"/>
                      <w:color w:val="A9B7C6"/>
                      <w:sz w:val="22"/>
                      <w:szCs w:val="22"/>
                    </w:rPr>
                  </w:rPrChange>
                </w:rPr>
                <w:t>tUUID</w:t>
              </w:r>
              <w:proofErr w:type="spellEnd"/>
              <w:r w:rsidRPr="005A0097">
                <w:rPr>
                  <w:color w:val="A9B7C6"/>
                  <w:szCs w:val="28"/>
                  <w:lang w:val="en-US"/>
                  <w:rPrChange w:id="5596" w:author="Пользователь" w:date="2022-12-22T02:42:00Z">
                    <w:rPr>
                      <w:rFonts w:ascii="Courier New" w:hAnsi="Courier New" w:cs="Courier New"/>
                      <w:color w:val="A9B7C6"/>
                      <w:sz w:val="22"/>
                      <w:szCs w:val="22"/>
                    </w:rPr>
                  </w:rPrChange>
                </w:rPr>
                <w:t>)</w:t>
              </w:r>
              <w:r w:rsidRPr="005A0097">
                <w:rPr>
                  <w:color w:val="CC7832"/>
                  <w:szCs w:val="28"/>
                  <w:lang w:val="en-US"/>
                  <w:rPrChange w:id="5597" w:author="Пользователь" w:date="2022-12-22T02:42:00Z">
                    <w:rPr>
                      <w:rFonts w:ascii="Courier New" w:hAnsi="Courier New" w:cs="Courier New"/>
                      <w:color w:val="CC7832"/>
                      <w:sz w:val="22"/>
                      <w:szCs w:val="22"/>
                    </w:rPr>
                  </w:rPrChange>
                </w:rPr>
                <w:t>;</w:t>
              </w:r>
            </w:ins>
          </w:p>
          <w:p w14:paraId="743F46FB" w14:textId="77777777" w:rsidR="00046F53" w:rsidRPr="005A0097" w:rsidRDefault="00046F53" w:rsidP="00046F53">
            <w:pPr>
              <w:spacing w:line="240" w:lineRule="auto"/>
              <w:ind w:firstLine="0"/>
              <w:jc w:val="left"/>
              <w:rPr>
                <w:ins w:id="5598" w:author="Пользователь" w:date="2022-12-22T02:22:00Z"/>
                <w:szCs w:val="28"/>
                <w:rPrChange w:id="5599" w:author="Пользователь" w:date="2022-12-22T02:42:00Z">
                  <w:rPr>
                    <w:ins w:id="5600" w:author="Пользователь" w:date="2022-12-22T02:22:00Z"/>
                    <w:sz w:val="24"/>
                  </w:rPr>
                </w:rPrChange>
              </w:rPr>
            </w:pPr>
            <w:ins w:id="5601" w:author="Пользователь" w:date="2022-12-22T02:22:00Z">
              <w:r w:rsidRPr="005A0097">
                <w:rPr>
                  <w:color w:val="CC7832"/>
                  <w:szCs w:val="28"/>
                  <w:lang w:val="en-US"/>
                  <w:rPrChange w:id="5602" w:author="Пользователь" w:date="2022-12-22T02:42:00Z">
                    <w:rPr>
                      <w:rFonts w:ascii="Courier New" w:hAnsi="Courier New" w:cs="Courier New"/>
                      <w:color w:val="CC7832"/>
                      <w:sz w:val="22"/>
                      <w:szCs w:val="22"/>
                    </w:rPr>
                  </w:rPrChange>
                </w:rPr>
                <w:lastRenderedPageBreak/>
                <w:t>           </w:t>
              </w:r>
              <w:r w:rsidRPr="005A0097">
                <w:rPr>
                  <w:color w:val="808080"/>
                  <w:szCs w:val="28"/>
                  <w:rPrChange w:id="5603" w:author="Пользователь" w:date="2022-12-22T02:42:00Z">
                    <w:rPr>
                      <w:rFonts w:ascii="Courier New" w:hAnsi="Courier New" w:cs="Courier New"/>
                      <w:color w:val="808080"/>
                      <w:sz w:val="22"/>
                      <w:szCs w:val="22"/>
                    </w:rPr>
                  </w:rPrChange>
                </w:rPr>
                <w:t xml:space="preserve">// Заполняется в объекте UUID из 1 ячейки в </w:t>
              </w:r>
              <w:proofErr w:type="spellStart"/>
              <w:r w:rsidRPr="005A0097">
                <w:rPr>
                  <w:color w:val="808080"/>
                  <w:szCs w:val="28"/>
                  <w:rPrChange w:id="5604" w:author="Пользователь" w:date="2022-12-22T02:42:00Z">
                    <w:rPr>
                      <w:rFonts w:ascii="Courier New" w:hAnsi="Courier New" w:cs="Courier New"/>
                      <w:color w:val="808080"/>
                      <w:sz w:val="22"/>
                      <w:szCs w:val="22"/>
                    </w:rPr>
                  </w:rPrChange>
                </w:rPr>
                <w:t>сторе</w:t>
              </w:r>
              <w:proofErr w:type="spellEnd"/>
              <w:r w:rsidRPr="005A0097">
                <w:rPr>
                  <w:color w:val="808080"/>
                  <w:szCs w:val="28"/>
                  <w:rPrChange w:id="5605" w:author="Пользователь" w:date="2022-12-22T02:42:00Z">
                    <w:rPr>
                      <w:rFonts w:ascii="Courier New" w:hAnsi="Courier New" w:cs="Courier New"/>
                      <w:color w:val="808080"/>
                      <w:sz w:val="22"/>
                      <w:szCs w:val="22"/>
                    </w:rPr>
                  </w:rPrChange>
                </w:rPr>
                <w:t>.</w:t>
              </w:r>
            </w:ins>
          </w:p>
          <w:p w14:paraId="3A92F43C" w14:textId="77777777" w:rsidR="00046F53" w:rsidRPr="005A0097" w:rsidRDefault="00046F53" w:rsidP="00046F53">
            <w:pPr>
              <w:spacing w:line="240" w:lineRule="auto"/>
              <w:ind w:firstLine="0"/>
              <w:jc w:val="left"/>
              <w:rPr>
                <w:ins w:id="5606" w:author="Пользователь" w:date="2022-12-22T02:22:00Z"/>
                <w:szCs w:val="28"/>
                <w:lang w:val="en-US"/>
                <w:rPrChange w:id="5607" w:author="Пользователь" w:date="2022-12-22T02:42:00Z">
                  <w:rPr>
                    <w:ins w:id="5608" w:author="Пользователь" w:date="2022-12-22T02:22:00Z"/>
                    <w:sz w:val="24"/>
                  </w:rPr>
                </w:rPrChange>
              </w:rPr>
            </w:pPr>
            <w:ins w:id="5609" w:author="Пользователь" w:date="2022-12-22T02:22:00Z">
              <w:r w:rsidRPr="005A0097">
                <w:rPr>
                  <w:color w:val="808080"/>
                  <w:szCs w:val="28"/>
                  <w:rPrChange w:id="5610" w:author="Пользователь" w:date="2022-12-22T02:42:00Z">
                    <w:rPr>
                      <w:rFonts w:ascii="Courier New" w:hAnsi="Courier New" w:cs="Courier New"/>
                      <w:color w:val="808080"/>
                      <w:sz w:val="22"/>
                      <w:szCs w:val="22"/>
                    </w:rPr>
                  </w:rPrChange>
                </w:rPr>
                <w:t>           </w:t>
              </w:r>
              <w:proofErr w:type="spellStart"/>
              <w:proofErr w:type="gramStart"/>
              <w:r w:rsidRPr="005A0097">
                <w:rPr>
                  <w:color w:val="A9B7C6"/>
                  <w:szCs w:val="28"/>
                  <w:lang w:val="en-US"/>
                  <w:rPrChange w:id="5611" w:author="Пользователь" w:date="2022-12-22T02:42:00Z">
                    <w:rPr>
                      <w:rFonts w:ascii="Courier New" w:hAnsi="Courier New" w:cs="Courier New"/>
                      <w:color w:val="A9B7C6"/>
                      <w:sz w:val="22"/>
                      <w:szCs w:val="22"/>
                    </w:rPr>
                  </w:rPrChange>
                </w:rPr>
                <w:t>time.setId</w:t>
              </w:r>
              <w:proofErr w:type="spellEnd"/>
              <w:proofErr w:type="gramEnd"/>
              <w:r w:rsidRPr="005A0097">
                <w:rPr>
                  <w:color w:val="A9B7C6"/>
                  <w:szCs w:val="28"/>
                  <w:lang w:val="en-US"/>
                  <w:rPrChange w:id="5612" w:author="Пользователь" w:date="2022-12-22T02:42:00Z">
                    <w:rPr>
                      <w:rFonts w:ascii="Courier New" w:hAnsi="Courier New" w:cs="Courier New"/>
                      <w:color w:val="A9B7C6"/>
                      <w:sz w:val="22"/>
                      <w:szCs w:val="22"/>
                    </w:rPr>
                  </w:rPrChange>
                </w:rPr>
                <w:t>(id)</w:t>
              </w:r>
              <w:r w:rsidRPr="005A0097">
                <w:rPr>
                  <w:color w:val="CC7832"/>
                  <w:szCs w:val="28"/>
                  <w:lang w:val="en-US"/>
                  <w:rPrChange w:id="5613" w:author="Пользователь" w:date="2022-12-22T02:42:00Z">
                    <w:rPr>
                      <w:rFonts w:ascii="Courier New" w:hAnsi="Courier New" w:cs="Courier New"/>
                      <w:color w:val="CC7832"/>
                      <w:sz w:val="22"/>
                      <w:szCs w:val="22"/>
                    </w:rPr>
                  </w:rPrChange>
                </w:rPr>
                <w:t>;</w:t>
              </w:r>
            </w:ins>
          </w:p>
          <w:p w14:paraId="32B06EC0" w14:textId="77777777" w:rsidR="00046F53" w:rsidRPr="005A0097" w:rsidRDefault="00046F53" w:rsidP="00046F53">
            <w:pPr>
              <w:spacing w:line="240" w:lineRule="auto"/>
              <w:ind w:firstLine="0"/>
              <w:jc w:val="left"/>
              <w:rPr>
                <w:ins w:id="5614" w:author="Пользователь" w:date="2022-12-22T02:22:00Z"/>
                <w:szCs w:val="28"/>
                <w:lang w:val="en-US"/>
                <w:rPrChange w:id="5615" w:author="Пользователь" w:date="2022-12-22T02:42:00Z">
                  <w:rPr>
                    <w:ins w:id="5616" w:author="Пользователь" w:date="2022-12-22T02:22:00Z"/>
                    <w:sz w:val="24"/>
                  </w:rPr>
                </w:rPrChange>
              </w:rPr>
            </w:pPr>
            <w:ins w:id="5617" w:author="Пользователь" w:date="2022-12-22T02:22:00Z">
              <w:r w:rsidRPr="005A0097">
                <w:rPr>
                  <w:color w:val="CC7832"/>
                  <w:szCs w:val="28"/>
                  <w:lang w:val="en-US"/>
                  <w:rPrChange w:id="5618" w:author="Пользователь" w:date="2022-12-22T02:42:00Z">
                    <w:rPr>
                      <w:rFonts w:ascii="Courier New" w:hAnsi="Courier New" w:cs="Courier New"/>
                      <w:color w:val="CC7832"/>
                      <w:sz w:val="22"/>
                      <w:szCs w:val="22"/>
                    </w:rPr>
                  </w:rPrChange>
                </w:rPr>
                <w:t>           </w:t>
              </w:r>
              <w:r w:rsidRPr="005A0097">
                <w:rPr>
                  <w:color w:val="A9B7C6"/>
                  <w:szCs w:val="28"/>
                  <w:lang w:val="en-US"/>
                  <w:rPrChange w:id="5619" w:author="Пользователь" w:date="2022-12-22T02:42:00Z">
                    <w:rPr>
                      <w:rFonts w:ascii="Courier New" w:hAnsi="Courier New" w:cs="Courier New"/>
                      <w:color w:val="A9B7C6"/>
                      <w:sz w:val="22"/>
                      <w:szCs w:val="22"/>
                    </w:rPr>
                  </w:rPrChange>
                </w:rPr>
                <w:t xml:space="preserve">cell = </w:t>
              </w:r>
              <w:proofErr w:type="spellStart"/>
              <w:proofErr w:type="gramStart"/>
              <w:r w:rsidRPr="005A0097">
                <w:rPr>
                  <w:color w:val="A9B7C6"/>
                  <w:szCs w:val="28"/>
                  <w:lang w:val="en-US"/>
                  <w:rPrChange w:id="5620" w:author="Пользователь" w:date="2022-12-22T02:42:00Z">
                    <w:rPr>
                      <w:rFonts w:ascii="Courier New" w:hAnsi="Courier New" w:cs="Courier New"/>
                      <w:color w:val="A9B7C6"/>
                      <w:sz w:val="22"/>
                      <w:szCs w:val="22"/>
                    </w:rPr>
                  </w:rPrChange>
                </w:rPr>
                <w:t>row.getCell</w:t>
              </w:r>
              <w:proofErr w:type="spellEnd"/>
              <w:proofErr w:type="gramEnd"/>
              <w:r w:rsidRPr="005A0097">
                <w:rPr>
                  <w:color w:val="A9B7C6"/>
                  <w:szCs w:val="28"/>
                  <w:lang w:val="en-US"/>
                  <w:rPrChange w:id="5621" w:author="Пользователь" w:date="2022-12-22T02:42:00Z">
                    <w:rPr>
                      <w:rFonts w:ascii="Courier New" w:hAnsi="Courier New" w:cs="Courier New"/>
                      <w:color w:val="A9B7C6"/>
                      <w:sz w:val="22"/>
                      <w:szCs w:val="22"/>
                    </w:rPr>
                  </w:rPrChange>
                </w:rPr>
                <w:t>(</w:t>
              </w:r>
              <w:r w:rsidRPr="005A0097">
                <w:rPr>
                  <w:color w:val="6897BB"/>
                  <w:szCs w:val="28"/>
                  <w:lang w:val="en-US"/>
                  <w:rPrChange w:id="5622" w:author="Пользователь" w:date="2022-12-22T02:42:00Z">
                    <w:rPr>
                      <w:rFonts w:ascii="Courier New" w:hAnsi="Courier New" w:cs="Courier New"/>
                      <w:color w:val="6897BB"/>
                      <w:sz w:val="22"/>
                      <w:szCs w:val="22"/>
                    </w:rPr>
                  </w:rPrChange>
                </w:rPr>
                <w:t>1</w:t>
              </w:r>
              <w:r w:rsidRPr="005A0097">
                <w:rPr>
                  <w:color w:val="A9B7C6"/>
                  <w:szCs w:val="28"/>
                  <w:lang w:val="en-US"/>
                  <w:rPrChange w:id="5623" w:author="Пользователь" w:date="2022-12-22T02:42:00Z">
                    <w:rPr>
                      <w:rFonts w:ascii="Courier New" w:hAnsi="Courier New" w:cs="Courier New"/>
                      <w:color w:val="A9B7C6"/>
                      <w:sz w:val="22"/>
                      <w:szCs w:val="22"/>
                    </w:rPr>
                  </w:rPrChange>
                </w:rPr>
                <w:t>)</w:t>
              </w:r>
              <w:r w:rsidRPr="005A0097">
                <w:rPr>
                  <w:color w:val="CC7832"/>
                  <w:szCs w:val="28"/>
                  <w:lang w:val="en-US"/>
                  <w:rPrChange w:id="5624" w:author="Пользователь" w:date="2022-12-22T02:42:00Z">
                    <w:rPr>
                      <w:rFonts w:ascii="Courier New" w:hAnsi="Courier New" w:cs="Courier New"/>
                      <w:color w:val="CC7832"/>
                      <w:sz w:val="22"/>
                      <w:szCs w:val="22"/>
                    </w:rPr>
                  </w:rPrChange>
                </w:rPr>
                <w:t>;</w:t>
              </w:r>
            </w:ins>
          </w:p>
          <w:p w14:paraId="35958422" w14:textId="77777777" w:rsidR="00046F53" w:rsidRPr="005A0097" w:rsidRDefault="00046F53" w:rsidP="00046F53">
            <w:pPr>
              <w:spacing w:line="240" w:lineRule="auto"/>
              <w:ind w:firstLine="0"/>
              <w:jc w:val="left"/>
              <w:rPr>
                <w:ins w:id="5625" w:author="Пользователь" w:date="2022-12-22T02:22:00Z"/>
                <w:szCs w:val="28"/>
                <w:lang w:val="en-US"/>
                <w:rPrChange w:id="5626" w:author="Пользователь" w:date="2022-12-22T02:42:00Z">
                  <w:rPr>
                    <w:ins w:id="5627" w:author="Пользователь" w:date="2022-12-22T02:22:00Z"/>
                    <w:sz w:val="24"/>
                  </w:rPr>
                </w:rPrChange>
              </w:rPr>
            </w:pPr>
            <w:ins w:id="5628" w:author="Пользователь" w:date="2022-12-22T02:22:00Z">
              <w:r w:rsidRPr="005A0097">
                <w:rPr>
                  <w:color w:val="CC7832"/>
                  <w:szCs w:val="28"/>
                  <w:lang w:val="en-US"/>
                  <w:rPrChange w:id="5629" w:author="Пользователь" w:date="2022-12-22T02:42:00Z">
                    <w:rPr>
                      <w:rFonts w:ascii="Courier New" w:hAnsi="Courier New" w:cs="Courier New"/>
                      <w:color w:val="CC7832"/>
                      <w:sz w:val="22"/>
                      <w:szCs w:val="22"/>
                    </w:rPr>
                  </w:rPrChange>
                </w:rPr>
                <w:t>           </w:t>
              </w:r>
              <w:r w:rsidRPr="005A0097">
                <w:rPr>
                  <w:color w:val="A9B7C6"/>
                  <w:szCs w:val="28"/>
                  <w:lang w:val="en-US"/>
                  <w:rPrChange w:id="5630" w:author="Пользователь" w:date="2022-12-22T02:42:00Z">
                    <w:rPr>
                      <w:rFonts w:ascii="Courier New" w:hAnsi="Courier New" w:cs="Courier New"/>
                      <w:color w:val="A9B7C6"/>
                      <w:sz w:val="22"/>
                      <w:szCs w:val="22"/>
                    </w:rPr>
                  </w:rPrChange>
                </w:rPr>
                <w:t xml:space="preserve">date = </w:t>
              </w:r>
              <w:proofErr w:type="spellStart"/>
              <w:proofErr w:type="gramStart"/>
              <w:r w:rsidRPr="005A0097">
                <w:rPr>
                  <w:color w:val="A9B7C6"/>
                  <w:szCs w:val="28"/>
                  <w:lang w:val="en-US"/>
                  <w:rPrChange w:id="5631" w:author="Пользователь" w:date="2022-12-22T02:42:00Z">
                    <w:rPr>
                      <w:rFonts w:ascii="Courier New" w:hAnsi="Courier New" w:cs="Courier New"/>
                      <w:color w:val="A9B7C6"/>
                      <w:sz w:val="22"/>
                      <w:szCs w:val="22"/>
                    </w:rPr>
                  </w:rPrChange>
                </w:rPr>
                <w:t>cell.getLocalDateTimeCellValue</w:t>
              </w:r>
              <w:proofErr w:type="spellEnd"/>
              <w:proofErr w:type="gramEnd"/>
              <w:r w:rsidRPr="005A0097">
                <w:rPr>
                  <w:color w:val="A9B7C6"/>
                  <w:szCs w:val="28"/>
                  <w:lang w:val="en-US"/>
                  <w:rPrChange w:id="5632" w:author="Пользователь" w:date="2022-12-22T02:42:00Z">
                    <w:rPr>
                      <w:rFonts w:ascii="Courier New" w:hAnsi="Courier New" w:cs="Courier New"/>
                      <w:color w:val="A9B7C6"/>
                      <w:sz w:val="22"/>
                      <w:szCs w:val="22"/>
                    </w:rPr>
                  </w:rPrChange>
                </w:rPr>
                <w:t>().</w:t>
              </w:r>
              <w:proofErr w:type="spellStart"/>
              <w:r w:rsidRPr="005A0097">
                <w:rPr>
                  <w:color w:val="A9B7C6"/>
                  <w:szCs w:val="28"/>
                  <w:lang w:val="en-US"/>
                  <w:rPrChange w:id="5633" w:author="Пользователь" w:date="2022-12-22T02:42:00Z">
                    <w:rPr>
                      <w:rFonts w:ascii="Courier New" w:hAnsi="Courier New" w:cs="Courier New"/>
                      <w:color w:val="A9B7C6"/>
                      <w:sz w:val="22"/>
                      <w:szCs w:val="22"/>
                    </w:rPr>
                  </w:rPrChange>
                </w:rPr>
                <w:t>toLocalDate</w:t>
              </w:r>
              <w:proofErr w:type="spellEnd"/>
              <w:r w:rsidRPr="005A0097">
                <w:rPr>
                  <w:color w:val="A9B7C6"/>
                  <w:szCs w:val="28"/>
                  <w:lang w:val="en-US"/>
                  <w:rPrChange w:id="5634" w:author="Пользователь" w:date="2022-12-22T02:42:00Z">
                    <w:rPr>
                      <w:rFonts w:ascii="Courier New" w:hAnsi="Courier New" w:cs="Courier New"/>
                      <w:color w:val="A9B7C6"/>
                      <w:sz w:val="22"/>
                      <w:szCs w:val="22"/>
                    </w:rPr>
                  </w:rPrChange>
                </w:rPr>
                <w:t>()</w:t>
              </w:r>
              <w:r w:rsidRPr="005A0097">
                <w:rPr>
                  <w:color w:val="CC7832"/>
                  <w:szCs w:val="28"/>
                  <w:lang w:val="en-US"/>
                  <w:rPrChange w:id="5635" w:author="Пользователь" w:date="2022-12-22T02:42:00Z">
                    <w:rPr>
                      <w:rFonts w:ascii="Courier New" w:hAnsi="Courier New" w:cs="Courier New"/>
                      <w:color w:val="CC7832"/>
                      <w:sz w:val="22"/>
                      <w:szCs w:val="22"/>
                    </w:rPr>
                  </w:rPrChange>
                </w:rPr>
                <w:t>;</w:t>
              </w:r>
            </w:ins>
          </w:p>
          <w:p w14:paraId="43FAD1A9" w14:textId="77777777" w:rsidR="00046F53" w:rsidRPr="005A0097" w:rsidRDefault="00046F53" w:rsidP="00046F53">
            <w:pPr>
              <w:spacing w:line="240" w:lineRule="auto"/>
              <w:ind w:firstLine="0"/>
              <w:jc w:val="left"/>
              <w:rPr>
                <w:ins w:id="5636" w:author="Пользователь" w:date="2022-12-22T02:22:00Z"/>
                <w:szCs w:val="28"/>
                <w:lang w:val="en-US"/>
                <w:rPrChange w:id="5637" w:author="Пользователь" w:date="2022-12-22T02:42:00Z">
                  <w:rPr>
                    <w:ins w:id="5638" w:author="Пользователь" w:date="2022-12-22T02:22:00Z"/>
                    <w:sz w:val="24"/>
                  </w:rPr>
                </w:rPrChange>
              </w:rPr>
            </w:pPr>
            <w:ins w:id="5639" w:author="Пользователь" w:date="2022-12-22T02:22:00Z">
              <w:r w:rsidRPr="005A0097">
                <w:rPr>
                  <w:color w:val="CC7832"/>
                  <w:szCs w:val="28"/>
                  <w:lang w:val="en-US"/>
                  <w:rPrChange w:id="5640" w:author="Пользователь" w:date="2022-12-22T02:42:00Z">
                    <w:rPr>
                      <w:rFonts w:ascii="Courier New" w:hAnsi="Courier New" w:cs="Courier New"/>
                      <w:color w:val="CC7832"/>
                      <w:sz w:val="22"/>
                      <w:szCs w:val="22"/>
                    </w:rPr>
                  </w:rPrChange>
                </w:rPr>
                <w:t>           </w:t>
              </w:r>
              <w:proofErr w:type="spellStart"/>
              <w:proofErr w:type="gramStart"/>
              <w:r w:rsidRPr="005A0097">
                <w:rPr>
                  <w:color w:val="A9B7C6"/>
                  <w:szCs w:val="28"/>
                  <w:lang w:val="en-US"/>
                  <w:rPrChange w:id="5641" w:author="Пользователь" w:date="2022-12-22T02:42:00Z">
                    <w:rPr>
                      <w:rFonts w:ascii="Courier New" w:hAnsi="Courier New" w:cs="Courier New"/>
                      <w:color w:val="A9B7C6"/>
                      <w:sz w:val="22"/>
                      <w:szCs w:val="22"/>
                    </w:rPr>
                  </w:rPrChange>
                </w:rPr>
                <w:t>time.setDate</w:t>
              </w:r>
              <w:proofErr w:type="spellEnd"/>
              <w:proofErr w:type="gramEnd"/>
              <w:r w:rsidRPr="005A0097">
                <w:rPr>
                  <w:color w:val="A9B7C6"/>
                  <w:szCs w:val="28"/>
                  <w:lang w:val="en-US"/>
                  <w:rPrChange w:id="5642" w:author="Пользователь" w:date="2022-12-22T02:42:00Z">
                    <w:rPr>
                      <w:rFonts w:ascii="Courier New" w:hAnsi="Courier New" w:cs="Courier New"/>
                      <w:color w:val="A9B7C6"/>
                      <w:sz w:val="22"/>
                      <w:szCs w:val="22"/>
                    </w:rPr>
                  </w:rPrChange>
                </w:rPr>
                <w:t>(date)</w:t>
              </w:r>
              <w:r w:rsidRPr="005A0097">
                <w:rPr>
                  <w:color w:val="CC7832"/>
                  <w:szCs w:val="28"/>
                  <w:lang w:val="en-US"/>
                  <w:rPrChange w:id="5643" w:author="Пользователь" w:date="2022-12-22T02:42:00Z">
                    <w:rPr>
                      <w:rFonts w:ascii="Courier New" w:hAnsi="Courier New" w:cs="Courier New"/>
                      <w:color w:val="CC7832"/>
                      <w:sz w:val="22"/>
                      <w:szCs w:val="22"/>
                    </w:rPr>
                  </w:rPrChange>
                </w:rPr>
                <w:t>;</w:t>
              </w:r>
            </w:ins>
          </w:p>
          <w:p w14:paraId="084A1AE9" w14:textId="77777777" w:rsidR="00046F53" w:rsidRPr="005A0097" w:rsidRDefault="00046F53" w:rsidP="00046F53">
            <w:pPr>
              <w:spacing w:line="240" w:lineRule="auto"/>
              <w:ind w:firstLine="0"/>
              <w:jc w:val="left"/>
              <w:rPr>
                <w:ins w:id="5644" w:author="Пользователь" w:date="2022-12-22T02:22:00Z"/>
                <w:szCs w:val="28"/>
                <w:rPrChange w:id="5645" w:author="Пользователь" w:date="2022-12-22T02:42:00Z">
                  <w:rPr>
                    <w:ins w:id="5646" w:author="Пользователь" w:date="2022-12-22T02:22:00Z"/>
                    <w:sz w:val="24"/>
                  </w:rPr>
                </w:rPrChange>
              </w:rPr>
            </w:pPr>
            <w:ins w:id="5647" w:author="Пользователь" w:date="2022-12-22T02:22:00Z">
              <w:r w:rsidRPr="005A0097">
                <w:rPr>
                  <w:color w:val="CC7832"/>
                  <w:szCs w:val="28"/>
                  <w:lang w:val="en-US"/>
                  <w:rPrChange w:id="5648" w:author="Пользователь" w:date="2022-12-22T02:42:00Z">
                    <w:rPr>
                      <w:rFonts w:ascii="Courier New" w:hAnsi="Courier New" w:cs="Courier New"/>
                      <w:color w:val="CC7832"/>
                      <w:sz w:val="22"/>
                      <w:szCs w:val="22"/>
                    </w:rPr>
                  </w:rPrChange>
                </w:rPr>
                <w:t>           </w:t>
              </w:r>
              <w:r w:rsidRPr="005A0097">
                <w:rPr>
                  <w:color w:val="808080"/>
                  <w:szCs w:val="28"/>
                  <w:rPrChange w:id="5649" w:author="Пользователь" w:date="2022-12-22T02:42:00Z">
                    <w:rPr>
                      <w:rFonts w:ascii="Courier New" w:hAnsi="Courier New" w:cs="Courier New"/>
                      <w:color w:val="808080"/>
                      <w:sz w:val="22"/>
                      <w:szCs w:val="22"/>
                    </w:rPr>
                  </w:rPrChange>
                </w:rPr>
                <w:t xml:space="preserve">// Объект помещается в карточку </w:t>
              </w:r>
              <w:proofErr w:type="spellStart"/>
              <w:r w:rsidRPr="005A0097">
                <w:rPr>
                  <w:color w:val="808080"/>
                  <w:szCs w:val="28"/>
                  <w:rPrChange w:id="5650" w:author="Пользователь" w:date="2022-12-22T02:42:00Z">
                    <w:rPr>
                      <w:rFonts w:ascii="Courier New" w:hAnsi="Courier New" w:cs="Courier New"/>
                      <w:color w:val="808080"/>
                      <w:sz w:val="22"/>
                      <w:szCs w:val="22"/>
                    </w:rPr>
                  </w:rPrChange>
                </w:rPr>
                <w:t>times</w:t>
              </w:r>
              <w:proofErr w:type="spellEnd"/>
              <w:r w:rsidRPr="005A0097">
                <w:rPr>
                  <w:color w:val="808080"/>
                  <w:szCs w:val="28"/>
                  <w:rPrChange w:id="5651" w:author="Пользователь" w:date="2022-12-22T02:42:00Z">
                    <w:rPr>
                      <w:rFonts w:ascii="Courier New" w:hAnsi="Courier New" w:cs="Courier New"/>
                      <w:color w:val="808080"/>
                      <w:sz w:val="22"/>
                      <w:szCs w:val="22"/>
                    </w:rPr>
                  </w:rPrChange>
                </w:rPr>
                <w:t>.</w:t>
              </w:r>
            </w:ins>
          </w:p>
          <w:p w14:paraId="1DF7204F" w14:textId="77777777" w:rsidR="00046F53" w:rsidRPr="005A0097" w:rsidRDefault="00046F53" w:rsidP="00046F53">
            <w:pPr>
              <w:spacing w:line="240" w:lineRule="auto"/>
              <w:ind w:firstLine="0"/>
              <w:jc w:val="left"/>
              <w:rPr>
                <w:ins w:id="5652" w:author="Пользователь" w:date="2022-12-22T02:22:00Z"/>
                <w:szCs w:val="28"/>
                <w:rPrChange w:id="5653" w:author="Пользователь" w:date="2022-12-22T02:42:00Z">
                  <w:rPr>
                    <w:ins w:id="5654" w:author="Пользователь" w:date="2022-12-22T02:22:00Z"/>
                    <w:sz w:val="24"/>
                  </w:rPr>
                </w:rPrChange>
              </w:rPr>
            </w:pPr>
            <w:ins w:id="5655" w:author="Пользователь" w:date="2022-12-22T02:22:00Z">
              <w:r w:rsidRPr="005A0097">
                <w:rPr>
                  <w:color w:val="808080"/>
                  <w:szCs w:val="28"/>
                  <w:rPrChange w:id="5656" w:author="Пользователь" w:date="2022-12-22T02:42:00Z">
                    <w:rPr>
                      <w:rFonts w:ascii="Courier New" w:hAnsi="Courier New" w:cs="Courier New"/>
                      <w:color w:val="808080"/>
                      <w:sz w:val="22"/>
                      <w:szCs w:val="22"/>
                    </w:rPr>
                  </w:rPrChange>
                </w:rPr>
                <w:t>           </w:t>
              </w:r>
              <w:proofErr w:type="spellStart"/>
              <w:proofErr w:type="gramStart"/>
              <w:r w:rsidRPr="005A0097">
                <w:rPr>
                  <w:i/>
                  <w:iCs/>
                  <w:color w:val="9876AA"/>
                  <w:szCs w:val="28"/>
                  <w:rPrChange w:id="5657" w:author="Пользователь" w:date="2022-12-22T02:42:00Z">
                    <w:rPr>
                      <w:rFonts w:ascii="Courier New" w:hAnsi="Courier New" w:cs="Courier New"/>
                      <w:i/>
                      <w:iCs/>
                      <w:color w:val="9876AA"/>
                      <w:sz w:val="22"/>
                      <w:szCs w:val="22"/>
                    </w:rPr>
                  </w:rPrChange>
                </w:rPr>
                <w:t>times</w:t>
              </w:r>
              <w:r w:rsidRPr="005A0097">
                <w:rPr>
                  <w:color w:val="A9B7C6"/>
                  <w:szCs w:val="28"/>
                  <w:rPrChange w:id="5658" w:author="Пользователь" w:date="2022-12-22T02:42:00Z">
                    <w:rPr>
                      <w:rFonts w:ascii="Courier New" w:hAnsi="Courier New" w:cs="Courier New"/>
                      <w:color w:val="A9B7C6"/>
                      <w:sz w:val="22"/>
                      <w:szCs w:val="22"/>
                    </w:rPr>
                  </w:rPrChange>
                </w:rPr>
                <w:t>.put</w:t>
              </w:r>
              <w:proofErr w:type="spellEnd"/>
              <w:r w:rsidRPr="005A0097">
                <w:rPr>
                  <w:color w:val="A9B7C6"/>
                  <w:szCs w:val="28"/>
                  <w:rPrChange w:id="5659" w:author="Пользователь" w:date="2022-12-22T02:42:00Z">
                    <w:rPr>
                      <w:rFonts w:ascii="Courier New" w:hAnsi="Courier New" w:cs="Courier New"/>
                      <w:color w:val="A9B7C6"/>
                      <w:sz w:val="22"/>
                      <w:szCs w:val="22"/>
                    </w:rPr>
                  </w:rPrChange>
                </w:rPr>
                <w:t>(</w:t>
              </w:r>
              <w:proofErr w:type="spellStart"/>
              <w:proofErr w:type="gramEnd"/>
              <w:r w:rsidRPr="005A0097">
                <w:rPr>
                  <w:color w:val="A9B7C6"/>
                  <w:szCs w:val="28"/>
                  <w:rPrChange w:id="5660" w:author="Пользователь" w:date="2022-12-22T02:42:00Z">
                    <w:rPr>
                      <w:rFonts w:ascii="Courier New" w:hAnsi="Courier New" w:cs="Courier New"/>
                      <w:color w:val="A9B7C6"/>
                      <w:sz w:val="22"/>
                      <w:szCs w:val="22"/>
                    </w:rPr>
                  </w:rPrChange>
                </w:rPr>
                <w:t>id</w:t>
              </w:r>
              <w:proofErr w:type="spellEnd"/>
              <w:r w:rsidRPr="005A0097">
                <w:rPr>
                  <w:color w:val="CC7832"/>
                  <w:szCs w:val="28"/>
                  <w:rPrChange w:id="5661" w:author="Пользователь" w:date="2022-12-22T02:42:00Z">
                    <w:rPr>
                      <w:rFonts w:ascii="Courier New" w:hAnsi="Courier New" w:cs="Courier New"/>
                      <w:color w:val="CC7832"/>
                      <w:sz w:val="22"/>
                      <w:szCs w:val="22"/>
                    </w:rPr>
                  </w:rPrChange>
                </w:rPr>
                <w:t xml:space="preserve">, </w:t>
              </w:r>
              <w:proofErr w:type="spellStart"/>
              <w:r w:rsidRPr="005A0097">
                <w:rPr>
                  <w:color w:val="A9B7C6"/>
                  <w:szCs w:val="28"/>
                  <w:rPrChange w:id="5662" w:author="Пользователь" w:date="2022-12-22T02:42:00Z">
                    <w:rPr>
                      <w:rFonts w:ascii="Courier New" w:hAnsi="Courier New" w:cs="Courier New"/>
                      <w:color w:val="A9B7C6"/>
                      <w:sz w:val="22"/>
                      <w:szCs w:val="22"/>
                    </w:rPr>
                  </w:rPrChange>
                </w:rPr>
                <w:t>time</w:t>
              </w:r>
              <w:proofErr w:type="spellEnd"/>
              <w:r w:rsidRPr="005A0097">
                <w:rPr>
                  <w:color w:val="A9B7C6"/>
                  <w:szCs w:val="28"/>
                  <w:rPrChange w:id="5663" w:author="Пользователь" w:date="2022-12-22T02:42:00Z">
                    <w:rPr>
                      <w:rFonts w:ascii="Courier New" w:hAnsi="Courier New" w:cs="Courier New"/>
                      <w:color w:val="A9B7C6"/>
                      <w:sz w:val="22"/>
                      <w:szCs w:val="22"/>
                    </w:rPr>
                  </w:rPrChange>
                </w:rPr>
                <w:t>)</w:t>
              </w:r>
              <w:r w:rsidRPr="005A0097">
                <w:rPr>
                  <w:color w:val="CC7832"/>
                  <w:szCs w:val="28"/>
                  <w:rPrChange w:id="5664" w:author="Пользователь" w:date="2022-12-22T02:42:00Z">
                    <w:rPr>
                      <w:rFonts w:ascii="Courier New" w:hAnsi="Courier New" w:cs="Courier New"/>
                      <w:color w:val="CC7832"/>
                      <w:sz w:val="22"/>
                      <w:szCs w:val="22"/>
                    </w:rPr>
                  </w:rPrChange>
                </w:rPr>
                <w:t>;</w:t>
              </w:r>
            </w:ins>
          </w:p>
          <w:p w14:paraId="2C9F2B00" w14:textId="77777777" w:rsidR="00046F53" w:rsidRPr="005A0097" w:rsidRDefault="00046F53" w:rsidP="00046F53">
            <w:pPr>
              <w:spacing w:line="240" w:lineRule="auto"/>
              <w:ind w:firstLine="0"/>
              <w:jc w:val="left"/>
              <w:rPr>
                <w:ins w:id="5665" w:author="Пользователь" w:date="2022-12-22T02:22:00Z"/>
                <w:szCs w:val="28"/>
                <w:rPrChange w:id="5666" w:author="Пользователь" w:date="2022-12-22T02:42:00Z">
                  <w:rPr>
                    <w:ins w:id="5667" w:author="Пользователь" w:date="2022-12-22T02:22:00Z"/>
                    <w:sz w:val="24"/>
                  </w:rPr>
                </w:rPrChange>
              </w:rPr>
            </w:pPr>
            <w:ins w:id="5668" w:author="Пользователь" w:date="2022-12-22T02:22:00Z">
              <w:r w:rsidRPr="005A0097">
                <w:rPr>
                  <w:color w:val="CC7832"/>
                  <w:szCs w:val="28"/>
                  <w:rPrChange w:id="5669" w:author="Пользователь" w:date="2022-12-22T02:42:00Z">
                    <w:rPr>
                      <w:rFonts w:ascii="Courier New" w:hAnsi="Courier New" w:cs="Courier New"/>
                      <w:color w:val="CC7832"/>
                      <w:sz w:val="22"/>
                      <w:szCs w:val="22"/>
                    </w:rPr>
                  </w:rPrChange>
                </w:rPr>
                <w:t>       </w:t>
              </w:r>
              <w:r w:rsidRPr="005A0097">
                <w:rPr>
                  <w:color w:val="A9B7C6"/>
                  <w:szCs w:val="28"/>
                  <w:rPrChange w:id="5670" w:author="Пользователь" w:date="2022-12-22T02:42:00Z">
                    <w:rPr>
                      <w:rFonts w:ascii="Courier New" w:hAnsi="Courier New" w:cs="Courier New"/>
                      <w:color w:val="A9B7C6"/>
                      <w:sz w:val="22"/>
                      <w:szCs w:val="22"/>
                    </w:rPr>
                  </w:rPrChange>
                </w:rPr>
                <w:t>}</w:t>
              </w:r>
            </w:ins>
          </w:p>
          <w:p w14:paraId="71417098" w14:textId="77777777" w:rsidR="00046F53" w:rsidRPr="005A0097" w:rsidRDefault="00046F53" w:rsidP="00046F53">
            <w:pPr>
              <w:spacing w:line="240" w:lineRule="auto"/>
              <w:ind w:firstLine="0"/>
              <w:jc w:val="left"/>
              <w:rPr>
                <w:ins w:id="5671" w:author="Пользователь" w:date="2022-12-22T02:22:00Z"/>
                <w:szCs w:val="28"/>
                <w:rPrChange w:id="5672" w:author="Пользователь" w:date="2022-12-22T02:42:00Z">
                  <w:rPr>
                    <w:ins w:id="5673" w:author="Пользователь" w:date="2022-12-22T02:22:00Z"/>
                    <w:sz w:val="24"/>
                  </w:rPr>
                </w:rPrChange>
              </w:rPr>
            </w:pPr>
            <w:ins w:id="5674" w:author="Пользователь" w:date="2022-12-22T02:22:00Z">
              <w:r w:rsidRPr="005A0097">
                <w:rPr>
                  <w:color w:val="A9B7C6"/>
                  <w:szCs w:val="28"/>
                  <w:rPrChange w:id="5675" w:author="Пользователь" w:date="2022-12-22T02:42:00Z">
                    <w:rPr>
                      <w:rFonts w:ascii="Courier New" w:hAnsi="Courier New" w:cs="Courier New"/>
                      <w:color w:val="A9B7C6"/>
                      <w:sz w:val="22"/>
                      <w:szCs w:val="22"/>
                    </w:rPr>
                  </w:rPrChange>
                </w:rPr>
                <w:t>   }</w:t>
              </w:r>
            </w:ins>
          </w:p>
          <w:p w14:paraId="76897000" w14:textId="77777777" w:rsidR="00046F53" w:rsidRPr="005A0097" w:rsidRDefault="00046F53" w:rsidP="00046F53">
            <w:pPr>
              <w:spacing w:line="240" w:lineRule="auto"/>
              <w:ind w:firstLine="0"/>
              <w:jc w:val="left"/>
              <w:rPr>
                <w:ins w:id="5676" w:author="Пользователь" w:date="2022-12-22T02:22:00Z"/>
                <w:szCs w:val="28"/>
                <w:rPrChange w:id="5677" w:author="Пользователь" w:date="2022-12-22T02:42:00Z">
                  <w:rPr>
                    <w:ins w:id="5678" w:author="Пользователь" w:date="2022-12-22T02:22:00Z"/>
                    <w:sz w:val="24"/>
                  </w:rPr>
                </w:rPrChange>
              </w:rPr>
            </w:pPr>
            <w:ins w:id="5679" w:author="Пользователь" w:date="2022-12-22T02:22:00Z">
              <w:r w:rsidRPr="005A0097">
                <w:rPr>
                  <w:color w:val="A9B7C6"/>
                  <w:szCs w:val="28"/>
                  <w:rPrChange w:id="5680" w:author="Пользователь" w:date="2022-12-22T02:42:00Z">
                    <w:rPr>
                      <w:rFonts w:ascii="Courier New" w:hAnsi="Courier New" w:cs="Courier New"/>
                      <w:color w:val="A9B7C6"/>
                      <w:sz w:val="22"/>
                      <w:szCs w:val="22"/>
                    </w:rPr>
                  </w:rPrChange>
                </w:rPr>
                <w:t>   </w:t>
              </w:r>
              <w:r w:rsidRPr="005A0097">
                <w:rPr>
                  <w:i/>
                  <w:iCs/>
                  <w:color w:val="629755"/>
                  <w:szCs w:val="28"/>
                  <w:rPrChange w:id="5681" w:author="Пользователь" w:date="2022-12-22T02:42:00Z">
                    <w:rPr>
                      <w:rFonts w:ascii="Courier New" w:hAnsi="Courier New" w:cs="Courier New"/>
                      <w:i/>
                      <w:iCs/>
                      <w:color w:val="629755"/>
                      <w:sz w:val="22"/>
                      <w:szCs w:val="22"/>
                    </w:rPr>
                  </w:rPrChange>
                </w:rPr>
                <w:t>/*******************************************************</w:t>
              </w:r>
            </w:ins>
          </w:p>
          <w:p w14:paraId="119AA8B6" w14:textId="77777777" w:rsidR="00046F53" w:rsidRPr="005A0097" w:rsidRDefault="00046F53" w:rsidP="00046F53">
            <w:pPr>
              <w:spacing w:line="240" w:lineRule="auto"/>
              <w:ind w:firstLine="0"/>
              <w:jc w:val="left"/>
              <w:rPr>
                <w:ins w:id="5682" w:author="Пользователь" w:date="2022-12-22T02:22:00Z"/>
                <w:szCs w:val="28"/>
                <w:rPrChange w:id="5683" w:author="Пользователь" w:date="2022-12-22T02:42:00Z">
                  <w:rPr>
                    <w:ins w:id="5684" w:author="Пользователь" w:date="2022-12-22T02:22:00Z"/>
                    <w:sz w:val="24"/>
                  </w:rPr>
                </w:rPrChange>
              </w:rPr>
            </w:pPr>
            <w:ins w:id="5685" w:author="Пользователь" w:date="2022-12-22T02:22:00Z">
              <w:r w:rsidRPr="005A0097">
                <w:rPr>
                  <w:i/>
                  <w:iCs/>
                  <w:color w:val="629755"/>
                  <w:szCs w:val="28"/>
                  <w:rPrChange w:id="5686" w:author="Пользователь" w:date="2022-12-22T02:42:00Z">
                    <w:rPr>
                      <w:rFonts w:ascii="Courier New" w:hAnsi="Courier New" w:cs="Courier New"/>
                      <w:i/>
                      <w:iCs/>
                      <w:color w:val="629755"/>
                      <w:sz w:val="22"/>
                      <w:szCs w:val="22"/>
                    </w:rPr>
                  </w:rPrChange>
                </w:rPr>
                <w:t>    * Загрузка информации об еде из электронной таблицы.  *</w:t>
              </w:r>
            </w:ins>
          </w:p>
          <w:p w14:paraId="75471991" w14:textId="77777777" w:rsidR="00046F53" w:rsidRPr="005A0097" w:rsidRDefault="00046F53" w:rsidP="00046F53">
            <w:pPr>
              <w:spacing w:line="240" w:lineRule="auto"/>
              <w:ind w:firstLine="0"/>
              <w:jc w:val="left"/>
              <w:rPr>
                <w:ins w:id="5687" w:author="Пользователь" w:date="2022-12-22T02:22:00Z"/>
                <w:szCs w:val="28"/>
                <w:rPrChange w:id="5688" w:author="Пользователь" w:date="2022-12-22T02:42:00Z">
                  <w:rPr>
                    <w:ins w:id="5689" w:author="Пользователь" w:date="2022-12-22T02:22:00Z"/>
                    <w:sz w:val="24"/>
                  </w:rPr>
                </w:rPrChange>
              </w:rPr>
            </w:pPr>
            <w:ins w:id="5690" w:author="Пользователь" w:date="2022-12-22T02:22:00Z">
              <w:r w:rsidRPr="005A0097">
                <w:rPr>
                  <w:i/>
                  <w:iCs/>
                  <w:color w:val="629755"/>
                  <w:szCs w:val="28"/>
                  <w:rPrChange w:id="5691" w:author="Пользователь" w:date="2022-12-22T02:42:00Z">
                    <w:rPr>
                      <w:rFonts w:ascii="Courier New" w:hAnsi="Courier New" w:cs="Courier New"/>
                      <w:i/>
                      <w:iCs/>
                      <w:color w:val="629755"/>
                      <w:sz w:val="22"/>
                      <w:szCs w:val="22"/>
                    </w:rPr>
                  </w:rPrChange>
                </w:rPr>
                <w:t xml:space="preserve">    * Результат в карте </w:t>
              </w:r>
              <w:proofErr w:type="spellStart"/>
              <w:r w:rsidRPr="005A0097">
                <w:rPr>
                  <w:i/>
                  <w:iCs/>
                  <w:color w:val="629755"/>
                  <w:szCs w:val="28"/>
                  <w:rPrChange w:id="5692" w:author="Пользователь" w:date="2022-12-22T02:42:00Z">
                    <w:rPr>
                      <w:rFonts w:ascii="Courier New" w:hAnsi="Courier New" w:cs="Courier New"/>
                      <w:i/>
                      <w:iCs/>
                      <w:color w:val="629755"/>
                      <w:sz w:val="22"/>
                      <w:szCs w:val="22"/>
                    </w:rPr>
                  </w:rPrChange>
                </w:rPr>
                <w:t>foods</w:t>
              </w:r>
              <w:proofErr w:type="spellEnd"/>
              <w:r w:rsidRPr="005A0097">
                <w:rPr>
                  <w:i/>
                  <w:iCs/>
                  <w:color w:val="629755"/>
                  <w:szCs w:val="28"/>
                  <w:rPrChange w:id="5693" w:author="Пользователь" w:date="2022-12-22T02:42:00Z">
                    <w:rPr>
                      <w:rFonts w:ascii="Courier New" w:hAnsi="Courier New" w:cs="Courier New"/>
                      <w:i/>
                      <w:iCs/>
                      <w:color w:val="629755"/>
                      <w:sz w:val="22"/>
                      <w:szCs w:val="22"/>
                    </w:rPr>
                  </w:rPrChange>
                </w:rPr>
                <w:t>.                            *</w:t>
              </w:r>
            </w:ins>
          </w:p>
          <w:p w14:paraId="43ACCC82" w14:textId="77777777" w:rsidR="00046F53" w:rsidRPr="005A0097" w:rsidRDefault="00046F53" w:rsidP="00046F53">
            <w:pPr>
              <w:spacing w:line="240" w:lineRule="auto"/>
              <w:ind w:firstLine="0"/>
              <w:jc w:val="left"/>
              <w:rPr>
                <w:ins w:id="5694" w:author="Пользователь" w:date="2022-12-22T02:22:00Z"/>
                <w:szCs w:val="28"/>
                <w:lang w:val="en-US"/>
                <w:rPrChange w:id="5695" w:author="Пользователь" w:date="2022-12-22T02:42:00Z">
                  <w:rPr>
                    <w:ins w:id="5696" w:author="Пользователь" w:date="2022-12-22T02:22:00Z"/>
                    <w:sz w:val="24"/>
                  </w:rPr>
                </w:rPrChange>
              </w:rPr>
            </w:pPr>
            <w:ins w:id="5697" w:author="Пользователь" w:date="2022-12-22T02:22:00Z">
              <w:r w:rsidRPr="005A0097">
                <w:rPr>
                  <w:i/>
                  <w:iCs/>
                  <w:color w:val="629755"/>
                  <w:szCs w:val="28"/>
                  <w:rPrChange w:id="5698" w:author="Пользователь" w:date="2022-12-22T02:42:00Z">
                    <w:rPr>
                      <w:rFonts w:ascii="Courier New" w:hAnsi="Courier New" w:cs="Courier New"/>
                      <w:i/>
                      <w:iCs/>
                      <w:color w:val="629755"/>
                      <w:sz w:val="22"/>
                      <w:szCs w:val="22"/>
                    </w:rPr>
                  </w:rPrChange>
                </w:rPr>
                <w:t xml:space="preserve">    * </w:t>
              </w:r>
              <w:r w:rsidRPr="005A0097">
                <w:rPr>
                  <w:b/>
                  <w:bCs/>
                  <w:i/>
                  <w:iCs/>
                  <w:color w:val="629755"/>
                  <w:szCs w:val="28"/>
                  <w:rPrChange w:id="5699" w:author="Пользователь" w:date="2022-12-22T02:42:00Z">
                    <w:rPr>
                      <w:rFonts w:ascii="Courier New" w:hAnsi="Courier New" w:cs="Courier New"/>
                      <w:b/>
                      <w:bCs/>
                      <w:i/>
                      <w:iCs/>
                      <w:color w:val="629755"/>
                      <w:sz w:val="22"/>
                      <w:szCs w:val="22"/>
                    </w:rPr>
                  </w:rPrChange>
                </w:rPr>
                <w:t>@</w:t>
              </w:r>
              <w:proofErr w:type="spellStart"/>
              <w:r w:rsidRPr="005A0097">
                <w:rPr>
                  <w:b/>
                  <w:bCs/>
                  <w:i/>
                  <w:iCs/>
                  <w:color w:val="629755"/>
                  <w:szCs w:val="28"/>
                  <w:rPrChange w:id="5700" w:author="Пользователь" w:date="2022-12-22T02:42:00Z">
                    <w:rPr>
                      <w:rFonts w:ascii="Courier New" w:hAnsi="Courier New" w:cs="Courier New"/>
                      <w:b/>
                      <w:bCs/>
                      <w:i/>
                      <w:iCs/>
                      <w:color w:val="629755"/>
                      <w:sz w:val="22"/>
                      <w:szCs w:val="22"/>
                    </w:rPr>
                  </w:rPrChange>
                </w:rPr>
                <w:t>param</w:t>
              </w:r>
              <w:proofErr w:type="spellEnd"/>
              <w:r w:rsidRPr="005A0097">
                <w:rPr>
                  <w:b/>
                  <w:bCs/>
                  <w:i/>
                  <w:iCs/>
                  <w:color w:val="629755"/>
                  <w:szCs w:val="28"/>
                  <w:rPrChange w:id="5701" w:author="Пользователь" w:date="2022-12-22T02:42:00Z">
                    <w:rPr>
                      <w:rFonts w:ascii="Courier New" w:hAnsi="Courier New" w:cs="Courier New"/>
                      <w:b/>
                      <w:bCs/>
                      <w:i/>
                      <w:iCs/>
                      <w:color w:val="629755"/>
                      <w:sz w:val="22"/>
                      <w:szCs w:val="22"/>
                    </w:rPr>
                  </w:rPrChange>
                </w:rPr>
                <w:t xml:space="preserve"> </w:t>
              </w:r>
              <w:proofErr w:type="spellStart"/>
              <w:r w:rsidRPr="005A0097">
                <w:rPr>
                  <w:i/>
                  <w:iCs/>
                  <w:color w:val="8A653B"/>
                  <w:szCs w:val="28"/>
                  <w:rPrChange w:id="5702" w:author="Пользователь" w:date="2022-12-22T02:42:00Z">
                    <w:rPr>
                      <w:rFonts w:ascii="Courier New" w:hAnsi="Courier New" w:cs="Courier New"/>
                      <w:i/>
                      <w:iCs/>
                      <w:color w:val="8A653B"/>
                      <w:sz w:val="22"/>
                      <w:szCs w:val="22"/>
                    </w:rPr>
                  </w:rPrChange>
                </w:rPr>
                <w:t>wb</w:t>
              </w:r>
              <w:proofErr w:type="spellEnd"/>
              <w:r w:rsidRPr="005A0097">
                <w:rPr>
                  <w:i/>
                  <w:iCs/>
                  <w:color w:val="8A653B"/>
                  <w:szCs w:val="28"/>
                  <w:rPrChange w:id="5703" w:author="Пользователь" w:date="2022-12-22T02:42:00Z">
                    <w:rPr>
                      <w:rFonts w:ascii="Courier New" w:hAnsi="Courier New" w:cs="Courier New"/>
                      <w:i/>
                      <w:iCs/>
                      <w:color w:val="8A653B"/>
                      <w:sz w:val="22"/>
                      <w:szCs w:val="22"/>
                    </w:rPr>
                  </w:rPrChange>
                </w:rPr>
                <w:t xml:space="preserve"> </w:t>
              </w:r>
              <w:r w:rsidRPr="005A0097">
                <w:rPr>
                  <w:i/>
                  <w:iCs/>
                  <w:color w:val="629755"/>
                  <w:szCs w:val="28"/>
                  <w:rPrChange w:id="5704" w:author="Пользователь" w:date="2022-12-22T02:42:00Z">
                    <w:rPr>
                      <w:rFonts w:ascii="Courier New" w:hAnsi="Courier New" w:cs="Courier New"/>
                      <w:i/>
                      <w:iCs/>
                      <w:color w:val="629755"/>
                      <w:sz w:val="22"/>
                      <w:szCs w:val="22"/>
                    </w:rPr>
                  </w:rPrChange>
                </w:rPr>
                <w:t xml:space="preserve">- рабочая книга с данными.                </w:t>
              </w:r>
              <w:r w:rsidRPr="005A0097">
                <w:rPr>
                  <w:i/>
                  <w:iCs/>
                  <w:color w:val="629755"/>
                  <w:szCs w:val="28"/>
                  <w:lang w:val="en-US"/>
                  <w:rPrChange w:id="5705" w:author="Пользователь" w:date="2022-12-22T02:42:00Z">
                    <w:rPr>
                      <w:rFonts w:ascii="Courier New" w:hAnsi="Courier New" w:cs="Courier New"/>
                      <w:i/>
                      <w:iCs/>
                      <w:color w:val="629755"/>
                      <w:sz w:val="22"/>
                      <w:szCs w:val="22"/>
                    </w:rPr>
                  </w:rPrChange>
                </w:rPr>
                <w:t>*</w:t>
              </w:r>
            </w:ins>
          </w:p>
          <w:p w14:paraId="572E6261" w14:textId="77777777" w:rsidR="00046F53" w:rsidRPr="005A0097" w:rsidRDefault="00046F53" w:rsidP="00046F53">
            <w:pPr>
              <w:spacing w:line="240" w:lineRule="auto"/>
              <w:ind w:firstLine="0"/>
              <w:jc w:val="left"/>
              <w:rPr>
                <w:ins w:id="5706" w:author="Пользователь" w:date="2022-12-22T02:22:00Z"/>
                <w:szCs w:val="28"/>
                <w:lang w:val="en-US"/>
                <w:rPrChange w:id="5707" w:author="Пользователь" w:date="2022-12-22T02:42:00Z">
                  <w:rPr>
                    <w:ins w:id="5708" w:author="Пользователь" w:date="2022-12-22T02:22:00Z"/>
                    <w:sz w:val="24"/>
                  </w:rPr>
                </w:rPrChange>
              </w:rPr>
            </w:pPr>
            <w:ins w:id="5709" w:author="Пользователь" w:date="2022-12-22T02:22:00Z">
              <w:r w:rsidRPr="005A0097">
                <w:rPr>
                  <w:i/>
                  <w:iCs/>
                  <w:color w:val="629755"/>
                  <w:szCs w:val="28"/>
                  <w:lang w:val="en-US"/>
                  <w:rPrChange w:id="5710" w:author="Пользователь" w:date="2022-12-22T02:42:00Z">
                    <w:rPr>
                      <w:rFonts w:ascii="Courier New" w:hAnsi="Courier New" w:cs="Courier New"/>
                      <w:i/>
                      <w:iCs/>
                      <w:color w:val="629755"/>
                      <w:sz w:val="22"/>
                      <w:szCs w:val="22"/>
                    </w:rPr>
                  </w:rPrChange>
                </w:rPr>
                <w:t>    *******************************************************/</w:t>
              </w:r>
            </w:ins>
          </w:p>
          <w:p w14:paraId="29810432" w14:textId="77777777" w:rsidR="00046F53" w:rsidRPr="005A0097" w:rsidRDefault="00046F53" w:rsidP="00046F53">
            <w:pPr>
              <w:spacing w:line="240" w:lineRule="auto"/>
              <w:ind w:firstLine="0"/>
              <w:jc w:val="left"/>
              <w:rPr>
                <w:ins w:id="5711" w:author="Пользователь" w:date="2022-12-22T02:22:00Z"/>
                <w:szCs w:val="28"/>
                <w:lang w:val="en-US"/>
                <w:rPrChange w:id="5712" w:author="Пользователь" w:date="2022-12-22T02:42:00Z">
                  <w:rPr>
                    <w:ins w:id="5713" w:author="Пользователь" w:date="2022-12-22T02:22:00Z"/>
                    <w:sz w:val="24"/>
                  </w:rPr>
                </w:rPrChange>
              </w:rPr>
            </w:pPr>
            <w:ins w:id="5714" w:author="Пользователь" w:date="2022-12-22T02:22:00Z">
              <w:r w:rsidRPr="005A0097">
                <w:rPr>
                  <w:i/>
                  <w:iCs/>
                  <w:color w:val="629755"/>
                  <w:szCs w:val="28"/>
                  <w:lang w:val="en-US"/>
                  <w:rPrChange w:id="5715" w:author="Пользователь" w:date="2022-12-22T02:42:00Z">
                    <w:rPr>
                      <w:rFonts w:ascii="Courier New" w:hAnsi="Courier New" w:cs="Courier New"/>
                      <w:i/>
                      <w:iCs/>
                      <w:color w:val="629755"/>
                      <w:sz w:val="22"/>
                      <w:szCs w:val="22"/>
                    </w:rPr>
                  </w:rPrChange>
                </w:rPr>
                <w:t>   </w:t>
              </w:r>
              <w:r w:rsidRPr="005A0097">
                <w:rPr>
                  <w:color w:val="CC7832"/>
                  <w:szCs w:val="28"/>
                  <w:lang w:val="en-US"/>
                  <w:rPrChange w:id="5716" w:author="Пользователь" w:date="2022-12-22T02:42:00Z">
                    <w:rPr>
                      <w:rFonts w:ascii="Courier New" w:hAnsi="Courier New" w:cs="Courier New"/>
                      <w:color w:val="CC7832"/>
                      <w:sz w:val="22"/>
                      <w:szCs w:val="22"/>
                    </w:rPr>
                  </w:rPrChange>
                </w:rPr>
                <w:t xml:space="preserve">private static void </w:t>
              </w:r>
              <w:proofErr w:type="spellStart"/>
              <w:proofErr w:type="gramStart"/>
              <w:r w:rsidRPr="005A0097">
                <w:rPr>
                  <w:color w:val="FFC66D"/>
                  <w:szCs w:val="28"/>
                  <w:lang w:val="en-US"/>
                  <w:rPrChange w:id="5717" w:author="Пользователь" w:date="2022-12-22T02:42:00Z">
                    <w:rPr>
                      <w:rFonts w:ascii="Courier New" w:hAnsi="Courier New" w:cs="Courier New"/>
                      <w:color w:val="FFC66D"/>
                      <w:sz w:val="22"/>
                      <w:szCs w:val="22"/>
                    </w:rPr>
                  </w:rPrChange>
                </w:rPr>
                <w:t>loadFood</w:t>
              </w:r>
              <w:proofErr w:type="spellEnd"/>
              <w:r w:rsidRPr="005A0097">
                <w:rPr>
                  <w:color w:val="A9B7C6"/>
                  <w:szCs w:val="28"/>
                  <w:lang w:val="en-US"/>
                  <w:rPrChange w:id="5718" w:author="Пользователь" w:date="2022-12-22T02:42:00Z">
                    <w:rPr>
                      <w:rFonts w:ascii="Courier New" w:hAnsi="Courier New" w:cs="Courier New"/>
                      <w:color w:val="A9B7C6"/>
                      <w:sz w:val="22"/>
                      <w:szCs w:val="22"/>
                    </w:rPr>
                  </w:rPrChange>
                </w:rPr>
                <w:t>(</w:t>
              </w:r>
              <w:proofErr w:type="spellStart"/>
              <w:proofErr w:type="gramEnd"/>
              <w:r w:rsidRPr="005A0097">
                <w:rPr>
                  <w:color w:val="A9B7C6"/>
                  <w:szCs w:val="28"/>
                  <w:lang w:val="en-US"/>
                  <w:rPrChange w:id="5719" w:author="Пользователь" w:date="2022-12-22T02:42:00Z">
                    <w:rPr>
                      <w:rFonts w:ascii="Courier New" w:hAnsi="Courier New" w:cs="Courier New"/>
                      <w:color w:val="A9B7C6"/>
                      <w:sz w:val="22"/>
                      <w:szCs w:val="22"/>
                    </w:rPr>
                  </w:rPrChange>
                </w:rPr>
                <w:t>XSSFWorkbook</w:t>
              </w:r>
              <w:proofErr w:type="spellEnd"/>
              <w:r w:rsidRPr="005A0097">
                <w:rPr>
                  <w:color w:val="A9B7C6"/>
                  <w:szCs w:val="28"/>
                  <w:lang w:val="en-US"/>
                  <w:rPrChange w:id="5720" w:author="Пользователь" w:date="2022-12-22T02:42:00Z">
                    <w:rPr>
                      <w:rFonts w:ascii="Courier New" w:hAnsi="Courier New" w:cs="Courier New"/>
                      <w:color w:val="A9B7C6"/>
                      <w:sz w:val="22"/>
                      <w:szCs w:val="22"/>
                    </w:rPr>
                  </w:rPrChange>
                </w:rPr>
                <w:t xml:space="preserve"> </w:t>
              </w:r>
              <w:proofErr w:type="spellStart"/>
              <w:r w:rsidRPr="005A0097">
                <w:rPr>
                  <w:color w:val="A9B7C6"/>
                  <w:szCs w:val="28"/>
                  <w:lang w:val="en-US"/>
                  <w:rPrChange w:id="5721" w:author="Пользователь" w:date="2022-12-22T02:42:00Z">
                    <w:rPr>
                      <w:rFonts w:ascii="Courier New" w:hAnsi="Courier New" w:cs="Courier New"/>
                      <w:color w:val="A9B7C6"/>
                      <w:sz w:val="22"/>
                      <w:szCs w:val="22"/>
                    </w:rPr>
                  </w:rPrChange>
                </w:rPr>
                <w:t>wb</w:t>
              </w:r>
              <w:proofErr w:type="spellEnd"/>
              <w:r w:rsidRPr="005A0097">
                <w:rPr>
                  <w:color w:val="A9B7C6"/>
                  <w:szCs w:val="28"/>
                  <w:lang w:val="en-US"/>
                  <w:rPrChange w:id="5722" w:author="Пользователь" w:date="2022-12-22T02:42:00Z">
                    <w:rPr>
                      <w:rFonts w:ascii="Courier New" w:hAnsi="Courier New" w:cs="Courier New"/>
                      <w:color w:val="A9B7C6"/>
                      <w:sz w:val="22"/>
                      <w:szCs w:val="22"/>
                    </w:rPr>
                  </w:rPrChange>
                </w:rPr>
                <w:t>) {</w:t>
              </w:r>
            </w:ins>
          </w:p>
          <w:p w14:paraId="558ACDA7" w14:textId="77777777" w:rsidR="00046F53" w:rsidRPr="005A0097" w:rsidRDefault="00046F53" w:rsidP="00046F53">
            <w:pPr>
              <w:spacing w:line="240" w:lineRule="auto"/>
              <w:ind w:firstLine="0"/>
              <w:jc w:val="left"/>
              <w:rPr>
                <w:ins w:id="5723" w:author="Пользователь" w:date="2022-12-22T02:22:00Z"/>
                <w:szCs w:val="28"/>
                <w:rPrChange w:id="5724" w:author="Пользователь" w:date="2022-12-22T02:42:00Z">
                  <w:rPr>
                    <w:ins w:id="5725" w:author="Пользователь" w:date="2022-12-22T02:22:00Z"/>
                    <w:sz w:val="24"/>
                  </w:rPr>
                </w:rPrChange>
              </w:rPr>
            </w:pPr>
            <w:ins w:id="5726" w:author="Пользователь" w:date="2022-12-22T02:22:00Z">
              <w:r w:rsidRPr="005A0097">
                <w:rPr>
                  <w:color w:val="A9B7C6"/>
                  <w:szCs w:val="28"/>
                  <w:lang w:val="en-US"/>
                  <w:rPrChange w:id="5727" w:author="Пользователь" w:date="2022-12-22T02:42:00Z">
                    <w:rPr>
                      <w:rFonts w:ascii="Courier New" w:hAnsi="Courier New" w:cs="Courier New"/>
                      <w:color w:val="A9B7C6"/>
                      <w:sz w:val="22"/>
                      <w:szCs w:val="22"/>
                    </w:rPr>
                  </w:rPrChange>
                </w:rPr>
                <w:t>       </w:t>
              </w:r>
              <w:r w:rsidRPr="005A0097">
                <w:rPr>
                  <w:color w:val="808080"/>
                  <w:szCs w:val="28"/>
                  <w:rPrChange w:id="5728" w:author="Пользователь" w:date="2022-12-22T02:42:00Z">
                    <w:rPr>
                      <w:rFonts w:ascii="Courier New" w:hAnsi="Courier New" w:cs="Courier New"/>
                      <w:color w:val="808080"/>
                      <w:sz w:val="22"/>
                      <w:szCs w:val="22"/>
                    </w:rPr>
                  </w:rPrChange>
                </w:rPr>
                <w:t>// Берётся 3(считая их от 0) лист(таблица) из файла .</w:t>
              </w:r>
              <w:proofErr w:type="spellStart"/>
              <w:r w:rsidRPr="005A0097">
                <w:rPr>
                  <w:color w:val="808080"/>
                  <w:szCs w:val="28"/>
                  <w:rPrChange w:id="5729" w:author="Пользователь" w:date="2022-12-22T02:42:00Z">
                    <w:rPr>
                      <w:rFonts w:ascii="Courier New" w:hAnsi="Courier New" w:cs="Courier New"/>
                      <w:color w:val="808080"/>
                      <w:sz w:val="22"/>
                      <w:szCs w:val="22"/>
                    </w:rPr>
                  </w:rPrChange>
                </w:rPr>
                <w:t>xlsx</w:t>
              </w:r>
              <w:proofErr w:type="spellEnd"/>
              <w:r w:rsidRPr="005A0097">
                <w:rPr>
                  <w:color w:val="808080"/>
                  <w:szCs w:val="28"/>
                  <w:rPrChange w:id="5730" w:author="Пользователь" w:date="2022-12-22T02:42:00Z">
                    <w:rPr>
                      <w:rFonts w:ascii="Courier New" w:hAnsi="Courier New" w:cs="Courier New"/>
                      <w:color w:val="808080"/>
                      <w:sz w:val="22"/>
                      <w:szCs w:val="22"/>
                    </w:rPr>
                  </w:rPrChange>
                </w:rPr>
                <w:t>.</w:t>
              </w:r>
            </w:ins>
          </w:p>
          <w:p w14:paraId="49005131" w14:textId="77777777" w:rsidR="00046F53" w:rsidRPr="005A0097" w:rsidRDefault="00046F53" w:rsidP="00046F53">
            <w:pPr>
              <w:spacing w:line="240" w:lineRule="auto"/>
              <w:ind w:firstLine="0"/>
              <w:jc w:val="left"/>
              <w:rPr>
                <w:ins w:id="5731" w:author="Пользователь" w:date="2022-12-22T02:22:00Z"/>
                <w:szCs w:val="28"/>
                <w:lang w:val="en-US"/>
                <w:rPrChange w:id="5732" w:author="Пользователь" w:date="2022-12-22T02:42:00Z">
                  <w:rPr>
                    <w:ins w:id="5733" w:author="Пользователь" w:date="2022-12-22T02:22:00Z"/>
                    <w:sz w:val="24"/>
                  </w:rPr>
                </w:rPrChange>
              </w:rPr>
            </w:pPr>
            <w:ins w:id="5734" w:author="Пользователь" w:date="2022-12-22T02:22:00Z">
              <w:r w:rsidRPr="005A0097">
                <w:rPr>
                  <w:color w:val="808080"/>
                  <w:szCs w:val="28"/>
                  <w:rPrChange w:id="5735" w:author="Пользователь" w:date="2022-12-22T02:42:00Z">
                    <w:rPr>
                      <w:rFonts w:ascii="Courier New" w:hAnsi="Courier New" w:cs="Courier New"/>
                      <w:color w:val="808080"/>
                      <w:sz w:val="22"/>
                      <w:szCs w:val="22"/>
                    </w:rPr>
                  </w:rPrChange>
                </w:rPr>
                <w:t>       </w:t>
              </w:r>
              <w:r w:rsidRPr="005A0097">
                <w:rPr>
                  <w:color w:val="A9B7C6"/>
                  <w:szCs w:val="28"/>
                  <w:lang w:val="en-US"/>
                  <w:rPrChange w:id="5736" w:author="Пользователь" w:date="2022-12-22T02:42:00Z">
                    <w:rPr>
                      <w:rFonts w:ascii="Courier New" w:hAnsi="Courier New" w:cs="Courier New"/>
                      <w:color w:val="A9B7C6"/>
                      <w:sz w:val="22"/>
                      <w:szCs w:val="22"/>
                    </w:rPr>
                  </w:rPrChange>
                </w:rPr>
                <w:t xml:space="preserve">Sheet </w:t>
              </w:r>
              <w:proofErr w:type="spellStart"/>
              <w:r w:rsidRPr="005A0097">
                <w:rPr>
                  <w:color w:val="A9B7C6"/>
                  <w:szCs w:val="28"/>
                  <w:lang w:val="en-US"/>
                  <w:rPrChange w:id="5737" w:author="Пользователь" w:date="2022-12-22T02:42:00Z">
                    <w:rPr>
                      <w:rFonts w:ascii="Courier New" w:hAnsi="Courier New" w:cs="Courier New"/>
                      <w:color w:val="A9B7C6"/>
                      <w:sz w:val="22"/>
                      <w:szCs w:val="22"/>
                    </w:rPr>
                  </w:rPrChange>
                </w:rPr>
                <w:t>sheet</w:t>
              </w:r>
              <w:proofErr w:type="spellEnd"/>
              <w:r w:rsidRPr="005A0097">
                <w:rPr>
                  <w:color w:val="A9B7C6"/>
                  <w:szCs w:val="28"/>
                  <w:lang w:val="en-US"/>
                  <w:rPrChange w:id="5738" w:author="Пользователь" w:date="2022-12-22T02:42:00Z">
                    <w:rPr>
                      <w:rFonts w:ascii="Courier New" w:hAnsi="Courier New" w:cs="Courier New"/>
                      <w:color w:val="A9B7C6"/>
                      <w:sz w:val="22"/>
                      <w:szCs w:val="22"/>
                    </w:rPr>
                  </w:rPrChange>
                </w:rPr>
                <w:t xml:space="preserve"> = </w:t>
              </w:r>
              <w:proofErr w:type="spellStart"/>
              <w:proofErr w:type="gramStart"/>
              <w:r w:rsidRPr="005A0097">
                <w:rPr>
                  <w:color w:val="A9B7C6"/>
                  <w:szCs w:val="28"/>
                  <w:lang w:val="en-US"/>
                  <w:rPrChange w:id="5739" w:author="Пользователь" w:date="2022-12-22T02:42:00Z">
                    <w:rPr>
                      <w:rFonts w:ascii="Courier New" w:hAnsi="Courier New" w:cs="Courier New"/>
                      <w:color w:val="A9B7C6"/>
                      <w:sz w:val="22"/>
                      <w:szCs w:val="22"/>
                    </w:rPr>
                  </w:rPrChange>
                </w:rPr>
                <w:t>wb.getSheetAt</w:t>
              </w:r>
              <w:proofErr w:type="spellEnd"/>
              <w:proofErr w:type="gramEnd"/>
              <w:r w:rsidRPr="005A0097">
                <w:rPr>
                  <w:color w:val="A9B7C6"/>
                  <w:szCs w:val="28"/>
                  <w:lang w:val="en-US"/>
                  <w:rPrChange w:id="5740" w:author="Пользователь" w:date="2022-12-22T02:42:00Z">
                    <w:rPr>
                      <w:rFonts w:ascii="Courier New" w:hAnsi="Courier New" w:cs="Courier New"/>
                      <w:color w:val="A9B7C6"/>
                      <w:sz w:val="22"/>
                      <w:szCs w:val="22"/>
                    </w:rPr>
                  </w:rPrChange>
                </w:rPr>
                <w:t>(</w:t>
              </w:r>
              <w:r w:rsidRPr="005A0097">
                <w:rPr>
                  <w:color w:val="6897BB"/>
                  <w:szCs w:val="28"/>
                  <w:lang w:val="en-US"/>
                  <w:rPrChange w:id="5741" w:author="Пользователь" w:date="2022-12-22T02:42:00Z">
                    <w:rPr>
                      <w:rFonts w:ascii="Courier New" w:hAnsi="Courier New" w:cs="Courier New"/>
                      <w:color w:val="6897BB"/>
                      <w:sz w:val="22"/>
                      <w:szCs w:val="22"/>
                    </w:rPr>
                  </w:rPrChange>
                </w:rPr>
                <w:t>3</w:t>
              </w:r>
              <w:r w:rsidRPr="005A0097">
                <w:rPr>
                  <w:color w:val="A9B7C6"/>
                  <w:szCs w:val="28"/>
                  <w:lang w:val="en-US"/>
                  <w:rPrChange w:id="5742" w:author="Пользователь" w:date="2022-12-22T02:42:00Z">
                    <w:rPr>
                      <w:rFonts w:ascii="Courier New" w:hAnsi="Courier New" w:cs="Courier New"/>
                      <w:color w:val="A9B7C6"/>
                      <w:sz w:val="22"/>
                      <w:szCs w:val="22"/>
                    </w:rPr>
                  </w:rPrChange>
                </w:rPr>
                <w:t>)</w:t>
              </w:r>
              <w:r w:rsidRPr="005A0097">
                <w:rPr>
                  <w:color w:val="CC7832"/>
                  <w:szCs w:val="28"/>
                  <w:lang w:val="en-US"/>
                  <w:rPrChange w:id="5743" w:author="Пользователь" w:date="2022-12-22T02:42:00Z">
                    <w:rPr>
                      <w:rFonts w:ascii="Courier New" w:hAnsi="Courier New" w:cs="Courier New"/>
                      <w:color w:val="CC7832"/>
                      <w:sz w:val="22"/>
                      <w:szCs w:val="22"/>
                    </w:rPr>
                  </w:rPrChange>
                </w:rPr>
                <w:t>;</w:t>
              </w:r>
            </w:ins>
          </w:p>
          <w:p w14:paraId="2C379041" w14:textId="77777777" w:rsidR="00046F53" w:rsidRPr="005A0097" w:rsidRDefault="00046F53" w:rsidP="00046F53">
            <w:pPr>
              <w:spacing w:line="240" w:lineRule="auto"/>
              <w:ind w:firstLine="0"/>
              <w:jc w:val="left"/>
              <w:rPr>
                <w:ins w:id="5744" w:author="Пользователь" w:date="2022-12-22T02:22:00Z"/>
                <w:szCs w:val="28"/>
                <w:lang w:val="en-US"/>
                <w:rPrChange w:id="5745" w:author="Пользователь" w:date="2022-12-22T02:42:00Z">
                  <w:rPr>
                    <w:ins w:id="5746" w:author="Пользователь" w:date="2022-12-22T02:22:00Z"/>
                    <w:sz w:val="24"/>
                  </w:rPr>
                </w:rPrChange>
              </w:rPr>
            </w:pPr>
          </w:p>
          <w:p w14:paraId="6AA5E414" w14:textId="77777777" w:rsidR="00046F53" w:rsidRPr="005A0097" w:rsidRDefault="00046F53" w:rsidP="00046F53">
            <w:pPr>
              <w:spacing w:line="240" w:lineRule="auto"/>
              <w:ind w:firstLine="0"/>
              <w:jc w:val="left"/>
              <w:rPr>
                <w:ins w:id="5747" w:author="Пользователь" w:date="2022-12-22T02:22:00Z"/>
                <w:szCs w:val="28"/>
                <w:lang w:val="en-US"/>
                <w:rPrChange w:id="5748" w:author="Пользователь" w:date="2022-12-22T02:42:00Z">
                  <w:rPr>
                    <w:ins w:id="5749" w:author="Пользователь" w:date="2022-12-22T02:22:00Z"/>
                    <w:sz w:val="24"/>
                  </w:rPr>
                </w:rPrChange>
              </w:rPr>
            </w:pPr>
            <w:ins w:id="5750" w:author="Пользователь" w:date="2022-12-22T02:22:00Z">
              <w:r w:rsidRPr="005A0097">
                <w:rPr>
                  <w:color w:val="CC7832"/>
                  <w:szCs w:val="28"/>
                  <w:lang w:val="en-US"/>
                  <w:rPrChange w:id="5751" w:author="Пользователь" w:date="2022-12-22T02:42:00Z">
                    <w:rPr>
                      <w:rFonts w:ascii="Courier New" w:hAnsi="Courier New" w:cs="Courier New"/>
                      <w:color w:val="CC7832"/>
                      <w:sz w:val="22"/>
                      <w:szCs w:val="22"/>
                    </w:rPr>
                  </w:rPrChange>
                </w:rPr>
                <w:t>       </w:t>
              </w:r>
              <w:r w:rsidRPr="005A0097">
                <w:rPr>
                  <w:color w:val="A9B7C6"/>
                  <w:szCs w:val="28"/>
                  <w:lang w:val="en-US"/>
                  <w:rPrChange w:id="5752" w:author="Пользователь" w:date="2022-12-22T02:42:00Z">
                    <w:rPr>
                      <w:rFonts w:ascii="Courier New" w:hAnsi="Courier New" w:cs="Courier New"/>
                      <w:color w:val="A9B7C6"/>
                      <w:sz w:val="22"/>
                      <w:szCs w:val="22"/>
                    </w:rPr>
                  </w:rPrChange>
                </w:rPr>
                <w:t xml:space="preserve">Row </w:t>
              </w:r>
              <w:proofErr w:type="spellStart"/>
              <w:r w:rsidRPr="005A0097">
                <w:rPr>
                  <w:color w:val="A9B7C6"/>
                  <w:szCs w:val="28"/>
                  <w:lang w:val="en-US"/>
                  <w:rPrChange w:id="5753" w:author="Пользователь" w:date="2022-12-22T02:42:00Z">
                    <w:rPr>
                      <w:rFonts w:ascii="Courier New" w:hAnsi="Courier New" w:cs="Courier New"/>
                      <w:color w:val="A9B7C6"/>
                      <w:sz w:val="22"/>
                      <w:szCs w:val="22"/>
                    </w:rPr>
                  </w:rPrChange>
                </w:rPr>
                <w:t>row</w:t>
              </w:r>
              <w:proofErr w:type="spellEnd"/>
              <w:r w:rsidRPr="005A0097">
                <w:rPr>
                  <w:color w:val="CC7832"/>
                  <w:szCs w:val="28"/>
                  <w:lang w:val="en-US"/>
                  <w:rPrChange w:id="5754" w:author="Пользователь" w:date="2022-12-22T02:42:00Z">
                    <w:rPr>
                      <w:rFonts w:ascii="Courier New" w:hAnsi="Courier New" w:cs="Courier New"/>
                      <w:color w:val="CC7832"/>
                      <w:sz w:val="22"/>
                      <w:szCs w:val="22"/>
                    </w:rPr>
                  </w:rPrChange>
                </w:rPr>
                <w:t>;</w:t>
              </w:r>
            </w:ins>
          </w:p>
          <w:p w14:paraId="792BC4A1" w14:textId="77777777" w:rsidR="00046F53" w:rsidRPr="005A0097" w:rsidRDefault="00046F53" w:rsidP="00046F53">
            <w:pPr>
              <w:spacing w:line="240" w:lineRule="auto"/>
              <w:ind w:firstLine="0"/>
              <w:jc w:val="left"/>
              <w:rPr>
                <w:ins w:id="5755" w:author="Пользователь" w:date="2022-12-22T02:22:00Z"/>
                <w:szCs w:val="28"/>
                <w:lang w:val="en-US"/>
                <w:rPrChange w:id="5756" w:author="Пользователь" w:date="2022-12-22T02:42:00Z">
                  <w:rPr>
                    <w:ins w:id="5757" w:author="Пользователь" w:date="2022-12-22T02:22:00Z"/>
                    <w:sz w:val="24"/>
                  </w:rPr>
                </w:rPrChange>
              </w:rPr>
            </w:pPr>
            <w:ins w:id="5758" w:author="Пользователь" w:date="2022-12-22T02:22:00Z">
              <w:r w:rsidRPr="005A0097">
                <w:rPr>
                  <w:color w:val="CC7832"/>
                  <w:szCs w:val="28"/>
                  <w:lang w:val="en-US"/>
                  <w:rPrChange w:id="5759" w:author="Пользователь" w:date="2022-12-22T02:42:00Z">
                    <w:rPr>
                      <w:rFonts w:ascii="Courier New" w:hAnsi="Courier New" w:cs="Courier New"/>
                      <w:color w:val="CC7832"/>
                      <w:sz w:val="22"/>
                      <w:szCs w:val="22"/>
                    </w:rPr>
                  </w:rPrChange>
                </w:rPr>
                <w:t>       </w:t>
              </w:r>
              <w:r w:rsidRPr="005A0097">
                <w:rPr>
                  <w:color w:val="A9B7C6"/>
                  <w:szCs w:val="28"/>
                  <w:lang w:val="en-US"/>
                  <w:rPrChange w:id="5760" w:author="Пользователь" w:date="2022-12-22T02:42:00Z">
                    <w:rPr>
                      <w:rFonts w:ascii="Courier New" w:hAnsi="Courier New" w:cs="Courier New"/>
                      <w:color w:val="A9B7C6"/>
                      <w:sz w:val="22"/>
                      <w:szCs w:val="22"/>
                    </w:rPr>
                  </w:rPrChange>
                </w:rPr>
                <w:t xml:space="preserve">Cell </w:t>
              </w:r>
              <w:proofErr w:type="spellStart"/>
              <w:r w:rsidRPr="005A0097">
                <w:rPr>
                  <w:color w:val="A9B7C6"/>
                  <w:szCs w:val="28"/>
                  <w:lang w:val="en-US"/>
                  <w:rPrChange w:id="5761" w:author="Пользователь" w:date="2022-12-22T02:42:00Z">
                    <w:rPr>
                      <w:rFonts w:ascii="Courier New" w:hAnsi="Courier New" w:cs="Courier New"/>
                      <w:color w:val="A9B7C6"/>
                      <w:sz w:val="22"/>
                      <w:szCs w:val="22"/>
                    </w:rPr>
                  </w:rPrChange>
                </w:rPr>
                <w:t>cell</w:t>
              </w:r>
              <w:proofErr w:type="spellEnd"/>
              <w:r w:rsidRPr="005A0097">
                <w:rPr>
                  <w:color w:val="CC7832"/>
                  <w:szCs w:val="28"/>
                  <w:lang w:val="en-US"/>
                  <w:rPrChange w:id="5762" w:author="Пользователь" w:date="2022-12-22T02:42:00Z">
                    <w:rPr>
                      <w:rFonts w:ascii="Courier New" w:hAnsi="Courier New" w:cs="Courier New"/>
                      <w:color w:val="CC7832"/>
                      <w:sz w:val="22"/>
                      <w:szCs w:val="22"/>
                    </w:rPr>
                  </w:rPrChange>
                </w:rPr>
                <w:t>;</w:t>
              </w:r>
            </w:ins>
          </w:p>
          <w:p w14:paraId="1F234DE0" w14:textId="77777777" w:rsidR="00046F53" w:rsidRPr="005A0097" w:rsidRDefault="00046F53" w:rsidP="00046F53">
            <w:pPr>
              <w:spacing w:line="240" w:lineRule="auto"/>
              <w:ind w:firstLine="0"/>
              <w:jc w:val="left"/>
              <w:rPr>
                <w:ins w:id="5763" w:author="Пользователь" w:date="2022-12-22T02:22:00Z"/>
                <w:szCs w:val="28"/>
                <w:lang w:val="en-US"/>
                <w:rPrChange w:id="5764" w:author="Пользователь" w:date="2022-12-22T02:42:00Z">
                  <w:rPr>
                    <w:ins w:id="5765" w:author="Пользователь" w:date="2022-12-22T02:22:00Z"/>
                    <w:sz w:val="24"/>
                  </w:rPr>
                </w:rPrChange>
              </w:rPr>
            </w:pPr>
            <w:ins w:id="5766" w:author="Пользователь" w:date="2022-12-22T02:22:00Z">
              <w:r w:rsidRPr="005A0097">
                <w:rPr>
                  <w:color w:val="CC7832"/>
                  <w:szCs w:val="28"/>
                  <w:lang w:val="en-US"/>
                  <w:rPrChange w:id="5767" w:author="Пользователь" w:date="2022-12-22T02:42:00Z">
                    <w:rPr>
                      <w:rFonts w:ascii="Courier New" w:hAnsi="Courier New" w:cs="Courier New"/>
                      <w:color w:val="CC7832"/>
                      <w:sz w:val="22"/>
                      <w:szCs w:val="22"/>
                    </w:rPr>
                  </w:rPrChange>
                </w:rPr>
                <w:t>       </w:t>
              </w:r>
              <w:proofErr w:type="spellStart"/>
              <w:r w:rsidRPr="005A0097">
                <w:rPr>
                  <w:color w:val="CC7832"/>
                  <w:szCs w:val="28"/>
                  <w:lang w:val="en-US"/>
                  <w:rPrChange w:id="5768" w:author="Пользователь" w:date="2022-12-22T02:42:00Z">
                    <w:rPr>
                      <w:rFonts w:ascii="Courier New" w:hAnsi="Courier New" w:cs="Courier New"/>
                      <w:color w:val="CC7832"/>
                      <w:sz w:val="22"/>
                      <w:szCs w:val="22"/>
                    </w:rPr>
                  </w:rPrChange>
                </w:rPr>
                <w:t>int</w:t>
              </w:r>
              <w:proofErr w:type="spellEnd"/>
              <w:r w:rsidRPr="005A0097">
                <w:rPr>
                  <w:color w:val="CC7832"/>
                  <w:szCs w:val="28"/>
                  <w:lang w:val="en-US"/>
                  <w:rPrChange w:id="5769" w:author="Пользователь" w:date="2022-12-22T02:42:00Z">
                    <w:rPr>
                      <w:rFonts w:ascii="Courier New" w:hAnsi="Courier New" w:cs="Courier New"/>
                      <w:color w:val="CC7832"/>
                      <w:sz w:val="22"/>
                      <w:szCs w:val="22"/>
                    </w:rPr>
                  </w:rPrChange>
                </w:rPr>
                <w:t xml:space="preserve"> </w:t>
              </w:r>
              <w:proofErr w:type="spellStart"/>
              <w:r w:rsidRPr="005A0097">
                <w:rPr>
                  <w:color w:val="A9B7C6"/>
                  <w:szCs w:val="28"/>
                  <w:lang w:val="en-US"/>
                  <w:rPrChange w:id="5770" w:author="Пользователь" w:date="2022-12-22T02:42:00Z">
                    <w:rPr>
                      <w:rFonts w:ascii="Courier New" w:hAnsi="Courier New" w:cs="Courier New"/>
                      <w:color w:val="A9B7C6"/>
                      <w:sz w:val="22"/>
                      <w:szCs w:val="22"/>
                    </w:rPr>
                  </w:rPrChange>
                </w:rPr>
                <w:t>i</w:t>
              </w:r>
              <w:proofErr w:type="spellEnd"/>
              <w:r w:rsidRPr="005A0097">
                <w:rPr>
                  <w:color w:val="CC7832"/>
                  <w:szCs w:val="28"/>
                  <w:lang w:val="en-US"/>
                  <w:rPrChange w:id="5771" w:author="Пользователь" w:date="2022-12-22T02:42:00Z">
                    <w:rPr>
                      <w:rFonts w:ascii="Courier New" w:hAnsi="Courier New" w:cs="Courier New"/>
                      <w:color w:val="CC7832"/>
                      <w:sz w:val="22"/>
                      <w:szCs w:val="22"/>
                    </w:rPr>
                  </w:rPrChange>
                </w:rPr>
                <w:t>;</w:t>
              </w:r>
            </w:ins>
          </w:p>
          <w:p w14:paraId="286F47BE" w14:textId="77777777" w:rsidR="00046F53" w:rsidRPr="005A0097" w:rsidRDefault="00046F53" w:rsidP="00046F53">
            <w:pPr>
              <w:spacing w:line="240" w:lineRule="auto"/>
              <w:ind w:firstLine="0"/>
              <w:jc w:val="left"/>
              <w:rPr>
                <w:ins w:id="5772" w:author="Пользователь" w:date="2022-12-22T02:22:00Z"/>
                <w:szCs w:val="28"/>
                <w:lang w:val="en-US"/>
                <w:rPrChange w:id="5773" w:author="Пользователь" w:date="2022-12-22T02:42:00Z">
                  <w:rPr>
                    <w:ins w:id="5774" w:author="Пользователь" w:date="2022-12-22T02:22:00Z"/>
                    <w:sz w:val="24"/>
                  </w:rPr>
                </w:rPrChange>
              </w:rPr>
            </w:pPr>
            <w:ins w:id="5775" w:author="Пользователь" w:date="2022-12-22T02:22:00Z">
              <w:r w:rsidRPr="005A0097">
                <w:rPr>
                  <w:color w:val="CC7832"/>
                  <w:szCs w:val="28"/>
                  <w:lang w:val="en-US"/>
                  <w:rPrChange w:id="5776" w:author="Пользователь" w:date="2022-12-22T02:42:00Z">
                    <w:rPr>
                      <w:rFonts w:ascii="Courier New" w:hAnsi="Courier New" w:cs="Courier New"/>
                      <w:color w:val="CC7832"/>
                      <w:sz w:val="22"/>
                      <w:szCs w:val="22"/>
                    </w:rPr>
                  </w:rPrChange>
                </w:rPr>
                <w:t>       </w:t>
              </w:r>
              <w:proofErr w:type="spellStart"/>
              <w:r w:rsidRPr="005A0097">
                <w:rPr>
                  <w:color w:val="CC7832"/>
                  <w:szCs w:val="28"/>
                  <w:lang w:val="en-US"/>
                  <w:rPrChange w:id="5777" w:author="Пользователь" w:date="2022-12-22T02:42:00Z">
                    <w:rPr>
                      <w:rFonts w:ascii="Courier New" w:hAnsi="Courier New" w:cs="Courier New"/>
                      <w:color w:val="CC7832"/>
                      <w:sz w:val="22"/>
                      <w:szCs w:val="22"/>
                    </w:rPr>
                  </w:rPrChange>
                </w:rPr>
                <w:t>int</w:t>
              </w:r>
              <w:proofErr w:type="spellEnd"/>
              <w:r w:rsidRPr="005A0097">
                <w:rPr>
                  <w:color w:val="CC7832"/>
                  <w:szCs w:val="28"/>
                  <w:lang w:val="en-US"/>
                  <w:rPrChange w:id="5778" w:author="Пользователь" w:date="2022-12-22T02:42:00Z">
                    <w:rPr>
                      <w:rFonts w:ascii="Courier New" w:hAnsi="Courier New" w:cs="Courier New"/>
                      <w:color w:val="CC7832"/>
                      <w:sz w:val="22"/>
                      <w:szCs w:val="22"/>
                    </w:rPr>
                  </w:rPrChange>
                </w:rPr>
                <w:t xml:space="preserve"> </w:t>
              </w:r>
              <w:proofErr w:type="spellStart"/>
              <w:r w:rsidRPr="005A0097">
                <w:rPr>
                  <w:color w:val="A9B7C6"/>
                  <w:szCs w:val="28"/>
                  <w:lang w:val="en-US"/>
                  <w:rPrChange w:id="5779" w:author="Пользователь" w:date="2022-12-22T02:42:00Z">
                    <w:rPr>
                      <w:rFonts w:ascii="Courier New" w:hAnsi="Courier New" w:cs="Courier New"/>
                      <w:color w:val="A9B7C6"/>
                      <w:sz w:val="22"/>
                      <w:szCs w:val="22"/>
                    </w:rPr>
                  </w:rPrChange>
                </w:rPr>
                <w:t>nRows</w:t>
              </w:r>
              <w:proofErr w:type="spellEnd"/>
              <w:r w:rsidRPr="005A0097">
                <w:rPr>
                  <w:color w:val="A9B7C6"/>
                  <w:szCs w:val="28"/>
                  <w:lang w:val="en-US"/>
                  <w:rPrChange w:id="5780" w:author="Пользователь" w:date="2022-12-22T02:42:00Z">
                    <w:rPr>
                      <w:rFonts w:ascii="Courier New" w:hAnsi="Courier New" w:cs="Courier New"/>
                      <w:color w:val="A9B7C6"/>
                      <w:sz w:val="22"/>
                      <w:szCs w:val="22"/>
                    </w:rPr>
                  </w:rPrChange>
                </w:rPr>
                <w:t xml:space="preserve"> = </w:t>
              </w:r>
              <w:proofErr w:type="spellStart"/>
              <w:proofErr w:type="gramStart"/>
              <w:r w:rsidRPr="005A0097">
                <w:rPr>
                  <w:color w:val="A9B7C6"/>
                  <w:szCs w:val="28"/>
                  <w:lang w:val="en-US"/>
                  <w:rPrChange w:id="5781" w:author="Пользователь" w:date="2022-12-22T02:42:00Z">
                    <w:rPr>
                      <w:rFonts w:ascii="Courier New" w:hAnsi="Courier New" w:cs="Courier New"/>
                      <w:color w:val="A9B7C6"/>
                      <w:sz w:val="22"/>
                      <w:szCs w:val="22"/>
                    </w:rPr>
                  </w:rPrChange>
                </w:rPr>
                <w:t>sheet.getLastRowNum</w:t>
              </w:r>
              <w:proofErr w:type="spellEnd"/>
              <w:proofErr w:type="gramEnd"/>
              <w:r w:rsidRPr="005A0097">
                <w:rPr>
                  <w:color w:val="A9B7C6"/>
                  <w:szCs w:val="28"/>
                  <w:lang w:val="en-US"/>
                  <w:rPrChange w:id="5782" w:author="Пользователь" w:date="2022-12-22T02:42:00Z">
                    <w:rPr>
                      <w:rFonts w:ascii="Courier New" w:hAnsi="Courier New" w:cs="Courier New"/>
                      <w:color w:val="A9B7C6"/>
                      <w:sz w:val="22"/>
                      <w:szCs w:val="22"/>
                    </w:rPr>
                  </w:rPrChange>
                </w:rPr>
                <w:t>()</w:t>
              </w:r>
              <w:r w:rsidRPr="005A0097">
                <w:rPr>
                  <w:color w:val="CC7832"/>
                  <w:szCs w:val="28"/>
                  <w:lang w:val="en-US"/>
                  <w:rPrChange w:id="5783" w:author="Пользователь" w:date="2022-12-22T02:42:00Z">
                    <w:rPr>
                      <w:rFonts w:ascii="Courier New" w:hAnsi="Courier New" w:cs="Courier New"/>
                      <w:color w:val="CC7832"/>
                      <w:sz w:val="22"/>
                      <w:szCs w:val="22"/>
                    </w:rPr>
                  </w:rPrChange>
                </w:rPr>
                <w:t>;</w:t>
              </w:r>
            </w:ins>
          </w:p>
          <w:p w14:paraId="502014CC" w14:textId="77777777" w:rsidR="00046F53" w:rsidRPr="005A0097" w:rsidRDefault="00046F53" w:rsidP="00046F53">
            <w:pPr>
              <w:spacing w:line="240" w:lineRule="auto"/>
              <w:ind w:firstLine="0"/>
              <w:jc w:val="left"/>
              <w:rPr>
                <w:ins w:id="5784" w:author="Пользователь" w:date="2022-12-22T02:22:00Z"/>
                <w:szCs w:val="28"/>
                <w:lang w:val="en-US"/>
                <w:rPrChange w:id="5785" w:author="Пользователь" w:date="2022-12-22T02:42:00Z">
                  <w:rPr>
                    <w:ins w:id="5786" w:author="Пользователь" w:date="2022-12-22T02:22:00Z"/>
                    <w:sz w:val="24"/>
                  </w:rPr>
                </w:rPrChange>
              </w:rPr>
            </w:pPr>
            <w:ins w:id="5787" w:author="Пользователь" w:date="2022-12-22T02:22:00Z">
              <w:r w:rsidRPr="005A0097">
                <w:rPr>
                  <w:color w:val="CC7832"/>
                  <w:szCs w:val="28"/>
                  <w:lang w:val="en-US"/>
                  <w:rPrChange w:id="5788" w:author="Пользователь" w:date="2022-12-22T02:42:00Z">
                    <w:rPr>
                      <w:rFonts w:ascii="Courier New" w:hAnsi="Courier New" w:cs="Courier New"/>
                      <w:color w:val="CC7832"/>
                      <w:sz w:val="22"/>
                      <w:szCs w:val="22"/>
                    </w:rPr>
                  </w:rPrChange>
                </w:rPr>
                <w:t>       </w:t>
              </w:r>
              <w:r w:rsidRPr="005A0097">
                <w:rPr>
                  <w:color w:val="A9B7C6"/>
                  <w:szCs w:val="28"/>
                  <w:lang w:val="en-US"/>
                  <w:rPrChange w:id="5789" w:author="Пользователь" w:date="2022-12-22T02:42:00Z">
                    <w:rPr>
                      <w:rFonts w:ascii="Courier New" w:hAnsi="Courier New" w:cs="Courier New"/>
                      <w:color w:val="A9B7C6"/>
                      <w:sz w:val="22"/>
                      <w:szCs w:val="22"/>
                    </w:rPr>
                  </w:rPrChange>
                </w:rPr>
                <w:t xml:space="preserve">String </w:t>
              </w:r>
              <w:proofErr w:type="spellStart"/>
              <w:r w:rsidRPr="005A0097">
                <w:rPr>
                  <w:color w:val="A9B7C6"/>
                  <w:szCs w:val="28"/>
                  <w:lang w:val="en-US"/>
                  <w:rPrChange w:id="5790" w:author="Пользователь" w:date="2022-12-22T02:42:00Z">
                    <w:rPr>
                      <w:rFonts w:ascii="Courier New" w:hAnsi="Courier New" w:cs="Courier New"/>
                      <w:color w:val="A9B7C6"/>
                      <w:sz w:val="22"/>
                      <w:szCs w:val="22"/>
                    </w:rPr>
                  </w:rPrChange>
                </w:rPr>
                <w:t>fUUID</w:t>
              </w:r>
              <w:proofErr w:type="spellEnd"/>
              <w:r w:rsidRPr="005A0097">
                <w:rPr>
                  <w:color w:val="CC7832"/>
                  <w:szCs w:val="28"/>
                  <w:lang w:val="en-US"/>
                  <w:rPrChange w:id="5791" w:author="Пользователь" w:date="2022-12-22T02:42:00Z">
                    <w:rPr>
                      <w:rFonts w:ascii="Courier New" w:hAnsi="Courier New" w:cs="Courier New"/>
                      <w:color w:val="CC7832"/>
                      <w:sz w:val="22"/>
                      <w:szCs w:val="22"/>
                    </w:rPr>
                  </w:rPrChange>
                </w:rPr>
                <w:t xml:space="preserve">, </w:t>
              </w:r>
              <w:r w:rsidRPr="005A0097">
                <w:rPr>
                  <w:color w:val="A9B7C6"/>
                  <w:szCs w:val="28"/>
                  <w:lang w:val="en-US"/>
                  <w:rPrChange w:id="5792" w:author="Пользователь" w:date="2022-12-22T02:42:00Z">
                    <w:rPr>
                      <w:rFonts w:ascii="Courier New" w:hAnsi="Courier New" w:cs="Courier New"/>
                      <w:color w:val="A9B7C6"/>
                      <w:sz w:val="22"/>
                      <w:szCs w:val="22"/>
                    </w:rPr>
                  </w:rPrChange>
                </w:rPr>
                <w:t>name</w:t>
              </w:r>
              <w:r w:rsidRPr="005A0097">
                <w:rPr>
                  <w:color w:val="CC7832"/>
                  <w:szCs w:val="28"/>
                  <w:lang w:val="en-US"/>
                  <w:rPrChange w:id="5793" w:author="Пользователь" w:date="2022-12-22T02:42:00Z">
                    <w:rPr>
                      <w:rFonts w:ascii="Courier New" w:hAnsi="Courier New" w:cs="Courier New"/>
                      <w:color w:val="CC7832"/>
                      <w:sz w:val="22"/>
                      <w:szCs w:val="22"/>
                    </w:rPr>
                  </w:rPrChange>
                </w:rPr>
                <w:t>;</w:t>
              </w:r>
            </w:ins>
          </w:p>
          <w:p w14:paraId="79CAA89A" w14:textId="77777777" w:rsidR="00046F53" w:rsidRPr="005A0097" w:rsidRDefault="00046F53" w:rsidP="00046F53">
            <w:pPr>
              <w:spacing w:line="240" w:lineRule="auto"/>
              <w:ind w:firstLine="0"/>
              <w:jc w:val="left"/>
              <w:rPr>
                <w:ins w:id="5794" w:author="Пользователь" w:date="2022-12-22T02:22:00Z"/>
                <w:szCs w:val="28"/>
                <w:lang w:val="en-US"/>
                <w:rPrChange w:id="5795" w:author="Пользователь" w:date="2022-12-22T02:42:00Z">
                  <w:rPr>
                    <w:ins w:id="5796" w:author="Пользователь" w:date="2022-12-22T02:22:00Z"/>
                    <w:sz w:val="24"/>
                  </w:rPr>
                </w:rPrChange>
              </w:rPr>
            </w:pPr>
            <w:ins w:id="5797" w:author="Пользователь" w:date="2022-12-22T02:22:00Z">
              <w:r w:rsidRPr="005A0097">
                <w:rPr>
                  <w:color w:val="CC7832"/>
                  <w:szCs w:val="28"/>
                  <w:lang w:val="en-US"/>
                  <w:rPrChange w:id="5798" w:author="Пользователь" w:date="2022-12-22T02:42:00Z">
                    <w:rPr>
                      <w:rFonts w:ascii="Courier New" w:hAnsi="Courier New" w:cs="Courier New"/>
                      <w:color w:val="CC7832"/>
                      <w:sz w:val="22"/>
                      <w:szCs w:val="22"/>
                    </w:rPr>
                  </w:rPrChange>
                </w:rPr>
                <w:t xml:space="preserve">       double </w:t>
              </w:r>
              <w:proofErr w:type="spellStart"/>
              <w:r w:rsidRPr="005A0097">
                <w:rPr>
                  <w:color w:val="A9B7C6"/>
                  <w:szCs w:val="28"/>
                  <w:lang w:val="en-US"/>
                  <w:rPrChange w:id="5799" w:author="Пользователь" w:date="2022-12-22T02:42:00Z">
                    <w:rPr>
                      <w:rFonts w:ascii="Courier New" w:hAnsi="Courier New" w:cs="Courier New"/>
                      <w:color w:val="A9B7C6"/>
                      <w:sz w:val="22"/>
                      <w:szCs w:val="22"/>
                    </w:rPr>
                  </w:rPrChange>
                </w:rPr>
                <w:t>kalors</w:t>
              </w:r>
              <w:proofErr w:type="spellEnd"/>
              <w:r w:rsidRPr="005A0097">
                <w:rPr>
                  <w:color w:val="CC7832"/>
                  <w:szCs w:val="28"/>
                  <w:lang w:val="en-US"/>
                  <w:rPrChange w:id="5800" w:author="Пользователь" w:date="2022-12-22T02:42:00Z">
                    <w:rPr>
                      <w:rFonts w:ascii="Courier New" w:hAnsi="Courier New" w:cs="Courier New"/>
                      <w:color w:val="CC7832"/>
                      <w:sz w:val="22"/>
                      <w:szCs w:val="22"/>
                    </w:rPr>
                  </w:rPrChange>
                </w:rPr>
                <w:t>;</w:t>
              </w:r>
            </w:ins>
          </w:p>
          <w:p w14:paraId="6EB31B9F" w14:textId="77777777" w:rsidR="00046F53" w:rsidRPr="005A0097" w:rsidRDefault="00046F53" w:rsidP="00046F53">
            <w:pPr>
              <w:spacing w:line="240" w:lineRule="auto"/>
              <w:ind w:firstLine="0"/>
              <w:jc w:val="left"/>
              <w:rPr>
                <w:ins w:id="5801" w:author="Пользователь" w:date="2022-12-22T02:22:00Z"/>
                <w:szCs w:val="28"/>
                <w:rPrChange w:id="5802" w:author="Пользователь" w:date="2022-12-22T02:42:00Z">
                  <w:rPr>
                    <w:ins w:id="5803" w:author="Пользователь" w:date="2022-12-22T02:22:00Z"/>
                    <w:sz w:val="24"/>
                  </w:rPr>
                </w:rPrChange>
              </w:rPr>
            </w:pPr>
            <w:ins w:id="5804" w:author="Пользователь" w:date="2022-12-22T02:22:00Z">
              <w:r w:rsidRPr="005A0097">
                <w:rPr>
                  <w:color w:val="CC7832"/>
                  <w:szCs w:val="28"/>
                  <w:lang w:val="en-US"/>
                  <w:rPrChange w:id="5805" w:author="Пользователь" w:date="2022-12-22T02:42:00Z">
                    <w:rPr>
                      <w:rFonts w:ascii="Courier New" w:hAnsi="Courier New" w:cs="Courier New"/>
                      <w:color w:val="CC7832"/>
                      <w:sz w:val="22"/>
                      <w:szCs w:val="22"/>
                    </w:rPr>
                  </w:rPrChange>
                </w:rPr>
                <w:t>       </w:t>
              </w:r>
              <w:r w:rsidRPr="005A0097">
                <w:rPr>
                  <w:color w:val="A9B7C6"/>
                  <w:szCs w:val="28"/>
                  <w:rPrChange w:id="5806" w:author="Пользователь" w:date="2022-12-22T02:42:00Z">
                    <w:rPr>
                      <w:rFonts w:ascii="Courier New" w:hAnsi="Courier New" w:cs="Courier New"/>
                      <w:color w:val="A9B7C6"/>
                      <w:sz w:val="22"/>
                      <w:szCs w:val="22"/>
                    </w:rPr>
                  </w:rPrChange>
                </w:rPr>
                <w:t xml:space="preserve">UUID </w:t>
              </w:r>
              <w:proofErr w:type="spellStart"/>
              <w:r w:rsidRPr="005A0097">
                <w:rPr>
                  <w:color w:val="A9B7C6"/>
                  <w:szCs w:val="28"/>
                  <w:rPrChange w:id="5807" w:author="Пользователь" w:date="2022-12-22T02:42:00Z">
                    <w:rPr>
                      <w:rFonts w:ascii="Courier New" w:hAnsi="Courier New" w:cs="Courier New"/>
                      <w:color w:val="A9B7C6"/>
                      <w:sz w:val="22"/>
                      <w:szCs w:val="22"/>
                    </w:rPr>
                  </w:rPrChange>
                </w:rPr>
                <w:t>id</w:t>
              </w:r>
              <w:proofErr w:type="spellEnd"/>
              <w:r w:rsidRPr="005A0097">
                <w:rPr>
                  <w:color w:val="CC7832"/>
                  <w:szCs w:val="28"/>
                  <w:rPrChange w:id="5808" w:author="Пользователь" w:date="2022-12-22T02:42:00Z">
                    <w:rPr>
                      <w:rFonts w:ascii="Courier New" w:hAnsi="Courier New" w:cs="Courier New"/>
                      <w:color w:val="CC7832"/>
                      <w:sz w:val="22"/>
                      <w:szCs w:val="22"/>
                    </w:rPr>
                  </w:rPrChange>
                </w:rPr>
                <w:t>;</w:t>
              </w:r>
            </w:ins>
          </w:p>
          <w:p w14:paraId="68379061" w14:textId="77777777" w:rsidR="00046F53" w:rsidRPr="005A0097" w:rsidRDefault="00046F53" w:rsidP="00046F53">
            <w:pPr>
              <w:spacing w:line="240" w:lineRule="auto"/>
              <w:ind w:firstLine="0"/>
              <w:jc w:val="left"/>
              <w:rPr>
                <w:ins w:id="5809" w:author="Пользователь" w:date="2022-12-22T02:22:00Z"/>
                <w:szCs w:val="28"/>
                <w:rPrChange w:id="5810" w:author="Пользователь" w:date="2022-12-22T02:42:00Z">
                  <w:rPr>
                    <w:ins w:id="5811" w:author="Пользователь" w:date="2022-12-22T02:22:00Z"/>
                    <w:sz w:val="24"/>
                  </w:rPr>
                </w:rPrChange>
              </w:rPr>
            </w:pPr>
            <w:ins w:id="5812" w:author="Пользователь" w:date="2022-12-22T02:22:00Z">
              <w:r w:rsidRPr="005A0097">
                <w:rPr>
                  <w:color w:val="CC7832"/>
                  <w:szCs w:val="28"/>
                  <w:rPrChange w:id="5813" w:author="Пользователь" w:date="2022-12-22T02:42:00Z">
                    <w:rPr>
                      <w:rFonts w:ascii="Courier New" w:hAnsi="Courier New" w:cs="Courier New"/>
                      <w:color w:val="CC7832"/>
                      <w:sz w:val="22"/>
                      <w:szCs w:val="22"/>
                    </w:rPr>
                  </w:rPrChange>
                </w:rPr>
                <w:t>       </w:t>
              </w:r>
              <w:proofErr w:type="spellStart"/>
              <w:r w:rsidRPr="005A0097">
                <w:rPr>
                  <w:color w:val="A9B7C6"/>
                  <w:szCs w:val="28"/>
                  <w:rPrChange w:id="5814" w:author="Пользователь" w:date="2022-12-22T02:42:00Z">
                    <w:rPr>
                      <w:rFonts w:ascii="Courier New" w:hAnsi="Courier New" w:cs="Courier New"/>
                      <w:color w:val="A9B7C6"/>
                      <w:sz w:val="22"/>
                      <w:szCs w:val="22"/>
                    </w:rPr>
                  </w:rPrChange>
                </w:rPr>
                <w:t>CFood</w:t>
              </w:r>
              <w:proofErr w:type="spellEnd"/>
              <w:r w:rsidRPr="005A0097">
                <w:rPr>
                  <w:color w:val="A9B7C6"/>
                  <w:szCs w:val="28"/>
                  <w:rPrChange w:id="5815" w:author="Пользователь" w:date="2022-12-22T02:42:00Z">
                    <w:rPr>
                      <w:rFonts w:ascii="Courier New" w:hAnsi="Courier New" w:cs="Courier New"/>
                      <w:color w:val="A9B7C6"/>
                      <w:sz w:val="22"/>
                      <w:szCs w:val="22"/>
                    </w:rPr>
                  </w:rPrChange>
                </w:rPr>
                <w:t xml:space="preserve"> </w:t>
              </w:r>
              <w:proofErr w:type="spellStart"/>
              <w:r w:rsidRPr="005A0097">
                <w:rPr>
                  <w:color w:val="A9B7C6"/>
                  <w:szCs w:val="28"/>
                  <w:rPrChange w:id="5816" w:author="Пользователь" w:date="2022-12-22T02:42:00Z">
                    <w:rPr>
                      <w:rFonts w:ascii="Courier New" w:hAnsi="Courier New" w:cs="Courier New"/>
                      <w:color w:val="A9B7C6"/>
                      <w:sz w:val="22"/>
                      <w:szCs w:val="22"/>
                    </w:rPr>
                  </w:rPrChange>
                </w:rPr>
                <w:t>food</w:t>
              </w:r>
              <w:proofErr w:type="spellEnd"/>
              <w:r w:rsidRPr="005A0097">
                <w:rPr>
                  <w:color w:val="CC7832"/>
                  <w:szCs w:val="28"/>
                  <w:rPrChange w:id="5817" w:author="Пользователь" w:date="2022-12-22T02:42:00Z">
                    <w:rPr>
                      <w:rFonts w:ascii="Courier New" w:hAnsi="Courier New" w:cs="Courier New"/>
                      <w:color w:val="CC7832"/>
                      <w:sz w:val="22"/>
                      <w:szCs w:val="22"/>
                    </w:rPr>
                  </w:rPrChange>
                </w:rPr>
                <w:t>;</w:t>
              </w:r>
            </w:ins>
          </w:p>
          <w:p w14:paraId="36AACF8D" w14:textId="77777777" w:rsidR="00046F53" w:rsidRPr="005A0097" w:rsidRDefault="00046F53" w:rsidP="00046F53">
            <w:pPr>
              <w:spacing w:line="240" w:lineRule="auto"/>
              <w:ind w:firstLine="0"/>
              <w:jc w:val="left"/>
              <w:rPr>
                <w:ins w:id="5818" w:author="Пользователь" w:date="2022-12-22T02:22:00Z"/>
                <w:szCs w:val="28"/>
                <w:rPrChange w:id="5819" w:author="Пользователь" w:date="2022-12-22T02:42:00Z">
                  <w:rPr>
                    <w:ins w:id="5820" w:author="Пользователь" w:date="2022-12-22T02:22:00Z"/>
                    <w:sz w:val="24"/>
                  </w:rPr>
                </w:rPrChange>
              </w:rPr>
            </w:pPr>
            <w:ins w:id="5821" w:author="Пользователь" w:date="2022-12-22T02:22:00Z">
              <w:r w:rsidRPr="005A0097">
                <w:rPr>
                  <w:color w:val="CC7832"/>
                  <w:szCs w:val="28"/>
                  <w:rPrChange w:id="5822" w:author="Пользователь" w:date="2022-12-22T02:42:00Z">
                    <w:rPr>
                      <w:rFonts w:ascii="Courier New" w:hAnsi="Courier New" w:cs="Courier New"/>
                      <w:color w:val="CC7832"/>
                      <w:sz w:val="22"/>
                      <w:szCs w:val="22"/>
                    </w:rPr>
                  </w:rPrChange>
                </w:rPr>
                <w:t>       </w:t>
              </w:r>
              <w:r w:rsidRPr="005A0097">
                <w:rPr>
                  <w:color w:val="808080"/>
                  <w:szCs w:val="28"/>
                  <w:rPrChange w:id="5823" w:author="Пользователь" w:date="2022-12-22T02:42:00Z">
                    <w:rPr>
                      <w:rFonts w:ascii="Courier New" w:hAnsi="Courier New" w:cs="Courier New"/>
                      <w:color w:val="808080"/>
                      <w:sz w:val="22"/>
                      <w:szCs w:val="22"/>
                    </w:rPr>
                  </w:rPrChange>
                </w:rPr>
                <w:t>// Перебираются строки 3 таблицы в файле .</w:t>
              </w:r>
              <w:proofErr w:type="spellStart"/>
              <w:r w:rsidRPr="005A0097">
                <w:rPr>
                  <w:color w:val="808080"/>
                  <w:szCs w:val="28"/>
                  <w:rPrChange w:id="5824" w:author="Пользователь" w:date="2022-12-22T02:42:00Z">
                    <w:rPr>
                      <w:rFonts w:ascii="Courier New" w:hAnsi="Courier New" w:cs="Courier New"/>
                      <w:color w:val="808080"/>
                      <w:sz w:val="22"/>
                      <w:szCs w:val="22"/>
                    </w:rPr>
                  </w:rPrChange>
                </w:rPr>
                <w:t>xlsx</w:t>
              </w:r>
              <w:proofErr w:type="spellEnd"/>
              <w:r w:rsidRPr="005A0097">
                <w:rPr>
                  <w:color w:val="808080"/>
                  <w:szCs w:val="28"/>
                  <w:rPrChange w:id="5825" w:author="Пользователь" w:date="2022-12-22T02:42:00Z">
                    <w:rPr>
                      <w:rFonts w:ascii="Courier New" w:hAnsi="Courier New" w:cs="Courier New"/>
                      <w:color w:val="808080"/>
                      <w:sz w:val="22"/>
                      <w:szCs w:val="22"/>
                    </w:rPr>
                  </w:rPrChange>
                </w:rPr>
                <w:t>.</w:t>
              </w:r>
            </w:ins>
          </w:p>
          <w:p w14:paraId="51E926CB" w14:textId="77777777" w:rsidR="00046F53" w:rsidRPr="005A0097" w:rsidRDefault="00046F53" w:rsidP="00046F53">
            <w:pPr>
              <w:spacing w:line="240" w:lineRule="auto"/>
              <w:ind w:firstLine="0"/>
              <w:jc w:val="left"/>
              <w:rPr>
                <w:ins w:id="5826" w:author="Пользователь" w:date="2022-12-22T02:22:00Z"/>
                <w:szCs w:val="28"/>
                <w:lang w:val="en-US"/>
                <w:rPrChange w:id="5827" w:author="Пользователь" w:date="2022-12-22T02:42:00Z">
                  <w:rPr>
                    <w:ins w:id="5828" w:author="Пользователь" w:date="2022-12-22T02:22:00Z"/>
                    <w:sz w:val="24"/>
                  </w:rPr>
                </w:rPrChange>
              </w:rPr>
            </w:pPr>
            <w:ins w:id="5829" w:author="Пользователь" w:date="2022-12-22T02:22:00Z">
              <w:r w:rsidRPr="005A0097">
                <w:rPr>
                  <w:color w:val="808080"/>
                  <w:szCs w:val="28"/>
                  <w:rPrChange w:id="5830" w:author="Пользователь" w:date="2022-12-22T02:42:00Z">
                    <w:rPr>
                      <w:rFonts w:ascii="Courier New" w:hAnsi="Courier New" w:cs="Courier New"/>
                      <w:color w:val="808080"/>
                      <w:sz w:val="22"/>
                      <w:szCs w:val="22"/>
                    </w:rPr>
                  </w:rPrChange>
                </w:rPr>
                <w:t>       </w:t>
              </w:r>
              <w:r w:rsidRPr="005A0097">
                <w:rPr>
                  <w:color w:val="CC7832"/>
                  <w:szCs w:val="28"/>
                  <w:lang w:val="en-US"/>
                  <w:rPrChange w:id="5831" w:author="Пользователь" w:date="2022-12-22T02:42:00Z">
                    <w:rPr>
                      <w:rFonts w:ascii="Courier New" w:hAnsi="Courier New" w:cs="Courier New"/>
                      <w:color w:val="CC7832"/>
                      <w:sz w:val="22"/>
                      <w:szCs w:val="22"/>
                    </w:rPr>
                  </w:rPrChange>
                </w:rPr>
                <w:t xml:space="preserve">for </w:t>
              </w:r>
              <w:r w:rsidRPr="005A0097">
                <w:rPr>
                  <w:color w:val="A9B7C6"/>
                  <w:szCs w:val="28"/>
                  <w:lang w:val="en-US"/>
                  <w:rPrChange w:id="5832" w:author="Пользователь" w:date="2022-12-22T02:42:00Z">
                    <w:rPr>
                      <w:rFonts w:ascii="Courier New" w:hAnsi="Courier New" w:cs="Courier New"/>
                      <w:color w:val="A9B7C6"/>
                      <w:sz w:val="22"/>
                      <w:szCs w:val="22"/>
                    </w:rPr>
                  </w:rPrChange>
                </w:rPr>
                <w:t>(</w:t>
              </w:r>
              <w:proofErr w:type="spellStart"/>
              <w:r w:rsidRPr="005A0097">
                <w:rPr>
                  <w:color w:val="A9B7C6"/>
                  <w:szCs w:val="28"/>
                  <w:lang w:val="en-US"/>
                  <w:rPrChange w:id="5833" w:author="Пользователь" w:date="2022-12-22T02:42:00Z">
                    <w:rPr>
                      <w:rFonts w:ascii="Courier New" w:hAnsi="Courier New" w:cs="Courier New"/>
                      <w:color w:val="A9B7C6"/>
                      <w:sz w:val="22"/>
                      <w:szCs w:val="22"/>
                    </w:rPr>
                  </w:rPrChange>
                </w:rPr>
                <w:t>i</w:t>
              </w:r>
              <w:proofErr w:type="spellEnd"/>
              <w:r w:rsidRPr="005A0097">
                <w:rPr>
                  <w:color w:val="A9B7C6"/>
                  <w:szCs w:val="28"/>
                  <w:lang w:val="en-US"/>
                  <w:rPrChange w:id="5834" w:author="Пользователь" w:date="2022-12-22T02:42:00Z">
                    <w:rPr>
                      <w:rFonts w:ascii="Courier New" w:hAnsi="Courier New" w:cs="Courier New"/>
                      <w:color w:val="A9B7C6"/>
                      <w:sz w:val="22"/>
                      <w:szCs w:val="22"/>
                    </w:rPr>
                  </w:rPrChange>
                </w:rPr>
                <w:t xml:space="preserve"> = </w:t>
              </w:r>
              <w:r w:rsidRPr="005A0097">
                <w:rPr>
                  <w:color w:val="6897BB"/>
                  <w:szCs w:val="28"/>
                  <w:lang w:val="en-US"/>
                  <w:rPrChange w:id="5835" w:author="Пользователь" w:date="2022-12-22T02:42:00Z">
                    <w:rPr>
                      <w:rFonts w:ascii="Courier New" w:hAnsi="Courier New" w:cs="Courier New"/>
                      <w:color w:val="6897BB"/>
                      <w:sz w:val="22"/>
                      <w:szCs w:val="22"/>
                    </w:rPr>
                  </w:rPrChange>
                </w:rPr>
                <w:t>0</w:t>
              </w:r>
              <w:r w:rsidRPr="005A0097">
                <w:rPr>
                  <w:color w:val="CC7832"/>
                  <w:szCs w:val="28"/>
                  <w:lang w:val="en-US"/>
                  <w:rPrChange w:id="5836" w:author="Пользователь" w:date="2022-12-22T02:42:00Z">
                    <w:rPr>
                      <w:rFonts w:ascii="Courier New" w:hAnsi="Courier New" w:cs="Courier New"/>
                      <w:color w:val="CC7832"/>
                      <w:sz w:val="22"/>
                      <w:szCs w:val="22"/>
                    </w:rPr>
                  </w:rPrChange>
                </w:rPr>
                <w:t xml:space="preserve">; </w:t>
              </w:r>
              <w:proofErr w:type="spellStart"/>
              <w:r w:rsidRPr="005A0097">
                <w:rPr>
                  <w:color w:val="A9B7C6"/>
                  <w:szCs w:val="28"/>
                  <w:lang w:val="en-US"/>
                  <w:rPrChange w:id="5837" w:author="Пользователь" w:date="2022-12-22T02:42:00Z">
                    <w:rPr>
                      <w:rFonts w:ascii="Courier New" w:hAnsi="Courier New" w:cs="Courier New"/>
                      <w:color w:val="A9B7C6"/>
                      <w:sz w:val="22"/>
                      <w:szCs w:val="22"/>
                    </w:rPr>
                  </w:rPrChange>
                </w:rPr>
                <w:t>i</w:t>
              </w:r>
              <w:proofErr w:type="spellEnd"/>
              <w:r w:rsidRPr="005A0097">
                <w:rPr>
                  <w:color w:val="A9B7C6"/>
                  <w:szCs w:val="28"/>
                  <w:lang w:val="en-US"/>
                  <w:rPrChange w:id="5838" w:author="Пользователь" w:date="2022-12-22T02:42:00Z">
                    <w:rPr>
                      <w:rFonts w:ascii="Courier New" w:hAnsi="Courier New" w:cs="Courier New"/>
                      <w:color w:val="A9B7C6"/>
                      <w:sz w:val="22"/>
                      <w:szCs w:val="22"/>
                    </w:rPr>
                  </w:rPrChange>
                </w:rPr>
                <w:t xml:space="preserve"> &lt; </w:t>
              </w:r>
              <w:proofErr w:type="spellStart"/>
              <w:r w:rsidRPr="005A0097">
                <w:rPr>
                  <w:color w:val="A9B7C6"/>
                  <w:szCs w:val="28"/>
                  <w:lang w:val="en-US"/>
                  <w:rPrChange w:id="5839" w:author="Пользователь" w:date="2022-12-22T02:42:00Z">
                    <w:rPr>
                      <w:rFonts w:ascii="Courier New" w:hAnsi="Courier New" w:cs="Courier New"/>
                      <w:color w:val="A9B7C6"/>
                      <w:sz w:val="22"/>
                      <w:szCs w:val="22"/>
                    </w:rPr>
                  </w:rPrChange>
                </w:rPr>
                <w:t>nRows</w:t>
              </w:r>
              <w:proofErr w:type="spellEnd"/>
              <w:r w:rsidRPr="005A0097">
                <w:rPr>
                  <w:color w:val="CC7832"/>
                  <w:szCs w:val="28"/>
                  <w:lang w:val="en-US"/>
                  <w:rPrChange w:id="5840" w:author="Пользователь" w:date="2022-12-22T02:42:00Z">
                    <w:rPr>
                      <w:rFonts w:ascii="Courier New" w:hAnsi="Courier New" w:cs="Courier New"/>
                      <w:color w:val="CC7832"/>
                      <w:sz w:val="22"/>
                      <w:szCs w:val="22"/>
                    </w:rPr>
                  </w:rPrChange>
                </w:rPr>
                <w:t xml:space="preserve">; </w:t>
              </w:r>
              <w:proofErr w:type="spellStart"/>
              <w:r w:rsidRPr="005A0097">
                <w:rPr>
                  <w:color w:val="A9B7C6"/>
                  <w:szCs w:val="28"/>
                  <w:lang w:val="en-US"/>
                  <w:rPrChange w:id="5841" w:author="Пользователь" w:date="2022-12-22T02:42:00Z">
                    <w:rPr>
                      <w:rFonts w:ascii="Courier New" w:hAnsi="Courier New" w:cs="Courier New"/>
                      <w:color w:val="A9B7C6"/>
                      <w:sz w:val="22"/>
                      <w:szCs w:val="22"/>
                    </w:rPr>
                  </w:rPrChange>
                </w:rPr>
                <w:t>i</w:t>
              </w:r>
              <w:proofErr w:type="spellEnd"/>
              <w:r w:rsidRPr="005A0097">
                <w:rPr>
                  <w:color w:val="A9B7C6"/>
                  <w:szCs w:val="28"/>
                  <w:lang w:val="en-US"/>
                  <w:rPrChange w:id="5842" w:author="Пользователь" w:date="2022-12-22T02:42:00Z">
                    <w:rPr>
                      <w:rFonts w:ascii="Courier New" w:hAnsi="Courier New" w:cs="Courier New"/>
                      <w:color w:val="A9B7C6"/>
                      <w:sz w:val="22"/>
                      <w:szCs w:val="22"/>
                    </w:rPr>
                  </w:rPrChange>
                </w:rPr>
                <w:t>++) {</w:t>
              </w:r>
            </w:ins>
          </w:p>
          <w:p w14:paraId="78821A07" w14:textId="77777777" w:rsidR="00046F53" w:rsidRPr="005A0097" w:rsidRDefault="00046F53" w:rsidP="00046F53">
            <w:pPr>
              <w:spacing w:line="240" w:lineRule="auto"/>
              <w:ind w:firstLine="0"/>
              <w:jc w:val="left"/>
              <w:rPr>
                <w:ins w:id="5843" w:author="Пользователь" w:date="2022-12-22T02:22:00Z"/>
                <w:szCs w:val="28"/>
                <w:rPrChange w:id="5844" w:author="Пользователь" w:date="2022-12-22T02:42:00Z">
                  <w:rPr>
                    <w:ins w:id="5845" w:author="Пользователь" w:date="2022-12-22T02:22:00Z"/>
                    <w:sz w:val="24"/>
                  </w:rPr>
                </w:rPrChange>
              </w:rPr>
            </w:pPr>
            <w:ins w:id="5846" w:author="Пользователь" w:date="2022-12-22T02:22:00Z">
              <w:r w:rsidRPr="005A0097">
                <w:rPr>
                  <w:color w:val="A9B7C6"/>
                  <w:szCs w:val="28"/>
                  <w:lang w:val="en-US"/>
                  <w:rPrChange w:id="5847" w:author="Пользователь" w:date="2022-12-22T02:42:00Z">
                    <w:rPr>
                      <w:rFonts w:ascii="Courier New" w:hAnsi="Courier New" w:cs="Courier New"/>
                      <w:color w:val="A9B7C6"/>
                      <w:sz w:val="22"/>
                      <w:szCs w:val="22"/>
                    </w:rPr>
                  </w:rPrChange>
                </w:rPr>
                <w:t>           </w:t>
              </w:r>
              <w:proofErr w:type="spellStart"/>
              <w:r w:rsidRPr="005A0097">
                <w:rPr>
                  <w:color w:val="A9B7C6"/>
                  <w:szCs w:val="28"/>
                  <w:rPrChange w:id="5848" w:author="Пользователь" w:date="2022-12-22T02:42:00Z">
                    <w:rPr>
                      <w:rFonts w:ascii="Courier New" w:hAnsi="Courier New" w:cs="Courier New"/>
                      <w:color w:val="A9B7C6"/>
                      <w:sz w:val="22"/>
                      <w:szCs w:val="22"/>
                    </w:rPr>
                  </w:rPrChange>
                </w:rPr>
                <w:t>row</w:t>
              </w:r>
              <w:proofErr w:type="spellEnd"/>
              <w:r w:rsidRPr="005A0097">
                <w:rPr>
                  <w:color w:val="A9B7C6"/>
                  <w:szCs w:val="28"/>
                  <w:rPrChange w:id="5849" w:author="Пользователь" w:date="2022-12-22T02:42:00Z">
                    <w:rPr>
                      <w:rFonts w:ascii="Courier New" w:hAnsi="Courier New" w:cs="Courier New"/>
                      <w:color w:val="A9B7C6"/>
                      <w:sz w:val="22"/>
                      <w:szCs w:val="22"/>
                    </w:rPr>
                  </w:rPrChange>
                </w:rPr>
                <w:t xml:space="preserve"> = </w:t>
              </w:r>
              <w:proofErr w:type="spellStart"/>
              <w:proofErr w:type="gramStart"/>
              <w:r w:rsidRPr="005A0097">
                <w:rPr>
                  <w:color w:val="A9B7C6"/>
                  <w:szCs w:val="28"/>
                  <w:rPrChange w:id="5850" w:author="Пользователь" w:date="2022-12-22T02:42:00Z">
                    <w:rPr>
                      <w:rFonts w:ascii="Courier New" w:hAnsi="Courier New" w:cs="Courier New"/>
                      <w:color w:val="A9B7C6"/>
                      <w:sz w:val="22"/>
                      <w:szCs w:val="22"/>
                    </w:rPr>
                  </w:rPrChange>
                </w:rPr>
                <w:t>sheet.getRow</w:t>
              </w:r>
              <w:proofErr w:type="spellEnd"/>
              <w:proofErr w:type="gramEnd"/>
              <w:r w:rsidRPr="005A0097">
                <w:rPr>
                  <w:color w:val="A9B7C6"/>
                  <w:szCs w:val="28"/>
                  <w:rPrChange w:id="5851" w:author="Пользователь" w:date="2022-12-22T02:42:00Z">
                    <w:rPr>
                      <w:rFonts w:ascii="Courier New" w:hAnsi="Courier New" w:cs="Courier New"/>
                      <w:color w:val="A9B7C6"/>
                      <w:sz w:val="22"/>
                      <w:szCs w:val="22"/>
                    </w:rPr>
                  </w:rPrChange>
                </w:rPr>
                <w:t>(i)</w:t>
              </w:r>
              <w:r w:rsidRPr="005A0097">
                <w:rPr>
                  <w:color w:val="CC7832"/>
                  <w:szCs w:val="28"/>
                  <w:rPrChange w:id="5852" w:author="Пользователь" w:date="2022-12-22T02:42:00Z">
                    <w:rPr>
                      <w:rFonts w:ascii="Courier New" w:hAnsi="Courier New" w:cs="Courier New"/>
                      <w:color w:val="CC7832"/>
                      <w:sz w:val="22"/>
                      <w:szCs w:val="22"/>
                    </w:rPr>
                  </w:rPrChange>
                </w:rPr>
                <w:t>;</w:t>
              </w:r>
            </w:ins>
          </w:p>
          <w:p w14:paraId="322D680B" w14:textId="77777777" w:rsidR="00046F53" w:rsidRPr="005A0097" w:rsidRDefault="00046F53" w:rsidP="00046F53">
            <w:pPr>
              <w:spacing w:line="240" w:lineRule="auto"/>
              <w:ind w:firstLine="0"/>
              <w:jc w:val="left"/>
              <w:rPr>
                <w:ins w:id="5853" w:author="Пользователь" w:date="2022-12-22T02:22:00Z"/>
                <w:szCs w:val="28"/>
                <w:rPrChange w:id="5854" w:author="Пользователь" w:date="2022-12-22T02:42:00Z">
                  <w:rPr>
                    <w:ins w:id="5855" w:author="Пользователь" w:date="2022-12-22T02:22:00Z"/>
                    <w:sz w:val="24"/>
                  </w:rPr>
                </w:rPrChange>
              </w:rPr>
            </w:pPr>
            <w:ins w:id="5856" w:author="Пользователь" w:date="2022-12-22T02:22:00Z">
              <w:r w:rsidRPr="005A0097">
                <w:rPr>
                  <w:color w:val="CC7832"/>
                  <w:szCs w:val="28"/>
                  <w:rPrChange w:id="5857" w:author="Пользователь" w:date="2022-12-22T02:42:00Z">
                    <w:rPr>
                      <w:rFonts w:ascii="Courier New" w:hAnsi="Courier New" w:cs="Courier New"/>
                      <w:color w:val="CC7832"/>
                      <w:sz w:val="22"/>
                      <w:szCs w:val="22"/>
                    </w:rPr>
                  </w:rPrChange>
                </w:rPr>
                <w:t>           </w:t>
              </w:r>
              <w:r w:rsidRPr="005A0097">
                <w:rPr>
                  <w:color w:val="808080"/>
                  <w:szCs w:val="28"/>
                  <w:rPrChange w:id="5858" w:author="Пользователь" w:date="2022-12-22T02:42:00Z">
                    <w:rPr>
                      <w:rFonts w:ascii="Courier New" w:hAnsi="Courier New" w:cs="Courier New"/>
                      <w:color w:val="808080"/>
                      <w:sz w:val="22"/>
                      <w:szCs w:val="22"/>
                    </w:rPr>
                  </w:rPrChange>
                </w:rPr>
                <w:t>// Просматривается есть ли данные в ряду.</w:t>
              </w:r>
            </w:ins>
          </w:p>
          <w:p w14:paraId="12FD3E3F" w14:textId="77777777" w:rsidR="00046F53" w:rsidRPr="005A0097" w:rsidRDefault="00046F53" w:rsidP="00046F53">
            <w:pPr>
              <w:spacing w:line="240" w:lineRule="auto"/>
              <w:ind w:firstLine="0"/>
              <w:jc w:val="left"/>
              <w:rPr>
                <w:ins w:id="5859" w:author="Пользователь" w:date="2022-12-22T02:22:00Z"/>
                <w:szCs w:val="28"/>
                <w:rPrChange w:id="5860" w:author="Пользователь" w:date="2022-12-22T02:42:00Z">
                  <w:rPr>
                    <w:ins w:id="5861" w:author="Пользователь" w:date="2022-12-22T02:22:00Z"/>
                    <w:sz w:val="24"/>
                  </w:rPr>
                </w:rPrChange>
              </w:rPr>
            </w:pPr>
            <w:ins w:id="5862" w:author="Пользователь" w:date="2022-12-22T02:22:00Z">
              <w:r w:rsidRPr="005A0097">
                <w:rPr>
                  <w:color w:val="808080"/>
                  <w:szCs w:val="28"/>
                  <w:rPrChange w:id="5863" w:author="Пользователь" w:date="2022-12-22T02:42:00Z">
                    <w:rPr>
                      <w:rFonts w:ascii="Courier New" w:hAnsi="Courier New" w:cs="Courier New"/>
                      <w:color w:val="808080"/>
                      <w:sz w:val="22"/>
                      <w:szCs w:val="22"/>
                    </w:rPr>
                  </w:rPrChange>
                </w:rPr>
                <w:t>           </w:t>
              </w:r>
              <w:proofErr w:type="spellStart"/>
              <w:r w:rsidRPr="005A0097">
                <w:rPr>
                  <w:color w:val="CC7832"/>
                  <w:szCs w:val="28"/>
                  <w:rPrChange w:id="5864" w:author="Пользователь" w:date="2022-12-22T02:42:00Z">
                    <w:rPr>
                      <w:rFonts w:ascii="Courier New" w:hAnsi="Courier New" w:cs="Courier New"/>
                      <w:color w:val="CC7832"/>
                      <w:sz w:val="22"/>
                      <w:szCs w:val="22"/>
                    </w:rPr>
                  </w:rPrChange>
                </w:rPr>
                <w:t>if</w:t>
              </w:r>
              <w:proofErr w:type="spellEnd"/>
              <w:r w:rsidRPr="005A0097">
                <w:rPr>
                  <w:color w:val="CC7832"/>
                  <w:szCs w:val="28"/>
                  <w:rPrChange w:id="5865" w:author="Пользователь" w:date="2022-12-22T02:42:00Z">
                    <w:rPr>
                      <w:rFonts w:ascii="Courier New" w:hAnsi="Courier New" w:cs="Courier New"/>
                      <w:color w:val="CC7832"/>
                      <w:sz w:val="22"/>
                      <w:szCs w:val="22"/>
                    </w:rPr>
                  </w:rPrChange>
                </w:rPr>
                <w:t xml:space="preserve"> </w:t>
              </w:r>
              <w:r w:rsidRPr="005A0097">
                <w:rPr>
                  <w:color w:val="A9B7C6"/>
                  <w:szCs w:val="28"/>
                  <w:rPrChange w:id="5866" w:author="Пользователь" w:date="2022-12-22T02:42:00Z">
                    <w:rPr>
                      <w:rFonts w:ascii="Courier New" w:hAnsi="Courier New" w:cs="Courier New"/>
                      <w:color w:val="A9B7C6"/>
                      <w:sz w:val="22"/>
                      <w:szCs w:val="22"/>
                    </w:rPr>
                  </w:rPrChange>
                </w:rPr>
                <w:t>(</w:t>
              </w:r>
              <w:proofErr w:type="spellStart"/>
              <w:r w:rsidRPr="005A0097">
                <w:rPr>
                  <w:color w:val="A9B7C6"/>
                  <w:szCs w:val="28"/>
                  <w:rPrChange w:id="5867" w:author="Пользователь" w:date="2022-12-22T02:42:00Z">
                    <w:rPr>
                      <w:rFonts w:ascii="Courier New" w:hAnsi="Courier New" w:cs="Courier New"/>
                      <w:color w:val="A9B7C6"/>
                      <w:sz w:val="22"/>
                      <w:szCs w:val="22"/>
                    </w:rPr>
                  </w:rPrChange>
                </w:rPr>
                <w:t>row</w:t>
              </w:r>
              <w:proofErr w:type="spellEnd"/>
              <w:r w:rsidRPr="005A0097">
                <w:rPr>
                  <w:color w:val="A9B7C6"/>
                  <w:szCs w:val="28"/>
                  <w:rPrChange w:id="5868" w:author="Пользователь" w:date="2022-12-22T02:42:00Z">
                    <w:rPr>
                      <w:rFonts w:ascii="Courier New" w:hAnsi="Courier New" w:cs="Courier New"/>
                      <w:color w:val="A9B7C6"/>
                      <w:sz w:val="22"/>
                      <w:szCs w:val="22"/>
                    </w:rPr>
                  </w:rPrChange>
                </w:rPr>
                <w:t xml:space="preserve"> == </w:t>
              </w:r>
              <w:proofErr w:type="spellStart"/>
              <w:r w:rsidRPr="005A0097">
                <w:rPr>
                  <w:color w:val="CC7832"/>
                  <w:szCs w:val="28"/>
                  <w:rPrChange w:id="5869" w:author="Пользователь" w:date="2022-12-22T02:42:00Z">
                    <w:rPr>
                      <w:rFonts w:ascii="Courier New" w:hAnsi="Courier New" w:cs="Courier New"/>
                      <w:color w:val="CC7832"/>
                      <w:sz w:val="22"/>
                      <w:szCs w:val="22"/>
                    </w:rPr>
                  </w:rPrChange>
                </w:rPr>
                <w:t>null</w:t>
              </w:r>
              <w:proofErr w:type="spellEnd"/>
              <w:r w:rsidRPr="005A0097">
                <w:rPr>
                  <w:color w:val="A9B7C6"/>
                  <w:szCs w:val="28"/>
                  <w:rPrChange w:id="5870" w:author="Пользователь" w:date="2022-12-22T02:42:00Z">
                    <w:rPr>
                      <w:rFonts w:ascii="Courier New" w:hAnsi="Courier New" w:cs="Courier New"/>
                      <w:color w:val="A9B7C6"/>
                      <w:sz w:val="22"/>
                      <w:szCs w:val="22"/>
                    </w:rPr>
                  </w:rPrChange>
                </w:rPr>
                <w:t>)</w:t>
              </w:r>
            </w:ins>
          </w:p>
          <w:p w14:paraId="1849BEF8" w14:textId="77777777" w:rsidR="00046F53" w:rsidRPr="005A0097" w:rsidRDefault="00046F53" w:rsidP="00046F53">
            <w:pPr>
              <w:spacing w:line="240" w:lineRule="auto"/>
              <w:ind w:firstLine="0"/>
              <w:jc w:val="left"/>
              <w:rPr>
                <w:ins w:id="5871" w:author="Пользователь" w:date="2022-12-22T02:22:00Z"/>
                <w:szCs w:val="28"/>
                <w:rPrChange w:id="5872" w:author="Пользователь" w:date="2022-12-22T02:42:00Z">
                  <w:rPr>
                    <w:ins w:id="5873" w:author="Пользователь" w:date="2022-12-22T02:22:00Z"/>
                    <w:sz w:val="24"/>
                  </w:rPr>
                </w:rPrChange>
              </w:rPr>
            </w:pPr>
            <w:ins w:id="5874" w:author="Пользователь" w:date="2022-12-22T02:22:00Z">
              <w:r w:rsidRPr="005A0097">
                <w:rPr>
                  <w:color w:val="A9B7C6"/>
                  <w:szCs w:val="28"/>
                  <w:rPrChange w:id="5875" w:author="Пользователь" w:date="2022-12-22T02:42:00Z">
                    <w:rPr>
                      <w:rFonts w:ascii="Courier New" w:hAnsi="Courier New" w:cs="Courier New"/>
                      <w:color w:val="A9B7C6"/>
                      <w:sz w:val="22"/>
                      <w:szCs w:val="22"/>
                    </w:rPr>
                  </w:rPrChange>
                </w:rPr>
                <w:t>               </w:t>
              </w:r>
              <w:proofErr w:type="spellStart"/>
              <w:r w:rsidRPr="005A0097">
                <w:rPr>
                  <w:color w:val="CC7832"/>
                  <w:szCs w:val="28"/>
                  <w:rPrChange w:id="5876" w:author="Пользователь" w:date="2022-12-22T02:42:00Z">
                    <w:rPr>
                      <w:rFonts w:ascii="Courier New" w:hAnsi="Courier New" w:cs="Courier New"/>
                      <w:color w:val="CC7832"/>
                      <w:sz w:val="22"/>
                      <w:szCs w:val="22"/>
                    </w:rPr>
                  </w:rPrChange>
                </w:rPr>
                <w:t>continue</w:t>
              </w:r>
              <w:proofErr w:type="spellEnd"/>
              <w:r w:rsidRPr="005A0097">
                <w:rPr>
                  <w:color w:val="CC7832"/>
                  <w:szCs w:val="28"/>
                  <w:rPrChange w:id="5877" w:author="Пользователь" w:date="2022-12-22T02:42:00Z">
                    <w:rPr>
                      <w:rFonts w:ascii="Courier New" w:hAnsi="Courier New" w:cs="Courier New"/>
                      <w:color w:val="CC7832"/>
                      <w:sz w:val="22"/>
                      <w:szCs w:val="22"/>
                    </w:rPr>
                  </w:rPrChange>
                </w:rPr>
                <w:t>;</w:t>
              </w:r>
            </w:ins>
          </w:p>
          <w:p w14:paraId="602FFFE4" w14:textId="77777777" w:rsidR="00046F53" w:rsidRPr="005A0097" w:rsidRDefault="00046F53" w:rsidP="00046F53">
            <w:pPr>
              <w:spacing w:line="240" w:lineRule="auto"/>
              <w:ind w:firstLine="0"/>
              <w:jc w:val="left"/>
              <w:rPr>
                <w:ins w:id="5878" w:author="Пользователь" w:date="2022-12-22T02:22:00Z"/>
                <w:szCs w:val="28"/>
                <w:rPrChange w:id="5879" w:author="Пользователь" w:date="2022-12-22T02:42:00Z">
                  <w:rPr>
                    <w:ins w:id="5880" w:author="Пользователь" w:date="2022-12-22T02:22:00Z"/>
                    <w:sz w:val="24"/>
                  </w:rPr>
                </w:rPrChange>
              </w:rPr>
            </w:pPr>
            <w:ins w:id="5881" w:author="Пользователь" w:date="2022-12-22T02:22:00Z">
              <w:r w:rsidRPr="005A0097">
                <w:rPr>
                  <w:color w:val="CC7832"/>
                  <w:szCs w:val="28"/>
                  <w:rPrChange w:id="5882" w:author="Пользователь" w:date="2022-12-22T02:42:00Z">
                    <w:rPr>
                      <w:rFonts w:ascii="Courier New" w:hAnsi="Courier New" w:cs="Courier New"/>
                      <w:color w:val="CC7832"/>
                      <w:sz w:val="22"/>
                      <w:szCs w:val="22"/>
                    </w:rPr>
                  </w:rPrChange>
                </w:rPr>
                <w:t>           </w:t>
              </w:r>
              <w:r w:rsidRPr="005A0097">
                <w:rPr>
                  <w:color w:val="808080"/>
                  <w:szCs w:val="28"/>
                  <w:rPrChange w:id="5883" w:author="Пользователь" w:date="2022-12-22T02:42:00Z">
                    <w:rPr>
                      <w:rFonts w:ascii="Courier New" w:hAnsi="Courier New" w:cs="Courier New"/>
                      <w:color w:val="808080"/>
                      <w:sz w:val="22"/>
                      <w:szCs w:val="22"/>
                    </w:rPr>
                  </w:rPrChange>
                </w:rPr>
                <w:t>// Просматривается все ли заполнены ячейки в ряду.</w:t>
              </w:r>
            </w:ins>
          </w:p>
          <w:p w14:paraId="2C78B8D4" w14:textId="77777777" w:rsidR="00046F53" w:rsidRPr="005A0097" w:rsidRDefault="00046F53" w:rsidP="00046F53">
            <w:pPr>
              <w:spacing w:line="240" w:lineRule="auto"/>
              <w:ind w:firstLine="0"/>
              <w:jc w:val="left"/>
              <w:rPr>
                <w:ins w:id="5884" w:author="Пользователь" w:date="2022-12-22T02:22:00Z"/>
                <w:szCs w:val="28"/>
                <w:rPrChange w:id="5885" w:author="Пользователь" w:date="2022-12-22T02:42:00Z">
                  <w:rPr>
                    <w:ins w:id="5886" w:author="Пользователь" w:date="2022-12-22T02:22:00Z"/>
                    <w:sz w:val="24"/>
                  </w:rPr>
                </w:rPrChange>
              </w:rPr>
            </w:pPr>
            <w:ins w:id="5887" w:author="Пользователь" w:date="2022-12-22T02:22:00Z">
              <w:r w:rsidRPr="005A0097">
                <w:rPr>
                  <w:color w:val="808080"/>
                  <w:szCs w:val="28"/>
                  <w:rPrChange w:id="5888" w:author="Пользователь" w:date="2022-12-22T02:42:00Z">
                    <w:rPr>
                      <w:rFonts w:ascii="Courier New" w:hAnsi="Courier New" w:cs="Courier New"/>
                      <w:color w:val="808080"/>
                      <w:sz w:val="22"/>
                      <w:szCs w:val="22"/>
                    </w:rPr>
                  </w:rPrChange>
                </w:rPr>
                <w:t>           </w:t>
              </w:r>
              <w:proofErr w:type="spellStart"/>
              <w:r w:rsidRPr="005A0097">
                <w:rPr>
                  <w:color w:val="CC7832"/>
                  <w:szCs w:val="28"/>
                  <w:rPrChange w:id="5889" w:author="Пользователь" w:date="2022-12-22T02:42:00Z">
                    <w:rPr>
                      <w:rFonts w:ascii="Courier New" w:hAnsi="Courier New" w:cs="Courier New"/>
                      <w:color w:val="CC7832"/>
                      <w:sz w:val="22"/>
                      <w:szCs w:val="22"/>
                    </w:rPr>
                  </w:rPrChange>
                </w:rPr>
                <w:t>if</w:t>
              </w:r>
              <w:proofErr w:type="spellEnd"/>
              <w:r w:rsidRPr="005A0097">
                <w:rPr>
                  <w:color w:val="CC7832"/>
                  <w:szCs w:val="28"/>
                  <w:rPrChange w:id="5890" w:author="Пользователь" w:date="2022-12-22T02:42:00Z">
                    <w:rPr>
                      <w:rFonts w:ascii="Courier New" w:hAnsi="Courier New" w:cs="Courier New"/>
                      <w:color w:val="CC7832"/>
                      <w:sz w:val="22"/>
                      <w:szCs w:val="22"/>
                    </w:rPr>
                  </w:rPrChange>
                </w:rPr>
                <w:t xml:space="preserve"> </w:t>
              </w:r>
              <w:r w:rsidRPr="005A0097">
                <w:rPr>
                  <w:color w:val="A9B7C6"/>
                  <w:szCs w:val="28"/>
                  <w:rPrChange w:id="5891" w:author="Пользователь" w:date="2022-12-22T02:42:00Z">
                    <w:rPr>
                      <w:rFonts w:ascii="Courier New" w:hAnsi="Courier New" w:cs="Courier New"/>
                      <w:color w:val="A9B7C6"/>
                      <w:sz w:val="22"/>
                      <w:szCs w:val="22"/>
                    </w:rPr>
                  </w:rPrChange>
                </w:rPr>
                <w:t>(</w:t>
              </w:r>
              <w:proofErr w:type="spellStart"/>
              <w:proofErr w:type="gramStart"/>
              <w:r w:rsidRPr="005A0097">
                <w:rPr>
                  <w:color w:val="A9B7C6"/>
                  <w:szCs w:val="28"/>
                  <w:rPrChange w:id="5892" w:author="Пользователь" w:date="2022-12-22T02:42:00Z">
                    <w:rPr>
                      <w:rFonts w:ascii="Courier New" w:hAnsi="Courier New" w:cs="Courier New"/>
                      <w:color w:val="A9B7C6"/>
                      <w:sz w:val="22"/>
                      <w:szCs w:val="22"/>
                    </w:rPr>
                  </w:rPrChange>
                </w:rPr>
                <w:t>row.getLastCellNum</w:t>
              </w:r>
              <w:proofErr w:type="spellEnd"/>
              <w:proofErr w:type="gramEnd"/>
              <w:r w:rsidRPr="005A0097">
                <w:rPr>
                  <w:color w:val="A9B7C6"/>
                  <w:szCs w:val="28"/>
                  <w:rPrChange w:id="5893" w:author="Пользователь" w:date="2022-12-22T02:42:00Z">
                    <w:rPr>
                      <w:rFonts w:ascii="Courier New" w:hAnsi="Courier New" w:cs="Courier New"/>
                      <w:color w:val="A9B7C6"/>
                      <w:sz w:val="22"/>
                      <w:szCs w:val="22"/>
                    </w:rPr>
                  </w:rPrChange>
                </w:rPr>
                <w:t xml:space="preserve">() &lt; </w:t>
              </w:r>
              <w:r w:rsidRPr="005A0097">
                <w:rPr>
                  <w:color w:val="6897BB"/>
                  <w:szCs w:val="28"/>
                  <w:rPrChange w:id="5894" w:author="Пользователь" w:date="2022-12-22T02:42:00Z">
                    <w:rPr>
                      <w:rFonts w:ascii="Courier New" w:hAnsi="Courier New" w:cs="Courier New"/>
                      <w:color w:val="6897BB"/>
                      <w:sz w:val="22"/>
                      <w:szCs w:val="22"/>
                    </w:rPr>
                  </w:rPrChange>
                </w:rPr>
                <w:t>5</w:t>
              </w:r>
              <w:r w:rsidRPr="005A0097">
                <w:rPr>
                  <w:color w:val="A9B7C6"/>
                  <w:szCs w:val="28"/>
                  <w:rPrChange w:id="5895" w:author="Пользователь" w:date="2022-12-22T02:42:00Z">
                    <w:rPr>
                      <w:rFonts w:ascii="Courier New" w:hAnsi="Courier New" w:cs="Courier New"/>
                      <w:color w:val="A9B7C6"/>
                      <w:sz w:val="22"/>
                      <w:szCs w:val="22"/>
                    </w:rPr>
                  </w:rPrChange>
                </w:rPr>
                <w:t>)</w:t>
              </w:r>
            </w:ins>
          </w:p>
          <w:p w14:paraId="2E575F2E" w14:textId="77777777" w:rsidR="00046F53" w:rsidRPr="005A0097" w:rsidRDefault="00046F53" w:rsidP="00046F53">
            <w:pPr>
              <w:spacing w:line="240" w:lineRule="auto"/>
              <w:ind w:firstLine="0"/>
              <w:jc w:val="left"/>
              <w:rPr>
                <w:ins w:id="5896" w:author="Пользователь" w:date="2022-12-22T02:22:00Z"/>
                <w:szCs w:val="28"/>
                <w:rPrChange w:id="5897" w:author="Пользователь" w:date="2022-12-22T02:42:00Z">
                  <w:rPr>
                    <w:ins w:id="5898" w:author="Пользователь" w:date="2022-12-22T02:22:00Z"/>
                    <w:sz w:val="24"/>
                  </w:rPr>
                </w:rPrChange>
              </w:rPr>
            </w:pPr>
            <w:ins w:id="5899" w:author="Пользователь" w:date="2022-12-22T02:22:00Z">
              <w:r w:rsidRPr="005A0097">
                <w:rPr>
                  <w:color w:val="A9B7C6"/>
                  <w:szCs w:val="28"/>
                  <w:rPrChange w:id="5900" w:author="Пользователь" w:date="2022-12-22T02:42:00Z">
                    <w:rPr>
                      <w:rFonts w:ascii="Courier New" w:hAnsi="Courier New" w:cs="Courier New"/>
                      <w:color w:val="A9B7C6"/>
                      <w:sz w:val="22"/>
                      <w:szCs w:val="22"/>
                    </w:rPr>
                  </w:rPrChange>
                </w:rPr>
                <w:t>               </w:t>
              </w:r>
              <w:proofErr w:type="spellStart"/>
              <w:r w:rsidRPr="005A0097">
                <w:rPr>
                  <w:color w:val="CC7832"/>
                  <w:szCs w:val="28"/>
                  <w:rPrChange w:id="5901" w:author="Пользователь" w:date="2022-12-22T02:42:00Z">
                    <w:rPr>
                      <w:rFonts w:ascii="Courier New" w:hAnsi="Courier New" w:cs="Courier New"/>
                      <w:color w:val="CC7832"/>
                      <w:sz w:val="22"/>
                      <w:szCs w:val="22"/>
                    </w:rPr>
                  </w:rPrChange>
                </w:rPr>
                <w:t>continue</w:t>
              </w:r>
              <w:proofErr w:type="spellEnd"/>
              <w:r w:rsidRPr="005A0097">
                <w:rPr>
                  <w:color w:val="CC7832"/>
                  <w:szCs w:val="28"/>
                  <w:rPrChange w:id="5902" w:author="Пользователь" w:date="2022-12-22T02:42:00Z">
                    <w:rPr>
                      <w:rFonts w:ascii="Courier New" w:hAnsi="Courier New" w:cs="Courier New"/>
                      <w:color w:val="CC7832"/>
                      <w:sz w:val="22"/>
                      <w:szCs w:val="22"/>
                    </w:rPr>
                  </w:rPrChange>
                </w:rPr>
                <w:t>;</w:t>
              </w:r>
            </w:ins>
          </w:p>
          <w:p w14:paraId="68EB2A18" w14:textId="77777777" w:rsidR="00046F53" w:rsidRPr="005A0097" w:rsidRDefault="00046F53" w:rsidP="00046F53">
            <w:pPr>
              <w:spacing w:line="240" w:lineRule="auto"/>
              <w:ind w:firstLine="0"/>
              <w:jc w:val="left"/>
              <w:rPr>
                <w:ins w:id="5903" w:author="Пользователь" w:date="2022-12-22T02:22:00Z"/>
                <w:szCs w:val="28"/>
                <w:rPrChange w:id="5904" w:author="Пользователь" w:date="2022-12-22T02:42:00Z">
                  <w:rPr>
                    <w:ins w:id="5905" w:author="Пользователь" w:date="2022-12-22T02:22:00Z"/>
                    <w:sz w:val="24"/>
                  </w:rPr>
                </w:rPrChange>
              </w:rPr>
            </w:pPr>
            <w:ins w:id="5906" w:author="Пользователь" w:date="2022-12-22T02:22:00Z">
              <w:r w:rsidRPr="005A0097">
                <w:rPr>
                  <w:color w:val="CC7832"/>
                  <w:szCs w:val="28"/>
                  <w:rPrChange w:id="5907" w:author="Пользователь" w:date="2022-12-22T02:42:00Z">
                    <w:rPr>
                      <w:rFonts w:ascii="Courier New" w:hAnsi="Courier New" w:cs="Courier New"/>
                      <w:color w:val="CC7832"/>
                      <w:sz w:val="22"/>
                      <w:szCs w:val="22"/>
                    </w:rPr>
                  </w:rPrChange>
                </w:rPr>
                <w:t>           </w:t>
              </w:r>
              <w:r w:rsidRPr="005A0097">
                <w:rPr>
                  <w:color w:val="808080"/>
                  <w:szCs w:val="28"/>
                  <w:rPrChange w:id="5908" w:author="Пользователь" w:date="2022-12-22T02:42:00Z">
                    <w:rPr>
                      <w:rFonts w:ascii="Courier New" w:hAnsi="Courier New" w:cs="Courier New"/>
                      <w:color w:val="808080"/>
                      <w:sz w:val="22"/>
                      <w:szCs w:val="22"/>
                    </w:rPr>
                  </w:rPrChange>
                </w:rPr>
                <w:t>// Достаётся UUID из 1 ячейки.</w:t>
              </w:r>
            </w:ins>
          </w:p>
          <w:p w14:paraId="20BAD860" w14:textId="77777777" w:rsidR="00046F53" w:rsidRPr="005A0097" w:rsidRDefault="00046F53" w:rsidP="00046F53">
            <w:pPr>
              <w:spacing w:line="240" w:lineRule="auto"/>
              <w:ind w:firstLine="0"/>
              <w:jc w:val="left"/>
              <w:rPr>
                <w:ins w:id="5909" w:author="Пользователь" w:date="2022-12-22T02:22:00Z"/>
                <w:szCs w:val="28"/>
                <w:lang w:val="en-US"/>
                <w:rPrChange w:id="5910" w:author="Пользователь" w:date="2022-12-22T02:42:00Z">
                  <w:rPr>
                    <w:ins w:id="5911" w:author="Пользователь" w:date="2022-12-22T02:22:00Z"/>
                    <w:sz w:val="24"/>
                  </w:rPr>
                </w:rPrChange>
              </w:rPr>
            </w:pPr>
            <w:ins w:id="5912" w:author="Пользователь" w:date="2022-12-22T02:22:00Z">
              <w:r w:rsidRPr="005A0097">
                <w:rPr>
                  <w:color w:val="808080"/>
                  <w:szCs w:val="28"/>
                  <w:rPrChange w:id="5913" w:author="Пользователь" w:date="2022-12-22T02:42:00Z">
                    <w:rPr>
                      <w:rFonts w:ascii="Courier New" w:hAnsi="Courier New" w:cs="Courier New"/>
                      <w:color w:val="808080"/>
                      <w:sz w:val="22"/>
                      <w:szCs w:val="22"/>
                    </w:rPr>
                  </w:rPrChange>
                </w:rPr>
                <w:t>           </w:t>
              </w:r>
              <w:r w:rsidRPr="005A0097">
                <w:rPr>
                  <w:color w:val="A9B7C6"/>
                  <w:szCs w:val="28"/>
                  <w:lang w:val="en-US"/>
                  <w:rPrChange w:id="5914" w:author="Пользователь" w:date="2022-12-22T02:42:00Z">
                    <w:rPr>
                      <w:rFonts w:ascii="Courier New" w:hAnsi="Courier New" w:cs="Courier New"/>
                      <w:color w:val="A9B7C6"/>
                      <w:sz w:val="22"/>
                      <w:szCs w:val="22"/>
                    </w:rPr>
                  </w:rPrChange>
                </w:rPr>
                <w:t xml:space="preserve">cell = </w:t>
              </w:r>
              <w:proofErr w:type="spellStart"/>
              <w:proofErr w:type="gramStart"/>
              <w:r w:rsidRPr="005A0097">
                <w:rPr>
                  <w:color w:val="A9B7C6"/>
                  <w:szCs w:val="28"/>
                  <w:lang w:val="en-US"/>
                  <w:rPrChange w:id="5915" w:author="Пользователь" w:date="2022-12-22T02:42:00Z">
                    <w:rPr>
                      <w:rFonts w:ascii="Courier New" w:hAnsi="Courier New" w:cs="Courier New"/>
                      <w:color w:val="A9B7C6"/>
                      <w:sz w:val="22"/>
                      <w:szCs w:val="22"/>
                    </w:rPr>
                  </w:rPrChange>
                </w:rPr>
                <w:t>row.getCell</w:t>
              </w:r>
              <w:proofErr w:type="spellEnd"/>
              <w:proofErr w:type="gramEnd"/>
              <w:r w:rsidRPr="005A0097">
                <w:rPr>
                  <w:color w:val="A9B7C6"/>
                  <w:szCs w:val="28"/>
                  <w:lang w:val="en-US"/>
                  <w:rPrChange w:id="5916" w:author="Пользователь" w:date="2022-12-22T02:42:00Z">
                    <w:rPr>
                      <w:rFonts w:ascii="Courier New" w:hAnsi="Courier New" w:cs="Courier New"/>
                      <w:color w:val="A9B7C6"/>
                      <w:sz w:val="22"/>
                      <w:szCs w:val="22"/>
                    </w:rPr>
                  </w:rPrChange>
                </w:rPr>
                <w:t>(</w:t>
              </w:r>
              <w:r w:rsidRPr="005A0097">
                <w:rPr>
                  <w:color w:val="6897BB"/>
                  <w:szCs w:val="28"/>
                  <w:lang w:val="en-US"/>
                  <w:rPrChange w:id="5917" w:author="Пользователь" w:date="2022-12-22T02:42:00Z">
                    <w:rPr>
                      <w:rFonts w:ascii="Courier New" w:hAnsi="Courier New" w:cs="Courier New"/>
                      <w:color w:val="6897BB"/>
                      <w:sz w:val="22"/>
                      <w:szCs w:val="22"/>
                    </w:rPr>
                  </w:rPrChange>
                </w:rPr>
                <w:t>0</w:t>
              </w:r>
              <w:r w:rsidRPr="005A0097">
                <w:rPr>
                  <w:color w:val="A9B7C6"/>
                  <w:szCs w:val="28"/>
                  <w:lang w:val="en-US"/>
                  <w:rPrChange w:id="5918" w:author="Пользователь" w:date="2022-12-22T02:42:00Z">
                    <w:rPr>
                      <w:rFonts w:ascii="Courier New" w:hAnsi="Courier New" w:cs="Courier New"/>
                      <w:color w:val="A9B7C6"/>
                      <w:sz w:val="22"/>
                      <w:szCs w:val="22"/>
                    </w:rPr>
                  </w:rPrChange>
                </w:rPr>
                <w:t>)</w:t>
              </w:r>
              <w:r w:rsidRPr="005A0097">
                <w:rPr>
                  <w:color w:val="CC7832"/>
                  <w:szCs w:val="28"/>
                  <w:lang w:val="en-US"/>
                  <w:rPrChange w:id="5919" w:author="Пользователь" w:date="2022-12-22T02:42:00Z">
                    <w:rPr>
                      <w:rFonts w:ascii="Courier New" w:hAnsi="Courier New" w:cs="Courier New"/>
                      <w:color w:val="CC7832"/>
                      <w:sz w:val="22"/>
                      <w:szCs w:val="22"/>
                    </w:rPr>
                  </w:rPrChange>
                </w:rPr>
                <w:t>;</w:t>
              </w:r>
            </w:ins>
          </w:p>
          <w:p w14:paraId="3B0BA5CE" w14:textId="77777777" w:rsidR="00046F53" w:rsidRPr="005A0097" w:rsidRDefault="00046F53" w:rsidP="00046F53">
            <w:pPr>
              <w:spacing w:line="240" w:lineRule="auto"/>
              <w:ind w:firstLine="0"/>
              <w:jc w:val="left"/>
              <w:rPr>
                <w:ins w:id="5920" w:author="Пользователь" w:date="2022-12-22T02:22:00Z"/>
                <w:szCs w:val="28"/>
                <w:lang w:val="en-US"/>
                <w:rPrChange w:id="5921" w:author="Пользователь" w:date="2022-12-22T02:42:00Z">
                  <w:rPr>
                    <w:ins w:id="5922" w:author="Пользователь" w:date="2022-12-22T02:22:00Z"/>
                    <w:sz w:val="24"/>
                  </w:rPr>
                </w:rPrChange>
              </w:rPr>
            </w:pPr>
            <w:ins w:id="5923" w:author="Пользователь" w:date="2022-12-22T02:22:00Z">
              <w:r w:rsidRPr="005A0097">
                <w:rPr>
                  <w:color w:val="CC7832"/>
                  <w:szCs w:val="28"/>
                  <w:lang w:val="en-US"/>
                  <w:rPrChange w:id="5924" w:author="Пользователь" w:date="2022-12-22T02:42:00Z">
                    <w:rPr>
                      <w:rFonts w:ascii="Courier New" w:hAnsi="Courier New" w:cs="Courier New"/>
                      <w:color w:val="CC7832"/>
                      <w:sz w:val="22"/>
                      <w:szCs w:val="22"/>
                    </w:rPr>
                  </w:rPrChange>
                </w:rPr>
                <w:t>           </w:t>
              </w:r>
              <w:proofErr w:type="spellStart"/>
              <w:r w:rsidRPr="005A0097">
                <w:rPr>
                  <w:color w:val="A9B7C6"/>
                  <w:szCs w:val="28"/>
                  <w:lang w:val="en-US"/>
                  <w:rPrChange w:id="5925" w:author="Пользователь" w:date="2022-12-22T02:42:00Z">
                    <w:rPr>
                      <w:rFonts w:ascii="Courier New" w:hAnsi="Courier New" w:cs="Courier New"/>
                      <w:color w:val="A9B7C6"/>
                      <w:sz w:val="22"/>
                      <w:szCs w:val="22"/>
                    </w:rPr>
                  </w:rPrChange>
                </w:rPr>
                <w:t>fUUID</w:t>
              </w:r>
              <w:proofErr w:type="spellEnd"/>
              <w:r w:rsidRPr="005A0097">
                <w:rPr>
                  <w:color w:val="A9B7C6"/>
                  <w:szCs w:val="28"/>
                  <w:lang w:val="en-US"/>
                  <w:rPrChange w:id="5926" w:author="Пользователь" w:date="2022-12-22T02:42:00Z">
                    <w:rPr>
                      <w:rFonts w:ascii="Courier New" w:hAnsi="Courier New" w:cs="Courier New"/>
                      <w:color w:val="A9B7C6"/>
                      <w:sz w:val="22"/>
                      <w:szCs w:val="22"/>
                    </w:rPr>
                  </w:rPrChange>
                </w:rPr>
                <w:t xml:space="preserve"> = </w:t>
              </w:r>
              <w:proofErr w:type="spellStart"/>
              <w:proofErr w:type="gramStart"/>
              <w:r w:rsidRPr="005A0097">
                <w:rPr>
                  <w:color w:val="A9B7C6"/>
                  <w:szCs w:val="28"/>
                  <w:lang w:val="en-US"/>
                  <w:rPrChange w:id="5927" w:author="Пользователь" w:date="2022-12-22T02:42:00Z">
                    <w:rPr>
                      <w:rFonts w:ascii="Courier New" w:hAnsi="Courier New" w:cs="Courier New"/>
                      <w:color w:val="A9B7C6"/>
                      <w:sz w:val="22"/>
                      <w:szCs w:val="22"/>
                    </w:rPr>
                  </w:rPrChange>
                </w:rPr>
                <w:t>cell.getStringCellValue</w:t>
              </w:r>
              <w:proofErr w:type="spellEnd"/>
              <w:proofErr w:type="gramEnd"/>
              <w:r w:rsidRPr="005A0097">
                <w:rPr>
                  <w:color w:val="A9B7C6"/>
                  <w:szCs w:val="28"/>
                  <w:lang w:val="en-US"/>
                  <w:rPrChange w:id="5928" w:author="Пользователь" w:date="2022-12-22T02:42:00Z">
                    <w:rPr>
                      <w:rFonts w:ascii="Courier New" w:hAnsi="Courier New" w:cs="Courier New"/>
                      <w:color w:val="A9B7C6"/>
                      <w:sz w:val="22"/>
                      <w:szCs w:val="22"/>
                    </w:rPr>
                  </w:rPrChange>
                </w:rPr>
                <w:t>()</w:t>
              </w:r>
              <w:r w:rsidRPr="005A0097">
                <w:rPr>
                  <w:color w:val="CC7832"/>
                  <w:szCs w:val="28"/>
                  <w:lang w:val="en-US"/>
                  <w:rPrChange w:id="5929" w:author="Пользователь" w:date="2022-12-22T02:42:00Z">
                    <w:rPr>
                      <w:rFonts w:ascii="Courier New" w:hAnsi="Courier New" w:cs="Courier New"/>
                      <w:color w:val="CC7832"/>
                      <w:sz w:val="22"/>
                      <w:szCs w:val="22"/>
                    </w:rPr>
                  </w:rPrChange>
                </w:rPr>
                <w:t>;</w:t>
              </w:r>
            </w:ins>
          </w:p>
          <w:p w14:paraId="48E49BE3" w14:textId="77777777" w:rsidR="00046F53" w:rsidRPr="005A0097" w:rsidRDefault="00046F53" w:rsidP="00046F53">
            <w:pPr>
              <w:spacing w:line="240" w:lineRule="auto"/>
              <w:ind w:firstLine="0"/>
              <w:jc w:val="left"/>
              <w:rPr>
                <w:ins w:id="5930" w:author="Пользователь" w:date="2022-12-22T02:22:00Z"/>
                <w:szCs w:val="28"/>
                <w:rPrChange w:id="5931" w:author="Пользователь" w:date="2022-12-22T02:42:00Z">
                  <w:rPr>
                    <w:ins w:id="5932" w:author="Пользователь" w:date="2022-12-22T02:22:00Z"/>
                    <w:sz w:val="24"/>
                  </w:rPr>
                </w:rPrChange>
              </w:rPr>
            </w:pPr>
            <w:ins w:id="5933" w:author="Пользователь" w:date="2022-12-22T02:22:00Z">
              <w:r w:rsidRPr="005A0097">
                <w:rPr>
                  <w:color w:val="CC7832"/>
                  <w:szCs w:val="28"/>
                  <w:lang w:val="en-US"/>
                  <w:rPrChange w:id="5934" w:author="Пользователь" w:date="2022-12-22T02:42:00Z">
                    <w:rPr>
                      <w:rFonts w:ascii="Courier New" w:hAnsi="Courier New" w:cs="Courier New"/>
                      <w:color w:val="CC7832"/>
                      <w:sz w:val="22"/>
                      <w:szCs w:val="22"/>
                    </w:rPr>
                  </w:rPrChange>
                </w:rPr>
                <w:t>           </w:t>
              </w:r>
              <w:proofErr w:type="spellStart"/>
              <w:r w:rsidRPr="005A0097">
                <w:rPr>
                  <w:color w:val="CC7832"/>
                  <w:szCs w:val="28"/>
                  <w:rPrChange w:id="5935" w:author="Пользователь" w:date="2022-12-22T02:42:00Z">
                    <w:rPr>
                      <w:rFonts w:ascii="Courier New" w:hAnsi="Courier New" w:cs="Courier New"/>
                      <w:color w:val="CC7832"/>
                      <w:sz w:val="22"/>
                      <w:szCs w:val="22"/>
                    </w:rPr>
                  </w:rPrChange>
                </w:rPr>
                <w:t>if</w:t>
              </w:r>
              <w:proofErr w:type="spellEnd"/>
              <w:r w:rsidRPr="005A0097">
                <w:rPr>
                  <w:color w:val="CC7832"/>
                  <w:szCs w:val="28"/>
                  <w:rPrChange w:id="5936" w:author="Пользователь" w:date="2022-12-22T02:42:00Z">
                    <w:rPr>
                      <w:rFonts w:ascii="Courier New" w:hAnsi="Courier New" w:cs="Courier New"/>
                      <w:color w:val="CC7832"/>
                      <w:sz w:val="22"/>
                      <w:szCs w:val="22"/>
                    </w:rPr>
                  </w:rPrChange>
                </w:rPr>
                <w:t xml:space="preserve"> </w:t>
              </w:r>
              <w:r w:rsidRPr="005A0097">
                <w:rPr>
                  <w:color w:val="A9B7C6"/>
                  <w:szCs w:val="28"/>
                  <w:rPrChange w:id="5937" w:author="Пользователь" w:date="2022-12-22T02:42:00Z">
                    <w:rPr>
                      <w:rFonts w:ascii="Courier New" w:hAnsi="Courier New" w:cs="Courier New"/>
                      <w:color w:val="A9B7C6"/>
                      <w:sz w:val="22"/>
                      <w:szCs w:val="22"/>
                    </w:rPr>
                  </w:rPrChange>
                </w:rPr>
                <w:t>(</w:t>
              </w:r>
              <w:proofErr w:type="spellStart"/>
              <w:r w:rsidRPr="005A0097">
                <w:rPr>
                  <w:color w:val="A9B7C6"/>
                  <w:szCs w:val="28"/>
                  <w:rPrChange w:id="5938" w:author="Пользователь" w:date="2022-12-22T02:42:00Z">
                    <w:rPr>
                      <w:rFonts w:ascii="Courier New" w:hAnsi="Courier New" w:cs="Courier New"/>
                      <w:color w:val="A9B7C6"/>
                      <w:sz w:val="22"/>
                      <w:szCs w:val="22"/>
                    </w:rPr>
                  </w:rPrChange>
                </w:rPr>
                <w:t>fUUID.length</w:t>
              </w:r>
              <w:proofErr w:type="spellEnd"/>
              <w:r w:rsidRPr="005A0097">
                <w:rPr>
                  <w:color w:val="A9B7C6"/>
                  <w:szCs w:val="28"/>
                  <w:rPrChange w:id="5939" w:author="Пользователь" w:date="2022-12-22T02:42:00Z">
                    <w:rPr>
                      <w:rFonts w:ascii="Courier New" w:hAnsi="Courier New" w:cs="Courier New"/>
                      <w:color w:val="A9B7C6"/>
                      <w:sz w:val="22"/>
                      <w:szCs w:val="22"/>
                    </w:rPr>
                  </w:rPrChange>
                </w:rPr>
                <w:t xml:space="preserve">() == </w:t>
              </w:r>
              <w:r w:rsidRPr="005A0097">
                <w:rPr>
                  <w:color w:val="6897BB"/>
                  <w:szCs w:val="28"/>
                  <w:rPrChange w:id="5940" w:author="Пользователь" w:date="2022-12-22T02:42:00Z">
                    <w:rPr>
                      <w:rFonts w:ascii="Courier New" w:hAnsi="Courier New" w:cs="Courier New"/>
                      <w:color w:val="6897BB"/>
                      <w:sz w:val="22"/>
                      <w:szCs w:val="22"/>
                    </w:rPr>
                  </w:rPrChange>
                </w:rPr>
                <w:t>0</w:t>
              </w:r>
              <w:r w:rsidRPr="005A0097">
                <w:rPr>
                  <w:color w:val="A9B7C6"/>
                  <w:szCs w:val="28"/>
                  <w:rPrChange w:id="5941" w:author="Пользователь" w:date="2022-12-22T02:42:00Z">
                    <w:rPr>
                      <w:rFonts w:ascii="Courier New" w:hAnsi="Courier New" w:cs="Courier New"/>
                      <w:color w:val="A9B7C6"/>
                      <w:sz w:val="22"/>
                      <w:szCs w:val="22"/>
                    </w:rPr>
                  </w:rPrChange>
                </w:rPr>
                <w:t>)</w:t>
              </w:r>
            </w:ins>
          </w:p>
          <w:p w14:paraId="053D3B52" w14:textId="77777777" w:rsidR="00046F53" w:rsidRPr="005A0097" w:rsidRDefault="00046F53" w:rsidP="00046F53">
            <w:pPr>
              <w:spacing w:line="240" w:lineRule="auto"/>
              <w:ind w:firstLine="0"/>
              <w:jc w:val="left"/>
              <w:rPr>
                <w:ins w:id="5942" w:author="Пользователь" w:date="2022-12-22T02:22:00Z"/>
                <w:szCs w:val="28"/>
                <w:rPrChange w:id="5943" w:author="Пользователь" w:date="2022-12-22T02:42:00Z">
                  <w:rPr>
                    <w:ins w:id="5944" w:author="Пользователь" w:date="2022-12-22T02:22:00Z"/>
                    <w:sz w:val="24"/>
                  </w:rPr>
                </w:rPrChange>
              </w:rPr>
            </w:pPr>
            <w:ins w:id="5945" w:author="Пользователь" w:date="2022-12-22T02:22:00Z">
              <w:r w:rsidRPr="005A0097">
                <w:rPr>
                  <w:color w:val="A9B7C6"/>
                  <w:szCs w:val="28"/>
                  <w:rPrChange w:id="5946" w:author="Пользователь" w:date="2022-12-22T02:42:00Z">
                    <w:rPr>
                      <w:rFonts w:ascii="Courier New" w:hAnsi="Courier New" w:cs="Courier New"/>
                      <w:color w:val="A9B7C6"/>
                      <w:sz w:val="22"/>
                      <w:szCs w:val="22"/>
                    </w:rPr>
                  </w:rPrChange>
                </w:rPr>
                <w:t>               </w:t>
              </w:r>
              <w:proofErr w:type="spellStart"/>
              <w:r w:rsidRPr="005A0097">
                <w:rPr>
                  <w:color w:val="CC7832"/>
                  <w:szCs w:val="28"/>
                  <w:rPrChange w:id="5947" w:author="Пользователь" w:date="2022-12-22T02:42:00Z">
                    <w:rPr>
                      <w:rFonts w:ascii="Courier New" w:hAnsi="Courier New" w:cs="Courier New"/>
                      <w:color w:val="CC7832"/>
                      <w:sz w:val="22"/>
                      <w:szCs w:val="22"/>
                    </w:rPr>
                  </w:rPrChange>
                </w:rPr>
                <w:t>continue</w:t>
              </w:r>
              <w:proofErr w:type="spellEnd"/>
              <w:r w:rsidRPr="005A0097">
                <w:rPr>
                  <w:color w:val="CC7832"/>
                  <w:szCs w:val="28"/>
                  <w:rPrChange w:id="5948" w:author="Пользователь" w:date="2022-12-22T02:42:00Z">
                    <w:rPr>
                      <w:rFonts w:ascii="Courier New" w:hAnsi="Courier New" w:cs="Courier New"/>
                      <w:color w:val="CC7832"/>
                      <w:sz w:val="22"/>
                      <w:szCs w:val="22"/>
                    </w:rPr>
                  </w:rPrChange>
                </w:rPr>
                <w:t>;</w:t>
              </w:r>
            </w:ins>
          </w:p>
          <w:p w14:paraId="191962D4" w14:textId="77777777" w:rsidR="00046F53" w:rsidRPr="005A0097" w:rsidRDefault="00046F53" w:rsidP="00046F53">
            <w:pPr>
              <w:spacing w:line="240" w:lineRule="auto"/>
              <w:ind w:firstLine="0"/>
              <w:jc w:val="left"/>
              <w:rPr>
                <w:ins w:id="5949" w:author="Пользователь" w:date="2022-12-22T02:22:00Z"/>
                <w:szCs w:val="28"/>
                <w:rPrChange w:id="5950" w:author="Пользователь" w:date="2022-12-22T02:42:00Z">
                  <w:rPr>
                    <w:ins w:id="5951" w:author="Пользователь" w:date="2022-12-22T02:22:00Z"/>
                    <w:sz w:val="24"/>
                  </w:rPr>
                </w:rPrChange>
              </w:rPr>
            </w:pPr>
          </w:p>
          <w:p w14:paraId="7DF10EAB" w14:textId="77777777" w:rsidR="00046F53" w:rsidRPr="005A0097" w:rsidRDefault="00046F53" w:rsidP="00046F53">
            <w:pPr>
              <w:spacing w:line="240" w:lineRule="auto"/>
              <w:ind w:firstLine="0"/>
              <w:jc w:val="left"/>
              <w:rPr>
                <w:ins w:id="5952" w:author="Пользователь" w:date="2022-12-22T02:22:00Z"/>
                <w:szCs w:val="28"/>
                <w:rPrChange w:id="5953" w:author="Пользователь" w:date="2022-12-22T02:42:00Z">
                  <w:rPr>
                    <w:ins w:id="5954" w:author="Пользователь" w:date="2022-12-22T02:22:00Z"/>
                    <w:sz w:val="24"/>
                  </w:rPr>
                </w:rPrChange>
              </w:rPr>
            </w:pPr>
            <w:ins w:id="5955" w:author="Пользователь" w:date="2022-12-22T02:22:00Z">
              <w:r w:rsidRPr="005A0097">
                <w:rPr>
                  <w:color w:val="CC7832"/>
                  <w:szCs w:val="28"/>
                  <w:rPrChange w:id="5956" w:author="Пользователь" w:date="2022-12-22T02:42:00Z">
                    <w:rPr>
                      <w:rFonts w:ascii="Courier New" w:hAnsi="Courier New" w:cs="Courier New"/>
                      <w:color w:val="CC7832"/>
                      <w:sz w:val="22"/>
                      <w:szCs w:val="22"/>
                    </w:rPr>
                  </w:rPrChange>
                </w:rPr>
                <w:lastRenderedPageBreak/>
                <w:t>           </w:t>
              </w:r>
              <w:r w:rsidRPr="005A0097">
                <w:rPr>
                  <w:color w:val="808080"/>
                  <w:szCs w:val="28"/>
                  <w:rPrChange w:id="5957" w:author="Пользователь" w:date="2022-12-22T02:42:00Z">
                    <w:rPr>
                      <w:rFonts w:ascii="Courier New" w:hAnsi="Courier New" w:cs="Courier New"/>
                      <w:color w:val="808080"/>
                      <w:sz w:val="22"/>
                      <w:szCs w:val="22"/>
                    </w:rPr>
                  </w:rPrChange>
                </w:rPr>
                <w:t>// Создаётся новый объект класса.</w:t>
              </w:r>
            </w:ins>
          </w:p>
          <w:p w14:paraId="23CCA40B" w14:textId="77777777" w:rsidR="00046F53" w:rsidRPr="005A0097" w:rsidRDefault="00046F53" w:rsidP="00046F53">
            <w:pPr>
              <w:spacing w:line="240" w:lineRule="auto"/>
              <w:ind w:firstLine="0"/>
              <w:jc w:val="left"/>
              <w:rPr>
                <w:ins w:id="5958" w:author="Пользователь" w:date="2022-12-22T02:22:00Z"/>
                <w:szCs w:val="28"/>
                <w:lang w:val="en-US"/>
                <w:rPrChange w:id="5959" w:author="Пользователь" w:date="2022-12-22T02:42:00Z">
                  <w:rPr>
                    <w:ins w:id="5960" w:author="Пользователь" w:date="2022-12-22T02:22:00Z"/>
                    <w:sz w:val="24"/>
                  </w:rPr>
                </w:rPrChange>
              </w:rPr>
            </w:pPr>
            <w:ins w:id="5961" w:author="Пользователь" w:date="2022-12-22T02:22:00Z">
              <w:r w:rsidRPr="005A0097">
                <w:rPr>
                  <w:color w:val="808080"/>
                  <w:szCs w:val="28"/>
                  <w:rPrChange w:id="5962" w:author="Пользователь" w:date="2022-12-22T02:42:00Z">
                    <w:rPr>
                      <w:rFonts w:ascii="Courier New" w:hAnsi="Courier New" w:cs="Courier New"/>
                      <w:color w:val="808080"/>
                      <w:sz w:val="22"/>
                      <w:szCs w:val="22"/>
                    </w:rPr>
                  </w:rPrChange>
                </w:rPr>
                <w:t>           </w:t>
              </w:r>
              <w:r w:rsidRPr="005A0097">
                <w:rPr>
                  <w:color w:val="A9B7C6"/>
                  <w:szCs w:val="28"/>
                  <w:lang w:val="en-US"/>
                  <w:rPrChange w:id="5963" w:author="Пользователь" w:date="2022-12-22T02:42:00Z">
                    <w:rPr>
                      <w:rFonts w:ascii="Courier New" w:hAnsi="Courier New" w:cs="Courier New"/>
                      <w:color w:val="A9B7C6"/>
                      <w:sz w:val="22"/>
                      <w:szCs w:val="22"/>
                    </w:rPr>
                  </w:rPrChange>
                </w:rPr>
                <w:t xml:space="preserve">food = </w:t>
              </w:r>
              <w:r w:rsidRPr="005A0097">
                <w:rPr>
                  <w:color w:val="CC7832"/>
                  <w:szCs w:val="28"/>
                  <w:lang w:val="en-US"/>
                  <w:rPrChange w:id="5964" w:author="Пользователь" w:date="2022-12-22T02:42:00Z">
                    <w:rPr>
                      <w:rFonts w:ascii="Courier New" w:hAnsi="Courier New" w:cs="Courier New"/>
                      <w:color w:val="CC7832"/>
                      <w:sz w:val="22"/>
                      <w:szCs w:val="22"/>
                    </w:rPr>
                  </w:rPrChange>
                </w:rPr>
                <w:t xml:space="preserve">new </w:t>
              </w:r>
              <w:proofErr w:type="spellStart"/>
              <w:proofErr w:type="gramStart"/>
              <w:r w:rsidRPr="005A0097">
                <w:rPr>
                  <w:color w:val="A9B7C6"/>
                  <w:szCs w:val="28"/>
                  <w:lang w:val="en-US"/>
                  <w:rPrChange w:id="5965" w:author="Пользователь" w:date="2022-12-22T02:42:00Z">
                    <w:rPr>
                      <w:rFonts w:ascii="Courier New" w:hAnsi="Courier New" w:cs="Courier New"/>
                      <w:color w:val="A9B7C6"/>
                      <w:sz w:val="22"/>
                      <w:szCs w:val="22"/>
                    </w:rPr>
                  </w:rPrChange>
                </w:rPr>
                <w:t>CFood</w:t>
              </w:r>
              <w:proofErr w:type="spellEnd"/>
              <w:r w:rsidRPr="005A0097">
                <w:rPr>
                  <w:color w:val="A9B7C6"/>
                  <w:szCs w:val="28"/>
                  <w:lang w:val="en-US"/>
                  <w:rPrChange w:id="5966" w:author="Пользователь" w:date="2022-12-22T02:42:00Z">
                    <w:rPr>
                      <w:rFonts w:ascii="Courier New" w:hAnsi="Courier New" w:cs="Courier New"/>
                      <w:color w:val="A9B7C6"/>
                      <w:sz w:val="22"/>
                      <w:szCs w:val="22"/>
                    </w:rPr>
                  </w:rPrChange>
                </w:rPr>
                <w:t>(</w:t>
              </w:r>
              <w:proofErr w:type="gramEnd"/>
              <w:r w:rsidRPr="005A0097">
                <w:rPr>
                  <w:color w:val="A9B7C6"/>
                  <w:szCs w:val="28"/>
                  <w:lang w:val="en-US"/>
                  <w:rPrChange w:id="5967" w:author="Пользователь" w:date="2022-12-22T02:42:00Z">
                    <w:rPr>
                      <w:rFonts w:ascii="Courier New" w:hAnsi="Courier New" w:cs="Courier New"/>
                      <w:color w:val="A9B7C6"/>
                      <w:sz w:val="22"/>
                      <w:szCs w:val="22"/>
                    </w:rPr>
                  </w:rPrChange>
                </w:rPr>
                <w:t>)</w:t>
              </w:r>
              <w:r w:rsidRPr="005A0097">
                <w:rPr>
                  <w:color w:val="CC7832"/>
                  <w:szCs w:val="28"/>
                  <w:lang w:val="en-US"/>
                  <w:rPrChange w:id="5968" w:author="Пользователь" w:date="2022-12-22T02:42:00Z">
                    <w:rPr>
                      <w:rFonts w:ascii="Courier New" w:hAnsi="Courier New" w:cs="Courier New"/>
                      <w:color w:val="CC7832"/>
                      <w:sz w:val="22"/>
                      <w:szCs w:val="22"/>
                    </w:rPr>
                  </w:rPrChange>
                </w:rPr>
                <w:t>;</w:t>
              </w:r>
            </w:ins>
          </w:p>
          <w:p w14:paraId="7CBDFF74" w14:textId="77777777" w:rsidR="00046F53" w:rsidRPr="005A0097" w:rsidRDefault="00046F53" w:rsidP="00046F53">
            <w:pPr>
              <w:spacing w:line="240" w:lineRule="auto"/>
              <w:ind w:firstLine="0"/>
              <w:jc w:val="left"/>
              <w:rPr>
                <w:ins w:id="5969" w:author="Пользователь" w:date="2022-12-22T02:22:00Z"/>
                <w:szCs w:val="28"/>
                <w:lang w:val="en-US"/>
                <w:rPrChange w:id="5970" w:author="Пользователь" w:date="2022-12-22T02:42:00Z">
                  <w:rPr>
                    <w:ins w:id="5971" w:author="Пользователь" w:date="2022-12-22T02:22:00Z"/>
                    <w:sz w:val="24"/>
                  </w:rPr>
                </w:rPrChange>
              </w:rPr>
            </w:pPr>
            <w:ins w:id="5972" w:author="Пользователь" w:date="2022-12-22T02:22:00Z">
              <w:r w:rsidRPr="005A0097">
                <w:rPr>
                  <w:color w:val="CC7832"/>
                  <w:szCs w:val="28"/>
                  <w:lang w:val="en-US"/>
                  <w:rPrChange w:id="5973" w:author="Пользователь" w:date="2022-12-22T02:42:00Z">
                    <w:rPr>
                      <w:rFonts w:ascii="Courier New" w:hAnsi="Courier New" w:cs="Courier New"/>
                      <w:color w:val="CC7832"/>
                      <w:sz w:val="22"/>
                      <w:szCs w:val="22"/>
                    </w:rPr>
                  </w:rPrChange>
                </w:rPr>
                <w:t>           </w:t>
              </w:r>
              <w:r w:rsidRPr="005A0097">
                <w:rPr>
                  <w:color w:val="A9B7C6"/>
                  <w:szCs w:val="28"/>
                  <w:lang w:val="en-US"/>
                  <w:rPrChange w:id="5974" w:author="Пользователь" w:date="2022-12-22T02:42:00Z">
                    <w:rPr>
                      <w:rFonts w:ascii="Courier New" w:hAnsi="Courier New" w:cs="Courier New"/>
                      <w:color w:val="A9B7C6"/>
                      <w:sz w:val="22"/>
                      <w:szCs w:val="22"/>
                    </w:rPr>
                  </w:rPrChange>
                </w:rPr>
                <w:t xml:space="preserve">id = </w:t>
              </w:r>
              <w:proofErr w:type="spellStart"/>
              <w:r w:rsidRPr="005A0097">
                <w:rPr>
                  <w:color w:val="A9B7C6"/>
                  <w:szCs w:val="28"/>
                  <w:lang w:val="en-US"/>
                  <w:rPrChange w:id="5975" w:author="Пользователь" w:date="2022-12-22T02:42:00Z">
                    <w:rPr>
                      <w:rFonts w:ascii="Courier New" w:hAnsi="Courier New" w:cs="Courier New"/>
                      <w:color w:val="A9B7C6"/>
                      <w:sz w:val="22"/>
                      <w:szCs w:val="22"/>
                    </w:rPr>
                  </w:rPrChange>
                </w:rPr>
                <w:t>UUID.</w:t>
              </w:r>
              <w:r w:rsidRPr="005A0097">
                <w:rPr>
                  <w:i/>
                  <w:iCs/>
                  <w:color w:val="A9B7C6"/>
                  <w:szCs w:val="28"/>
                  <w:lang w:val="en-US"/>
                  <w:rPrChange w:id="5976" w:author="Пользователь" w:date="2022-12-22T02:42:00Z">
                    <w:rPr>
                      <w:rFonts w:ascii="Courier New" w:hAnsi="Courier New" w:cs="Courier New"/>
                      <w:i/>
                      <w:iCs/>
                      <w:color w:val="A9B7C6"/>
                      <w:sz w:val="22"/>
                      <w:szCs w:val="22"/>
                    </w:rPr>
                  </w:rPrChange>
                </w:rPr>
                <w:t>fromString</w:t>
              </w:r>
              <w:proofErr w:type="spellEnd"/>
              <w:r w:rsidRPr="005A0097">
                <w:rPr>
                  <w:color w:val="A9B7C6"/>
                  <w:szCs w:val="28"/>
                  <w:lang w:val="en-US"/>
                  <w:rPrChange w:id="5977" w:author="Пользователь" w:date="2022-12-22T02:42:00Z">
                    <w:rPr>
                      <w:rFonts w:ascii="Courier New" w:hAnsi="Courier New" w:cs="Courier New"/>
                      <w:color w:val="A9B7C6"/>
                      <w:sz w:val="22"/>
                      <w:szCs w:val="22"/>
                    </w:rPr>
                  </w:rPrChange>
                </w:rPr>
                <w:t>(</w:t>
              </w:r>
              <w:proofErr w:type="spellStart"/>
              <w:r w:rsidRPr="005A0097">
                <w:rPr>
                  <w:color w:val="A9B7C6"/>
                  <w:szCs w:val="28"/>
                  <w:lang w:val="en-US"/>
                  <w:rPrChange w:id="5978" w:author="Пользователь" w:date="2022-12-22T02:42:00Z">
                    <w:rPr>
                      <w:rFonts w:ascii="Courier New" w:hAnsi="Courier New" w:cs="Courier New"/>
                      <w:color w:val="A9B7C6"/>
                      <w:sz w:val="22"/>
                      <w:szCs w:val="22"/>
                    </w:rPr>
                  </w:rPrChange>
                </w:rPr>
                <w:t>fUUID</w:t>
              </w:r>
              <w:proofErr w:type="spellEnd"/>
              <w:r w:rsidRPr="005A0097">
                <w:rPr>
                  <w:color w:val="A9B7C6"/>
                  <w:szCs w:val="28"/>
                  <w:lang w:val="en-US"/>
                  <w:rPrChange w:id="5979" w:author="Пользователь" w:date="2022-12-22T02:42:00Z">
                    <w:rPr>
                      <w:rFonts w:ascii="Courier New" w:hAnsi="Courier New" w:cs="Courier New"/>
                      <w:color w:val="A9B7C6"/>
                      <w:sz w:val="22"/>
                      <w:szCs w:val="22"/>
                    </w:rPr>
                  </w:rPrChange>
                </w:rPr>
                <w:t>)</w:t>
              </w:r>
              <w:r w:rsidRPr="005A0097">
                <w:rPr>
                  <w:color w:val="CC7832"/>
                  <w:szCs w:val="28"/>
                  <w:lang w:val="en-US"/>
                  <w:rPrChange w:id="5980" w:author="Пользователь" w:date="2022-12-22T02:42:00Z">
                    <w:rPr>
                      <w:rFonts w:ascii="Courier New" w:hAnsi="Courier New" w:cs="Courier New"/>
                      <w:color w:val="CC7832"/>
                      <w:sz w:val="22"/>
                      <w:szCs w:val="22"/>
                    </w:rPr>
                  </w:rPrChange>
                </w:rPr>
                <w:t>;</w:t>
              </w:r>
            </w:ins>
          </w:p>
          <w:p w14:paraId="1FFDED98" w14:textId="77777777" w:rsidR="00046F53" w:rsidRPr="005A0097" w:rsidRDefault="00046F53" w:rsidP="00046F53">
            <w:pPr>
              <w:spacing w:line="240" w:lineRule="auto"/>
              <w:ind w:firstLine="0"/>
              <w:jc w:val="left"/>
              <w:rPr>
                <w:ins w:id="5981" w:author="Пользователь" w:date="2022-12-22T02:22:00Z"/>
                <w:szCs w:val="28"/>
                <w:rPrChange w:id="5982" w:author="Пользователь" w:date="2022-12-22T02:42:00Z">
                  <w:rPr>
                    <w:ins w:id="5983" w:author="Пользователь" w:date="2022-12-22T02:22:00Z"/>
                    <w:sz w:val="24"/>
                  </w:rPr>
                </w:rPrChange>
              </w:rPr>
            </w:pPr>
            <w:ins w:id="5984" w:author="Пользователь" w:date="2022-12-22T02:22:00Z">
              <w:r w:rsidRPr="005A0097">
                <w:rPr>
                  <w:color w:val="CC7832"/>
                  <w:szCs w:val="28"/>
                  <w:lang w:val="en-US"/>
                  <w:rPrChange w:id="5985" w:author="Пользователь" w:date="2022-12-22T02:42:00Z">
                    <w:rPr>
                      <w:rFonts w:ascii="Courier New" w:hAnsi="Courier New" w:cs="Courier New"/>
                      <w:color w:val="CC7832"/>
                      <w:sz w:val="22"/>
                      <w:szCs w:val="22"/>
                    </w:rPr>
                  </w:rPrChange>
                </w:rPr>
                <w:t>           </w:t>
              </w:r>
              <w:r w:rsidRPr="005A0097">
                <w:rPr>
                  <w:color w:val="808080"/>
                  <w:szCs w:val="28"/>
                  <w:rPrChange w:id="5986" w:author="Пользователь" w:date="2022-12-22T02:42:00Z">
                    <w:rPr>
                      <w:rFonts w:ascii="Courier New" w:hAnsi="Courier New" w:cs="Courier New"/>
                      <w:color w:val="808080"/>
                      <w:sz w:val="22"/>
                      <w:szCs w:val="22"/>
                    </w:rPr>
                  </w:rPrChange>
                </w:rPr>
                <w:t xml:space="preserve">// Заполняется в объекте UUID из 1 ячейки в </w:t>
              </w:r>
              <w:proofErr w:type="spellStart"/>
              <w:r w:rsidRPr="005A0097">
                <w:rPr>
                  <w:color w:val="808080"/>
                  <w:szCs w:val="28"/>
                  <w:rPrChange w:id="5987" w:author="Пользователь" w:date="2022-12-22T02:42:00Z">
                    <w:rPr>
                      <w:rFonts w:ascii="Courier New" w:hAnsi="Courier New" w:cs="Courier New"/>
                      <w:color w:val="808080"/>
                      <w:sz w:val="22"/>
                      <w:szCs w:val="22"/>
                    </w:rPr>
                  </w:rPrChange>
                </w:rPr>
                <w:t>сторе</w:t>
              </w:r>
              <w:proofErr w:type="spellEnd"/>
              <w:r w:rsidRPr="005A0097">
                <w:rPr>
                  <w:color w:val="808080"/>
                  <w:szCs w:val="28"/>
                  <w:rPrChange w:id="5988" w:author="Пользователь" w:date="2022-12-22T02:42:00Z">
                    <w:rPr>
                      <w:rFonts w:ascii="Courier New" w:hAnsi="Courier New" w:cs="Courier New"/>
                      <w:color w:val="808080"/>
                      <w:sz w:val="22"/>
                      <w:szCs w:val="22"/>
                    </w:rPr>
                  </w:rPrChange>
                </w:rPr>
                <w:t>.</w:t>
              </w:r>
            </w:ins>
          </w:p>
          <w:p w14:paraId="6B909BC9" w14:textId="77777777" w:rsidR="00046F53" w:rsidRPr="005A0097" w:rsidRDefault="00046F53" w:rsidP="00046F53">
            <w:pPr>
              <w:spacing w:line="240" w:lineRule="auto"/>
              <w:ind w:firstLine="0"/>
              <w:jc w:val="left"/>
              <w:rPr>
                <w:ins w:id="5989" w:author="Пользователь" w:date="2022-12-22T02:22:00Z"/>
                <w:szCs w:val="28"/>
                <w:rPrChange w:id="5990" w:author="Пользователь" w:date="2022-12-22T02:42:00Z">
                  <w:rPr>
                    <w:ins w:id="5991" w:author="Пользователь" w:date="2022-12-22T02:22:00Z"/>
                    <w:sz w:val="24"/>
                  </w:rPr>
                </w:rPrChange>
              </w:rPr>
            </w:pPr>
            <w:ins w:id="5992" w:author="Пользователь" w:date="2022-12-22T02:22:00Z">
              <w:r w:rsidRPr="005A0097">
                <w:rPr>
                  <w:color w:val="808080"/>
                  <w:szCs w:val="28"/>
                  <w:rPrChange w:id="5993" w:author="Пользователь" w:date="2022-12-22T02:42:00Z">
                    <w:rPr>
                      <w:rFonts w:ascii="Courier New" w:hAnsi="Courier New" w:cs="Courier New"/>
                      <w:color w:val="808080"/>
                      <w:sz w:val="22"/>
                      <w:szCs w:val="22"/>
                    </w:rPr>
                  </w:rPrChange>
                </w:rPr>
                <w:t>           </w:t>
              </w:r>
              <w:proofErr w:type="spellStart"/>
              <w:proofErr w:type="gramStart"/>
              <w:r w:rsidRPr="005A0097">
                <w:rPr>
                  <w:color w:val="A9B7C6"/>
                  <w:szCs w:val="28"/>
                  <w:rPrChange w:id="5994" w:author="Пользователь" w:date="2022-12-22T02:42:00Z">
                    <w:rPr>
                      <w:rFonts w:ascii="Courier New" w:hAnsi="Courier New" w:cs="Courier New"/>
                      <w:color w:val="A9B7C6"/>
                      <w:sz w:val="22"/>
                      <w:szCs w:val="22"/>
                    </w:rPr>
                  </w:rPrChange>
                </w:rPr>
                <w:t>food.setId</w:t>
              </w:r>
              <w:proofErr w:type="spellEnd"/>
              <w:proofErr w:type="gramEnd"/>
              <w:r w:rsidRPr="005A0097">
                <w:rPr>
                  <w:color w:val="A9B7C6"/>
                  <w:szCs w:val="28"/>
                  <w:rPrChange w:id="5995" w:author="Пользователь" w:date="2022-12-22T02:42:00Z">
                    <w:rPr>
                      <w:rFonts w:ascii="Courier New" w:hAnsi="Courier New" w:cs="Courier New"/>
                      <w:color w:val="A9B7C6"/>
                      <w:sz w:val="22"/>
                      <w:szCs w:val="22"/>
                    </w:rPr>
                  </w:rPrChange>
                </w:rPr>
                <w:t>(</w:t>
              </w:r>
              <w:proofErr w:type="spellStart"/>
              <w:r w:rsidRPr="005A0097">
                <w:rPr>
                  <w:color w:val="A9B7C6"/>
                  <w:szCs w:val="28"/>
                  <w:rPrChange w:id="5996" w:author="Пользователь" w:date="2022-12-22T02:42:00Z">
                    <w:rPr>
                      <w:rFonts w:ascii="Courier New" w:hAnsi="Courier New" w:cs="Courier New"/>
                      <w:color w:val="A9B7C6"/>
                      <w:sz w:val="22"/>
                      <w:szCs w:val="22"/>
                    </w:rPr>
                  </w:rPrChange>
                </w:rPr>
                <w:t>id</w:t>
              </w:r>
              <w:proofErr w:type="spellEnd"/>
              <w:r w:rsidRPr="005A0097">
                <w:rPr>
                  <w:color w:val="A9B7C6"/>
                  <w:szCs w:val="28"/>
                  <w:rPrChange w:id="5997" w:author="Пользователь" w:date="2022-12-22T02:42:00Z">
                    <w:rPr>
                      <w:rFonts w:ascii="Courier New" w:hAnsi="Courier New" w:cs="Courier New"/>
                      <w:color w:val="A9B7C6"/>
                      <w:sz w:val="22"/>
                      <w:szCs w:val="22"/>
                    </w:rPr>
                  </w:rPrChange>
                </w:rPr>
                <w:t>)</w:t>
              </w:r>
              <w:r w:rsidRPr="005A0097">
                <w:rPr>
                  <w:color w:val="CC7832"/>
                  <w:szCs w:val="28"/>
                  <w:rPrChange w:id="5998" w:author="Пользователь" w:date="2022-12-22T02:42:00Z">
                    <w:rPr>
                      <w:rFonts w:ascii="Courier New" w:hAnsi="Courier New" w:cs="Courier New"/>
                      <w:color w:val="CC7832"/>
                      <w:sz w:val="22"/>
                      <w:szCs w:val="22"/>
                    </w:rPr>
                  </w:rPrChange>
                </w:rPr>
                <w:t>;</w:t>
              </w:r>
            </w:ins>
          </w:p>
          <w:p w14:paraId="25B5575F" w14:textId="77777777" w:rsidR="00046F53" w:rsidRPr="005A0097" w:rsidRDefault="00046F53" w:rsidP="00046F53">
            <w:pPr>
              <w:spacing w:line="240" w:lineRule="auto"/>
              <w:ind w:firstLine="0"/>
              <w:jc w:val="left"/>
              <w:rPr>
                <w:ins w:id="5999" w:author="Пользователь" w:date="2022-12-22T02:22:00Z"/>
                <w:szCs w:val="28"/>
                <w:rPrChange w:id="6000" w:author="Пользователь" w:date="2022-12-22T02:42:00Z">
                  <w:rPr>
                    <w:ins w:id="6001" w:author="Пользователь" w:date="2022-12-22T02:22:00Z"/>
                    <w:sz w:val="24"/>
                  </w:rPr>
                </w:rPrChange>
              </w:rPr>
            </w:pPr>
            <w:ins w:id="6002" w:author="Пользователь" w:date="2022-12-22T02:22:00Z">
              <w:r w:rsidRPr="005A0097">
                <w:rPr>
                  <w:color w:val="CC7832"/>
                  <w:szCs w:val="28"/>
                  <w:rPrChange w:id="6003" w:author="Пользователь" w:date="2022-12-22T02:42:00Z">
                    <w:rPr>
                      <w:rFonts w:ascii="Courier New" w:hAnsi="Courier New" w:cs="Courier New"/>
                      <w:color w:val="CC7832"/>
                      <w:sz w:val="22"/>
                      <w:szCs w:val="22"/>
                    </w:rPr>
                  </w:rPrChange>
                </w:rPr>
                <w:t>           </w:t>
              </w:r>
              <w:r w:rsidRPr="005A0097">
                <w:rPr>
                  <w:color w:val="808080"/>
                  <w:szCs w:val="28"/>
                  <w:rPrChange w:id="6004" w:author="Пользователь" w:date="2022-12-22T02:42:00Z">
                    <w:rPr>
                      <w:rFonts w:ascii="Courier New" w:hAnsi="Courier New" w:cs="Courier New"/>
                      <w:color w:val="808080"/>
                      <w:sz w:val="22"/>
                      <w:szCs w:val="22"/>
                    </w:rPr>
                  </w:rPrChange>
                </w:rPr>
                <w:t>// Заполняется в объекте Название из 2 ячейки в строке.</w:t>
              </w:r>
            </w:ins>
          </w:p>
          <w:p w14:paraId="38E599F9" w14:textId="77777777" w:rsidR="00046F53" w:rsidRPr="005A0097" w:rsidRDefault="00046F53" w:rsidP="00046F53">
            <w:pPr>
              <w:spacing w:line="240" w:lineRule="auto"/>
              <w:ind w:firstLine="0"/>
              <w:jc w:val="left"/>
              <w:rPr>
                <w:ins w:id="6005" w:author="Пользователь" w:date="2022-12-22T02:22:00Z"/>
                <w:szCs w:val="28"/>
                <w:lang w:val="en-US"/>
                <w:rPrChange w:id="6006" w:author="Пользователь" w:date="2022-12-22T02:42:00Z">
                  <w:rPr>
                    <w:ins w:id="6007" w:author="Пользователь" w:date="2022-12-22T02:22:00Z"/>
                    <w:sz w:val="24"/>
                  </w:rPr>
                </w:rPrChange>
              </w:rPr>
            </w:pPr>
            <w:ins w:id="6008" w:author="Пользователь" w:date="2022-12-22T02:22:00Z">
              <w:r w:rsidRPr="005A0097">
                <w:rPr>
                  <w:color w:val="808080"/>
                  <w:szCs w:val="28"/>
                  <w:rPrChange w:id="6009" w:author="Пользователь" w:date="2022-12-22T02:42:00Z">
                    <w:rPr>
                      <w:rFonts w:ascii="Courier New" w:hAnsi="Courier New" w:cs="Courier New"/>
                      <w:color w:val="808080"/>
                      <w:sz w:val="22"/>
                      <w:szCs w:val="22"/>
                    </w:rPr>
                  </w:rPrChange>
                </w:rPr>
                <w:t>           </w:t>
              </w:r>
              <w:r w:rsidRPr="005A0097">
                <w:rPr>
                  <w:color w:val="A9B7C6"/>
                  <w:szCs w:val="28"/>
                  <w:lang w:val="en-US"/>
                  <w:rPrChange w:id="6010" w:author="Пользователь" w:date="2022-12-22T02:42:00Z">
                    <w:rPr>
                      <w:rFonts w:ascii="Courier New" w:hAnsi="Courier New" w:cs="Courier New"/>
                      <w:color w:val="A9B7C6"/>
                      <w:sz w:val="22"/>
                      <w:szCs w:val="22"/>
                    </w:rPr>
                  </w:rPrChange>
                </w:rPr>
                <w:t xml:space="preserve">cell = </w:t>
              </w:r>
              <w:proofErr w:type="spellStart"/>
              <w:proofErr w:type="gramStart"/>
              <w:r w:rsidRPr="005A0097">
                <w:rPr>
                  <w:color w:val="A9B7C6"/>
                  <w:szCs w:val="28"/>
                  <w:lang w:val="en-US"/>
                  <w:rPrChange w:id="6011" w:author="Пользователь" w:date="2022-12-22T02:42:00Z">
                    <w:rPr>
                      <w:rFonts w:ascii="Courier New" w:hAnsi="Courier New" w:cs="Courier New"/>
                      <w:color w:val="A9B7C6"/>
                      <w:sz w:val="22"/>
                      <w:szCs w:val="22"/>
                    </w:rPr>
                  </w:rPrChange>
                </w:rPr>
                <w:t>row.getCell</w:t>
              </w:r>
              <w:proofErr w:type="spellEnd"/>
              <w:proofErr w:type="gramEnd"/>
              <w:r w:rsidRPr="005A0097">
                <w:rPr>
                  <w:color w:val="A9B7C6"/>
                  <w:szCs w:val="28"/>
                  <w:lang w:val="en-US"/>
                  <w:rPrChange w:id="6012" w:author="Пользователь" w:date="2022-12-22T02:42:00Z">
                    <w:rPr>
                      <w:rFonts w:ascii="Courier New" w:hAnsi="Courier New" w:cs="Courier New"/>
                      <w:color w:val="A9B7C6"/>
                      <w:sz w:val="22"/>
                      <w:szCs w:val="22"/>
                    </w:rPr>
                  </w:rPrChange>
                </w:rPr>
                <w:t>(</w:t>
              </w:r>
              <w:r w:rsidRPr="005A0097">
                <w:rPr>
                  <w:color w:val="6897BB"/>
                  <w:szCs w:val="28"/>
                  <w:lang w:val="en-US"/>
                  <w:rPrChange w:id="6013" w:author="Пользователь" w:date="2022-12-22T02:42:00Z">
                    <w:rPr>
                      <w:rFonts w:ascii="Courier New" w:hAnsi="Courier New" w:cs="Courier New"/>
                      <w:color w:val="6897BB"/>
                      <w:sz w:val="22"/>
                      <w:szCs w:val="22"/>
                    </w:rPr>
                  </w:rPrChange>
                </w:rPr>
                <w:t>1</w:t>
              </w:r>
              <w:r w:rsidRPr="005A0097">
                <w:rPr>
                  <w:color w:val="A9B7C6"/>
                  <w:szCs w:val="28"/>
                  <w:lang w:val="en-US"/>
                  <w:rPrChange w:id="6014" w:author="Пользователь" w:date="2022-12-22T02:42:00Z">
                    <w:rPr>
                      <w:rFonts w:ascii="Courier New" w:hAnsi="Courier New" w:cs="Courier New"/>
                      <w:color w:val="A9B7C6"/>
                      <w:sz w:val="22"/>
                      <w:szCs w:val="22"/>
                    </w:rPr>
                  </w:rPrChange>
                </w:rPr>
                <w:t>)</w:t>
              </w:r>
              <w:r w:rsidRPr="005A0097">
                <w:rPr>
                  <w:color w:val="CC7832"/>
                  <w:szCs w:val="28"/>
                  <w:lang w:val="en-US"/>
                  <w:rPrChange w:id="6015" w:author="Пользователь" w:date="2022-12-22T02:42:00Z">
                    <w:rPr>
                      <w:rFonts w:ascii="Courier New" w:hAnsi="Courier New" w:cs="Courier New"/>
                      <w:color w:val="CC7832"/>
                      <w:sz w:val="22"/>
                      <w:szCs w:val="22"/>
                    </w:rPr>
                  </w:rPrChange>
                </w:rPr>
                <w:t>;</w:t>
              </w:r>
            </w:ins>
          </w:p>
          <w:p w14:paraId="5B50C3B7" w14:textId="77777777" w:rsidR="00046F53" w:rsidRPr="005A0097" w:rsidRDefault="00046F53" w:rsidP="00046F53">
            <w:pPr>
              <w:spacing w:line="240" w:lineRule="auto"/>
              <w:ind w:firstLine="0"/>
              <w:jc w:val="left"/>
              <w:rPr>
                <w:ins w:id="6016" w:author="Пользователь" w:date="2022-12-22T02:22:00Z"/>
                <w:szCs w:val="28"/>
                <w:lang w:val="en-US"/>
                <w:rPrChange w:id="6017" w:author="Пользователь" w:date="2022-12-22T02:42:00Z">
                  <w:rPr>
                    <w:ins w:id="6018" w:author="Пользователь" w:date="2022-12-22T02:22:00Z"/>
                    <w:sz w:val="24"/>
                  </w:rPr>
                </w:rPrChange>
              </w:rPr>
            </w:pPr>
            <w:ins w:id="6019" w:author="Пользователь" w:date="2022-12-22T02:22:00Z">
              <w:r w:rsidRPr="005A0097">
                <w:rPr>
                  <w:color w:val="CC7832"/>
                  <w:szCs w:val="28"/>
                  <w:lang w:val="en-US"/>
                  <w:rPrChange w:id="6020" w:author="Пользователь" w:date="2022-12-22T02:42:00Z">
                    <w:rPr>
                      <w:rFonts w:ascii="Courier New" w:hAnsi="Courier New" w:cs="Courier New"/>
                      <w:color w:val="CC7832"/>
                      <w:sz w:val="22"/>
                      <w:szCs w:val="22"/>
                    </w:rPr>
                  </w:rPrChange>
                </w:rPr>
                <w:t>           </w:t>
              </w:r>
              <w:r w:rsidRPr="005A0097">
                <w:rPr>
                  <w:color w:val="A9B7C6"/>
                  <w:szCs w:val="28"/>
                  <w:lang w:val="en-US"/>
                  <w:rPrChange w:id="6021" w:author="Пользователь" w:date="2022-12-22T02:42:00Z">
                    <w:rPr>
                      <w:rFonts w:ascii="Courier New" w:hAnsi="Courier New" w:cs="Courier New"/>
                      <w:color w:val="A9B7C6"/>
                      <w:sz w:val="22"/>
                      <w:szCs w:val="22"/>
                    </w:rPr>
                  </w:rPrChange>
                </w:rPr>
                <w:t xml:space="preserve">name = </w:t>
              </w:r>
              <w:proofErr w:type="spellStart"/>
              <w:proofErr w:type="gramStart"/>
              <w:r w:rsidRPr="005A0097">
                <w:rPr>
                  <w:color w:val="A9B7C6"/>
                  <w:szCs w:val="28"/>
                  <w:lang w:val="en-US"/>
                  <w:rPrChange w:id="6022" w:author="Пользователь" w:date="2022-12-22T02:42:00Z">
                    <w:rPr>
                      <w:rFonts w:ascii="Courier New" w:hAnsi="Courier New" w:cs="Courier New"/>
                      <w:color w:val="A9B7C6"/>
                      <w:sz w:val="22"/>
                      <w:szCs w:val="22"/>
                    </w:rPr>
                  </w:rPrChange>
                </w:rPr>
                <w:t>cell.getStringCellValue</w:t>
              </w:r>
              <w:proofErr w:type="spellEnd"/>
              <w:proofErr w:type="gramEnd"/>
              <w:r w:rsidRPr="005A0097">
                <w:rPr>
                  <w:color w:val="A9B7C6"/>
                  <w:szCs w:val="28"/>
                  <w:lang w:val="en-US"/>
                  <w:rPrChange w:id="6023" w:author="Пользователь" w:date="2022-12-22T02:42:00Z">
                    <w:rPr>
                      <w:rFonts w:ascii="Courier New" w:hAnsi="Courier New" w:cs="Courier New"/>
                      <w:color w:val="A9B7C6"/>
                      <w:sz w:val="22"/>
                      <w:szCs w:val="22"/>
                    </w:rPr>
                  </w:rPrChange>
                </w:rPr>
                <w:t>()</w:t>
              </w:r>
              <w:r w:rsidRPr="005A0097">
                <w:rPr>
                  <w:color w:val="CC7832"/>
                  <w:szCs w:val="28"/>
                  <w:lang w:val="en-US"/>
                  <w:rPrChange w:id="6024" w:author="Пользователь" w:date="2022-12-22T02:42:00Z">
                    <w:rPr>
                      <w:rFonts w:ascii="Courier New" w:hAnsi="Courier New" w:cs="Courier New"/>
                      <w:color w:val="CC7832"/>
                      <w:sz w:val="22"/>
                      <w:szCs w:val="22"/>
                    </w:rPr>
                  </w:rPrChange>
                </w:rPr>
                <w:t>;</w:t>
              </w:r>
            </w:ins>
          </w:p>
          <w:p w14:paraId="447130A7" w14:textId="77777777" w:rsidR="00046F53" w:rsidRPr="005A0097" w:rsidRDefault="00046F53" w:rsidP="00046F53">
            <w:pPr>
              <w:spacing w:line="240" w:lineRule="auto"/>
              <w:ind w:firstLine="0"/>
              <w:jc w:val="left"/>
              <w:rPr>
                <w:ins w:id="6025" w:author="Пользователь" w:date="2022-12-22T02:22:00Z"/>
                <w:szCs w:val="28"/>
                <w:rPrChange w:id="6026" w:author="Пользователь" w:date="2022-12-22T02:42:00Z">
                  <w:rPr>
                    <w:ins w:id="6027" w:author="Пользователь" w:date="2022-12-22T02:22:00Z"/>
                    <w:sz w:val="24"/>
                  </w:rPr>
                </w:rPrChange>
              </w:rPr>
            </w:pPr>
            <w:ins w:id="6028" w:author="Пользователь" w:date="2022-12-22T02:22:00Z">
              <w:r w:rsidRPr="005A0097">
                <w:rPr>
                  <w:color w:val="CC7832"/>
                  <w:szCs w:val="28"/>
                  <w:lang w:val="en-US"/>
                  <w:rPrChange w:id="6029" w:author="Пользователь" w:date="2022-12-22T02:42:00Z">
                    <w:rPr>
                      <w:rFonts w:ascii="Courier New" w:hAnsi="Courier New" w:cs="Courier New"/>
                      <w:color w:val="CC7832"/>
                      <w:sz w:val="22"/>
                      <w:szCs w:val="22"/>
                    </w:rPr>
                  </w:rPrChange>
                </w:rPr>
                <w:t>           </w:t>
              </w:r>
              <w:proofErr w:type="spellStart"/>
              <w:proofErr w:type="gramStart"/>
              <w:r w:rsidRPr="005A0097">
                <w:rPr>
                  <w:color w:val="A9B7C6"/>
                  <w:szCs w:val="28"/>
                  <w:rPrChange w:id="6030" w:author="Пользователь" w:date="2022-12-22T02:42:00Z">
                    <w:rPr>
                      <w:rFonts w:ascii="Courier New" w:hAnsi="Courier New" w:cs="Courier New"/>
                      <w:color w:val="A9B7C6"/>
                      <w:sz w:val="22"/>
                      <w:szCs w:val="22"/>
                    </w:rPr>
                  </w:rPrChange>
                </w:rPr>
                <w:t>food.setName</w:t>
              </w:r>
              <w:proofErr w:type="spellEnd"/>
              <w:proofErr w:type="gramEnd"/>
              <w:r w:rsidRPr="005A0097">
                <w:rPr>
                  <w:color w:val="A9B7C6"/>
                  <w:szCs w:val="28"/>
                  <w:rPrChange w:id="6031" w:author="Пользователь" w:date="2022-12-22T02:42:00Z">
                    <w:rPr>
                      <w:rFonts w:ascii="Courier New" w:hAnsi="Courier New" w:cs="Courier New"/>
                      <w:color w:val="A9B7C6"/>
                      <w:sz w:val="22"/>
                      <w:szCs w:val="22"/>
                    </w:rPr>
                  </w:rPrChange>
                </w:rPr>
                <w:t>(</w:t>
              </w:r>
              <w:proofErr w:type="spellStart"/>
              <w:r w:rsidRPr="005A0097">
                <w:rPr>
                  <w:color w:val="A9B7C6"/>
                  <w:szCs w:val="28"/>
                  <w:rPrChange w:id="6032" w:author="Пользователь" w:date="2022-12-22T02:42:00Z">
                    <w:rPr>
                      <w:rFonts w:ascii="Courier New" w:hAnsi="Courier New" w:cs="Courier New"/>
                      <w:color w:val="A9B7C6"/>
                      <w:sz w:val="22"/>
                      <w:szCs w:val="22"/>
                    </w:rPr>
                  </w:rPrChange>
                </w:rPr>
                <w:t>name</w:t>
              </w:r>
              <w:proofErr w:type="spellEnd"/>
              <w:r w:rsidRPr="005A0097">
                <w:rPr>
                  <w:color w:val="A9B7C6"/>
                  <w:szCs w:val="28"/>
                  <w:rPrChange w:id="6033" w:author="Пользователь" w:date="2022-12-22T02:42:00Z">
                    <w:rPr>
                      <w:rFonts w:ascii="Courier New" w:hAnsi="Courier New" w:cs="Courier New"/>
                      <w:color w:val="A9B7C6"/>
                      <w:sz w:val="22"/>
                      <w:szCs w:val="22"/>
                    </w:rPr>
                  </w:rPrChange>
                </w:rPr>
                <w:t>)</w:t>
              </w:r>
              <w:r w:rsidRPr="005A0097">
                <w:rPr>
                  <w:color w:val="CC7832"/>
                  <w:szCs w:val="28"/>
                  <w:rPrChange w:id="6034" w:author="Пользователь" w:date="2022-12-22T02:42:00Z">
                    <w:rPr>
                      <w:rFonts w:ascii="Courier New" w:hAnsi="Courier New" w:cs="Courier New"/>
                      <w:color w:val="CC7832"/>
                      <w:sz w:val="22"/>
                      <w:szCs w:val="22"/>
                    </w:rPr>
                  </w:rPrChange>
                </w:rPr>
                <w:t>;</w:t>
              </w:r>
            </w:ins>
          </w:p>
          <w:p w14:paraId="45644318" w14:textId="77777777" w:rsidR="00046F53" w:rsidRPr="005A0097" w:rsidRDefault="00046F53" w:rsidP="00046F53">
            <w:pPr>
              <w:spacing w:line="240" w:lineRule="auto"/>
              <w:ind w:firstLine="0"/>
              <w:jc w:val="left"/>
              <w:rPr>
                <w:ins w:id="6035" w:author="Пользователь" w:date="2022-12-22T02:22:00Z"/>
                <w:szCs w:val="28"/>
                <w:rPrChange w:id="6036" w:author="Пользователь" w:date="2022-12-22T02:42:00Z">
                  <w:rPr>
                    <w:ins w:id="6037" w:author="Пользователь" w:date="2022-12-22T02:22:00Z"/>
                    <w:sz w:val="24"/>
                  </w:rPr>
                </w:rPrChange>
              </w:rPr>
            </w:pPr>
            <w:ins w:id="6038" w:author="Пользователь" w:date="2022-12-22T02:22:00Z">
              <w:r w:rsidRPr="005A0097">
                <w:rPr>
                  <w:color w:val="CC7832"/>
                  <w:szCs w:val="28"/>
                  <w:rPrChange w:id="6039" w:author="Пользователь" w:date="2022-12-22T02:42:00Z">
                    <w:rPr>
                      <w:rFonts w:ascii="Courier New" w:hAnsi="Courier New" w:cs="Courier New"/>
                      <w:color w:val="CC7832"/>
                      <w:sz w:val="22"/>
                      <w:szCs w:val="22"/>
                    </w:rPr>
                  </w:rPrChange>
                </w:rPr>
                <w:t>           </w:t>
              </w:r>
              <w:r w:rsidRPr="005A0097">
                <w:rPr>
                  <w:color w:val="808080"/>
                  <w:szCs w:val="28"/>
                  <w:rPrChange w:id="6040" w:author="Пользователь" w:date="2022-12-22T02:42:00Z">
                    <w:rPr>
                      <w:rFonts w:ascii="Courier New" w:hAnsi="Courier New" w:cs="Courier New"/>
                      <w:color w:val="808080"/>
                      <w:sz w:val="22"/>
                      <w:szCs w:val="22"/>
                    </w:rPr>
                  </w:rPrChange>
                </w:rPr>
                <w:t>// Заполняется в объекте Калории из 3 ячейки в строке.</w:t>
              </w:r>
            </w:ins>
          </w:p>
          <w:p w14:paraId="326ED40D" w14:textId="77777777" w:rsidR="00046F53" w:rsidRPr="005A0097" w:rsidRDefault="00046F53" w:rsidP="00046F53">
            <w:pPr>
              <w:spacing w:line="240" w:lineRule="auto"/>
              <w:ind w:firstLine="0"/>
              <w:jc w:val="left"/>
              <w:rPr>
                <w:ins w:id="6041" w:author="Пользователь" w:date="2022-12-22T02:22:00Z"/>
                <w:szCs w:val="28"/>
                <w:lang w:val="en-US"/>
                <w:rPrChange w:id="6042" w:author="Пользователь" w:date="2022-12-22T02:42:00Z">
                  <w:rPr>
                    <w:ins w:id="6043" w:author="Пользователь" w:date="2022-12-22T02:22:00Z"/>
                    <w:sz w:val="24"/>
                  </w:rPr>
                </w:rPrChange>
              </w:rPr>
            </w:pPr>
            <w:ins w:id="6044" w:author="Пользователь" w:date="2022-12-22T02:22:00Z">
              <w:r w:rsidRPr="005A0097">
                <w:rPr>
                  <w:color w:val="808080"/>
                  <w:szCs w:val="28"/>
                  <w:rPrChange w:id="6045" w:author="Пользователь" w:date="2022-12-22T02:42:00Z">
                    <w:rPr>
                      <w:rFonts w:ascii="Courier New" w:hAnsi="Courier New" w:cs="Courier New"/>
                      <w:color w:val="808080"/>
                      <w:sz w:val="22"/>
                      <w:szCs w:val="22"/>
                    </w:rPr>
                  </w:rPrChange>
                </w:rPr>
                <w:t>           </w:t>
              </w:r>
              <w:r w:rsidRPr="005A0097">
                <w:rPr>
                  <w:color w:val="A9B7C6"/>
                  <w:szCs w:val="28"/>
                  <w:lang w:val="en-US"/>
                  <w:rPrChange w:id="6046" w:author="Пользователь" w:date="2022-12-22T02:42:00Z">
                    <w:rPr>
                      <w:rFonts w:ascii="Courier New" w:hAnsi="Courier New" w:cs="Courier New"/>
                      <w:color w:val="A9B7C6"/>
                      <w:sz w:val="22"/>
                      <w:szCs w:val="22"/>
                    </w:rPr>
                  </w:rPrChange>
                </w:rPr>
                <w:t xml:space="preserve">cell = </w:t>
              </w:r>
              <w:proofErr w:type="spellStart"/>
              <w:proofErr w:type="gramStart"/>
              <w:r w:rsidRPr="005A0097">
                <w:rPr>
                  <w:color w:val="A9B7C6"/>
                  <w:szCs w:val="28"/>
                  <w:lang w:val="en-US"/>
                  <w:rPrChange w:id="6047" w:author="Пользователь" w:date="2022-12-22T02:42:00Z">
                    <w:rPr>
                      <w:rFonts w:ascii="Courier New" w:hAnsi="Courier New" w:cs="Courier New"/>
                      <w:color w:val="A9B7C6"/>
                      <w:sz w:val="22"/>
                      <w:szCs w:val="22"/>
                    </w:rPr>
                  </w:rPrChange>
                </w:rPr>
                <w:t>row.getCell</w:t>
              </w:r>
              <w:proofErr w:type="spellEnd"/>
              <w:proofErr w:type="gramEnd"/>
              <w:r w:rsidRPr="005A0097">
                <w:rPr>
                  <w:color w:val="A9B7C6"/>
                  <w:szCs w:val="28"/>
                  <w:lang w:val="en-US"/>
                  <w:rPrChange w:id="6048" w:author="Пользователь" w:date="2022-12-22T02:42:00Z">
                    <w:rPr>
                      <w:rFonts w:ascii="Courier New" w:hAnsi="Courier New" w:cs="Courier New"/>
                      <w:color w:val="A9B7C6"/>
                      <w:sz w:val="22"/>
                      <w:szCs w:val="22"/>
                    </w:rPr>
                  </w:rPrChange>
                </w:rPr>
                <w:t>(</w:t>
              </w:r>
              <w:r w:rsidRPr="005A0097">
                <w:rPr>
                  <w:color w:val="6897BB"/>
                  <w:szCs w:val="28"/>
                  <w:lang w:val="en-US"/>
                  <w:rPrChange w:id="6049" w:author="Пользователь" w:date="2022-12-22T02:42:00Z">
                    <w:rPr>
                      <w:rFonts w:ascii="Courier New" w:hAnsi="Courier New" w:cs="Courier New"/>
                      <w:color w:val="6897BB"/>
                      <w:sz w:val="22"/>
                      <w:szCs w:val="22"/>
                    </w:rPr>
                  </w:rPrChange>
                </w:rPr>
                <w:t>2</w:t>
              </w:r>
              <w:r w:rsidRPr="005A0097">
                <w:rPr>
                  <w:color w:val="A9B7C6"/>
                  <w:szCs w:val="28"/>
                  <w:lang w:val="en-US"/>
                  <w:rPrChange w:id="6050" w:author="Пользователь" w:date="2022-12-22T02:42:00Z">
                    <w:rPr>
                      <w:rFonts w:ascii="Courier New" w:hAnsi="Courier New" w:cs="Courier New"/>
                      <w:color w:val="A9B7C6"/>
                      <w:sz w:val="22"/>
                      <w:szCs w:val="22"/>
                    </w:rPr>
                  </w:rPrChange>
                </w:rPr>
                <w:t>)</w:t>
              </w:r>
              <w:r w:rsidRPr="005A0097">
                <w:rPr>
                  <w:color w:val="CC7832"/>
                  <w:szCs w:val="28"/>
                  <w:lang w:val="en-US"/>
                  <w:rPrChange w:id="6051" w:author="Пользователь" w:date="2022-12-22T02:42:00Z">
                    <w:rPr>
                      <w:rFonts w:ascii="Courier New" w:hAnsi="Courier New" w:cs="Courier New"/>
                      <w:color w:val="CC7832"/>
                      <w:sz w:val="22"/>
                      <w:szCs w:val="22"/>
                    </w:rPr>
                  </w:rPrChange>
                </w:rPr>
                <w:t>;</w:t>
              </w:r>
            </w:ins>
          </w:p>
          <w:p w14:paraId="60C9B284" w14:textId="77777777" w:rsidR="00046F53" w:rsidRPr="005A0097" w:rsidRDefault="00046F53" w:rsidP="00046F53">
            <w:pPr>
              <w:spacing w:line="240" w:lineRule="auto"/>
              <w:ind w:firstLine="0"/>
              <w:jc w:val="left"/>
              <w:rPr>
                <w:ins w:id="6052" w:author="Пользователь" w:date="2022-12-22T02:22:00Z"/>
                <w:szCs w:val="28"/>
                <w:lang w:val="en-US"/>
                <w:rPrChange w:id="6053" w:author="Пользователь" w:date="2022-12-22T02:42:00Z">
                  <w:rPr>
                    <w:ins w:id="6054" w:author="Пользователь" w:date="2022-12-22T02:22:00Z"/>
                    <w:sz w:val="24"/>
                  </w:rPr>
                </w:rPrChange>
              </w:rPr>
            </w:pPr>
            <w:ins w:id="6055" w:author="Пользователь" w:date="2022-12-22T02:22:00Z">
              <w:r w:rsidRPr="005A0097">
                <w:rPr>
                  <w:color w:val="CC7832"/>
                  <w:szCs w:val="28"/>
                  <w:lang w:val="en-US"/>
                  <w:rPrChange w:id="6056" w:author="Пользователь" w:date="2022-12-22T02:42:00Z">
                    <w:rPr>
                      <w:rFonts w:ascii="Courier New" w:hAnsi="Courier New" w:cs="Courier New"/>
                      <w:color w:val="CC7832"/>
                      <w:sz w:val="22"/>
                      <w:szCs w:val="22"/>
                    </w:rPr>
                  </w:rPrChange>
                </w:rPr>
                <w:t>           </w:t>
              </w:r>
              <w:proofErr w:type="spellStart"/>
              <w:r w:rsidRPr="005A0097">
                <w:rPr>
                  <w:color w:val="A9B7C6"/>
                  <w:szCs w:val="28"/>
                  <w:lang w:val="en-US"/>
                  <w:rPrChange w:id="6057" w:author="Пользователь" w:date="2022-12-22T02:42:00Z">
                    <w:rPr>
                      <w:rFonts w:ascii="Courier New" w:hAnsi="Courier New" w:cs="Courier New"/>
                      <w:color w:val="A9B7C6"/>
                      <w:sz w:val="22"/>
                      <w:szCs w:val="22"/>
                    </w:rPr>
                  </w:rPrChange>
                </w:rPr>
                <w:t>kalors</w:t>
              </w:r>
              <w:proofErr w:type="spellEnd"/>
              <w:r w:rsidRPr="005A0097">
                <w:rPr>
                  <w:color w:val="A9B7C6"/>
                  <w:szCs w:val="28"/>
                  <w:lang w:val="en-US"/>
                  <w:rPrChange w:id="6058" w:author="Пользователь" w:date="2022-12-22T02:42:00Z">
                    <w:rPr>
                      <w:rFonts w:ascii="Courier New" w:hAnsi="Courier New" w:cs="Courier New"/>
                      <w:color w:val="A9B7C6"/>
                      <w:sz w:val="22"/>
                      <w:szCs w:val="22"/>
                    </w:rPr>
                  </w:rPrChange>
                </w:rPr>
                <w:t xml:space="preserve"> = </w:t>
              </w:r>
              <w:proofErr w:type="spellStart"/>
              <w:proofErr w:type="gramStart"/>
              <w:r w:rsidRPr="005A0097">
                <w:rPr>
                  <w:color w:val="A9B7C6"/>
                  <w:szCs w:val="28"/>
                  <w:lang w:val="en-US"/>
                  <w:rPrChange w:id="6059" w:author="Пользователь" w:date="2022-12-22T02:42:00Z">
                    <w:rPr>
                      <w:rFonts w:ascii="Courier New" w:hAnsi="Courier New" w:cs="Courier New"/>
                      <w:color w:val="A9B7C6"/>
                      <w:sz w:val="22"/>
                      <w:szCs w:val="22"/>
                    </w:rPr>
                  </w:rPrChange>
                </w:rPr>
                <w:t>cell.getNumericCellValue</w:t>
              </w:r>
              <w:proofErr w:type="spellEnd"/>
              <w:proofErr w:type="gramEnd"/>
              <w:r w:rsidRPr="005A0097">
                <w:rPr>
                  <w:color w:val="A9B7C6"/>
                  <w:szCs w:val="28"/>
                  <w:lang w:val="en-US"/>
                  <w:rPrChange w:id="6060" w:author="Пользователь" w:date="2022-12-22T02:42:00Z">
                    <w:rPr>
                      <w:rFonts w:ascii="Courier New" w:hAnsi="Courier New" w:cs="Courier New"/>
                      <w:color w:val="A9B7C6"/>
                      <w:sz w:val="22"/>
                      <w:szCs w:val="22"/>
                    </w:rPr>
                  </w:rPrChange>
                </w:rPr>
                <w:t>()</w:t>
              </w:r>
              <w:r w:rsidRPr="005A0097">
                <w:rPr>
                  <w:color w:val="CC7832"/>
                  <w:szCs w:val="28"/>
                  <w:lang w:val="en-US"/>
                  <w:rPrChange w:id="6061" w:author="Пользователь" w:date="2022-12-22T02:42:00Z">
                    <w:rPr>
                      <w:rFonts w:ascii="Courier New" w:hAnsi="Courier New" w:cs="Courier New"/>
                      <w:color w:val="CC7832"/>
                      <w:sz w:val="22"/>
                      <w:szCs w:val="22"/>
                    </w:rPr>
                  </w:rPrChange>
                </w:rPr>
                <w:t>;</w:t>
              </w:r>
            </w:ins>
          </w:p>
          <w:p w14:paraId="34D249D8" w14:textId="77777777" w:rsidR="00046F53" w:rsidRPr="005A0097" w:rsidRDefault="00046F53" w:rsidP="00046F53">
            <w:pPr>
              <w:spacing w:line="240" w:lineRule="auto"/>
              <w:ind w:firstLine="0"/>
              <w:jc w:val="left"/>
              <w:rPr>
                <w:ins w:id="6062" w:author="Пользователь" w:date="2022-12-22T02:22:00Z"/>
                <w:szCs w:val="28"/>
                <w:rPrChange w:id="6063" w:author="Пользователь" w:date="2022-12-22T02:42:00Z">
                  <w:rPr>
                    <w:ins w:id="6064" w:author="Пользователь" w:date="2022-12-22T02:22:00Z"/>
                    <w:sz w:val="24"/>
                  </w:rPr>
                </w:rPrChange>
              </w:rPr>
            </w:pPr>
            <w:ins w:id="6065" w:author="Пользователь" w:date="2022-12-22T02:22:00Z">
              <w:r w:rsidRPr="005A0097">
                <w:rPr>
                  <w:color w:val="CC7832"/>
                  <w:szCs w:val="28"/>
                  <w:lang w:val="en-US"/>
                  <w:rPrChange w:id="6066" w:author="Пользователь" w:date="2022-12-22T02:42:00Z">
                    <w:rPr>
                      <w:rFonts w:ascii="Courier New" w:hAnsi="Courier New" w:cs="Courier New"/>
                      <w:color w:val="CC7832"/>
                      <w:sz w:val="22"/>
                      <w:szCs w:val="22"/>
                    </w:rPr>
                  </w:rPrChange>
                </w:rPr>
                <w:t>           </w:t>
              </w:r>
              <w:proofErr w:type="spellStart"/>
              <w:proofErr w:type="gramStart"/>
              <w:r w:rsidRPr="005A0097">
                <w:rPr>
                  <w:color w:val="A9B7C6"/>
                  <w:szCs w:val="28"/>
                  <w:rPrChange w:id="6067" w:author="Пользователь" w:date="2022-12-22T02:42:00Z">
                    <w:rPr>
                      <w:rFonts w:ascii="Courier New" w:hAnsi="Courier New" w:cs="Courier New"/>
                      <w:color w:val="A9B7C6"/>
                      <w:sz w:val="22"/>
                      <w:szCs w:val="22"/>
                    </w:rPr>
                  </w:rPrChange>
                </w:rPr>
                <w:t>food.setCal</w:t>
              </w:r>
              <w:proofErr w:type="spellEnd"/>
              <w:proofErr w:type="gramEnd"/>
              <w:r w:rsidRPr="005A0097">
                <w:rPr>
                  <w:color w:val="A9B7C6"/>
                  <w:szCs w:val="28"/>
                  <w:rPrChange w:id="6068" w:author="Пользователь" w:date="2022-12-22T02:42:00Z">
                    <w:rPr>
                      <w:rFonts w:ascii="Courier New" w:hAnsi="Courier New" w:cs="Courier New"/>
                      <w:color w:val="A9B7C6"/>
                      <w:sz w:val="22"/>
                      <w:szCs w:val="22"/>
                    </w:rPr>
                  </w:rPrChange>
                </w:rPr>
                <w:t>(</w:t>
              </w:r>
              <w:proofErr w:type="spellStart"/>
              <w:r w:rsidRPr="005A0097">
                <w:rPr>
                  <w:color w:val="A9B7C6"/>
                  <w:szCs w:val="28"/>
                  <w:rPrChange w:id="6069" w:author="Пользователь" w:date="2022-12-22T02:42:00Z">
                    <w:rPr>
                      <w:rFonts w:ascii="Courier New" w:hAnsi="Courier New" w:cs="Courier New"/>
                      <w:color w:val="A9B7C6"/>
                      <w:sz w:val="22"/>
                      <w:szCs w:val="22"/>
                    </w:rPr>
                  </w:rPrChange>
                </w:rPr>
                <w:t>kalors</w:t>
              </w:r>
              <w:proofErr w:type="spellEnd"/>
              <w:r w:rsidRPr="005A0097">
                <w:rPr>
                  <w:color w:val="A9B7C6"/>
                  <w:szCs w:val="28"/>
                  <w:rPrChange w:id="6070" w:author="Пользователь" w:date="2022-12-22T02:42:00Z">
                    <w:rPr>
                      <w:rFonts w:ascii="Courier New" w:hAnsi="Courier New" w:cs="Courier New"/>
                      <w:color w:val="A9B7C6"/>
                      <w:sz w:val="22"/>
                      <w:szCs w:val="22"/>
                    </w:rPr>
                  </w:rPrChange>
                </w:rPr>
                <w:t>)</w:t>
              </w:r>
              <w:r w:rsidRPr="005A0097">
                <w:rPr>
                  <w:color w:val="CC7832"/>
                  <w:szCs w:val="28"/>
                  <w:rPrChange w:id="6071" w:author="Пользователь" w:date="2022-12-22T02:42:00Z">
                    <w:rPr>
                      <w:rFonts w:ascii="Courier New" w:hAnsi="Courier New" w:cs="Courier New"/>
                      <w:color w:val="CC7832"/>
                      <w:sz w:val="22"/>
                      <w:szCs w:val="22"/>
                    </w:rPr>
                  </w:rPrChange>
                </w:rPr>
                <w:t>;</w:t>
              </w:r>
            </w:ins>
          </w:p>
          <w:p w14:paraId="0267BFC9" w14:textId="77777777" w:rsidR="00046F53" w:rsidRPr="005A0097" w:rsidRDefault="00046F53" w:rsidP="00046F53">
            <w:pPr>
              <w:spacing w:line="240" w:lineRule="auto"/>
              <w:ind w:firstLine="0"/>
              <w:jc w:val="left"/>
              <w:rPr>
                <w:ins w:id="6072" w:author="Пользователь" w:date="2022-12-22T02:22:00Z"/>
                <w:szCs w:val="28"/>
                <w:rPrChange w:id="6073" w:author="Пользователь" w:date="2022-12-22T02:42:00Z">
                  <w:rPr>
                    <w:ins w:id="6074" w:author="Пользователь" w:date="2022-12-22T02:22:00Z"/>
                    <w:sz w:val="24"/>
                  </w:rPr>
                </w:rPrChange>
              </w:rPr>
            </w:pPr>
            <w:ins w:id="6075" w:author="Пользователь" w:date="2022-12-22T02:22:00Z">
              <w:r w:rsidRPr="005A0097">
                <w:rPr>
                  <w:color w:val="CC7832"/>
                  <w:szCs w:val="28"/>
                  <w:rPrChange w:id="6076" w:author="Пользователь" w:date="2022-12-22T02:42:00Z">
                    <w:rPr>
                      <w:rFonts w:ascii="Courier New" w:hAnsi="Courier New" w:cs="Courier New"/>
                      <w:color w:val="CC7832"/>
                      <w:sz w:val="22"/>
                      <w:szCs w:val="22"/>
                    </w:rPr>
                  </w:rPrChange>
                </w:rPr>
                <w:t>           </w:t>
              </w:r>
              <w:r w:rsidRPr="005A0097">
                <w:rPr>
                  <w:color w:val="808080"/>
                  <w:szCs w:val="28"/>
                  <w:rPrChange w:id="6077" w:author="Пользователь" w:date="2022-12-22T02:42:00Z">
                    <w:rPr>
                      <w:rFonts w:ascii="Courier New" w:hAnsi="Courier New" w:cs="Courier New"/>
                      <w:color w:val="808080"/>
                      <w:sz w:val="22"/>
                      <w:szCs w:val="22"/>
                    </w:rPr>
                  </w:rPrChange>
                </w:rPr>
                <w:t xml:space="preserve">// Объект помещается в карточку </w:t>
              </w:r>
              <w:proofErr w:type="spellStart"/>
              <w:r w:rsidRPr="005A0097">
                <w:rPr>
                  <w:color w:val="808080"/>
                  <w:szCs w:val="28"/>
                  <w:rPrChange w:id="6078" w:author="Пользователь" w:date="2022-12-22T02:42:00Z">
                    <w:rPr>
                      <w:rFonts w:ascii="Courier New" w:hAnsi="Courier New" w:cs="Courier New"/>
                      <w:color w:val="808080"/>
                      <w:sz w:val="22"/>
                      <w:szCs w:val="22"/>
                    </w:rPr>
                  </w:rPrChange>
                </w:rPr>
                <w:t>foods</w:t>
              </w:r>
              <w:proofErr w:type="spellEnd"/>
              <w:r w:rsidRPr="005A0097">
                <w:rPr>
                  <w:color w:val="808080"/>
                  <w:szCs w:val="28"/>
                  <w:rPrChange w:id="6079" w:author="Пользователь" w:date="2022-12-22T02:42:00Z">
                    <w:rPr>
                      <w:rFonts w:ascii="Courier New" w:hAnsi="Courier New" w:cs="Courier New"/>
                      <w:color w:val="808080"/>
                      <w:sz w:val="22"/>
                      <w:szCs w:val="22"/>
                    </w:rPr>
                  </w:rPrChange>
                </w:rPr>
                <w:t>.</w:t>
              </w:r>
            </w:ins>
          </w:p>
          <w:p w14:paraId="61352D1A" w14:textId="77777777" w:rsidR="00046F53" w:rsidRPr="005A0097" w:rsidRDefault="00046F53" w:rsidP="00046F53">
            <w:pPr>
              <w:spacing w:line="240" w:lineRule="auto"/>
              <w:ind w:firstLine="0"/>
              <w:jc w:val="left"/>
              <w:rPr>
                <w:ins w:id="6080" w:author="Пользователь" w:date="2022-12-22T02:22:00Z"/>
                <w:szCs w:val="28"/>
                <w:rPrChange w:id="6081" w:author="Пользователь" w:date="2022-12-22T02:42:00Z">
                  <w:rPr>
                    <w:ins w:id="6082" w:author="Пользователь" w:date="2022-12-22T02:22:00Z"/>
                    <w:sz w:val="24"/>
                  </w:rPr>
                </w:rPrChange>
              </w:rPr>
            </w:pPr>
            <w:ins w:id="6083" w:author="Пользователь" w:date="2022-12-22T02:22:00Z">
              <w:r w:rsidRPr="005A0097">
                <w:rPr>
                  <w:color w:val="808080"/>
                  <w:szCs w:val="28"/>
                  <w:rPrChange w:id="6084" w:author="Пользователь" w:date="2022-12-22T02:42:00Z">
                    <w:rPr>
                      <w:rFonts w:ascii="Courier New" w:hAnsi="Courier New" w:cs="Courier New"/>
                      <w:color w:val="808080"/>
                      <w:sz w:val="22"/>
                      <w:szCs w:val="22"/>
                    </w:rPr>
                  </w:rPrChange>
                </w:rPr>
                <w:t>           </w:t>
              </w:r>
              <w:proofErr w:type="spellStart"/>
              <w:proofErr w:type="gramStart"/>
              <w:r w:rsidRPr="005A0097">
                <w:rPr>
                  <w:i/>
                  <w:iCs/>
                  <w:color w:val="9876AA"/>
                  <w:szCs w:val="28"/>
                  <w:rPrChange w:id="6085" w:author="Пользователь" w:date="2022-12-22T02:42:00Z">
                    <w:rPr>
                      <w:rFonts w:ascii="Courier New" w:hAnsi="Courier New" w:cs="Courier New"/>
                      <w:i/>
                      <w:iCs/>
                      <w:color w:val="9876AA"/>
                      <w:sz w:val="22"/>
                      <w:szCs w:val="22"/>
                    </w:rPr>
                  </w:rPrChange>
                </w:rPr>
                <w:t>foods</w:t>
              </w:r>
              <w:r w:rsidRPr="005A0097">
                <w:rPr>
                  <w:color w:val="A9B7C6"/>
                  <w:szCs w:val="28"/>
                  <w:rPrChange w:id="6086" w:author="Пользователь" w:date="2022-12-22T02:42:00Z">
                    <w:rPr>
                      <w:rFonts w:ascii="Courier New" w:hAnsi="Courier New" w:cs="Courier New"/>
                      <w:color w:val="A9B7C6"/>
                      <w:sz w:val="22"/>
                      <w:szCs w:val="22"/>
                    </w:rPr>
                  </w:rPrChange>
                </w:rPr>
                <w:t>.put</w:t>
              </w:r>
              <w:proofErr w:type="spellEnd"/>
              <w:r w:rsidRPr="005A0097">
                <w:rPr>
                  <w:color w:val="A9B7C6"/>
                  <w:szCs w:val="28"/>
                  <w:rPrChange w:id="6087" w:author="Пользователь" w:date="2022-12-22T02:42:00Z">
                    <w:rPr>
                      <w:rFonts w:ascii="Courier New" w:hAnsi="Courier New" w:cs="Courier New"/>
                      <w:color w:val="A9B7C6"/>
                      <w:sz w:val="22"/>
                      <w:szCs w:val="22"/>
                    </w:rPr>
                  </w:rPrChange>
                </w:rPr>
                <w:t>(</w:t>
              </w:r>
              <w:proofErr w:type="spellStart"/>
              <w:proofErr w:type="gramEnd"/>
              <w:r w:rsidRPr="005A0097">
                <w:rPr>
                  <w:color w:val="A9B7C6"/>
                  <w:szCs w:val="28"/>
                  <w:rPrChange w:id="6088" w:author="Пользователь" w:date="2022-12-22T02:42:00Z">
                    <w:rPr>
                      <w:rFonts w:ascii="Courier New" w:hAnsi="Courier New" w:cs="Courier New"/>
                      <w:color w:val="A9B7C6"/>
                      <w:sz w:val="22"/>
                      <w:szCs w:val="22"/>
                    </w:rPr>
                  </w:rPrChange>
                </w:rPr>
                <w:t>id</w:t>
              </w:r>
              <w:proofErr w:type="spellEnd"/>
              <w:r w:rsidRPr="005A0097">
                <w:rPr>
                  <w:color w:val="CC7832"/>
                  <w:szCs w:val="28"/>
                  <w:rPrChange w:id="6089" w:author="Пользователь" w:date="2022-12-22T02:42:00Z">
                    <w:rPr>
                      <w:rFonts w:ascii="Courier New" w:hAnsi="Courier New" w:cs="Courier New"/>
                      <w:color w:val="CC7832"/>
                      <w:sz w:val="22"/>
                      <w:szCs w:val="22"/>
                    </w:rPr>
                  </w:rPrChange>
                </w:rPr>
                <w:t xml:space="preserve">, </w:t>
              </w:r>
              <w:proofErr w:type="spellStart"/>
              <w:r w:rsidRPr="005A0097">
                <w:rPr>
                  <w:color w:val="A9B7C6"/>
                  <w:szCs w:val="28"/>
                  <w:rPrChange w:id="6090" w:author="Пользователь" w:date="2022-12-22T02:42:00Z">
                    <w:rPr>
                      <w:rFonts w:ascii="Courier New" w:hAnsi="Courier New" w:cs="Courier New"/>
                      <w:color w:val="A9B7C6"/>
                      <w:sz w:val="22"/>
                      <w:szCs w:val="22"/>
                    </w:rPr>
                  </w:rPrChange>
                </w:rPr>
                <w:t>food</w:t>
              </w:r>
              <w:proofErr w:type="spellEnd"/>
              <w:r w:rsidRPr="005A0097">
                <w:rPr>
                  <w:color w:val="A9B7C6"/>
                  <w:szCs w:val="28"/>
                  <w:rPrChange w:id="6091" w:author="Пользователь" w:date="2022-12-22T02:42:00Z">
                    <w:rPr>
                      <w:rFonts w:ascii="Courier New" w:hAnsi="Courier New" w:cs="Courier New"/>
                      <w:color w:val="A9B7C6"/>
                      <w:sz w:val="22"/>
                      <w:szCs w:val="22"/>
                    </w:rPr>
                  </w:rPrChange>
                </w:rPr>
                <w:t>)</w:t>
              </w:r>
              <w:r w:rsidRPr="005A0097">
                <w:rPr>
                  <w:color w:val="CC7832"/>
                  <w:szCs w:val="28"/>
                  <w:rPrChange w:id="6092" w:author="Пользователь" w:date="2022-12-22T02:42:00Z">
                    <w:rPr>
                      <w:rFonts w:ascii="Courier New" w:hAnsi="Courier New" w:cs="Courier New"/>
                      <w:color w:val="CC7832"/>
                      <w:sz w:val="22"/>
                      <w:szCs w:val="22"/>
                    </w:rPr>
                  </w:rPrChange>
                </w:rPr>
                <w:t>;</w:t>
              </w:r>
            </w:ins>
          </w:p>
          <w:p w14:paraId="5010294B" w14:textId="77777777" w:rsidR="00046F53" w:rsidRPr="005A0097" w:rsidRDefault="00046F53" w:rsidP="00046F53">
            <w:pPr>
              <w:spacing w:line="240" w:lineRule="auto"/>
              <w:ind w:firstLine="0"/>
              <w:jc w:val="left"/>
              <w:rPr>
                <w:ins w:id="6093" w:author="Пользователь" w:date="2022-12-22T02:22:00Z"/>
                <w:szCs w:val="28"/>
                <w:rPrChange w:id="6094" w:author="Пользователь" w:date="2022-12-22T02:42:00Z">
                  <w:rPr>
                    <w:ins w:id="6095" w:author="Пользователь" w:date="2022-12-22T02:22:00Z"/>
                    <w:sz w:val="24"/>
                  </w:rPr>
                </w:rPrChange>
              </w:rPr>
            </w:pPr>
            <w:ins w:id="6096" w:author="Пользователь" w:date="2022-12-22T02:22:00Z">
              <w:r w:rsidRPr="005A0097">
                <w:rPr>
                  <w:color w:val="CC7832"/>
                  <w:szCs w:val="28"/>
                  <w:rPrChange w:id="6097" w:author="Пользователь" w:date="2022-12-22T02:42:00Z">
                    <w:rPr>
                      <w:rFonts w:ascii="Courier New" w:hAnsi="Courier New" w:cs="Courier New"/>
                      <w:color w:val="CC7832"/>
                      <w:sz w:val="22"/>
                      <w:szCs w:val="22"/>
                    </w:rPr>
                  </w:rPrChange>
                </w:rPr>
                <w:t>       </w:t>
              </w:r>
              <w:r w:rsidRPr="005A0097">
                <w:rPr>
                  <w:color w:val="A9B7C6"/>
                  <w:szCs w:val="28"/>
                  <w:rPrChange w:id="6098" w:author="Пользователь" w:date="2022-12-22T02:42:00Z">
                    <w:rPr>
                      <w:rFonts w:ascii="Courier New" w:hAnsi="Courier New" w:cs="Courier New"/>
                      <w:color w:val="A9B7C6"/>
                      <w:sz w:val="22"/>
                      <w:szCs w:val="22"/>
                    </w:rPr>
                  </w:rPrChange>
                </w:rPr>
                <w:t>}</w:t>
              </w:r>
            </w:ins>
          </w:p>
          <w:p w14:paraId="170D13D7" w14:textId="77777777" w:rsidR="00046F53" w:rsidRPr="005A0097" w:rsidRDefault="00046F53" w:rsidP="00046F53">
            <w:pPr>
              <w:spacing w:line="240" w:lineRule="auto"/>
              <w:ind w:firstLine="0"/>
              <w:jc w:val="left"/>
              <w:rPr>
                <w:ins w:id="6099" w:author="Пользователь" w:date="2022-12-22T02:22:00Z"/>
                <w:szCs w:val="28"/>
                <w:rPrChange w:id="6100" w:author="Пользователь" w:date="2022-12-22T02:42:00Z">
                  <w:rPr>
                    <w:ins w:id="6101" w:author="Пользователь" w:date="2022-12-22T02:22:00Z"/>
                    <w:sz w:val="24"/>
                  </w:rPr>
                </w:rPrChange>
              </w:rPr>
            </w:pPr>
            <w:ins w:id="6102" w:author="Пользователь" w:date="2022-12-22T02:22:00Z">
              <w:r w:rsidRPr="005A0097">
                <w:rPr>
                  <w:color w:val="A9B7C6"/>
                  <w:szCs w:val="28"/>
                  <w:rPrChange w:id="6103" w:author="Пользователь" w:date="2022-12-22T02:42:00Z">
                    <w:rPr>
                      <w:rFonts w:ascii="Courier New" w:hAnsi="Courier New" w:cs="Courier New"/>
                      <w:color w:val="A9B7C6"/>
                      <w:sz w:val="22"/>
                      <w:szCs w:val="22"/>
                    </w:rPr>
                  </w:rPrChange>
                </w:rPr>
                <w:t>   }</w:t>
              </w:r>
            </w:ins>
          </w:p>
          <w:p w14:paraId="6BBEE0AA" w14:textId="77777777" w:rsidR="00046F53" w:rsidRPr="005A0097" w:rsidRDefault="00046F53" w:rsidP="00046F53">
            <w:pPr>
              <w:spacing w:line="240" w:lineRule="auto"/>
              <w:ind w:firstLine="0"/>
              <w:jc w:val="left"/>
              <w:rPr>
                <w:ins w:id="6104" w:author="Пользователь" w:date="2022-12-22T02:22:00Z"/>
                <w:szCs w:val="28"/>
                <w:rPrChange w:id="6105" w:author="Пользователь" w:date="2022-12-22T02:42:00Z">
                  <w:rPr>
                    <w:ins w:id="6106" w:author="Пользователь" w:date="2022-12-22T02:22:00Z"/>
                    <w:sz w:val="24"/>
                  </w:rPr>
                </w:rPrChange>
              </w:rPr>
            </w:pPr>
            <w:ins w:id="6107" w:author="Пользователь" w:date="2022-12-22T02:22:00Z">
              <w:r w:rsidRPr="005A0097">
                <w:rPr>
                  <w:color w:val="A9B7C6"/>
                  <w:szCs w:val="28"/>
                  <w:rPrChange w:id="6108" w:author="Пользователь" w:date="2022-12-22T02:42:00Z">
                    <w:rPr>
                      <w:rFonts w:ascii="Courier New" w:hAnsi="Courier New" w:cs="Courier New"/>
                      <w:color w:val="A9B7C6"/>
                      <w:sz w:val="22"/>
                      <w:szCs w:val="22"/>
                    </w:rPr>
                  </w:rPrChange>
                </w:rPr>
                <w:t>   </w:t>
              </w:r>
              <w:r w:rsidRPr="005A0097">
                <w:rPr>
                  <w:i/>
                  <w:iCs/>
                  <w:color w:val="629755"/>
                  <w:szCs w:val="28"/>
                  <w:rPrChange w:id="6109" w:author="Пользователь" w:date="2022-12-22T02:42:00Z">
                    <w:rPr>
                      <w:rFonts w:ascii="Courier New" w:hAnsi="Courier New" w:cs="Courier New"/>
                      <w:i/>
                      <w:iCs/>
                      <w:color w:val="629755"/>
                      <w:sz w:val="22"/>
                      <w:szCs w:val="22"/>
                    </w:rPr>
                  </w:rPrChange>
                </w:rPr>
                <w:t>/************************************************************</w:t>
              </w:r>
            </w:ins>
          </w:p>
          <w:p w14:paraId="14BDD77E" w14:textId="77777777" w:rsidR="00046F53" w:rsidRPr="005A0097" w:rsidRDefault="00046F53" w:rsidP="00046F53">
            <w:pPr>
              <w:spacing w:line="240" w:lineRule="auto"/>
              <w:ind w:firstLine="0"/>
              <w:jc w:val="left"/>
              <w:rPr>
                <w:ins w:id="6110" w:author="Пользователь" w:date="2022-12-22T02:22:00Z"/>
                <w:szCs w:val="28"/>
                <w:rPrChange w:id="6111" w:author="Пользователь" w:date="2022-12-22T02:42:00Z">
                  <w:rPr>
                    <w:ins w:id="6112" w:author="Пользователь" w:date="2022-12-22T02:22:00Z"/>
                    <w:sz w:val="24"/>
                  </w:rPr>
                </w:rPrChange>
              </w:rPr>
            </w:pPr>
            <w:ins w:id="6113" w:author="Пользователь" w:date="2022-12-22T02:22:00Z">
              <w:r w:rsidRPr="005A0097">
                <w:rPr>
                  <w:i/>
                  <w:iCs/>
                  <w:color w:val="629755"/>
                  <w:szCs w:val="28"/>
                  <w:rPrChange w:id="6114" w:author="Пользователь" w:date="2022-12-22T02:42:00Z">
                    <w:rPr>
                      <w:rFonts w:ascii="Courier New" w:hAnsi="Courier New" w:cs="Courier New"/>
                      <w:i/>
                      <w:iCs/>
                      <w:color w:val="629755"/>
                      <w:sz w:val="22"/>
                      <w:szCs w:val="22"/>
                    </w:rPr>
                  </w:rPrChange>
                </w:rPr>
                <w:t>    * Загрузка информации о связях еды из электронной таблицы. *</w:t>
              </w:r>
            </w:ins>
          </w:p>
          <w:p w14:paraId="5200A875" w14:textId="77777777" w:rsidR="00046F53" w:rsidRPr="005A0097" w:rsidRDefault="00046F53" w:rsidP="00046F53">
            <w:pPr>
              <w:spacing w:line="240" w:lineRule="auto"/>
              <w:ind w:firstLine="0"/>
              <w:jc w:val="left"/>
              <w:rPr>
                <w:ins w:id="6115" w:author="Пользователь" w:date="2022-12-22T02:22:00Z"/>
                <w:szCs w:val="28"/>
                <w:rPrChange w:id="6116" w:author="Пользователь" w:date="2022-12-22T02:42:00Z">
                  <w:rPr>
                    <w:ins w:id="6117" w:author="Пользователь" w:date="2022-12-22T02:22:00Z"/>
                    <w:sz w:val="24"/>
                  </w:rPr>
                </w:rPrChange>
              </w:rPr>
            </w:pPr>
            <w:ins w:id="6118" w:author="Пользователь" w:date="2022-12-22T02:22:00Z">
              <w:r w:rsidRPr="005A0097">
                <w:rPr>
                  <w:i/>
                  <w:iCs/>
                  <w:color w:val="629755"/>
                  <w:szCs w:val="28"/>
                  <w:rPrChange w:id="6119" w:author="Пользователь" w:date="2022-12-22T02:42:00Z">
                    <w:rPr>
                      <w:rFonts w:ascii="Courier New" w:hAnsi="Courier New" w:cs="Courier New"/>
                      <w:i/>
                      <w:iCs/>
                      <w:color w:val="629755"/>
                      <w:sz w:val="22"/>
                      <w:szCs w:val="22"/>
                    </w:rPr>
                  </w:rPrChange>
                </w:rPr>
                <w:t xml:space="preserve">    * Результат в объектах карт </w:t>
              </w:r>
              <w:proofErr w:type="spellStart"/>
              <w:r w:rsidRPr="005A0097">
                <w:rPr>
                  <w:i/>
                  <w:iCs/>
                  <w:color w:val="629755"/>
                  <w:szCs w:val="28"/>
                  <w:rPrChange w:id="6120" w:author="Пользователь" w:date="2022-12-22T02:42:00Z">
                    <w:rPr>
                      <w:rFonts w:ascii="Courier New" w:hAnsi="Courier New" w:cs="Courier New"/>
                      <w:i/>
                      <w:iCs/>
                      <w:color w:val="629755"/>
                      <w:sz w:val="22"/>
                      <w:szCs w:val="22"/>
                    </w:rPr>
                  </w:rPrChange>
                </w:rPr>
                <w:t>foods</w:t>
              </w:r>
              <w:proofErr w:type="spellEnd"/>
              <w:r w:rsidRPr="005A0097">
                <w:rPr>
                  <w:i/>
                  <w:iCs/>
                  <w:color w:val="629755"/>
                  <w:szCs w:val="28"/>
                  <w:rPrChange w:id="6121" w:author="Пользователь" w:date="2022-12-22T02:42:00Z">
                    <w:rPr>
                      <w:rFonts w:ascii="Courier New" w:hAnsi="Courier New" w:cs="Courier New"/>
                      <w:i/>
                      <w:iCs/>
                      <w:color w:val="629755"/>
                      <w:sz w:val="22"/>
                      <w:szCs w:val="22"/>
                    </w:rPr>
                  </w:rPrChange>
                </w:rPr>
                <w:t xml:space="preserve">, </w:t>
              </w:r>
              <w:proofErr w:type="spellStart"/>
              <w:r w:rsidRPr="005A0097">
                <w:rPr>
                  <w:i/>
                  <w:iCs/>
                  <w:color w:val="629755"/>
                  <w:szCs w:val="28"/>
                  <w:rPrChange w:id="6122" w:author="Пользователь" w:date="2022-12-22T02:42:00Z">
                    <w:rPr>
                      <w:rFonts w:ascii="Courier New" w:hAnsi="Courier New" w:cs="Courier New"/>
                      <w:i/>
                      <w:iCs/>
                      <w:color w:val="629755"/>
                      <w:sz w:val="22"/>
                      <w:szCs w:val="22"/>
                    </w:rPr>
                  </w:rPrChange>
                </w:rPr>
                <w:t>timeintervals</w:t>
              </w:r>
              <w:proofErr w:type="spellEnd"/>
              <w:r w:rsidRPr="005A0097">
                <w:rPr>
                  <w:i/>
                  <w:iCs/>
                  <w:color w:val="629755"/>
                  <w:szCs w:val="28"/>
                  <w:rPrChange w:id="6123" w:author="Пользователь" w:date="2022-12-22T02:42:00Z">
                    <w:rPr>
                      <w:rFonts w:ascii="Courier New" w:hAnsi="Courier New" w:cs="Courier New"/>
                      <w:i/>
                      <w:iCs/>
                      <w:color w:val="629755"/>
                      <w:sz w:val="22"/>
                      <w:szCs w:val="22"/>
                    </w:rPr>
                  </w:rPrChange>
                </w:rPr>
                <w:t xml:space="preserve">, </w:t>
              </w:r>
              <w:proofErr w:type="spellStart"/>
              <w:r w:rsidRPr="005A0097">
                <w:rPr>
                  <w:i/>
                  <w:iCs/>
                  <w:color w:val="629755"/>
                  <w:szCs w:val="28"/>
                  <w:rPrChange w:id="6124" w:author="Пользователь" w:date="2022-12-22T02:42:00Z">
                    <w:rPr>
                      <w:rFonts w:ascii="Courier New" w:hAnsi="Courier New" w:cs="Courier New"/>
                      <w:i/>
                      <w:iCs/>
                      <w:color w:val="629755"/>
                      <w:sz w:val="22"/>
                      <w:szCs w:val="22"/>
                    </w:rPr>
                  </w:rPrChange>
                </w:rPr>
                <w:t>times</w:t>
              </w:r>
              <w:proofErr w:type="spellEnd"/>
              <w:r w:rsidRPr="005A0097">
                <w:rPr>
                  <w:i/>
                  <w:iCs/>
                  <w:color w:val="629755"/>
                  <w:szCs w:val="28"/>
                  <w:rPrChange w:id="6125" w:author="Пользователь" w:date="2022-12-22T02:42:00Z">
                    <w:rPr>
                      <w:rFonts w:ascii="Courier New" w:hAnsi="Courier New" w:cs="Courier New"/>
                      <w:i/>
                      <w:iCs/>
                      <w:color w:val="629755"/>
                      <w:sz w:val="22"/>
                      <w:szCs w:val="22"/>
                    </w:rPr>
                  </w:rPrChange>
                </w:rPr>
                <w:t>.   *</w:t>
              </w:r>
            </w:ins>
          </w:p>
          <w:p w14:paraId="7E4B665E" w14:textId="77777777" w:rsidR="00046F53" w:rsidRPr="005A0097" w:rsidRDefault="00046F53" w:rsidP="00046F53">
            <w:pPr>
              <w:spacing w:line="240" w:lineRule="auto"/>
              <w:ind w:firstLine="0"/>
              <w:jc w:val="left"/>
              <w:rPr>
                <w:ins w:id="6126" w:author="Пользователь" w:date="2022-12-22T02:22:00Z"/>
                <w:szCs w:val="28"/>
                <w:lang w:val="en-US"/>
                <w:rPrChange w:id="6127" w:author="Пользователь" w:date="2022-12-22T02:42:00Z">
                  <w:rPr>
                    <w:ins w:id="6128" w:author="Пользователь" w:date="2022-12-22T02:22:00Z"/>
                    <w:sz w:val="24"/>
                  </w:rPr>
                </w:rPrChange>
              </w:rPr>
            </w:pPr>
            <w:ins w:id="6129" w:author="Пользователь" w:date="2022-12-22T02:22:00Z">
              <w:r w:rsidRPr="005A0097">
                <w:rPr>
                  <w:i/>
                  <w:iCs/>
                  <w:color w:val="629755"/>
                  <w:szCs w:val="28"/>
                  <w:rPrChange w:id="6130" w:author="Пользователь" w:date="2022-12-22T02:42:00Z">
                    <w:rPr>
                      <w:rFonts w:ascii="Courier New" w:hAnsi="Courier New" w:cs="Courier New"/>
                      <w:i/>
                      <w:iCs/>
                      <w:color w:val="629755"/>
                      <w:sz w:val="22"/>
                      <w:szCs w:val="22"/>
                    </w:rPr>
                  </w:rPrChange>
                </w:rPr>
                <w:t xml:space="preserve">    * </w:t>
              </w:r>
              <w:r w:rsidRPr="005A0097">
                <w:rPr>
                  <w:b/>
                  <w:bCs/>
                  <w:i/>
                  <w:iCs/>
                  <w:color w:val="629755"/>
                  <w:szCs w:val="28"/>
                  <w:rPrChange w:id="6131" w:author="Пользователь" w:date="2022-12-22T02:42:00Z">
                    <w:rPr>
                      <w:rFonts w:ascii="Courier New" w:hAnsi="Courier New" w:cs="Courier New"/>
                      <w:b/>
                      <w:bCs/>
                      <w:i/>
                      <w:iCs/>
                      <w:color w:val="629755"/>
                      <w:sz w:val="22"/>
                      <w:szCs w:val="22"/>
                    </w:rPr>
                  </w:rPrChange>
                </w:rPr>
                <w:t>@</w:t>
              </w:r>
              <w:proofErr w:type="spellStart"/>
              <w:r w:rsidRPr="005A0097">
                <w:rPr>
                  <w:b/>
                  <w:bCs/>
                  <w:i/>
                  <w:iCs/>
                  <w:color w:val="629755"/>
                  <w:szCs w:val="28"/>
                  <w:rPrChange w:id="6132" w:author="Пользователь" w:date="2022-12-22T02:42:00Z">
                    <w:rPr>
                      <w:rFonts w:ascii="Courier New" w:hAnsi="Courier New" w:cs="Courier New"/>
                      <w:b/>
                      <w:bCs/>
                      <w:i/>
                      <w:iCs/>
                      <w:color w:val="629755"/>
                      <w:sz w:val="22"/>
                      <w:szCs w:val="22"/>
                    </w:rPr>
                  </w:rPrChange>
                </w:rPr>
                <w:t>param</w:t>
              </w:r>
              <w:proofErr w:type="spellEnd"/>
              <w:r w:rsidRPr="005A0097">
                <w:rPr>
                  <w:b/>
                  <w:bCs/>
                  <w:i/>
                  <w:iCs/>
                  <w:color w:val="629755"/>
                  <w:szCs w:val="28"/>
                  <w:rPrChange w:id="6133" w:author="Пользователь" w:date="2022-12-22T02:42:00Z">
                    <w:rPr>
                      <w:rFonts w:ascii="Courier New" w:hAnsi="Courier New" w:cs="Courier New"/>
                      <w:b/>
                      <w:bCs/>
                      <w:i/>
                      <w:iCs/>
                      <w:color w:val="629755"/>
                      <w:sz w:val="22"/>
                      <w:szCs w:val="22"/>
                    </w:rPr>
                  </w:rPrChange>
                </w:rPr>
                <w:t xml:space="preserve"> </w:t>
              </w:r>
              <w:proofErr w:type="spellStart"/>
              <w:r w:rsidRPr="005A0097">
                <w:rPr>
                  <w:i/>
                  <w:iCs/>
                  <w:color w:val="8A653B"/>
                  <w:szCs w:val="28"/>
                  <w:rPrChange w:id="6134" w:author="Пользователь" w:date="2022-12-22T02:42:00Z">
                    <w:rPr>
                      <w:rFonts w:ascii="Courier New" w:hAnsi="Courier New" w:cs="Courier New"/>
                      <w:i/>
                      <w:iCs/>
                      <w:color w:val="8A653B"/>
                      <w:sz w:val="22"/>
                      <w:szCs w:val="22"/>
                    </w:rPr>
                  </w:rPrChange>
                </w:rPr>
                <w:t>wb</w:t>
              </w:r>
              <w:proofErr w:type="spellEnd"/>
              <w:r w:rsidRPr="005A0097">
                <w:rPr>
                  <w:i/>
                  <w:iCs/>
                  <w:color w:val="8A653B"/>
                  <w:szCs w:val="28"/>
                  <w:rPrChange w:id="6135" w:author="Пользователь" w:date="2022-12-22T02:42:00Z">
                    <w:rPr>
                      <w:rFonts w:ascii="Courier New" w:hAnsi="Courier New" w:cs="Courier New"/>
                      <w:i/>
                      <w:iCs/>
                      <w:color w:val="8A653B"/>
                      <w:sz w:val="22"/>
                      <w:szCs w:val="22"/>
                    </w:rPr>
                  </w:rPrChange>
                </w:rPr>
                <w:t xml:space="preserve"> </w:t>
              </w:r>
              <w:r w:rsidRPr="005A0097">
                <w:rPr>
                  <w:i/>
                  <w:iCs/>
                  <w:color w:val="629755"/>
                  <w:szCs w:val="28"/>
                  <w:rPrChange w:id="6136" w:author="Пользователь" w:date="2022-12-22T02:42:00Z">
                    <w:rPr>
                      <w:rFonts w:ascii="Courier New" w:hAnsi="Courier New" w:cs="Courier New"/>
                      <w:i/>
                      <w:iCs/>
                      <w:color w:val="629755"/>
                      <w:sz w:val="22"/>
                      <w:szCs w:val="22"/>
                    </w:rPr>
                  </w:rPrChange>
                </w:rPr>
                <w:t xml:space="preserve">- рабочая книга с данными.                     </w:t>
              </w:r>
              <w:r w:rsidRPr="005A0097">
                <w:rPr>
                  <w:i/>
                  <w:iCs/>
                  <w:color w:val="629755"/>
                  <w:szCs w:val="28"/>
                  <w:lang w:val="en-US"/>
                  <w:rPrChange w:id="6137" w:author="Пользователь" w:date="2022-12-22T02:42:00Z">
                    <w:rPr>
                      <w:rFonts w:ascii="Courier New" w:hAnsi="Courier New" w:cs="Courier New"/>
                      <w:i/>
                      <w:iCs/>
                      <w:color w:val="629755"/>
                      <w:sz w:val="22"/>
                      <w:szCs w:val="22"/>
                    </w:rPr>
                  </w:rPrChange>
                </w:rPr>
                <w:t>*</w:t>
              </w:r>
            </w:ins>
          </w:p>
          <w:p w14:paraId="2DA32A7F" w14:textId="77777777" w:rsidR="00046F53" w:rsidRPr="005A0097" w:rsidRDefault="00046F53" w:rsidP="00046F53">
            <w:pPr>
              <w:spacing w:line="240" w:lineRule="auto"/>
              <w:ind w:firstLine="0"/>
              <w:jc w:val="left"/>
              <w:rPr>
                <w:ins w:id="6138" w:author="Пользователь" w:date="2022-12-22T02:22:00Z"/>
                <w:szCs w:val="28"/>
                <w:lang w:val="en-US"/>
                <w:rPrChange w:id="6139" w:author="Пользователь" w:date="2022-12-22T02:42:00Z">
                  <w:rPr>
                    <w:ins w:id="6140" w:author="Пользователь" w:date="2022-12-22T02:22:00Z"/>
                    <w:sz w:val="24"/>
                  </w:rPr>
                </w:rPrChange>
              </w:rPr>
            </w:pPr>
            <w:ins w:id="6141" w:author="Пользователь" w:date="2022-12-22T02:22:00Z">
              <w:r w:rsidRPr="005A0097">
                <w:rPr>
                  <w:i/>
                  <w:iCs/>
                  <w:color w:val="629755"/>
                  <w:szCs w:val="28"/>
                  <w:lang w:val="en-US"/>
                  <w:rPrChange w:id="6142" w:author="Пользователь" w:date="2022-12-22T02:42:00Z">
                    <w:rPr>
                      <w:rFonts w:ascii="Courier New" w:hAnsi="Courier New" w:cs="Courier New"/>
                      <w:i/>
                      <w:iCs/>
                      <w:color w:val="629755"/>
                      <w:sz w:val="22"/>
                      <w:szCs w:val="22"/>
                    </w:rPr>
                  </w:rPrChange>
                </w:rPr>
                <w:t>    ************************************************************/</w:t>
              </w:r>
            </w:ins>
          </w:p>
          <w:p w14:paraId="67A217D6" w14:textId="77777777" w:rsidR="00046F53" w:rsidRPr="005A0097" w:rsidRDefault="00046F53" w:rsidP="00046F53">
            <w:pPr>
              <w:spacing w:line="240" w:lineRule="auto"/>
              <w:ind w:firstLine="0"/>
              <w:jc w:val="left"/>
              <w:rPr>
                <w:ins w:id="6143" w:author="Пользователь" w:date="2022-12-22T02:22:00Z"/>
                <w:szCs w:val="28"/>
                <w:lang w:val="en-US"/>
                <w:rPrChange w:id="6144" w:author="Пользователь" w:date="2022-12-22T02:42:00Z">
                  <w:rPr>
                    <w:ins w:id="6145" w:author="Пользователь" w:date="2022-12-22T02:22:00Z"/>
                    <w:sz w:val="24"/>
                  </w:rPr>
                </w:rPrChange>
              </w:rPr>
            </w:pPr>
            <w:ins w:id="6146" w:author="Пользователь" w:date="2022-12-22T02:22:00Z">
              <w:r w:rsidRPr="005A0097">
                <w:rPr>
                  <w:i/>
                  <w:iCs/>
                  <w:color w:val="629755"/>
                  <w:szCs w:val="28"/>
                  <w:lang w:val="en-US"/>
                  <w:rPrChange w:id="6147" w:author="Пользователь" w:date="2022-12-22T02:42:00Z">
                    <w:rPr>
                      <w:rFonts w:ascii="Courier New" w:hAnsi="Courier New" w:cs="Courier New"/>
                      <w:i/>
                      <w:iCs/>
                      <w:color w:val="629755"/>
                      <w:sz w:val="22"/>
                      <w:szCs w:val="22"/>
                    </w:rPr>
                  </w:rPrChange>
                </w:rPr>
                <w:t>   </w:t>
              </w:r>
              <w:r w:rsidRPr="005A0097">
                <w:rPr>
                  <w:color w:val="CC7832"/>
                  <w:szCs w:val="28"/>
                  <w:lang w:val="en-US"/>
                  <w:rPrChange w:id="6148" w:author="Пользователь" w:date="2022-12-22T02:42:00Z">
                    <w:rPr>
                      <w:rFonts w:ascii="Courier New" w:hAnsi="Courier New" w:cs="Courier New"/>
                      <w:color w:val="CC7832"/>
                      <w:sz w:val="22"/>
                      <w:szCs w:val="22"/>
                    </w:rPr>
                  </w:rPrChange>
                </w:rPr>
                <w:t xml:space="preserve">private static void </w:t>
              </w:r>
              <w:proofErr w:type="spellStart"/>
              <w:proofErr w:type="gramStart"/>
              <w:r w:rsidRPr="005A0097">
                <w:rPr>
                  <w:color w:val="FFC66D"/>
                  <w:szCs w:val="28"/>
                  <w:lang w:val="en-US"/>
                  <w:rPrChange w:id="6149" w:author="Пользователь" w:date="2022-12-22T02:42:00Z">
                    <w:rPr>
                      <w:rFonts w:ascii="Courier New" w:hAnsi="Courier New" w:cs="Courier New"/>
                      <w:color w:val="FFC66D"/>
                      <w:sz w:val="22"/>
                      <w:szCs w:val="22"/>
                    </w:rPr>
                  </w:rPrChange>
                </w:rPr>
                <w:t>loadFoodRelations</w:t>
              </w:r>
              <w:proofErr w:type="spellEnd"/>
              <w:r w:rsidRPr="005A0097">
                <w:rPr>
                  <w:color w:val="A9B7C6"/>
                  <w:szCs w:val="28"/>
                  <w:lang w:val="en-US"/>
                  <w:rPrChange w:id="6150" w:author="Пользователь" w:date="2022-12-22T02:42:00Z">
                    <w:rPr>
                      <w:rFonts w:ascii="Courier New" w:hAnsi="Courier New" w:cs="Courier New"/>
                      <w:color w:val="A9B7C6"/>
                      <w:sz w:val="22"/>
                      <w:szCs w:val="22"/>
                    </w:rPr>
                  </w:rPrChange>
                </w:rPr>
                <w:t>(</w:t>
              </w:r>
              <w:proofErr w:type="spellStart"/>
              <w:proofErr w:type="gramEnd"/>
              <w:r w:rsidRPr="005A0097">
                <w:rPr>
                  <w:color w:val="A9B7C6"/>
                  <w:szCs w:val="28"/>
                  <w:lang w:val="en-US"/>
                  <w:rPrChange w:id="6151" w:author="Пользователь" w:date="2022-12-22T02:42:00Z">
                    <w:rPr>
                      <w:rFonts w:ascii="Courier New" w:hAnsi="Courier New" w:cs="Courier New"/>
                      <w:color w:val="A9B7C6"/>
                      <w:sz w:val="22"/>
                      <w:szCs w:val="22"/>
                    </w:rPr>
                  </w:rPrChange>
                </w:rPr>
                <w:t>XSSFWorkbook</w:t>
              </w:r>
              <w:proofErr w:type="spellEnd"/>
              <w:r w:rsidRPr="005A0097">
                <w:rPr>
                  <w:color w:val="A9B7C6"/>
                  <w:szCs w:val="28"/>
                  <w:lang w:val="en-US"/>
                  <w:rPrChange w:id="6152" w:author="Пользователь" w:date="2022-12-22T02:42:00Z">
                    <w:rPr>
                      <w:rFonts w:ascii="Courier New" w:hAnsi="Courier New" w:cs="Courier New"/>
                      <w:color w:val="A9B7C6"/>
                      <w:sz w:val="22"/>
                      <w:szCs w:val="22"/>
                    </w:rPr>
                  </w:rPrChange>
                </w:rPr>
                <w:t xml:space="preserve"> </w:t>
              </w:r>
              <w:proofErr w:type="spellStart"/>
              <w:r w:rsidRPr="005A0097">
                <w:rPr>
                  <w:color w:val="A9B7C6"/>
                  <w:szCs w:val="28"/>
                  <w:lang w:val="en-US"/>
                  <w:rPrChange w:id="6153" w:author="Пользователь" w:date="2022-12-22T02:42:00Z">
                    <w:rPr>
                      <w:rFonts w:ascii="Courier New" w:hAnsi="Courier New" w:cs="Courier New"/>
                      <w:color w:val="A9B7C6"/>
                      <w:sz w:val="22"/>
                      <w:szCs w:val="22"/>
                    </w:rPr>
                  </w:rPrChange>
                </w:rPr>
                <w:t>wb</w:t>
              </w:r>
              <w:proofErr w:type="spellEnd"/>
              <w:r w:rsidRPr="005A0097">
                <w:rPr>
                  <w:color w:val="A9B7C6"/>
                  <w:szCs w:val="28"/>
                  <w:lang w:val="en-US"/>
                  <w:rPrChange w:id="6154" w:author="Пользователь" w:date="2022-12-22T02:42:00Z">
                    <w:rPr>
                      <w:rFonts w:ascii="Courier New" w:hAnsi="Courier New" w:cs="Courier New"/>
                      <w:color w:val="A9B7C6"/>
                      <w:sz w:val="22"/>
                      <w:szCs w:val="22"/>
                    </w:rPr>
                  </w:rPrChange>
                </w:rPr>
                <w:t>) {</w:t>
              </w:r>
            </w:ins>
          </w:p>
          <w:p w14:paraId="50795471" w14:textId="77777777" w:rsidR="00046F53" w:rsidRPr="005A0097" w:rsidRDefault="00046F53" w:rsidP="00046F53">
            <w:pPr>
              <w:spacing w:line="240" w:lineRule="auto"/>
              <w:ind w:firstLine="0"/>
              <w:jc w:val="left"/>
              <w:rPr>
                <w:ins w:id="6155" w:author="Пользователь" w:date="2022-12-22T02:22:00Z"/>
                <w:szCs w:val="28"/>
                <w:rPrChange w:id="6156" w:author="Пользователь" w:date="2022-12-22T02:42:00Z">
                  <w:rPr>
                    <w:ins w:id="6157" w:author="Пользователь" w:date="2022-12-22T02:22:00Z"/>
                    <w:sz w:val="24"/>
                  </w:rPr>
                </w:rPrChange>
              </w:rPr>
            </w:pPr>
            <w:ins w:id="6158" w:author="Пользователь" w:date="2022-12-22T02:22:00Z">
              <w:r w:rsidRPr="005A0097">
                <w:rPr>
                  <w:color w:val="A9B7C6"/>
                  <w:szCs w:val="28"/>
                  <w:lang w:val="en-US"/>
                  <w:rPrChange w:id="6159" w:author="Пользователь" w:date="2022-12-22T02:42:00Z">
                    <w:rPr>
                      <w:rFonts w:ascii="Courier New" w:hAnsi="Courier New" w:cs="Courier New"/>
                      <w:color w:val="A9B7C6"/>
                      <w:sz w:val="22"/>
                      <w:szCs w:val="22"/>
                    </w:rPr>
                  </w:rPrChange>
                </w:rPr>
                <w:t>       </w:t>
              </w:r>
              <w:r w:rsidRPr="005A0097">
                <w:rPr>
                  <w:color w:val="808080"/>
                  <w:szCs w:val="28"/>
                  <w:rPrChange w:id="6160" w:author="Пользователь" w:date="2022-12-22T02:42:00Z">
                    <w:rPr>
                      <w:rFonts w:ascii="Courier New" w:hAnsi="Courier New" w:cs="Courier New"/>
                      <w:color w:val="808080"/>
                      <w:sz w:val="22"/>
                      <w:szCs w:val="22"/>
                    </w:rPr>
                  </w:rPrChange>
                </w:rPr>
                <w:t>// Берётся 3(считая их он 0) лист(таблица) из файла .</w:t>
              </w:r>
              <w:proofErr w:type="spellStart"/>
              <w:r w:rsidRPr="005A0097">
                <w:rPr>
                  <w:color w:val="808080"/>
                  <w:szCs w:val="28"/>
                  <w:rPrChange w:id="6161" w:author="Пользователь" w:date="2022-12-22T02:42:00Z">
                    <w:rPr>
                      <w:rFonts w:ascii="Courier New" w:hAnsi="Courier New" w:cs="Courier New"/>
                      <w:color w:val="808080"/>
                      <w:sz w:val="22"/>
                      <w:szCs w:val="22"/>
                    </w:rPr>
                  </w:rPrChange>
                </w:rPr>
                <w:t>xlsx</w:t>
              </w:r>
              <w:proofErr w:type="spellEnd"/>
              <w:r w:rsidRPr="005A0097">
                <w:rPr>
                  <w:color w:val="808080"/>
                  <w:szCs w:val="28"/>
                  <w:rPrChange w:id="6162" w:author="Пользователь" w:date="2022-12-22T02:42:00Z">
                    <w:rPr>
                      <w:rFonts w:ascii="Courier New" w:hAnsi="Courier New" w:cs="Courier New"/>
                      <w:color w:val="808080"/>
                      <w:sz w:val="22"/>
                      <w:szCs w:val="22"/>
                    </w:rPr>
                  </w:rPrChange>
                </w:rPr>
                <w:t>.</w:t>
              </w:r>
            </w:ins>
          </w:p>
          <w:p w14:paraId="59A95BE0" w14:textId="77777777" w:rsidR="00046F53" w:rsidRPr="005A0097" w:rsidRDefault="00046F53" w:rsidP="00046F53">
            <w:pPr>
              <w:spacing w:line="240" w:lineRule="auto"/>
              <w:ind w:firstLine="0"/>
              <w:jc w:val="left"/>
              <w:rPr>
                <w:ins w:id="6163" w:author="Пользователь" w:date="2022-12-22T02:22:00Z"/>
                <w:szCs w:val="28"/>
                <w:lang w:val="en-US"/>
                <w:rPrChange w:id="6164" w:author="Пользователь" w:date="2022-12-22T02:42:00Z">
                  <w:rPr>
                    <w:ins w:id="6165" w:author="Пользователь" w:date="2022-12-22T02:22:00Z"/>
                    <w:sz w:val="24"/>
                  </w:rPr>
                </w:rPrChange>
              </w:rPr>
            </w:pPr>
            <w:ins w:id="6166" w:author="Пользователь" w:date="2022-12-22T02:22:00Z">
              <w:r w:rsidRPr="005A0097">
                <w:rPr>
                  <w:color w:val="808080"/>
                  <w:szCs w:val="28"/>
                  <w:rPrChange w:id="6167" w:author="Пользователь" w:date="2022-12-22T02:42:00Z">
                    <w:rPr>
                      <w:rFonts w:ascii="Courier New" w:hAnsi="Courier New" w:cs="Courier New"/>
                      <w:color w:val="808080"/>
                      <w:sz w:val="22"/>
                      <w:szCs w:val="22"/>
                    </w:rPr>
                  </w:rPrChange>
                </w:rPr>
                <w:t>       </w:t>
              </w:r>
              <w:r w:rsidRPr="005A0097">
                <w:rPr>
                  <w:color w:val="A9B7C6"/>
                  <w:szCs w:val="28"/>
                  <w:lang w:val="en-US"/>
                  <w:rPrChange w:id="6168" w:author="Пользователь" w:date="2022-12-22T02:42:00Z">
                    <w:rPr>
                      <w:rFonts w:ascii="Courier New" w:hAnsi="Courier New" w:cs="Courier New"/>
                      <w:color w:val="A9B7C6"/>
                      <w:sz w:val="22"/>
                      <w:szCs w:val="22"/>
                    </w:rPr>
                  </w:rPrChange>
                </w:rPr>
                <w:t xml:space="preserve">Sheet </w:t>
              </w:r>
              <w:proofErr w:type="spellStart"/>
              <w:r w:rsidRPr="005A0097">
                <w:rPr>
                  <w:color w:val="A9B7C6"/>
                  <w:szCs w:val="28"/>
                  <w:lang w:val="en-US"/>
                  <w:rPrChange w:id="6169" w:author="Пользователь" w:date="2022-12-22T02:42:00Z">
                    <w:rPr>
                      <w:rFonts w:ascii="Courier New" w:hAnsi="Courier New" w:cs="Courier New"/>
                      <w:color w:val="A9B7C6"/>
                      <w:sz w:val="22"/>
                      <w:szCs w:val="22"/>
                    </w:rPr>
                  </w:rPrChange>
                </w:rPr>
                <w:t>sheet</w:t>
              </w:r>
              <w:proofErr w:type="spellEnd"/>
              <w:r w:rsidRPr="005A0097">
                <w:rPr>
                  <w:color w:val="A9B7C6"/>
                  <w:szCs w:val="28"/>
                  <w:lang w:val="en-US"/>
                  <w:rPrChange w:id="6170" w:author="Пользователь" w:date="2022-12-22T02:42:00Z">
                    <w:rPr>
                      <w:rFonts w:ascii="Courier New" w:hAnsi="Courier New" w:cs="Courier New"/>
                      <w:color w:val="A9B7C6"/>
                      <w:sz w:val="22"/>
                      <w:szCs w:val="22"/>
                    </w:rPr>
                  </w:rPrChange>
                </w:rPr>
                <w:t xml:space="preserve"> = </w:t>
              </w:r>
              <w:proofErr w:type="spellStart"/>
              <w:proofErr w:type="gramStart"/>
              <w:r w:rsidRPr="005A0097">
                <w:rPr>
                  <w:color w:val="A9B7C6"/>
                  <w:szCs w:val="28"/>
                  <w:lang w:val="en-US"/>
                  <w:rPrChange w:id="6171" w:author="Пользователь" w:date="2022-12-22T02:42:00Z">
                    <w:rPr>
                      <w:rFonts w:ascii="Courier New" w:hAnsi="Courier New" w:cs="Courier New"/>
                      <w:color w:val="A9B7C6"/>
                      <w:sz w:val="22"/>
                      <w:szCs w:val="22"/>
                    </w:rPr>
                  </w:rPrChange>
                </w:rPr>
                <w:t>wb.getSheetAt</w:t>
              </w:r>
              <w:proofErr w:type="spellEnd"/>
              <w:proofErr w:type="gramEnd"/>
              <w:r w:rsidRPr="005A0097">
                <w:rPr>
                  <w:color w:val="A9B7C6"/>
                  <w:szCs w:val="28"/>
                  <w:lang w:val="en-US"/>
                  <w:rPrChange w:id="6172" w:author="Пользователь" w:date="2022-12-22T02:42:00Z">
                    <w:rPr>
                      <w:rFonts w:ascii="Courier New" w:hAnsi="Courier New" w:cs="Courier New"/>
                      <w:color w:val="A9B7C6"/>
                      <w:sz w:val="22"/>
                      <w:szCs w:val="22"/>
                    </w:rPr>
                  </w:rPrChange>
                </w:rPr>
                <w:t>(</w:t>
              </w:r>
              <w:r w:rsidRPr="005A0097">
                <w:rPr>
                  <w:color w:val="6897BB"/>
                  <w:szCs w:val="28"/>
                  <w:lang w:val="en-US"/>
                  <w:rPrChange w:id="6173" w:author="Пользователь" w:date="2022-12-22T02:42:00Z">
                    <w:rPr>
                      <w:rFonts w:ascii="Courier New" w:hAnsi="Courier New" w:cs="Courier New"/>
                      <w:color w:val="6897BB"/>
                      <w:sz w:val="22"/>
                      <w:szCs w:val="22"/>
                    </w:rPr>
                  </w:rPrChange>
                </w:rPr>
                <w:t>3</w:t>
              </w:r>
              <w:r w:rsidRPr="005A0097">
                <w:rPr>
                  <w:color w:val="A9B7C6"/>
                  <w:szCs w:val="28"/>
                  <w:lang w:val="en-US"/>
                  <w:rPrChange w:id="6174" w:author="Пользователь" w:date="2022-12-22T02:42:00Z">
                    <w:rPr>
                      <w:rFonts w:ascii="Courier New" w:hAnsi="Courier New" w:cs="Courier New"/>
                      <w:color w:val="A9B7C6"/>
                      <w:sz w:val="22"/>
                      <w:szCs w:val="22"/>
                    </w:rPr>
                  </w:rPrChange>
                </w:rPr>
                <w:t>)</w:t>
              </w:r>
              <w:r w:rsidRPr="005A0097">
                <w:rPr>
                  <w:color w:val="CC7832"/>
                  <w:szCs w:val="28"/>
                  <w:lang w:val="en-US"/>
                  <w:rPrChange w:id="6175" w:author="Пользователь" w:date="2022-12-22T02:42:00Z">
                    <w:rPr>
                      <w:rFonts w:ascii="Courier New" w:hAnsi="Courier New" w:cs="Courier New"/>
                      <w:color w:val="CC7832"/>
                      <w:sz w:val="22"/>
                      <w:szCs w:val="22"/>
                    </w:rPr>
                  </w:rPrChange>
                </w:rPr>
                <w:t>;</w:t>
              </w:r>
            </w:ins>
          </w:p>
          <w:p w14:paraId="51367EA2" w14:textId="77777777" w:rsidR="00046F53" w:rsidRPr="005A0097" w:rsidRDefault="00046F53" w:rsidP="00046F53">
            <w:pPr>
              <w:spacing w:line="240" w:lineRule="auto"/>
              <w:ind w:firstLine="0"/>
              <w:jc w:val="left"/>
              <w:rPr>
                <w:ins w:id="6176" w:author="Пользователь" w:date="2022-12-22T02:22:00Z"/>
                <w:szCs w:val="28"/>
                <w:lang w:val="en-US"/>
                <w:rPrChange w:id="6177" w:author="Пользователь" w:date="2022-12-22T02:42:00Z">
                  <w:rPr>
                    <w:ins w:id="6178" w:author="Пользователь" w:date="2022-12-22T02:22:00Z"/>
                    <w:sz w:val="24"/>
                  </w:rPr>
                </w:rPrChange>
              </w:rPr>
            </w:pPr>
          </w:p>
          <w:p w14:paraId="32A4FA06" w14:textId="77777777" w:rsidR="00046F53" w:rsidRPr="005A0097" w:rsidRDefault="00046F53" w:rsidP="00046F53">
            <w:pPr>
              <w:spacing w:line="240" w:lineRule="auto"/>
              <w:ind w:firstLine="0"/>
              <w:jc w:val="left"/>
              <w:rPr>
                <w:ins w:id="6179" w:author="Пользователь" w:date="2022-12-22T02:22:00Z"/>
                <w:szCs w:val="28"/>
                <w:lang w:val="en-US"/>
                <w:rPrChange w:id="6180" w:author="Пользователь" w:date="2022-12-22T02:42:00Z">
                  <w:rPr>
                    <w:ins w:id="6181" w:author="Пользователь" w:date="2022-12-22T02:22:00Z"/>
                    <w:sz w:val="24"/>
                  </w:rPr>
                </w:rPrChange>
              </w:rPr>
            </w:pPr>
            <w:ins w:id="6182" w:author="Пользователь" w:date="2022-12-22T02:22:00Z">
              <w:r w:rsidRPr="005A0097">
                <w:rPr>
                  <w:color w:val="CC7832"/>
                  <w:szCs w:val="28"/>
                  <w:lang w:val="en-US"/>
                  <w:rPrChange w:id="6183" w:author="Пользователь" w:date="2022-12-22T02:42:00Z">
                    <w:rPr>
                      <w:rFonts w:ascii="Courier New" w:hAnsi="Courier New" w:cs="Courier New"/>
                      <w:color w:val="CC7832"/>
                      <w:sz w:val="22"/>
                      <w:szCs w:val="22"/>
                    </w:rPr>
                  </w:rPrChange>
                </w:rPr>
                <w:t>       </w:t>
              </w:r>
              <w:r w:rsidRPr="005A0097">
                <w:rPr>
                  <w:color w:val="A9B7C6"/>
                  <w:szCs w:val="28"/>
                  <w:lang w:val="en-US"/>
                  <w:rPrChange w:id="6184" w:author="Пользователь" w:date="2022-12-22T02:42:00Z">
                    <w:rPr>
                      <w:rFonts w:ascii="Courier New" w:hAnsi="Courier New" w:cs="Courier New"/>
                      <w:color w:val="A9B7C6"/>
                      <w:sz w:val="22"/>
                      <w:szCs w:val="22"/>
                    </w:rPr>
                  </w:rPrChange>
                </w:rPr>
                <w:t xml:space="preserve">Row </w:t>
              </w:r>
              <w:proofErr w:type="spellStart"/>
              <w:r w:rsidRPr="005A0097">
                <w:rPr>
                  <w:color w:val="A9B7C6"/>
                  <w:szCs w:val="28"/>
                  <w:lang w:val="en-US"/>
                  <w:rPrChange w:id="6185" w:author="Пользователь" w:date="2022-12-22T02:42:00Z">
                    <w:rPr>
                      <w:rFonts w:ascii="Courier New" w:hAnsi="Courier New" w:cs="Courier New"/>
                      <w:color w:val="A9B7C6"/>
                      <w:sz w:val="22"/>
                      <w:szCs w:val="22"/>
                    </w:rPr>
                  </w:rPrChange>
                </w:rPr>
                <w:t>row</w:t>
              </w:r>
              <w:proofErr w:type="spellEnd"/>
              <w:r w:rsidRPr="005A0097">
                <w:rPr>
                  <w:color w:val="CC7832"/>
                  <w:szCs w:val="28"/>
                  <w:lang w:val="en-US"/>
                  <w:rPrChange w:id="6186" w:author="Пользователь" w:date="2022-12-22T02:42:00Z">
                    <w:rPr>
                      <w:rFonts w:ascii="Courier New" w:hAnsi="Courier New" w:cs="Courier New"/>
                      <w:color w:val="CC7832"/>
                      <w:sz w:val="22"/>
                      <w:szCs w:val="22"/>
                    </w:rPr>
                  </w:rPrChange>
                </w:rPr>
                <w:t>;</w:t>
              </w:r>
            </w:ins>
          </w:p>
          <w:p w14:paraId="7E18849A" w14:textId="77777777" w:rsidR="00046F53" w:rsidRPr="005A0097" w:rsidRDefault="00046F53" w:rsidP="00046F53">
            <w:pPr>
              <w:spacing w:line="240" w:lineRule="auto"/>
              <w:ind w:firstLine="0"/>
              <w:jc w:val="left"/>
              <w:rPr>
                <w:ins w:id="6187" w:author="Пользователь" w:date="2022-12-22T02:22:00Z"/>
                <w:szCs w:val="28"/>
                <w:lang w:val="en-US"/>
                <w:rPrChange w:id="6188" w:author="Пользователь" w:date="2022-12-22T02:42:00Z">
                  <w:rPr>
                    <w:ins w:id="6189" w:author="Пользователь" w:date="2022-12-22T02:22:00Z"/>
                    <w:sz w:val="24"/>
                  </w:rPr>
                </w:rPrChange>
              </w:rPr>
            </w:pPr>
            <w:ins w:id="6190" w:author="Пользователь" w:date="2022-12-22T02:22:00Z">
              <w:r w:rsidRPr="005A0097">
                <w:rPr>
                  <w:color w:val="CC7832"/>
                  <w:szCs w:val="28"/>
                  <w:lang w:val="en-US"/>
                  <w:rPrChange w:id="6191" w:author="Пользователь" w:date="2022-12-22T02:42:00Z">
                    <w:rPr>
                      <w:rFonts w:ascii="Courier New" w:hAnsi="Courier New" w:cs="Courier New"/>
                      <w:color w:val="CC7832"/>
                      <w:sz w:val="22"/>
                      <w:szCs w:val="22"/>
                    </w:rPr>
                  </w:rPrChange>
                </w:rPr>
                <w:t>       </w:t>
              </w:r>
              <w:r w:rsidRPr="005A0097">
                <w:rPr>
                  <w:color w:val="A9B7C6"/>
                  <w:szCs w:val="28"/>
                  <w:lang w:val="en-US"/>
                  <w:rPrChange w:id="6192" w:author="Пользователь" w:date="2022-12-22T02:42:00Z">
                    <w:rPr>
                      <w:rFonts w:ascii="Courier New" w:hAnsi="Courier New" w:cs="Courier New"/>
                      <w:color w:val="A9B7C6"/>
                      <w:sz w:val="22"/>
                      <w:szCs w:val="22"/>
                    </w:rPr>
                  </w:rPrChange>
                </w:rPr>
                <w:t xml:space="preserve">Cell </w:t>
              </w:r>
              <w:proofErr w:type="spellStart"/>
              <w:r w:rsidRPr="005A0097">
                <w:rPr>
                  <w:color w:val="A9B7C6"/>
                  <w:szCs w:val="28"/>
                  <w:lang w:val="en-US"/>
                  <w:rPrChange w:id="6193" w:author="Пользователь" w:date="2022-12-22T02:42:00Z">
                    <w:rPr>
                      <w:rFonts w:ascii="Courier New" w:hAnsi="Courier New" w:cs="Courier New"/>
                      <w:color w:val="A9B7C6"/>
                      <w:sz w:val="22"/>
                      <w:szCs w:val="22"/>
                    </w:rPr>
                  </w:rPrChange>
                </w:rPr>
                <w:t>cell</w:t>
              </w:r>
              <w:proofErr w:type="spellEnd"/>
              <w:r w:rsidRPr="005A0097">
                <w:rPr>
                  <w:color w:val="CC7832"/>
                  <w:szCs w:val="28"/>
                  <w:lang w:val="en-US"/>
                  <w:rPrChange w:id="6194" w:author="Пользователь" w:date="2022-12-22T02:42:00Z">
                    <w:rPr>
                      <w:rFonts w:ascii="Courier New" w:hAnsi="Courier New" w:cs="Courier New"/>
                      <w:color w:val="CC7832"/>
                      <w:sz w:val="22"/>
                      <w:szCs w:val="22"/>
                    </w:rPr>
                  </w:rPrChange>
                </w:rPr>
                <w:t>;</w:t>
              </w:r>
            </w:ins>
          </w:p>
          <w:p w14:paraId="0DA412A4" w14:textId="77777777" w:rsidR="00046F53" w:rsidRPr="005A0097" w:rsidRDefault="00046F53" w:rsidP="00046F53">
            <w:pPr>
              <w:spacing w:line="240" w:lineRule="auto"/>
              <w:ind w:firstLine="0"/>
              <w:jc w:val="left"/>
              <w:rPr>
                <w:ins w:id="6195" w:author="Пользователь" w:date="2022-12-22T02:22:00Z"/>
                <w:szCs w:val="28"/>
                <w:lang w:val="en-US"/>
                <w:rPrChange w:id="6196" w:author="Пользователь" w:date="2022-12-22T02:42:00Z">
                  <w:rPr>
                    <w:ins w:id="6197" w:author="Пользователь" w:date="2022-12-22T02:22:00Z"/>
                    <w:sz w:val="24"/>
                  </w:rPr>
                </w:rPrChange>
              </w:rPr>
            </w:pPr>
            <w:ins w:id="6198" w:author="Пользователь" w:date="2022-12-22T02:22:00Z">
              <w:r w:rsidRPr="005A0097">
                <w:rPr>
                  <w:color w:val="CC7832"/>
                  <w:szCs w:val="28"/>
                  <w:lang w:val="en-US"/>
                  <w:rPrChange w:id="6199" w:author="Пользователь" w:date="2022-12-22T02:42:00Z">
                    <w:rPr>
                      <w:rFonts w:ascii="Courier New" w:hAnsi="Courier New" w:cs="Courier New"/>
                      <w:color w:val="CC7832"/>
                      <w:sz w:val="22"/>
                      <w:szCs w:val="22"/>
                    </w:rPr>
                  </w:rPrChange>
                </w:rPr>
                <w:t>       </w:t>
              </w:r>
              <w:proofErr w:type="spellStart"/>
              <w:r w:rsidRPr="005A0097">
                <w:rPr>
                  <w:color w:val="CC7832"/>
                  <w:szCs w:val="28"/>
                  <w:lang w:val="en-US"/>
                  <w:rPrChange w:id="6200" w:author="Пользователь" w:date="2022-12-22T02:42:00Z">
                    <w:rPr>
                      <w:rFonts w:ascii="Courier New" w:hAnsi="Courier New" w:cs="Courier New"/>
                      <w:color w:val="CC7832"/>
                      <w:sz w:val="22"/>
                      <w:szCs w:val="22"/>
                    </w:rPr>
                  </w:rPrChange>
                </w:rPr>
                <w:t>int</w:t>
              </w:r>
              <w:proofErr w:type="spellEnd"/>
              <w:r w:rsidRPr="005A0097">
                <w:rPr>
                  <w:color w:val="CC7832"/>
                  <w:szCs w:val="28"/>
                  <w:lang w:val="en-US"/>
                  <w:rPrChange w:id="6201" w:author="Пользователь" w:date="2022-12-22T02:42:00Z">
                    <w:rPr>
                      <w:rFonts w:ascii="Courier New" w:hAnsi="Courier New" w:cs="Courier New"/>
                      <w:color w:val="CC7832"/>
                      <w:sz w:val="22"/>
                      <w:szCs w:val="22"/>
                    </w:rPr>
                  </w:rPrChange>
                </w:rPr>
                <w:t xml:space="preserve"> </w:t>
              </w:r>
              <w:proofErr w:type="spellStart"/>
              <w:r w:rsidRPr="005A0097">
                <w:rPr>
                  <w:color w:val="A9B7C6"/>
                  <w:szCs w:val="28"/>
                  <w:lang w:val="en-US"/>
                  <w:rPrChange w:id="6202" w:author="Пользователь" w:date="2022-12-22T02:42:00Z">
                    <w:rPr>
                      <w:rFonts w:ascii="Courier New" w:hAnsi="Courier New" w:cs="Courier New"/>
                      <w:color w:val="A9B7C6"/>
                      <w:sz w:val="22"/>
                      <w:szCs w:val="22"/>
                    </w:rPr>
                  </w:rPrChange>
                </w:rPr>
                <w:t>i</w:t>
              </w:r>
              <w:proofErr w:type="spellEnd"/>
              <w:r w:rsidRPr="005A0097">
                <w:rPr>
                  <w:color w:val="CC7832"/>
                  <w:szCs w:val="28"/>
                  <w:lang w:val="en-US"/>
                  <w:rPrChange w:id="6203" w:author="Пользователь" w:date="2022-12-22T02:42:00Z">
                    <w:rPr>
                      <w:rFonts w:ascii="Courier New" w:hAnsi="Courier New" w:cs="Courier New"/>
                      <w:color w:val="CC7832"/>
                      <w:sz w:val="22"/>
                      <w:szCs w:val="22"/>
                    </w:rPr>
                  </w:rPrChange>
                </w:rPr>
                <w:t>;</w:t>
              </w:r>
            </w:ins>
          </w:p>
          <w:p w14:paraId="6A6BD972" w14:textId="77777777" w:rsidR="00046F53" w:rsidRPr="005A0097" w:rsidRDefault="00046F53" w:rsidP="00046F53">
            <w:pPr>
              <w:spacing w:line="240" w:lineRule="auto"/>
              <w:ind w:firstLine="0"/>
              <w:jc w:val="left"/>
              <w:rPr>
                <w:ins w:id="6204" w:author="Пользователь" w:date="2022-12-22T02:22:00Z"/>
                <w:szCs w:val="28"/>
                <w:lang w:val="en-US"/>
                <w:rPrChange w:id="6205" w:author="Пользователь" w:date="2022-12-22T02:42:00Z">
                  <w:rPr>
                    <w:ins w:id="6206" w:author="Пользователь" w:date="2022-12-22T02:22:00Z"/>
                    <w:sz w:val="24"/>
                  </w:rPr>
                </w:rPrChange>
              </w:rPr>
            </w:pPr>
            <w:ins w:id="6207" w:author="Пользователь" w:date="2022-12-22T02:22:00Z">
              <w:r w:rsidRPr="005A0097">
                <w:rPr>
                  <w:color w:val="CC7832"/>
                  <w:szCs w:val="28"/>
                  <w:lang w:val="en-US"/>
                  <w:rPrChange w:id="6208" w:author="Пользователь" w:date="2022-12-22T02:42:00Z">
                    <w:rPr>
                      <w:rFonts w:ascii="Courier New" w:hAnsi="Courier New" w:cs="Courier New"/>
                      <w:color w:val="CC7832"/>
                      <w:sz w:val="22"/>
                      <w:szCs w:val="22"/>
                    </w:rPr>
                  </w:rPrChange>
                </w:rPr>
                <w:t>       </w:t>
              </w:r>
              <w:proofErr w:type="spellStart"/>
              <w:r w:rsidRPr="005A0097">
                <w:rPr>
                  <w:color w:val="CC7832"/>
                  <w:szCs w:val="28"/>
                  <w:lang w:val="en-US"/>
                  <w:rPrChange w:id="6209" w:author="Пользователь" w:date="2022-12-22T02:42:00Z">
                    <w:rPr>
                      <w:rFonts w:ascii="Courier New" w:hAnsi="Courier New" w:cs="Courier New"/>
                      <w:color w:val="CC7832"/>
                      <w:sz w:val="22"/>
                      <w:szCs w:val="22"/>
                    </w:rPr>
                  </w:rPrChange>
                </w:rPr>
                <w:t>int</w:t>
              </w:r>
              <w:proofErr w:type="spellEnd"/>
              <w:r w:rsidRPr="005A0097">
                <w:rPr>
                  <w:color w:val="CC7832"/>
                  <w:szCs w:val="28"/>
                  <w:lang w:val="en-US"/>
                  <w:rPrChange w:id="6210" w:author="Пользователь" w:date="2022-12-22T02:42:00Z">
                    <w:rPr>
                      <w:rFonts w:ascii="Courier New" w:hAnsi="Courier New" w:cs="Courier New"/>
                      <w:color w:val="CC7832"/>
                      <w:sz w:val="22"/>
                      <w:szCs w:val="22"/>
                    </w:rPr>
                  </w:rPrChange>
                </w:rPr>
                <w:t xml:space="preserve"> </w:t>
              </w:r>
              <w:proofErr w:type="spellStart"/>
              <w:r w:rsidRPr="005A0097">
                <w:rPr>
                  <w:color w:val="A9B7C6"/>
                  <w:szCs w:val="28"/>
                  <w:lang w:val="en-US"/>
                  <w:rPrChange w:id="6211" w:author="Пользователь" w:date="2022-12-22T02:42:00Z">
                    <w:rPr>
                      <w:rFonts w:ascii="Courier New" w:hAnsi="Courier New" w:cs="Courier New"/>
                      <w:color w:val="A9B7C6"/>
                      <w:sz w:val="22"/>
                      <w:szCs w:val="22"/>
                    </w:rPr>
                  </w:rPrChange>
                </w:rPr>
                <w:t>nRows</w:t>
              </w:r>
              <w:proofErr w:type="spellEnd"/>
              <w:r w:rsidRPr="005A0097">
                <w:rPr>
                  <w:color w:val="A9B7C6"/>
                  <w:szCs w:val="28"/>
                  <w:lang w:val="en-US"/>
                  <w:rPrChange w:id="6212" w:author="Пользователь" w:date="2022-12-22T02:42:00Z">
                    <w:rPr>
                      <w:rFonts w:ascii="Courier New" w:hAnsi="Courier New" w:cs="Courier New"/>
                      <w:color w:val="A9B7C6"/>
                      <w:sz w:val="22"/>
                      <w:szCs w:val="22"/>
                    </w:rPr>
                  </w:rPrChange>
                </w:rPr>
                <w:t xml:space="preserve"> = </w:t>
              </w:r>
              <w:proofErr w:type="spellStart"/>
              <w:proofErr w:type="gramStart"/>
              <w:r w:rsidRPr="005A0097">
                <w:rPr>
                  <w:color w:val="A9B7C6"/>
                  <w:szCs w:val="28"/>
                  <w:lang w:val="en-US"/>
                  <w:rPrChange w:id="6213" w:author="Пользователь" w:date="2022-12-22T02:42:00Z">
                    <w:rPr>
                      <w:rFonts w:ascii="Courier New" w:hAnsi="Courier New" w:cs="Courier New"/>
                      <w:color w:val="A9B7C6"/>
                      <w:sz w:val="22"/>
                      <w:szCs w:val="22"/>
                    </w:rPr>
                  </w:rPrChange>
                </w:rPr>
                <w:t>sheet.getLastRowNum</w:t>
              </w:r>
              <w:proofErr w:type="spellEnd"/>
              <w:proofErr w:type="gramEnd"/>
              <w:r w:rsidRPr="005A0097">
                <w:rPr>
                  <w:color w:val="A9B7C6"/>
                  <w:szCs w:val="28"/>
                  <w:lang w:val="en-US"/>
                  <w:rPrChange w:id="6214" w:author="Пользователь" w:date="2022-12-22T02:42:00Z">
                    <w:rPr>
                      <w:rFonts w:ascii="Courier New" w:hAnsi="Courier New" w:cs="Courier New"/>
                      <w:color w:val="A9B7C6"/>
                      <w:sz w:val="22"/>
                      <w:szCs w:val="22"/>
                    </w:rPr>
                  </w:rPrChange>
                </w:rPr>
                <w:t>()</w:t>
              </w:r>
              <w:r w:rsidRPr="005A0097">
                <w:rPr>
                  <w:color w:val="CC7832"/>
                  <w:szCs w:val="28"/>
                  <w:lang w:val="en-US"/>
                  <w:rPrChange w:id="6215" w:author="Пользователь" w:date="2022-12-22T02:42:00Z">
                    <w:rPr>
                      <w:rFonts w:ascii="Courier New" w:hAnsi="Courier New" w:cs="Courier New"/>
                      <w:color w:val="CC7832"/>
                      <w:sz w:val="22"/>
                      <w:szCs w:val="22"/>
                    </w:rPr>
                  </w:rPrChange>
                </w:rPr>
                <w:t>;</w:t>
              </w:r>
            </w:ins>
          </w:p>
          <w:p w14:paraId="4681C946" w14:textId="77777777" w:rsidR="00046F53" w:rsidRPr="005A0097" w:rsidRDefault="00046F53" w:rsidP="00046F53">
            <w:pPr>
              <w:spacing w:line="240" w:lineRule="auto"/>
              <w:ind w:firstLine="0"/>
              <w:jc w:val="left"/>
              <w:rPr>
                <w:ins w:id="6216" w:author="Пользователь" w:date="2022-12-22T02:22:00Z"/>
                <w:szCs w:val="28"/>
                <w:lang w:val="en-US"/>
                <w:rPrChange w:id="6217" w:author="Пользователь" w:date="2022-12-22T02:42:00Z">
                  <w:rPr>
                    <w:ins w:id="6218" w:author="Пользователь" w:date="2022-12-22T02:22:00Z"/>
                    <w:sz w:val="24"/>
                  </w:rPr>
                </w:rPrChange>
              </w:rPr>
            </w:pPr>
            <w:ins w:id="6219" w:author="Пользователь" w:date="2022-12-22T02:22:00Z">
              <w:r w:rsidRPr="005A0097">
                <w:rPr>
                  <w:color w:val="CC7832"/>
                  <w:szCs w:val="28"/>
                  <w:lang w:val="en-US"/>
                  <w:rPrChange w:id="6220" w:author="Пользователь" w:date="2022-12-22T02:42:00Z">
                    <w:rPr>
                      <w:rFonts w:ascii="Courier New" w:hAnsi="Courier New" w:cs="Courier New"/>
                      <w:color w:val="CC7832"/>
                      <w:sz w:val="22"/>
                      <w:szCs w:val="22"/>
                    </w:rPr>
                  </w:rPrChange>
                </w:rPr>
                <w:t>       </w:t>
              </w:r>
              <w:r w:rsidRPr="005A0097">
                <w:rPr>
                  <w:color w:val="A9B7C6"/>
                  <w:szCs w:val="28"/>
                  <w:lang w:val="en-US"/>
                  <w:rPrChange w:id="6221" w:author="Пользователь" w:date="2022-12-22T02:42:00Z">
                    <w:rPr>
                      <w:rFonts w:ascii="Courier New" w:hAnsi="Courier New" w:cs="Courier New"/>
                      <w:color w:val="A9B7C6"/>
                      <w:sz w:val="22"/>
                      <w:szCs w:val="22"/>
                    </w:rPr>
                  </w:rPrChange>
                </w:rPr>
                <w:t xml:space="preserve">String </w:t>
              </w:r>
              <w:proofErr w:type="spellStart"/>
              <w:r w:rsidRPr="005A0097">
                <w:rPr>
                  <w:color w:val="A9B7C6"/>
                  <w:szCs w:val="28"/>
                  <w:lang w:val="en-US"/>
                  <w:rPrChange w:id="6222" w:author="Пользователь" w:date="2022-12-22T02:42:00Z">
                    <w:rPr>
                      <w:rFonts w:ascii="Courier New" w:hAnsi="Courier New" w:cs="Courier New"/>
                      <w:color w:val="A9B7C6"/>
                      <w:sz w:val="22"/>
                      <w:szCs w:val="22"/>
                    </w:rPr>
                  </w:rPrChange>
                </w:rPr>
                <w:t>sId</w:t>
              </w:r>
              <w:proofErr w:type="spellEnd"/>
              <w:r w:rsidRPr="005A0097">
                <w:rPr>
                  <w:color w:val="CC7832"/>
                  <w:szCs w:val="28"/>
                  <w:lang w:val="en-US"/>
                  <w:rPrChange w:id="6223" w:author="Пользователь" w:date="2022-12-22T02:42:00Z">
                    <w:rPr>
                      <w:rFonts w:ascii="Courier New" w:hAnsi="Courier New" w:cs="Courier New"/>
                      <w:color w:val="CC7832"/>
                      <w:sz w:val="22"/>
                      <w:szCs w:val="22"/>
                    </w:rPr>
                  </w:rPrChange>
                </w:rPr>
                <w:t xml:space="preserve">, </w:t>
              </w:r>
              <w:proofErr w:type="spellStart"/>
              <w:r w:rsidRPr="005A0097">
                <w:rPr>
                  <w:color w:val="A9B7C6"/>
                  <w:szCs w:val="28"/>
                  <w:lang w:val="en-US"/>
                  <w:rPrChange w:id="6224" w:author="Пользователь" w:date="2022-12-22T02:42:00Z">
                    <w:rPr>
                      <w:rFonts w:ascii="Courier New" w:hAnsi="Courier New" w:cs="Courier New"/>
                      <w:color w:val="A9B7C6"/>
                      <w:sz w:val="22"/>
                      <w:szCs w:val="22"/>
                    </w:rPr>
                  </w:rPrChange>
                </w:rPr>
                <w:t>sTimeIntervalId</w:t>
              </w:r>
              <w:proofErr w:type="spellEnd"/>
              <w:r w:rsidRPr="005A0097">
                <w:rPr>
                  <w:color w:val="CC7832"/>
                  <w:szCs w:val="28"/>
                  <w:lang w:val="en-US"/>
                  <w:rPrChange w:id="6225" w:author="Пользователь" w:date="2022-12-22T02:42:00Z">
                    <w:rPr>
                      <w:rFonts w:ascii="Courier New" w:hAnsi="Courier New" w:cs="Courier New"/>
                      <w:color w:val="CC7832"/>
                      <w:sz w:val="22"/>
                      <w:szCs w:val="22"/>
                    </w:rPr>
                  </w:rPrChange>
                </w:rPr>
                <w:t xml:space="preserve">, </w:t>
              </w:r>
              <w:proofErr w:type="spellStart"/>
              <w:r w:rsidRPr="005A0097">
                <w:rPr>
                  <w:color w:val="A9B7C6"/>
                  <w:szCs w:val="28"/>
                  <w:lang w:val="en-US"/>
                  <w:rPrChange w:id="6226" w:author="Пользователь" w:date="2022-12-22T02:42:00Z">
                    <w:rPr>
                      <w:rFonts w:ascii="Courier New" w:hAnsi="Courier New" w:cs="Courier New"/>
                      <w:color w:val="A9B7C6"/>
                      <w:sz w:val="22"/>
                      <w:szCs w:val="22"/>
                    </w:rPr>
                  </w:rPrChange>
                </w:rPr>
                <w:t>sFoodId</w:t>
              </w:r>
              <w:proofErr w:type="spellEnd"/>
              <w:r w:rsidRPr="005A0097">
                <w:rPr>
                  <w:color w:val="CC7832"/>
                  <w:szCs w:val="28"/>
                  <w:lang w:val="en-US"/>
                  <w:rPrChange w:id="6227" w:author="Пользователь" w:date="2022-12-22T02:42:00Z">
                    <w:rPr>
                      <w:rFonts w:ascii="Courier New" w:hAnsi="Courier New" w:cs="Courier New"/>
                      <w:color w:val="CC7832"/>
                      <w:sz w:val="22"/>
                      <w:szCs w:val="22"/>
                    </w:rPr>
                  </w:rPrChange>
                </w:rPr>
                <w:t xml:space="preserve">, </w:t>
              </w:r>
              <w:proofErr w:type="spellStart"/>
              <w:r w:rsidRPr="005A0097">
                <w:rPr>
                  <w:color w:val="A9B7C6"/>
                  <w:szCs w:val="28"/>
                  <w:lang w:val="en-US"/>
                  <w:rPrChange w:id="6228" w:author="Пользователь" w:date="2022-12-22T02:42:00Z">
                    <w:rPr>
                      <w:rFonts w:ascii="Courier New" w:hAnsi="Courier New" w:cs="Courier New"/>
                      <w:color w:val="A9B7C6"/>
                      <w:sz w:val="22"/>
                      <w:szCs w:val="22"/>
                    </w:rPr>
                  </w:rPrChange>
                </w:rPr>
                <w:t>sTimeId</w:t>
              </w:r>
              <w:proofErr w:type="spellEnd"/>
              <w:r w:rsidRPr="005A0097">
                <w:rPr>
                  <w:color w:val="CC7832"/>
                  <w:szCs w:val="28"/>
                  <w:lang w:val="en-US"/>
                  <w:rPrChange w:id="6229" w:author="Пользователь" w:date="2022-12-22T02:42:00Z">
                    <w:rPr>
                      <w:rFonts w:ascii="Courier New" w:hAnsi="Courier New" w:cs="Courier New"/>
                      <w:color w:val="CC7832"/>
                      <w:sz w:val="22"/>
                      <w:szCs w:val="22"/>
                    </w:rPr>
                  </w:rPrChange>
                </w:rPr>
                <w:t>;</w:t>
              </w:r>
            </w:ins>
          </w:p>
          <w:p w14:paraId="7C135A9E" w14:textId="77777777" w:rsidR="00046F53" w:rsidRPr="005A0097" w:rsidRDefault="00046F53" w:rsidP="00046F53">
            <w:pPr>
              <w:spacing w:line="240" w:lineRule="auto"/>
              <w:ind w:firstLine="0"/>
              <w:jc w:val="left"/>
              <w:rPr>
                <w:ins w:id="6230" w:author="Пользователь" w:date="2022-12-22T02:22:00Z"/>
                <w:szCs w:val="28"/>
                <w:lang w:val="en-US"/>
                <w:rPrChange w:id="6231" w:author="Пользователь" w:date="2022-12-22T02:42:00Z">
                  <w:rPr>
                    <w:ins w:id="6232" w:author="Пользователь" w:date="2022-12-22T02:22:00Z"/>
                    <w:sz w:val="24"/>
                  </w:rPr>
                </w:rPrChange>
              </w:rPr>
            </w:pPr>
            <w:ins w:id="6233" w:author="Пользователь" w:date="2022-12-22T02:22:00Z">
              <w:r w:rsidRPr="005A0097">
                <w:rPr>
                  <w:color w:val="CC7832"/>
                  <w:szCs w:val="28"/>
                  <w:lang w:val="en-US"/>
                  <w:rPrChange w:id="6234" w:author="Пользователь" w:date="2022-12-22T02:42:00Z">
                    <w:rPr>
                      <w:rFonts w:ascii="Courier New" w:hAnsi="Courier New" w:cs="Courier New"/>
                      <w:color w:val="CC7832"/>
                      <w:sz w:val="22"/>
                      <w:szCs w:val="22"/>
                    </w:rPr>
                  </w:rPrChange>
                </w:rPr>
                <w:t>       </w:t>
              </w:r>
              <w:r w:rsidRPr="005A0097">
                <w:rPr>
                  <w:color w:val="A9B7C6"/>
                  <w:szCs w:val="28"/>
                  <w:lang w:val="en-US"/>
                  <w:rPrChange w:id="6235" w:author="Пользователь" w:date="2022-12-22T02:42:00Z">
                    <w:rPr>
                      <w:rFonts w:ascii="Courier New" w:hAnsi="Courier New" w:cs="Courier New"/>
                      <w:color w:val="A9B7C6"/>
                      <w:sz w:val="22"/>
                      <w:szCs w:val="22"/>
                    </w:rPr>
                  </w:rPrChange>
                </w:rPr>
                <w:t>UUID id</w:t>
              </w:r>
              <w:r w:rsidRPr="005A0097">
                <w:rPr>
                  <w:color w:val="CC7832"/>
                  <w:szCs w:val="28"/>
                  <w:lang w:val="en-US"/>
                  <w:rPrChange w:id="6236" w:author="Пользователь" w:date="2022-12-22T02:42:00Z">
                    <w:rPr>
                      <w:rFonts w:ascii="Courier New" w:hAnsi="Courier New" w:cs="Courier New"/>
                      <w:color w:val="CC7832"/>
                      <w:sz w:val="22"/>
                      <w:szCs w:val="22"/>
                    </w:rPr>
                  </w:rPrChange>
                </w:rPr>
                <w:t xml:space="preserve">, </w:t>
              </w:r>
              <w:proofErr w:type="spellStart"/>
              <w:r w:rsidRPr="005A0097">
                <w:rPr>
                  <w:color w:val="A9B7C6"/>
                  <w:szCs w:val="28"/>
                  <w:lang w:val="en-US"/>
                  <w:rPrChange w:id="6237" w:author="Пользователь" w:date="2022-12-22T02:42:00Z">
                    <w:rPr>
                      <w:rFonts w:ascii="Courier New" w:hAnsi="Courier New" w:cs="Courier New"/>
                      <w:color w:val="A9B7C6"/>
                      <w:sz w:val="22"/>
                      <w:szCs w:val="22"/>
                    </w:rPr>
                  </w:rPrChange>
                </w:rPr>
                <w:t>timeintervalId</w:t>
              </w:r>
              <w:proofErr w:type="spellEnd"/>
              <w:r w:rsidRPr="005A0097">
                <w:rPr>
                  <w:color w:val="CC7832"/>
                  <w:szCs w:val="28"/>
                  <w:lang w:val="en-US"/>
                  <w:rPrChange w:id="6238" w:author="Пользователь" w:date="2022-12-22T02:42:00Z">
                    <w:rPr>
                      <w:rFonts w:ascii="Courier New" w:hAnsi="Courier New" w:cs="Courier New"/>
                      <w:color w:val="CC7832"/>
                      <w:sz w:val="22"/>
                      <w:szCs w:val="22"/>
                    </w:rPr>
                  </w:rPrChange>
                </w:rPr>
                <w:t xml:space="preserve">, </w:t>
              </w:r>
              <w:proofErr w:type="spellStart"/>
              <w:r w:rsidRPr="005A0097">
                <w:rPr>
                  <w:color w:val="A9B7C6"/>
                  <w:szCs w:val="28"/>
                  <w:lang w:val="en-US"/>
                  <w:rPrChange w:id="6239" w:author="Пользователь" w:date="2022-12-22T02:42:00Z">
                    <w:rPr>
                      <w:rFonts w:ascii="Courier New" w:hAnsi="Courier New" w:cs="Courier New"/>
                      <w:color w:val="A9B7C6"/>
                      <w:sz w:val="22"/>
                      <w:szCs w:val="22"/>
                    </w:rPr>
                  </w:rPrChange>
                </w:rPr>
                <w:t>foodId</w:t>
              </w:r>
              <w:proofErr w:type="spellEnd"/>
              <w:r w:rsidRPr="005A0097">
                <w:rPr>
                  <w:color w:val="CC7832"/>
                  <w:szCs w:val="28"/>
                  <w:lang w:val="en-US"/>
                  <w:rPrChange w:id="6240" w:author="Пользователь" w:date="2022-12-22T02:42:00Z">
                    <w:rPr>
                      <w:rFonts w:ascii="Courier New" w:hAnsi="Courier New" w:cs="Courier New"/>
                      <w:color w:val="CC7832"/>
                      <w:sz w:val="22"/>
                      <w:szCs w:val="22"/>
                    </w:rPr>
                  </w:rPrChange>
                </w:rPr>
                <w:t xml:space="preserve">, </w:t>
              </w:r>
              <w:proofErr w:type="spellStart"/>
              <w:r w:rsidRPr="005A0097">
                <w:rPr>
                  <w:color w:val="A9B7C6"/>
                  <w:szCs w:val="28"/>
                  <w:lang w:val="en-US"/>
                  <w:rPrChange w:id="6241" w:author="Пользователь" w:date="2022-12-22T02:42:00Z">
                    <w:rPr>
                      <w:rFonts w:ascii="Courier New" w:hAnsi="Courier New" w:cs="Courier New"/>
                      <w:color w:val="A9B7C6"/>
                      <w:sz w:val="22"/>
                      <w:szCs w:val="22"/>
                    </w:rPr>
                  </w:rPrChange>
                </w:rPr>
                <w:t>timeId</w:t>
              </w:r>
              <w:proofErr w:type="spellEnd"/>
              <w:r w:rsidRPr="005A0097">
                <w:rPr>
                  <w:color w:val="CC7832"/>
                  <w:szCs w:val="28"/>
                  <w:lang w:val="en-US"/>
                  <w:rPrChange w:id="6242" w:author="Пользователь" w:date="2022-12-22T02:42:00Z">
                    <w:rPr>
                      <w:rFonts w:ascii="Courier New" w:hAnsi="Courier New" w:cs="Courier New"/>
                      <w:color w:val="CC7832"/>
                      <w:sz w:val="22"/>
                      <w:szCs w:val="22"/>
                    </w:rPr>
                  </w:rPrChange>
                </w:rPr>
                <w:t>;</w:t>
              </w:r>
            </w:ins>
          </w:p>
          <w:p w14:paraId="0D885796" w14:textId="77777777" w:rsidR="00046F53" w:rsidRPr="005A0097" w:rsidRDefault="00046F53" w:rsidP="00046F53">
            <w:pPr>
              <w:spacing w:line="240" w:lineRule="auto"/>
              <w:ind w:firstLine="0"/>
              <w:jc w:val="left"/>
              <w:rPr>
                <w:ins w:id="6243" w:author="Пользователь" w:date="2022-12-22T02:22:00Z"/>
                <w:szCs w:val="28"/>
                <w:lang w:val="en-US"/>
                <w:rPrChange w:id="6244" w:author="Пользователь" w:date="2022-12-22T02:42:00Z">
                  <w:rPr>
                    <w:ins w:id="6245" w:author="Пользователь" w:date="2022-12-22T02:22:00Z"/>
                    <w:sz w:val="24"/>
                  </w:rPr>
                </w:rPrChange>
              </w:rPr>
            </w:pPr>
            <w:ins w:id="6246" w:author="Пользователь" w:date="2022-12-22T02:22:00Z">
              <w:r w:rsidRPr="005A0097">
                <w:rPr>
                  <w:color w:val="CC7832"/>
                  <w:szCs w:val="28"/>
                  <w:lang w:val="en-US"/>
                  <w:rPrChange w:id="6247" w:author="Пользователь" w:date="2022-12-22T02:42:00Z">
                    <w:rPr>
                      <w:rFonts w:ascii="Courier New" w:hAnsi="Courier New" w:cs="Courier New"/>
                      <w:color w:val="CC7832"/>
                      <w:sz w:val="22"/>
                      <w:szCs w:val="22"/>
                    </w:rPr>
                  </w:rPrChange>
                </w:rPr>
                <w:t>       </w:t>
              </w:r>
              <w:proofErr w:type="spellStart"/>
              <w:r w:rsidRPr="005A0097">
                <w:rPr>
                  <w:color w:val="A9B7C6"/>
                  <w:szCs w:val="28"/>
                  <w:lang w:val="en-US"/>
                  <w:rPrChange w:id="6248" w:author="Пользователь" w:date="2022-12-22T02:42:00Z">
                    <w:rPr>
                      <w:rFonts w:ascii="Courier New" w:hAnsi="Courier New" w:cs="Courier New"/>
                      <w:color w:val="A9B7C6"/>
                      <w:sz w:val="22"/>
                      <w:szCs w:val="22"/>
                    </w:rPr>
                  </w:rPrChange>
                </w:rPr>
                <w:t>CFood</w:t>
              </w:r>
              <w:proofErr w:type="spellEnd"/>
              <w:r w:rsidRPr="005A0097">
                <w:rPr>
                  <w:color w:val="A9B7C6"/>
                  <w:szCs w:val="28"/>
                  <w:lang w:val="en-US"/>
                  <w:rPrChange w:id="6249" w:author="Пользователь" w:date="2022-12-22T02:42:00Z">
                    <w:rPr>
                      <w:rFonts w:ascii="Courier New" w:hAnsi="Courier New" w:cs="Courier New"/>
                      <w:color w:val="A9B7C6"/>
                      <w:sz w:val="22"/>
                      <w:szCs w:val="22"/>
                    </w:rPr>
                  </w:rPrChange>
                </w:rPr>
                <w:t xml:space="preserve"> food</w:t>
              </w:r>
              <w:r w:rsidRPr="005A0097">
                <w:rPr>
                  <w:color w:val="CC7832"/>
                  <w:szCs w:val="28"/>
                  <w:lang w:val="en-US"/>
                  <w:rPrChange w:id="6250" w:author="Пользователь" w:date="2022-12-22T02:42:00Z">
                    <w:rPr>
                      <w:rFonts w:ascii="Courier New" w:hAnsi="Courier New" w:cs="Courier New"/>
                      <w:color w:val="CC7832"/>
                      <w:sz w:val="22"/>
                      <w:szCs w:val="22"/>
                    </w:rPr>
                  </w:rPrChange>
                </w:rPr>
                <w:t>;</w:t>
              </w:r>
            </w:ins>
          </w:p>
          <w:p w14:paraId="4294D675" w14:textId="77777777" w:rsidR="00046F53" w:rsidRPr="005A0097" w:rsidRDefault="00046F53" w:rsidP="00046F53">
            <w:pPr>
              <w:spacing w:line="240" w:lineRule="auto"/>
              <w:ind w:firstLine="0"/>
              <w:jc w:val="left"/>
              <w:rPr>
                <w:ins w:id="6251" w:author="Пользователь" w:date="2022-12-22T02:22:00Z"/>
                <w:szCs w:val="28"/>
                <w:lang w:val="en-US"/>
                <w:rPrChange w:id="6252" w:author="Пользователь" w:date="2022-12-22T02:42:00Z">
                  <w:rPr>
                    <w:ins w:id="6253" w:author="Пользователь" w:date="2022-12-22T02:22:00Z"/>
                    <w:sz w:val="24"/>
                  </w:rPr>
                </w:rPrChange>
              </w:rPr>
            </w:pPr>
            <w:ins w:id="6254" w:author="Пользователь" w:date="2022-12-22T02:22:00Z">
              <w:r w:rsidRPr="005A0097">
                <w:rPr>
                  <w:color w:val="CC7832"/>
                  <w:szCs w:val="28"/>
                  <w:lang w:val="en-US"/>
                  <w:rPrChange w:id="6255" w:author="Пользователь" w:date="2022-12-22T02:42:00Z">
                    <w:rPr>
                      <w:rFonts w:ascii="Courier New" w:hAnsi="Courier New" w:cs="Courier New"/>
                      <w:color w:val="CC7832"/>
                      <w:sz w:val="22"/>
                      <w:szCs w:val="22"/>
                    </w:rPr>
                  </w:rPrChange>
                </w:rPr>
                <w:t>       </w:t>
              </w:r>
              <w:proofErr w:type="spellStart"/>
              <w:r w:rsidRPr="005A0097">
                <w:rPr>
                  <w:color w:val="A9B7C6"/>
                  <w:szCs w:val="28"/>
                  <w:lang w:val="en-US"/>
                  <w:rPrChange w:id="6256" w:author="Пользователь" w:date="2022-12-22T02:42:00Z">
                    <w:rPr>
                      <w:rFonts w:ascii="Courier New" w:hAnsi="Courier New" w:cs="Courier New"/>
                      <w:color w:val="A9B7C6"/>
                      <w:sz w:val="22"/>
                      <w:szCs w:val="22"/>
                    </w:rPr>
                  </w:rPrChange>
                </w:rPr>
                <w:t>CTimeInterval</w:t>
              </w:r>
              <w:proofErr w:type="spellEnd"/>
              <w:r w:rsidRPr="005A0097">
                <w:rPr>
                  <w:color w:val="A9B7C6"/>
                  <w:szCs w:val="28"/>
                  <w:lang w:val="en-US"/>
                  <w:rPrChange w:id="6257" w:author="Пользователь" w:date="2022-12-22T02:42:00Z">
                    <w:rPr>
                      <w:rFonts w:ascii="Courier New" w:hAnsi="Courier New" w:cs="Courier New"/>
                      <w:color w:val="A9B7C6"/>
                      <w:sz w:val="22"/>
                      <w:szCs w:val="22"/>
                    </w:rPr>
                  </w:rPrChange>
                </w:rPr>
                <w:t xml:space="preserve"> </w:t>
              </w:r>
              <w:proofErr w:type="spellStart"/>
              <w:r w:rsidRPr="005A0097">
                <w:rPr>
                  <w:color w:val="A9B7C6"/>
                  <w:szCs w:val="28"/>
                  <w:lang w:val="en-US"/>
                  <w:rPrChange w:id="6258" w:author="Пользователь" w:date="2022-12-22T02:42:00Z">
                    <w:rPr>
                      <w:rFonts w:ascii="Courier New" w:hAnsi="Courier New" w:cs="Courier New"/>
                      <w:color w:val="A9B7C6"/>
                      <w:sz w:val="22"/>
                      <w:szCs w:val="22"/>
                    </w:rPr>
                  </w:rPrChange>
                </w:rPr>
                <w:t>timeinterval</w:t>
              </w:r>
              <w:proofErr w:type="spellEnd"/>
              <w:r w:rsidRPr="005A0097">
                <w:rPr>
                  <w:color w:val="CC7832"/>
                  <w:szCs w:val="28"/>
                  <w:lang w:val="en-US"/>
                  <w:rPrChange w:id="6259" w:author="Пользователь" w:date="2022-12-22T02:42:00Z">
                    <w:rPr>
                      <w:rFonts w:ascii="Courier New" w:hAnsi="Courier New" w:cs="Courier New"/>
                      <w:color w:val="CC7832"/>
                      <w:sz w:val="22"/>
                      <w:szCs w:val="22"/>
                    </w:rPr>
                  </w:rPrChange>
                </w:rPr>
                <w:t>;</w:t>
              </w:r>
            </w:ins>
          </w:p>
          <w:p w14:paraId="62F40C7C" w14:textId="77777777" w:rsidR="00046F53" w:rsidRPr="005A0097" w:rsidRDefault="00046F53" w:rsidP="00046F53">
            <w:pPr>
              <w:spacing w:line="240" w:lineRule="auto"/>
              <w:ind w:firstLine="0"/>
              <w:jc w:val="left"/>
              <w:rPr>
                <w:ins w:id="6260" w:author="Пользователь" w:date="2022-12-22T02:22:00Z"/>
                <w:szCs w:val="28"/>
                <w:lang w:val="en-US"/>
                <w:rPrChange w:id="6261" w:author="Пользователь" w:date="2022-12-22T02:42:00Z">
                  <w:rPr>
                    <w:ins w:id="6262" w:author="Пользователь" w:date="2022-12-22T02:22:00Z"/>
                    <w:sz w:val="24"/>
                  </w:rPr>
                </w:rPrChange>
              </w:rPr>
            </w:pPr>
            <w:ins w:id="6263" w:author="Пользователь" w:date="2022-12-22T02:22:00Z">
              <w:r w:rsidRPr="005A0097">
                <w:rPr>
                  <w:color w:val="CC7832"/>
                  <w:szCs w:val="28"/>
                  <w:lang w:val="en-US"/>
                  <w:rPrChange w:id="6264" w:author="Пользователь" w:date="2022-12-22T02:42:00Z">
                    <w:rPr>
                      <w:rFonts w:ascii="Courier New" w:hAnsi="Courier New" w:cs="Courier New"/>
                      <w:color w:val="CC7832"/>
                      <w:sz w:val="22"/>
                      <w:szCs w:val="22"/>
                    </w:rPr>
                  </w:rPrChange>
                </w:rPr>
                <w:t>       </w:t>
              </w:r>
              <w:proofErr w:type="spellStart"/>
              <w:r w:rsidRPr="005A0097">
                <w:rPr>
                  <w:color w:val="A9B7C6"/>
                  <w:szCs w:val="28"/>
                  <w:lang w:val="en-US"/>
                  <w:rPrChange w:id="6265" w:author="Пользователь" w:date="2022-12-22T02:42:00Z">
                    <w:rPr>
                      <w:rFonts w:ascii="Courier New" w:hAnsi="Courier New" w:cs="Courier New"/>
                      <w:color w:val="A9B7C6"/>
                      <w:sz w:val="22"/>
                      <w:szCs w:val="22"/>
                    </w:rPr>
                  </w:rPrChange>
                </w:rPr>
                <w:t>CTime</w:t>
              </w:r>
              <w:proofErr w:type="spellEnd"/>
              <w:r w:rsidRPr="005A0097">
                <w:rPr>
                  <w:color w:val="A9B7C6"/>
                  <w:szCs w:val="28"/>
                  <w:lang w:val="en-US"/>
                  <w:rPrChange w:id="6266" w:author="Пользователь" w:date="2022-12-22T02:42:00Z">
                    <w:rPr>
                      <w:rFonts w:ascii="Courier New" w:hAnsi="Courier New" w:cs="Courier New"/>
                      <w:color w:val="A9B7C6"/>
                      <w:sz w:val="22"/>
                      <w:szCs w:val="22"/>
                    </w:rPr>
                  </w:rPrChange>
                </w:rPr>
                <w:t xml:space="preserve"> time</w:t>
              </w:r>
              <w:r w:rsidRPr="005A0097">
                <w:rPr>
                  <w:color w:val="CC7832"/>
                  <w:szCs w:val="28"/>
                  <w:lang w:val="en-US"/>
                  <w:rPrChange w:id="6267" w:author="Пользователь" w:date="2022-12-22T02:42:00Z">
                    <w:rPr>
                      <w:rFonts w:ascii="Courier New" w:hAnsi="Courier New" w:cs="Courier New"/>
                      <w:color w:val="CC7832"/>
                      <w:sz w:val="22"/>
                      <w:szCs w:val="22"/>
                    </w:rPr>
                  </w:rPrChange>
                </w:rPr>
                <w:t>;</w:t>
              </w:r>
            </w:ins>
          </w:p>
          <w:p w14:paraId="478FE3E9" w14:textId="77777777" w:rsidR="00046F53" w:rsidRPr="005A0097" w:rsidRDefault="00046F53" w:rsidP="00046F53">
            <w:pPr>
              <w:spacing w:line="240" w:lineRule="auto"/>
              <w:ind w:firstLine="0"/>
              <w:jc w:val="left"/>
              <w:rPr>
                <w:ins w:id="6268" w:author="Пользователь" w:date="2022-12-22T02:22:00Z"/>
                <w:szCs w:val="28"/>
                <w:rPrChange w:id="6269" w:author="Пользователь" w:date="2022-12-22T02:42:00Z">
                  <w:rPr>
                    <w:ins w:id="6270" w:author="Пользователь" w:date="2022-12-22T02:22:00Z"/>
                    <w:sz w:val="24"/>
                  </w:rPr>
                </w:rPrChange>
              </w:rPr>
            </w:pPr>
            <w:ins w:id="6271" w:author="Пользователь" w:date="2022-12-22T02:22:00Z">
              <w:r w:rsidRPr="005A0097">
                <w:rPr>
                  <w:color w:val="CC7832"/>
                  <w:szCs w:val="28"/>
                  <w:lang w:val="en-US"/>
                  <w:rPrChange w:id="6272" w:author="Пользователь" w:date="2022-12-22T02:42:00Z">
                    <w:rPr>
                      <w:rFonts w:ascii="Courier New" w:hAnsi="Courier New" w:cs="Courier New"/>
                      <w:color w:val="CC7832"/>
                      <w:sz w:val="22"/>
                      <w:szCs w:val="22"/>
                    </w:rPr>
                  </w:rPrChange>
                </w:rPr>
                <w:t>       </w:t>
              </w:r>
              <w:r w:rsidRPr="005A0097">
                <w:rPr>
                  <w:color w:val="808080"/>
                  <w:szCs w:val="28"/>
                  <w:rPrChange w:id="6273" w:author="Пользователь" w:date="2022-12-22T02:42:00Z">
                    <w:rPr>
                      <w:rFonts w:ascii="Courier New" w:hAnsi="Courier New" w:cs="Courier New"/>
                      <w:color w:val="808080"/>
                      <w:sz w:val="22"/>
                      <w:szCs w:val="22"/>
                    </w:rPr>
                  </w:rPrChange>
                </w:rPr>
                <w:t>// Перебираются строки 3 таблицы в файле .</w:t>
              </w:r>
              <w:proofErr w:type="spellStart"/>
              <w:r w:rsidRPr="005A0097">
                <w:rPr>
                  <w:color w:val="808080"/>
                  <w:szCs w:val="28"/>
                  <w:rPrChange w:id="6274" w:author="Пользователь" w:date="2022-12-22T02:42:00Z">
                    <w:rPr>
                      <w:rFonts w:ascii="Courier New" w:hAnsi="Courier New" w:cs="Courier New"/>
                      <w:color w:val="808080"/>
                      <w:sz w:val="22"/>
                      <w:szCs w:val="22"/>
                    </w:rPr>
                  </w:rPrChange>
                </w:rPr>
                <w:t>xlsx</w:t>
              </w:r>
              <w:proofErr w:type="spellEnd"/>
              <w:r w:rsidRPr="005A0097">
                <w:rPr>
                  <w:color w:val="808080"/>
                  <w:szCs w:val="28"/>
                  <w:rPrChange w:id="6275" w:author="Пользователь" w:date="2022-12-22T02:42:00Z">
                    <w:rPr>
                      <w:rFonts w:ascii="Courier New" w:hAnsi="Courier New" w:cs="Courier New"/>
                      <w:color w:val="808080"/>
                      <w:sz w:val="22"/>
                      <w:szCs w:val="22"/>
                    </w:rPr>
                  </w:rPrChange>
                </w:rPr>
                <w:t>.</w:t>
              </w:r>
            </w:ins>
          </w:p>
          <w:p w14:paraId="76274CF0" w14:textId="77777777" w:rsidR="00046F53" w:rsidRPr="005A0097" w:rsidRDefault="00046F53" w:rsidP="00046F53">
            <w:pPr>
              <w:spacing w:line="240" w:lineRule="auto"/>
              <w:ind w:firstLine="0"/>
              <w:jc w:val="left"/>
              <w:rPr>
                <w:ins w:id="6276" w:author="Пользователь" w:date="2022-12-22T02:22:00Z"/>
                <w:szCs w:val="28"/>
                <w:lang w:val="en-US"/>
                <w:rPrChange w:id="6277" w:author="Пользователь" w:date="2022-12-22T02:42:00Z">
                  <w:rPr>
                    <w:ins w:id="6278" w:author="Пользователь" w:date="2022-12-22T02:22:00Z"/>
                    <w:sz w:val="24"/>
                  </w:rPr>
                </w:rPrChange>
              </w:rPr>
            </w:pPr>
            <w:ins w:id="6279" w:author="Пользователь" w:date="2022-12-22T02:22:00Z">
              <w:r w:rsidRPr="005A0097">
                <w:rPr>
                  <w:color w:val="808080"/>
                  <w:szCs w:val="28"/>
                  <w:rPrChange w:id="6280" w:author="Пользователь" w:date="2022-12-22T02:42:00Z">
                    <w:rPr>
                      <w:rFonts w:ascii="Courier New" w:hAnsi="Courier New" w:cs="Courier New"/>
                      <w:color w:val="808080"/>
                      <w:sz w:val="22"/>
                      <w:szCs w:val="22"/>
                    </w:rPr>
                  </w:rPrChange>
                </w:rPr>
                <w:t>       </w:t>
              </w:r>
              <w:r w:rsidRPr="005A0097">
                <w:rPr>
                  <w:color w:val="CC7832"/>
                  <w:szCs w:val="28"/>
                  <w:lang w:val="en-US"/>
                  <w:rPrChange w:id="6281" w:author="Пользователь" w:date="2022-12-22T02:42:00Z">
                    <w:rPr>
                      <w:rFonts w:ascii="Courier New" w:hAnsi="Courier New" w:cs="Courier New"/>
                      <w:color w:val="CC7832"/>
                      <w:sz w:val="22"/>
                      <w:szCs w:val="22"/>
                    </w:rPr>
                  </w:rPrChange>
                </w:rPr>
                <w:t xml:space="preserve">for </w:t>
              </w:r>
              <w:r w:rsidRPr="005A0097">
                <w:rPr>
                  <w:color w:val="A9B7C6"/>
                  <w:szCs w:val="28"/>
                  <w:lang w:val="en-US"/>
                  <w:rPrChange w:id="6282" w:author="Пользователь" w:date="2022-12-22T02:42:00Z">
                    <w:rPr>
                      <w:rFonts w:ascii="Courier New" w:hAnsi="Courier New" w:cs="Courier New"/>
                      <w:color w:val="A9B7C6"/>
                      <w:sz w:val="22"/>
                      <w:szCs w:val="22"/>
                    </w:rPr>
                  </w:rPrChange>
                </w:rPr>
                <w:t>(</w:t>
              </w:r>
              <w:proofErr w:type="spellStart"/>
              <w:r w:rsidRPr="005A0097">
                <w:rPr>
                  <w:color w:val="A9B7C6"/>
                  <w:szCs w:val="28"/>
                  <w:lang w:val="en-US"/>
                  <w:rPrChange w:id="6283" w:author="Пользователь" w:date="2022-12-22T02:42:00Z">
                    <w:rPr>
                      <w:rFonts w:ascii="Courier New" w:hAnsi="Courier New" w:cs="Courier New"/>
                      <w:color w:val="A9B7C6"/>
                      <w:sz w:val="22"/>
                      <w:szCs w:val="22"/>
                    </w:rPr>
                  </w:rPrChange>
                </w:rPr>
                <w:t>i</w:t>
              </w:r>
              <w:proofErr w:type="spellEnd"/>
              <w:r w:rsidRPr="005A0097">
                <w:rPr>
                  <w:color w:val="A9B7C6"/>
                  <w:szCs w:val="28"/>
                  <w:lang w:val="en-US"/>
                  <w:rPrChange w:id="6284" w:author="Пользователь" w:date="2022-12-22T02:42:00Z">
                    <w:rPr>
                      <w:rFonts w:ascii="Courier New" w:hAnsi="Courier New" w:cs="Courier New"/>
                      <w:color w:val="A9B7C6"/>
                      <w:sz w:val="22"/>
                      <w:szCs w:val="22"/>
                    </w:rPr>
                  </w:rPrChange>
                </w:rPr>
                <w:t xml:space="preserve"> = </w:t>
              </w:r>
              <w:r w:rsidRPr="005A0097">
                <w:rPr>
                  <w:color w:val="6897BB"/>
                  <w:szCs w:val="28"/>
                  <w:lang w:val="en-US"/>
                  <w:rPrChange w:id="6285" w:author="Пользователь" w:date="2022-12-22T02:42:00Z">
                    <w:rPr>
                      <w:rFonts w:ascii="Courier New" w:hAnsi="Courier New" w:cs="Courier New"/>
                      <w:color w:val="6897BB"/>
                      <w:sz w:val="22"/>
                      <w:szCs w:val="22"/>
                    </w:rPr>
                  </w:rPrChange>
                </w:rPr>
                <w:t>0</w:t>
              </w:r>
              <w:r w:rsidRPr="005A0097">
                <w:rPr>
                  <w:color w:val="CC7832"/>
                  <w:szCs w:val="28"/>
                  <w:lang w:val="en-US"/>
                  <w:rPrChange w:id="6286" w:author="Пользователь" w:date="2022-12-22T02:42:00Z">
                    <w:rPr>
                      <w:rFonts w:ascii="Courier New" w:hAnsi="Courier New" w:cs="Courier New"/>
                      <w:color w:val="CC7832"/>
                      <w:sz w:val="22"/>
                      <w:szCs w:val="22"/>
                    </w:rPr>
                  </w:rPrChange>
                </w:rPr>
                <w:t xml:space="preserve">; </w:t>
              </w:r>
              <w:proofErr w:type="spellStart"/>
              <w:r w:rsidRPr="005A0097">
                <w:rPr>
                  <w:color w:val="A9B7C6"/>
                  <w:szCs w:val="28"/>
                  <w:lang w:val="en-US"/>
                  <w:rPrChange w:id="6287" w:author="Пользователь" w:date="2022-12-22T02:42:00Z">
                    <w:rPr>
                      <w:rFonts w:ascii="Courier New" w:hAnsi="Courier New" w:cs="Courier New"/>
                      <w:color w:val="A9B7C6"/>
                      <w:sz w:val="22"/>
                      <w:szCs w:val="22"/>
                    </w:rPr>
                  </w:rPrChange>
                </w:rPr>
                <w:t>i</w:t>
              </w:r>
              <w:proofErr w:type="spellEnd"/>
              <w:r w:rsidRPr="005A0097">
                <w:rPr>
                  <w:color w:val="A9B7C6"/>
                  <w:szCs w:val="28"/>
                  <w:lang w:val="en-US"/>
                  <w:rPrChange w:id="6288" w:author="Пользователь" w:date="2022-12-22T02:42:00Z">
                    <w:rPr>
                      <w:rFonts w:ascii="Courier New" w:hAnsi="Courier New" w:cs="Courier New"/>
                      <w:color w:val="A9B7C6"/>
                      <w:sz w:val="22"/>
                      <w:szCs w:val="22"/>
                    </w:rPr>
                  </w:rPrChange>
                </w:rPr>
                <w:t xml:space="preserve"> &lt; </w:t>
              </w:r>
              <w:proofErr w:type="spellStart"/>
              <w:r w:rsidRPr="005A0097">
                <w:rPr>
                  <w:color w:val="A9B7C6"/>
                  <w:szCs w:val="28"/>
                  <w:lang w:val="en-US"/>
                  <w:rPrChange w:id="6289" w:author="Пользователь" w:date="2022-12-22T02:42:00Z">
                    <w:rPr>
                      <w:rFonts w:ascii="Courier New" w:hAnsi="Courier New" w:cs="Courier New"/>
                      <w:color w:val="A9B7C6"/>
                      <w:sz w:val="22"/>
                      <w:szCs w:val="22"/>
                    </w:rPr>
                  </w:rPrChange>
                </w:rPr>
                <w:t>nRows</w:t>
              </w:r>
              <w:proofErr w:type="spellEnd"/>
              <w:r w:rsidRPr="005A0097">
                <w:rPr>
                  <w:color w:val="CC7832"/>
                  <w:szCs w:val="28"/>
                  <w:lang w:val="en-US"/>
                  <w:rPrChange w:id="6290" w:author="Пользователь" w:date="2022-12-22T02:42:00Z">
                    <w:rPr>
                      <w:rFonts w:ascii="Courier New" w:hAnsi="Courier New" w:cs="Courier New"/>
                      <w:color w:val="CC7832"/>
                      <w:sz w:val="22"/>
                      <w:szCs w:val="22"/>
                    </w:rPr>
                  </w:rPrChange>
                </w:rPr>
                <w:t xml:space="preserve">; </w:t>
              </w:r>
              <w:proofErr w:type="spellStart"/>
              <w:r w:rsidRPr="005A0097">
                <w:rPr>
                  <w:color w:val="A9B7C6"/>
                  <w:szCs w:val="28"/>
                  <w:lang w:val="en-US"/>
                  <w:rPrChange w:id="6291" w:author="Пользователь" w:date="2022-12-22T02:42:00Z">
                    <w:rPr>
                      <w:rFonts w:ascii="Courier New" w:hAnsi="Courier New" w:cs="Courier New"/>
                      <w:color w:val="A9B7C6"/>
                      <w:sz w:val="22"/>
                      <w:szCs w:val="22"/>
                    </w:rPr>
                  </w:rPrChange>
                </w:rPr>
                <w:t>i</w:t>
              </w:r>
              <w:proofErr w:type="spellEnd"/>
              <w:r w:rsidRPr="005A0097">
                <w:rPr>
                  <w:color w:val="A9B7C6"/>
                  <w:szCs w:val="28"/>
                  <w:lang w:val="en-US"/>
                  <w:rPrChange w:id="6292" w:author="Пользователь" w:date="2022-12-22T02:42:00Z">
                    <w:rPr>
                      <w:rFonts w:ascii="Courier New" w:hAnsi="Courier New" w:cs="Courier New"/>
                      <w:color w:val="A9B7C6"/>
                      <w:sz w:val="22"/>
                      <w:szCs w:val="22"/>
                    </w:rPr>
                  </w:rPrChange>
                </w:rPr>
                <w:t>++) {</w:t>
              </w:r>
            </w:ins>
          </w:p>
          <w:p w14:paraId="5CBF9796" w14:textId="77777777" w:rsidR="00046F53" w:rsidRPr="005A0097" w:rsidRDefault="00046F53" w:rsidP="00046F53">
            <w:pPr>
              <w:spacing w:line="240" w:lineRule="auto"/>
              <w:ind w:firstLine="0"/>
              <w:jc w:val="left"/>
              <w:rPr>
                <w:ins w:id="6293" w:author="Пользователь" w:date="2022-12-22T02:22:00Z"/>
                <w:szCs w:val="28"/>
                <w:rPrChange w:id="6294" w:author="Пользователь" w:date="2022-12-22T02:42:00Z">
                  <w:rPr>
                    <w:ins w:id="6295" w:author="Пользователь" w:date="2022-12-22T02:22:00Z"/>
                    <w:sz w:val="24"/>
                  </w:rPr>
                </w:rPrChange>
              </w:rPr>
            </w:pPr>
            <w:ins w:id="6296" w:author="Пользователь" w:date="2022-12-22T02:22:00Z">
              <w:r w:rsidRPr="005A0097">
                <w:rPr>
                  <w:color w:val="A9B7C6"/>
                  <w:szCs w:val="28"/>
                  <w:lang w:val="en-US"/>
                  <w:rPrChange w:id="6297" w:author="Пользователь" w:date="2022-12-22T02:42:00Z">
                    <w:rPr>
                      <w:rFonts w:ascii="Courier New" w:hAnsi="Courier New" w:cs="Courier New"/>
                      <w:color w:val="A9B7C6"/>
                      <w:sz w:val="22"/>
                      <w:szCs w:val="22"/>
                    </w:rPr>
                  </w:rPrChange>
                </w:rPr>
                <w:t>           </w:t>
              </w:r>
              <w:proofErr w:type="spellStart"/>
              <w:r w:rsidRPr="005A0097">
                <w:rPr>
                  <w:color w:val="A9B7C6"/>
                  <w:szCs w:val="28"/>
                  <w:rPrChange w:id="6298" w:author="Пользователь" w:date="2022-12-22T02:42:00Z">
                    <w:rPr>
                      <w:rFonts w:ascii="Courier New" w:hAnsi="Courier New" w:cs="Courier New"/>
                      <w:color w:val="A9B7C6"/>
                      <w:sz w:val="22"/>
                      <w:szCs w:val="22"/>
                    </w:rPr>
                  </w:rPrChange>
                </w:rPr>
                <w:t>row</w:t>
              </w:r>
              <w:proofErr w:type="spellEnd"/>
              <w:r w:rsidRPr="005A0097">
                <w:rPr>
                  <w:color w:val="A9B7C6"/>
                  <w:szCs w:val="28"/>
                  <w:rPrChange w:id="6299" w:author="Пользователь" w:date="2022-12-22T02:42:00Z">
                    <w:rPr>
                      <w:rFonts w:ascii="Courier New" w:hAnsi="Courier New" w:cs="Courier New"/>
                      <w:color w:val="A9B7C6"/>
                      <w:sz w:val="22"/>
                      <w:szCs w:val="22"/>
                    </w:rPr>
                  </w:rPrChange>
                </w:rPr>
                <w:t xml:space="preserve"> = </w:t>
              </w:r>
              <w:proofErr w:type="spellStart"/>
              <w:proofErr w:type="gramStart"/>
              <w:r w:rsidRPr="005A0097">
                <w:rPr>
                  <w:color w:val="A9B7C6"/>
                  <w:szCs w:val="28"/>
                  <w:rPrChange w:id="6300" w:author="Пользователь" w:date="2022-12-22T02:42:00Z">
                    <w:rPr>
                      <w:rFonts w:ascii="Courier New" w:hAnsi="Courier New" w:cs="Courier New"/>
                      <w:color w:val="A9B7C6"/>
                      <w:sz w:val="22"/>
                      <w:szCs w:val="22"/>
                    </w:rPr>
                  </w:rPrChange>
                </w:rPr>
                <w:t>sheet.getRow</w:t>
              </w:r>
              <w:proofErr w:type="spellEnd"/>
              <w:proofErr w:type="gramEnd"/>
              <w:r w:rsidRPr="005A0097">
                <w:rPr>
                  <w:color w:val="A9B7C6"/>
                  <w:szCs w:val="28"/>
                  <w:rPrChange w:id="6301" w:author="Пользователь" w:date="2022-12-22T02:42:00Z">
                    <w:rPr>
                      <w:rFonts w:ascii="Courier New" w:hAnsi="Courier New" w:cs="Courier New"/>
                      <w:color w:val="A9B7C6"/>
                      <w:sz w:val="22"/>
                      <w:szCs w:val="22"/>
                    </w:rPr>
                  </w:rPrChange>
                </w:rPr>
                <w:t>(i)</w:t>
              </w:r>
              <w:r w:rsidRPr="005A0097">
                <w:rPr>
                  <w:color w:val="CC7832"/>
                  <w:szCs w:val="28"/>
                  <w:rPrChange w:id="6302" w:author="Пользователь" w:date="2022-12-22T02:42:00Z">
                    <w:rPr>
                      <w:rFonts w:ascii="Courier New" w:hAnsi="Courier New" w:cs="Courier New"/>
                      <w:color w:val="CC7832"/>
                      <w:sz w:val="22"/>
                      <w:szCs w:val="22"/>
                    </w:rPr>
                  </w:rPrChange>
                </w:rPr>
                <w:t>;</w:t>
              </w:r>
            </w:ins>
          </w:p>
          <w:p w14:paraId="3D272DD5" w14:textId="77777777" w:rsidR="00046F53" w:rsidRPr="005A0097" w:rsidRDefault="00046F53" w:rsidP="00046F53">
            <w:pPr>
              <w:spacing w:line="240" w:lineRule="auto"/>
              <w:ind w:firstLine="0"/>
              <w:jc w:val="left"/>
              <w:rPr>
                <w:ins w:id="6303" w:author="Пользователь" w:date="2022-12-22T02:22:00Z"/>
                <w:szCs w:val="28"/>
                <w:rPrChange w:id="6304" w:author="Пользователь" w:date="2022-12-22T02:42:00Z">
                  <w:rPr>
                    <w:ins w:id="6305" w:author="Пользователь" w:date="2022-12-22T02:22:00Z"/>
                    <w:sz w:val="24"/>
                  </w:rPr>
                </w:rPrChange>
              </w:rPr>
            </w:pPr>
            <w:ins w:id="6306" w:author="Пользователь" w:date="2022-12-22T02:22:00Z">
              <w:r w:rsidRPr="005A0097">
                <w:rPr>
                  <w:color w:val="CC7832"/>
                  <w:szCs w:val="28"/>
                  <w:rPrChange w:id="6307" w:author="Пользователь" w:date="2022-12-22T02:42:00Z">
                    <w:rPr>
                      <w:rFonts w:ascii="Courier New" w:hAnsi="Courier New" w:cs="Courier New"/>
                      <w:color w:val="CC7832"/>
                      <w:sz w:val="22"/>
                      <w:szCs w:val="22"/>
                    </w:rPr>
                  </w:rPrChange>
                </w:rPr>
                <w:t>           </w:t>
              </w:r>
              <w:r w:rsidRPr="005A0097">
                <w:rPr>
                  <w:color w:val="808080"/>
                  <w:szCs w:val="28"/>
                  <w:rPrChange w:id="6308" w:author="Пользователь" w:date="2022-12-22T02:42:00Z">
                    <w:rPr>
                      <w:rFonts w:ascii="Courier New" w:hAnsi="Courier New" w:cs="Courier New"/>
                      <w:color w:val="808080"/>
                      <w:sz w:val="22"/>
                      <w:szCs w:val="22"/>
                    </w:rPr>
                  </w:rPrChange>
                </w:rPr>
                <w:t>// Просматривается есть ли данные в ряду.</w:t>
              </w:r>
            </w:ins>
          </w:p>
          <w:p w14:paraId="23162424" w14:textId="77777777" w:rsidR="00046F53" w:rsidRPr="005A0097" w:rsidRDefault="00046F53" w:rsidP="00046F53">
            <w:pPr>
              <w:spacing w:line="240" w:lineRule="auto"/>
              <w:ind w:firstLine="0"/>
              <w:jc w:val="left"/>
              <w:rPr>
                <w:ins w:id="6309" w:author="Пользователь" w:date="2022-12-22T02:22:00Z"/>
                <w:szCs w:val="28"/>
                <w:rPrChange w:id="6310" w:author="Пользователь" w:date="2022-12-22T02:42:00Z">
                  <w:rPr>
                    <w:ins w:id="6311" w:author="Пользователь" w:date="2022-12-22T02:22:00Z"/>
                    <w:sz w:val="24"/>
                  </w:rPr>
                </w:rPrChange>
              </w:rPr>
            </w:pPr>
            <w:ins w:id="6312" w:author="Пользователь" w:date="2022-12-22T02:22:00Z">
              <w:r w:rsidRPr="005A0097">
                <w:rPr>
                  <w:color w:val="808080"/>
                  <w:szCs w:val="28"/>
                  <w:rPrChange w:id="6313" w:author="Пользователь" w:date="2022-12-22T02:42:00Z">
                    <w:rPr>
                      <w:rFonts w:ascii="Courier New" w:hAnsi="Courier New" w:cs="Courier New"/>
                      <w:color w:val="808080"/>
                      <w:sz w:val="22"/>
                      <w:szCs w:val="22"/>
                    </w:rPr>
                  </w:rPrChange>
                </w:rPr>
                <w:t>           </w:t>
              </w:r>
              <w:proofErr w:type="spellStart"/>
              <w:r w:rsidRPr="005A0097">
                <w:rPr>
                  <w:color w:val="CC7832"/>
                  <w:szCs w:val="28"/>
                  <w:rPrChange w:id="6314" w:author="Пользователь" w:date="2022-12-22T02:42:00Z">
                    <w:rPr>
                      <w:rFonts w:ascii="Courier New" w:hAnsi="Courier New" w:cs="Courier New"/>
                      <w:color w:val="CC7832"/>
                      <w:sz w:val="22"/>
                      <w:szCs w:val="22"/>
                    </w:rPr>
                  </w:rPrChange>
                </w:rPr>
                <w:t>if</w:t>
              </w:r>
              <w:proofErr w:type="spellEnd"/>
              <w:r w:rsidRPr="005A0097">
                <w:rPr>
                  <w:color w:val="CC7832"/>
                  <w:szCs w:val="28"/>
                  <w:rPrChange w:id="6315" w:author="Пользователь" w:date="2022-12-22T02:42:00Z">
                    <w:rPr>
                      <w:rFonts w:ascii="Courier New" w:hAnsi="Courier New" w:cs="Courier New"/>
                      <w:color w:val="CC7832"/>
                      <w:sz w:val="22"/>
                      <w:szCs w:val="22"/>
                    </w:rPr>
                  </w:rPrChange>
                </w:rPr>
                <w:t xml:space="preserve"> </w:t>
              </w:r>
              <w:r w:rsidRPr="005A0097">
                <w:rPr>
                  <w:color w:val="A9B7C6"/>
                  <w:szCs w:val="28"/>
                  <w:rPrChange w:id="6316" w:author="Пользователь" w:date="2022-12-22T02:42:00Z">
                    <w:rPr>
                      <w:rFonts w:ascii="Courier New" w:hAnsi="Courier New" w:cs="Courier New"/>
                      <w:color w:val="A9B7C6"/>
                      <w:sz w:val="22"/>
                      <w:szCs w:val="22"/>
                    </w:rPr>
                  </w:rPrChange>
                </w:rPr>
                <w:t>(</w:t>
              </w:r>
              <w:proofErr w:type="spellStart"/>
              <w:r w:rsidRPr="005A0097">
                <w:rPr>
                  <w:color w:val="A9B7C6"/>
                  <w:szCs w:val="28"/>
                  <w:rPrChange w:id="6317" w:author="Пользователь" w:date="2022-12-22T02:42:00Z">
                    <w:rPr>
                      <w:rFonts w:ascii="Courier New" w:hAnsi="Courier New" w:cs="Courier New"/>
                      <w:color w:val="A9B7C6"/>
                      <w:sz w:val="22"/>
                      <w:szCs w:val="22"/>
                    </w:rPr>
                  </w:rPrChange>
                </w:rPr>
                <w:t>row</w:t>
              </w:r>
              <w:proofErr w:type="spellEnd"/>
              <w:r w:rsidRPr="005A0097">
                <w:rPr>
                  <w:color w:val="A9B7C6"/>
                  <w:szCs w:val="28"/>
                  <w:rPrChange w:id="6318" w:author="Пользователь" w:date="2022-12-22T02:42:00Z">
                    <w:rPr>
                      <w:rFonts w:ascii="Courier New" w:hAnsi="Courier New" w:cs="Courier New"/>
                      <w:color w:val="A9B7C6"/>
                      <w:sz w:val="22"/>
                      <w:szCs w:val="22"/>
                    </w:rPr>
                  </w:rPrChange>
                </w:rPr>
                <w:t xml:space="preserve"> == </w:t>
              </w:r>
              <w:proofErr w:type="spellStart"/>
              <w:r w:rsidRPr="005A0097">
                <w:rPr>
                  <w:color w:val="CC7832"/>
                  <w:szCs w:val="28"/>
                  <w:rPrChange w:id="6319" w:author="Пользователь" w:date="2022-12-22T02:42:00Z">
                    <w:rPr>
                      <w:rFonts w:ascii="Courier New" w:hAnsi="Courier New" w:cs="Courier New"/>
                      <w:color w:val="CC7832"/>
                      <w:sz w:val="22"/>
                      <w:szCs w:val="22"/>
                    </w:rPr>
                  </w:rPrChange>
                </w:rPr>
                <w:t>null</w:t>
              </w:r>
              <w:proofErr w:type="spellEnd"/>
              <w:r w:rsidRPr="005A0097">
                <w:rPr>
                  <w:color w:val="A9B7C6"/>
                  <w:szCs w:val="28"/>
                  <w:rPrChange w:id="6320" w:author="Пользователь" w:date="2022-12-22T02:42:00Z">
                    <w:rPr>
                      <w:rFonts w:ascii="Courier New" w:hAnsi="Courier New" w:cs="Courier New"/>
                      <w:color w:val="A9B7C6"/>
                      <w:sz w:val="22"/>
                      <w:szCs w:val="22"/>
                    </w:rPr>
                  </w:rPrChange>
                </w:rPr>
                <w:t>)</w:t>
              </w:r>
            </w:ins>
          </w:p>
          <w:p w14:paraId="237531CD" w14:textId="77777777" w:rsidR="00046F53" w:rsidRPr="005A0097" w:rsidRDefault="00046F53" w:rsidP="00046F53">
            <w:pPr>
              <w:spacing w:line="240" w:lineRule="auto"/>
              <w:ind w:firstLine="0"/>
              <w:jc w:val="left"/>
              <w:rPr>
                <w:ins w:id="6321" w:author="Пользователь" w:date="2022-12-22T02:22:00Z"/>
                <w:szCs w:val="28"/>
                <w:rPrChange w:id="6322" w:author="Пользователь" w:date="2022-12-22T02:42:00Z">
                  <w:rPr>
                    <w:ins w:id="6323" w:author="Пользователь" w:date="2022-12-22T02:22:00Z"/>
                    <w:sz w:val="24"/>
                  </w:rPr>
                </w:rPrChange>
              </w:rPr>
            </w:pPr>
            <w:ins w:id="6324" w:author="Пользователь" w:date="2022-12-22T02:22:00Z">
              <w:r w:rsidRPr="005A0097">
                <w:rPr>
                  <w:color w:val="A9B7C6"/>
                  <w:szCs w:val="28"/>
                  <w:rPrChange w:id="6325" w:author="Пользователь" w:date="2022-12-22T02:42:00Z">
                    <w:rPr>
                      <w:rFonts w:ascii="Courier New" w:hAnsi="Courier New" w:cs="Courier New"/>
                      <w:color w:val="A9B7C6"/>
                      <w:sz w:val="22"/>
                      <w:szCs w:val="22"/>
                    </w:rPr>
                  </w:rPrChange>
                </w:rPr>
                <w:t>               </w:t>
              </w:r>
              <w:proofErr w:type="spellStart"/>
              <w:r w:rsidRPr="005A0097">
                <w:rPr>
                  <w:color w:val="CC7832"/>
                  <w:szCs w:val="28"/>
                  <w:rPrChange w:id="6326" w:author="Пользователь" w:date="2022-12-22T02:42:00Z">
                    <w:rPr>
                      <w:rFonts w:ascii="Courier New" w:hAnsi="Courier New" w:cs="Courier New"/>
                      <w:color w:val="CC7832"/>
                      <w:sz w:val="22"/>
                      <w:szCs w:val="22"/>
                    </w:rPr>
                  </w:rPrChange>
                </w:rPr>
                <w:t>continue</w:t>
              </w:r>
              <w:proofErr w:type="spellEnd"/>
              <w:r w:rsidRPr="005A0097">
                <w:rPr>
                  <w:color w:val="CC7832"/>
                  <w:szCs w:val="28"/>
                  <w:rPrChange w:id="6327" w:author="Пользователь" w:date="2022-12-22T02:42:00Z">
                    <w:rPr>
                      <w:rFonts w:ascii="Courier New" w:hAnsi="Courier New" w:cs="Courier New"/>
                      <w:color w:val="CC7832"/>
                      <w:sz w:val="22"/>
                      <w:szCs w:val="22"/>
                    </w:rPr>
                  </w:rPrChange>
                </w:rPr>
                <w:t>;</w:t>
              </w:r>
            </w:ins>
          </w:p>
          <w:p w14:paraId="62044C34" w14:textId="77777777" w:rsidR="00046F53" w:rsidRPr="005A0097" w:rsidRDefault="00046F53" w:rsidP="00046F53">
            <w:pPr>
              <w:spacing w:line="240" w:lineRule="auto"/>
              <w:ind w:firstLine="0"/>
              <w:jc w:val="left"/>
              <w:rPr>
                <w:ins w:id="6328" w:author="Пользователь" w:date="2022-12-22T02:22:00Z"/>
                <w:szCs w:val="28"/>
                <w:rPrChange w:id="6329" w:author="Пользователь" w:date="2022-12-22T02:42:00Z">
                  <w:rPr>
                    <w:ins w:id="6330" w:author="Пользователь" w:date="2022-12-22T02:22:00Z"/>
                    <w:sz w:val="24"/>
                  </w:rPr>
                </w:rPrChange>
              </w:rPr>
            </w:pPr>
            <w:ins w:id="6331" w:author="Пользователь" w:date="2022-12-22T02:22:00Z">
              <w:r w:rsidRPr="005A0097">
                <w:rPr>
                  <w:color w:val="CC7832"/>
                  <w:szCs w:val="28"/>
                  <w:rPrChange w:id="6332" w:author="Пользователь" w:date="2022-12-22T02:42:00Z">
                    <w:rPr>
                      <w:rFonts w:ascii="Courier New" w:hAnsi="Courier New" w:cs="Courier New"/>
                      <w:color w:val="CC7832"/>
                      <w:sz w:val="22"/>
                      <w:szCs w:val="22"/>
                    </w:rPr>
                  </w:rPrChange>
                </w:rPr>
                <w:lastRenderedPageBreak/>
                <w:t>           </w:t>
              </w:r>
              <w:r w:rsidRPr="005A0097">
                <w:rPr>
                  <w:color w:val="808080"/>
                  <w:szCs w:val="28"/>
                  <w:rPrChange w:id="6333" w:author="Пользователь" w:date="2022-12-22T02:42:00Z">
                    <w:rPr>
                      <w:rFonts w:ascii="Courier New" w:hAnsi="Courier New" w:cs="Courier New"/>
                      <w:color w:val="808080"/>
                      <w:sz w:val="22"/>
                      <w:szCs w:val="22"/>
                    </w:rPr>
                  </w:rPrChange>
                </w:rPr>
                <w:t>// Просматривается все ли заполнены ячейки в ряду.</w:t>
              </w:r>
            </w:ins>
          </w:p>
          <w:p w14:paraId="59EC52B6" w14:textId="77777777" w:rsidR="00046F53" w:rsidRPr="005A0097" w:rsidRDefault="00046F53" w:rsidP="00046F53">
            <w:pPr>
              <w:spacing w:line="240" w:lineRule="auto"/>
              <w:ind w:firstLine="0"/>
              <w:jc w:val="left"/>
              <w:rPr>
                <w:ins w:id="6334" w:author="Пользователь" w:date="2022-12-22T02:22:00Z"/>
                <w:szCs w:val="28"/>
                <w:rPrChange w:id="6335" w:author="Пользователь" w:date="2022-12-22T02:42:00Z">
                  <w:rPr>
                    <w:ins w:id="6336" w:author="Пользователь" w:date="2022-12-22T02:22:00Z"/>
                    <w:sz w:val="24"/>
                  </w:rPr>
                </w:rPrChange>
              </w:rPr>
            </w:pPr>
            <w:ins w:id="6337" w:author="Пользователь" w:date="2022-12-22T02:22:00Z">
              <w:r w:rsidRPr="005A0097">
                <w:rPr>
                  <w:color w:val="808080"/>
                  <w:szCs w:val="28"/>
                  <w:rPrChange w:id="6338" w:author="Пользователь" w:date="2022-12-22T02:42:00Z">
                    <w:rPr>
                      <w:rFonts w:ascii="Courier New" w:hAnsi="Courier New" w:cs="Courier New"/>
                      <w:color w:val="808080"/>
                      <w:sz w:val="22"/>
                      <w:szCs w:val="22"/>
                    </w:rPr>
                  </w:rPrChange>
                </w:rPr>
                <w:t>           </w:t>
              </w:r>
              <w:proofErr w:type="spellStart"/>
              <w:r w:rsidRPr="005A0097">
                <w:rPr>
                  <w:color w:val="CC7832"/>
                  <w:szCs w:val="28"/>
                  <w:rPrChange w:id="6339" w:author="Пользователь" w:date="2022-12-22T02:42:00Z">
                    <w:rPr>
                      <w:rFonts w:ascii="Courier New" w:hAnsi="Courier New" w:cs="Courier New"/>
                      <w:color w:val="CC7832"/>
                      <w:sz w:val="22"/>
                      <w:szCs w:val="22"/>
                    </w:rPr>
                  </w:rPrChange>
                </w:rPr>
                <w:t>if</w:t>
              </w:r>
              <w:proofErr w:type="spellEnd"/>
              <w:r w:rsidRPr="005A0097">
                <w:rPr>
                  <w:color w:val="CC7832"/>
                  <w:szCs w:val="28"/>
                  <w:rPrChange w:id="6340" w:author="Пользователь" w:date="2022-12-22T02:42:00Z">
                    <w:rPr>
                      <w:rFonts w:ascii="Courier New" w:hAnsi="Courier New" w:cs="Courier New"/>
                      <w:color w:val="CC7832"/>
                      <w:sz w:val="22"/>
                      <w:szCs w:val="22"/>
                    </w:rPr>
                  </w:rPrChange>
                </w:rPr>
                <w:t xml:space="preserve"> </w:t>
              </w:r>
              <w:r w:rsidRPr="005A0097">
                <w:rPr>
                  <w:color w:val="A9B7C6"/>
                  <w:szCs w:val="28"/>
                  <w:rPrChange w:id="6341" w:author="Пользователь" w:date="2022-12-22T02:42:00Z">
                    <w:rPr>
                      <w:rFonts w:ascii="Courier New" w:hAnsi="Courier New" w:cs="Courier New"/>
                      <w:color w:val="A9B7C6"/>
                      <w:sz w:val="22"/>
                      <w:szCs w:val="22"/>
                    </w:rPr>
                  </w:rPrChange>
                </w:rPr>
                <w:t>(</w:t>
              </w:r>
              <w:proofErr w:type="spellStart"/>
              <w:proofErr w:type="gramStart"/>
              <w:r w:rsidRPr="005A0097">
                <w:rPr>
                  <w:color w:val="A9B7C6"/>
                  <w:szCs w:val="28"/>
                  <w:rPrChange w:id="6342" w:author="Пользователь" w:date="2022-12-22T02:42:00Z">
                    <w:rPr>
                      <w:rFonts w:ascii="Courier New" w:hAnsi="Courier New" w:cs="Courier New"/>
                      <w:color w:val="A9B7C6"/>
                      <w:sz w:val="22"/>
                      <w:szCs w:val="22"/>
                    </w:rPr>
                  </w:rPrChange>
                </w:rPr>
                <w:t>row.getLastCellNum</w:t>
              </w:r>
              <w:proofErr w:type="spellEnd"/>
              <w:proofErr w:type="gramEnd"/>
              <w:r w:rsidRPr="005A0097">
                <w:rPr>
                  <w:color w:val="A9B7C6"/>
                  <w:szCs w:val="28"/>
                  <w:rPrChange w:id="6343" w:author="Пользователь" w:date="2022-12-22T02:42:00Z">
                    <w:rPr>
                      <w:rFonts w:ascii="Courier New" w:hAnsi="Courier New" w:cs="Courier New"/>
                      <w:color w:val="A9B7C6"/>
                      <w:sz w:val="22"/>
                      <w:szCs w:val="22"/>
                    </w:rPr>
                  </w:rPrChange>
                </w:rPr>
                <w:t xml:space="preserve">() &lt; </w:t>
              </w:r>
              <w:r w:rsidRPr="005A0097">
                <w:rPr>
                  <w:color w:val="6897BB"/>
                  <w:szCs w:val="28"/>
                  <w:rPrChange w:id="6344" w:author="Пользователь" w:date="2022-12-22T02:42:00Z">
                    <w:rPr>
                      <w:rFonts w:ascii="Courier New" w:hAnsi="Courier New" w:cs="Courier New"/>
                      <w:color w:val="6897BB"/>
                      <w:sz w:val="22"/>
                      <w:szCs w:val="22"/>
                    </w:rPr>
                  </w:rPrChange>
                </w:rPr>
                <w:t>5</w:t>
              </w:r>
              <w:r w:rsidRPr="005A0097">
                <w:rPr>
                  <w:color w:val="A9B7C6"/>
                  <w:szCs w:val="28"/>
                  <w:rPrChange w:id="6345" w:author="Пользователь" w:date="2022-12-22T02:42:00Z">
                    <w:rPr>
                      <w:rFonts w:ascii="Courier New" w:hAnsi="Courier New" w:cs="Courier New"/>
                      <w:color w:val="A9B7C6"/>
                      <w:sz w:val="22"/>
                      <w:szCs w:val="22"/>
                    </w:rPr>
                  </w:rPrChange>
                </w:rPr>
                <w:t>)</w:t>
              </w:r>
            </w:ins>
          </w:p>
          <w:p w14:paraId="5A2DF891" w14:textId="77777777" w:rsidR="00046F53" w:rsidRPr="005A0097" w:rsidRDefault="00046F53" w:rsidP="00046F53">
            <w:pPr>
              <w:spacing w:line="240" w:lineRule="auto"/>
              <w:ind w:firstLine="0"/>
              <w:jc w:val="left"/>
              <w:rPr>
                <w:ins w:id="6346" w:author="Пользователь" w:date="2022-12-22T02:22:00Z"/>
                <w:szCs w:val="28"/>
                <w:rPrChange w:id="6347" w:author="Пользователь" w:date="2022-12-22T02:42:00Z">
                  <w:rPr>
                    <w:ins w:id="6348" w:author="Пользователь" w:date="2022-12-22T02:22:00Z"/>
                    <w:sz w:val="24"/>
                  </w:rPr>
                </w:rPrChange>
              </w:rPr>
            </w:pPr>
            <w:ins w:id="6349" w:author="Пользователь" w:date="2022-12-22T02:22:00Z">
              <w:r w:rsidRPr="005A0097">
                <w:rPr>
                  <w:color w:val="A9B7C6"/>
                  <w:szCs w:val="28"/>
                  <w:rPrChange w:id="6350" w:author="Пользователь" w:date="2022-12-22T02:42:00Z">
                    <w:rPr>
                      <w:rFonts w:ascii="Courier New" w:hAnsi="Courier New" w:cs="Courier New"/>
                      <w:color w:val="A9B7C6"/>
                      <w:sz w:val="22"/>
                      <w:szCs w:val="22"/>
                    </w:rPr>
                  </w:rPrChange>
                </w:rPr>
                <w:t>               </w:t>
              </w:r>
              <w:proofErr w:type="spellStart"/>
              <w:r w:rsidRPr="005A0097">
                <w:rPr>
                  <w:color w:val="CC7832"/>
                  <w:szCs w:val="28"/>
                  <w:rPrChange w:id="6351" w:author="Пользователь" w:date="2022-12-22T02:42:00Z">
                    <w:rPr>
                      <w:rFonts w:ascii="Courier New" w:hAnsi="Courier New" w:cs="Courier New"/>
                      <w:color w:val="CC7832"/>
                      <w:sz w:val="22"/>
                      <w:szCs w:val="22"/>
                    </w:rPr>
                  </w:rPrChange>
                </w:rPr>
                <w:t>continue</w:t>
              </w:r>
              <w:proofErr w:type="spellEnd"/>
              <w:r w:rsidRPr="005A0097">
                <w:rPr>
                  <w:color w:val="CC7832"/>
                  <w:szCs w:val="28"/>
                  <w:rPrChange w:id="6352" w:author="Пользователь" w:date="2022-12-22T02:42:00Z">
                    <w:rPr>
                      <w:rFonts w:ascii="Courier New" w:hAnsi="Courier New" w:cs="Courier New"/>
                      <w:color w:val="CC7832"/>
                      <w:sz w:val="22"/>
                      <w:szCs w:val="22"/>
                    </w:rPr>
                  </w:rPrChange>
                </w:rPr>
                <w:t>;</w:t>
              </w:r>
            </w:ins>
          </w:p>
          <w:p w14:paraId="30A5B475" w14:textId="77777777" w:rsidR="00046F53" w:rsidRPr="005A0097" w:rsidRDefault="00046F53" w:rsidP="00046F53">
            <w:pPr>
              <w:spacing w:line="240" w:lineRule="auto"/>
              <w:ind w:firstLine="0"/>
              <w:jc w:val="left"/>
              <w:rPr>
                <w:ins w:id="6353" w:author="Пользователь" w:date="2022-12-22T02:22:00Z"/>
                <w:szCs w:val="28"/>
                <w:rPrChange w:id="6354" w:author="Пользователь" w:date="2022-12-22T02:42:00Z">
                  <w:rPr>
                    <w:ins w:id="6355" w:author="Пользователь" w:date="2022-12-22T02:22:00Z"/>
                    <w:sz w:val="24"/>
                  </w:rPr>
                </w:rPrChange>
              </w:rPr>
            </w:pPr>
            <w:ins w:id="6356" w:author="Пользователь" w:date="2022-12-22T02:22:00Z">
              <w:r w:rsidRPr="005A0097">
                <w:rPr>
                  <w:color w:val="CC7832"/>
                  <w:szCs w:val="28"/>
                  <w:rPrChange w:id="6357" w:author="Пользователь" w:date="2022-12-22T02:42:00Z">
                    <w:rPr>
                      <w:rFonts w:ascii="Courier New" w:hAnsi="Courier New" w:cs="Courier New"/>
                      <w:color w:val="CC7832"/>
                      <w:sz w:val="22"/>
                      <w:szCs w:val="22"/>
                    </w:rPr>
                  </w:rPrChange>
                </w:rPr>
                <w:t>           </w:t>
              </w:r>
              <w:r w:rsidRPr="005A0097">
                <w:rPr>
                  <w:color w:val="808080"/>
                  <w:szCs w:val="28"/>
                  <w:rPrChange w:id="6358" w:author="Пользователь" w:date="2022-12-22T02:42:00Z">
                    <w:rPr>
                      <w:rFonts w:ascii="Courier New" w:hAnsi="Courier New" w:cs="Courier New"/>
                      <w:color w:val="808080"/>
                      <w:sz w:val="22"/>
                      <w:szCs w:val="22"/>
                    </w:rPr>
                  </w:rPrChange>
                </w:rPr>
                <w:t>// Достаётся UUID из 1 ячейки.</w:t>
              </w:r>
            </w:ins>
          </w:p>
          <w:p w14:paraId="6008C7EA" w14:textId="77777777" w:rsidR="00046F53" w:rsidRPr="005A0097" w:rsidRDefault="00046F53" w:rsidP="00046F53">
            <w:pPr>
              <w:spacing w:line="240" w:lineRule="auto"/>
              <w:ind w:firstLine="0"/>
              <w:jc w:val="left"/>
              <w:rPr>
                <w:ins w:id="6359" w:author="Пользователь" w:date="2022-12-22T02:22:00Z"/>
                <w:szCs w:val="28"/>
                <w:lang w:val="en-US"/>
                <w:rPrChange w:id="6360" w:author="Пользователь" w:date="2022-12-22T02:42:00Z">
                  <w:rPr>
                    <w:ins w:id="6361" w:author="Пользователь" w:date="2022-12-22T02:22:00Z"/>
                    <w:sz w:val="24"/>
                  </w:rPr>
                </w:rPrChange>
              </w:rPr>
            </w:pPr>
            <w:ins w:id="6362" w:author="Пользователь" w:date="2022-12-22T02:22:00Z">
              <w:r w:rsidRPr="005A0097">
                <w:rPr>
                  <w:color w:val="808080"/>
                  <w:szCs w:val="28"/>
                  <w:rPrChange w:id="6363" w:author="Пользователь" w:date="2022-12-22T02:42:00Z">
                    <w:rPr>
                      <w:rFonts w:ascii="Courier New" w:hAnsi="Courier New" w:cs="Courier New"/>
                      <w:color w:val="808080"/>
                      <w:sz w:val="22"/>
                      <w:szCs w:val="22"/>
                    </w:rPr>
                  </w:rPrChange>
                </w:rPr>
                <w:t>           </w:t>
              </w:r>
              <w:r w:rsidRPr="005A0097">
                <w:rPr>
                  <w:color w:val="A9B7C6"/>
                  <w:szCs w:val="28"/>
                  <w:lang w:val="en-US"/>
                  <w:rPrChange w:id="6364" w:author="Пользователь" w:date="2022-12-22T02:42:00Z">
                    <w:rPr>
                      <w:rFonts w:ascii="Courier New" w:hAnsi="Courier New" w:cs="Courier New"/>
                      <w:color w:val="A9B7C6"/>
                      <w:sz w:val="22"/>
                      <w:szCs w:val="22"/>
                    </w:rPr>
                  </w:rPrChange>
                </w:rPr>
                <w:t xml:space="preserve">cell = </w:t>
              </w:r>
              <w:proofErr w:type="spellStart"/>
              <w:proofErr w:type="gramStart"/>
              <w:r w:rsidRPr="005A0097">
                <w:rPr>
                  <w:color w:val="A9B7C6"/>
                  <w:szCs w:val="28"/>
                  <w:lang w:val="en-US"/>
                  <w:rPrChange w:id="6365" w:author="Пользователь" w:date="2022-12-22T02:42:00Z">
                    <w:rPr>
                      <w:rFonts w:ascii="Courier New" w:hAnsi="Courier New" w:cs="Courier New"/>
                      <w:color w:val="A9B7C6"/>
                      <w:sz w:val="22"/>
                      <w:szCs w:val="22"/>
                    </w:rPr>
                  </w:rPrChange>
                </w:rPr>
                <w:t>row.getCell</w:t>
              </w:r>
              <w:proofErr w:type="spellEnd"/>
              <w:proofErr w:type="gramEnd"/>
              <w:r w:rsidRPr="005A0097">
                <w:rPr>
                  <w:color w:val="A9B7C6"/>
                  <w:szCs w:val="28"/>
                  <w:lang w:val="en-US"/>
                  <w:rPrChange w:id="6366" w:author="Пользователь" w:date="2022-12-22T02:42:00Z">
                    <w:rPr>
                      <w:rFonts w:ascii="Courier New" w:hAnsi="Courier New" w:cs="Courier New"/>
                      <w:color w:val="A9B7C6"/>
                      <w:sz w:val="22"/>
                      <w:szCs w:val="22"/>
                    </w:rPr>
                  </w:rPrChange>
                </w:rPr>
                <w:t>(</w:t>
              </w:r>
              <w:r w:rsidRPr="005A0097">
                <w:rPr>
                  <w:color w:val="6897BB"/>
                  <w:szCs w:val="28"/>
                  <w:lang w:val="en-US"/>
                  <w:rPrChange w:id="6367" w:author="Пользователь" w:date="2022-12-22T02:42:00Z">
                    <w:rPr>
                      <w:rFonts w:ascii="Courier New" w:hAnsi="Courier New" w:cs="Courier New"/>
                      <w:color w:val="6897BB"/>
                      <w:sz w:val="22"/>
                      <w:szCs w:val="22"/>
                    </w:rPr>
                  </w:rPrChange>
                </w:rPr>
                <w:t>0</w:t>
              </w:r>
              <w:r w:rsidRPr="005A0097">
                <w:rPr>
                  <w:color w:val="A9B7C6"/>
                  <w:szCs w:val="28"/>
                  <w:lang w:val="en-US"/>
                  <w:rPrChange w:id="6368" w:author="Пользователь" w:date="2022-12-22T02:42:00Z">
                    <w:rPr>
                      <w:rFonts w:ascii="Courier New" w:hAnsi="Courier New" w:cs="Courier New"/>
                      <w:color w:val="A9B7C6"/>
                      <w:sz w:val="22"/>
                      <w:szCs w:val="22"/>
                    </w:rPr>
                  </w:rPrChange>
                </w:rPr>
                <w:t>)</w:t>
              </w:r>
              <w:r w:rsidRPr="005A0097">
                <w:rPr>
                  <w:color w:val="CC7832"/>
                  <w:szCs w:val="28"/>
                  <w:lang w:val="en-US"/>
                  <w:rPrChange w:id="6369" w:author="Пользователь" w:date="2022-12-22T02:42:00Z">
                    <w:rPr>
                      <w:rFonts w:ascii="Courier New" w:hAnsi="Courier New" w:cs="Courier New"/>
                      <w:color w:val="CC7832"/>
                      <w:sz w:val="22"/>
                      <w:szCs w:val="22"/>
                    </w:rPr>
                  </w:rPrChange>
                </w:rPr>
                <w:t>;</w:t>
              </w:r>
            </w:ins>
          </w:p>
          <w:p w14:paraId="4BEA4CED" w14:textId="77777777" w:rsidR="00046F53" w:rsidRPr="005A0097" w:rsidRDefault="00046F53" w:rsidP="00046F53">
            <w:pPr>
              <w:spacing w:line="240" w:lineRule="auto"/>
              <w:ind w:firstLine="0"/>
              <w:jc w:val="left"/>
              <w:rPr>
                <w:ins w:id="6370" w:author="Пользователь" w:date="2022-12-22T02:22:00Z"/>
                <w:szCs w:val="28"/>
                <w:lang w:val="en-US"/>
                <w:rPrChange w:id="6371" w:author="Пользователь" w:date="2022-12-22T02:42:00Z">
                  <w:rPr>
                    <w:ins w:id="6372" w:author="Пользователь" w:date="2022-12-22T02:22:00Z"/>
                    <w:sz w:val="24"/>
                  </w:rPr>
                </w:rPrChange>
              </w:rPr>
            </w:pPr>
            <w:ins w:id="6373" w:author="Пользователь" w:date="2022-12-22T02:22:00Z">
              <w:r w:rsidRPr="005A0097">
                <w:rPr>
                  <w:color w:val="CC7832"/>
                  <w:szCs w:val="28"/>
                  <w:lang w:val="en-US"/>
                  <w:rPrChange w:id="6374" w:author="Пользователь" w:date="2022-12-22T02:42:00Z">
                    <w:rPr>
                      <w:rFonts w:ascii="Courier New" w:hAnsi="Courier New" w:cs="Courier New"/>
                      <w:color w:val="CC7832"/>
                      <w:sz w:val="22"/>
                      <w:szCs w:val="22"/>
                    </w:rPr>
                  </w:rPrChange>
                </w:rPr>
                <w:t>           </w:t>
              </w:r>
              <w:proofErr w:type="spellStart"/>
              <w:r w:rsidRPr="005A0097">
                <w:rPr>
                  <w:color w:val="A9B7C6"/>
                  <w:szCs w:val="28"/>
                  <w:lang w:val="en-US"/>
                  <w:rPrChange w:id="6375" w:author="Пользователь" w:date="2022-12-22T02:42:00Z">
                    <w:rPr>
                      <w:rFonts w:ascii="Courier New" w:hAnsi="Courier New" w:cs="Courier New"/>
                      <w:color w:val="A9B7C6"/>
                      <w:sz w:val="22"/>
                      <w:szCs w:val="22"/>
                    </w:rPr>
                  </w:rPrChange>
                </w:rPr>
                <w:t>sId</w:t>
              </w:r>
              <w:proofErr w:type="spellEnd"/>
              <w:r w:rsidRPr="005A0097">
                <w:rPr>
                  <w:color w:val="A9B7C6"/>
                  <w:szCs w:val="28"/>
                  <w:lang w:val="en-US"/>
                  <w:rPrChange w:id="6376" w:author="Пользователь" w:date="2022-12-22T02:42:00Z">
                    <w:rPr>
                      <w:rFonts w:ascii="Courier New" w:hAnsi="Courier New" w:cs="Courier New"/>
                      <w:color w:val="A9B7C6"/>
                      <w:sz w:val="22"/>
                      <w:szCs w:val="22"/>
                    </w:rPr>
                  </w:rPrChange>
                </w:rPr>
                <w:t xml:space="preserve"> = </w:t>
              </w:r>
              <w:proofErr w:type="spellStart"/>
              <w:proofErr w:type="gramStart"/>
              <w:r w:rsidRPr="005A0097">
                <w:rPr>
                  <w:color w:val="A9B7C6"/>
                  <w:szCs w:val="28"/>
                  <w:lang w:val="en-US"/>
                  <w:rPrChange w:id="6377" w:author="Пользователь" w:date="2022-12-22T02:42:00Z">
                    <w:rPr>
                      <w:rFonts w:ascii="Courier New" w:hAnsi="Courier New" w:cs="Courier New"/>
                      <w:color w:val="A9B7C6"/>
                      <w:sz w:val="22"/>
                      <w:szCs w:val="22"/>
                    </w:rPr>
                  </w:rPrChange>
                </w:rPr>
                <w:t>cell.getStringCellValue</w:t>
              </w:r>
              <w:proofErr w:type="spellEnd"/>
              <w:proofErr w:type="gramEnd"/>
              <w:r w:rsidRPr="005A0097">
                <w:rPr>
                  <w:color w:val="A9B7C6"/>
                  <w:szCs w:val="28"/>
                  <w:lang w:val="en-US"/>
                  <w:rPrChange w:id="6378" w:author="Пользователь" w:date="2022-12-22T02:42:00Z">
                    <w:rPr>
                      <w:rFonts w:ascii="Courier New" w:hAnsi="Courier New" w:cs="Courier New"/>
                      <w:color w:val="A9B7C6"/>
                      <w:sz w:val="22"/>
                      <w:szCs w:val="22"/>
                    </w:rPr>
                  </w:rPrChange>
                </w:rPr>
                <w:t>()</w:t>
              </w:r>
              <w:r w:rsidRPr="005A0097">
                <w:rPr>
                  <w:color w:val="CC7832"/>
                  <w:szCs w:val="28"/>
                  <w:lang w:val="en-US"/>
                  <w:rPrChange w:id="6379" w:author="Пользователь" w:date="2022-12-22T02:42:00Z">
                    <w:rPr>
                      <w:rFonts w:ascii="Courier New" w:hAnsi="Courier New" w:cs="Courier New"/>
                      <w:color w:val="CC7832"/>
                      <w:sz w:val="22"/>
                      <w:szCs w:val="22"/>
                    </w:rPr>
                  </w:rPrChange>
                </w:rPr>
                <w:t>;</w:t>
              </w:r>
            </w:ins>
          </w:p>
          <w:p w14:paraId="7695EFAB" w14:textId="77777777" w:rsidR="00046F53" w:rsidRPr="005A0097" w:rsidRDefault="00046F53" w:rsidP="00046F53">
            <w:pPr>
              <w:spacing w:line="240" w:lineRule="auto"/>
              <w:ind w:firstLine="0"/>
              <w:jc w:val="left"/>
              <w:rPr>
                <w:ins w:id="6380" w:author="Пользователь" w:date="2022-12-22T02:22:00Z"/>
                <w:szCs w:val="28"/>
                <w:lang w:val="en-US"/>
                <w:rPrChange w:id="6381" w:author="Пользователь" w:date="2022-12-22T02:42:00Z">
                  <w:rPr>
                    <w:ins w:id="6382" w:author="Пользователь" w:date="2022-12-22T02:22:00Z"/>
                    <w:sz w:val="24"/>
                  </w:rPr>
                </w:rPrChange>
              </w:rPr>
            </w:pPr>
            <w:ins w:id="6383" w:author="Пользователь" w:date="2022-12-22T02:22:00Z">
              <w:r w:rsidRPr="005A0097">
                <w:rPr>
                  <w:color w:val="CC7832"/>
                  <w:szCs w:val="28"/>
                  <w:lang w:val="en-US"/>
                  <w:rPrChange w:id="6384" w:author="Пользователь" w:date="2022-12-22T02:42:00Z">
                    <w:rPr>
                      <w:rFonts w:ascii="Courier New" w:hAnsi="Courier New" w:cs="Courier New"/>
                      <w:color w:val="CC7832"/>
                      <w:sz w:val="22"/>
                      <w:szCs w:val="22"/>
                    </w:rPr>
                  </w:rPrChange>
                </w:rPr>
                <w:t xml:space="preserve">           if </w:t>
              </w:r>
              <w:r w:rsidRPr="005A0097">
                <w:rPr>
                  <w:color w:val="A9B7C6"/>
                  <w:szCs w:val="28"/>
                  <w:lang w:val="en-US"/>
                  <w:rPrChange w:id="6385" w:author="Пользователь" w:date="2022-12-22T02:42:00Z">
                    <w:rPr>
                      <w:rFonts w:ascii="Courier New" w:hAnsi="Courier New" w:cs="Courier New"/>
                      <w:color w:val="A9B7C6"/>
                      <w:sz w:val="22"/>
                      <w:szCs w:val="22"/>
                    </w:rPr>
                  </w:rPrChange>
                </w:rPr>
                <w:t>(</w:t>
              </w:r>
              <w:proofErr w:type="spellStart"/>
              <w:r w:rsidRPr="005A0097">
                <w:rPr>
                  <w:color w:val="A9B7C6"/>
                  <w:szCs w:val="28"/>
                  <w:lang w:val="en-US"/>
                  <w:rPrChange w:id="6386" w:author="Пользователь" w:date="2022-12-22T02:42:00Z">
                    <w:rPr>
                      <w:rFonts w:ascii="Courier New" w:hAnsi="Courier New" w:cs="Courier New"/>
                      <w:color w:val="A9B7C6"/>
                      <w:sz w:val="22"/>
                      <w:szCs w:val="22"/>
                    </w:rPr>
                  </w:rPrChange>
                </w:rPr>
                <w:t>sId.length</w:t>
              </w:r>
              <w:proofErr w:type="spellEnd"/>
              <w:r w:rsidRPr="005A0097">
                <w:rPr>
                  <w:color w:val="A9B7C6"/>
                  <w:szCs w:val="28"/>
                  <w:lang w:val="en-US"/>
                  <w:rPrChange w:id="6387" w:author="Пользователь" w:date="2022-12-22T02:42:00Z">
                    <w:rPr>
                      <w:rFonts w:ascii="Courier New" w:hAnsi="Courier New" w:cs="Courier New"/>
                      <w:color w:val="A9B7C6"/>
                      <w:sz w:val="22"/>
                      <w:szCs w:val="22"/>
                    </w:rPr>
                  </w:rPrChange>
                </w:rPr>
                <w:t xml:space="preserve">() == </w:t>
              </w:r>
              <w:r w:rsidRPr="005A0097">
                <w:rPr>
                  <w:color w:val="6897BB"/>
                  <w:szCs w:val="28"/>
                  <w:lang w:val="en-US"/>
                  <w:rPrChange w:id="6388" w:author="Пользователь" w:date="2022-12-22T02:42:00Z">
                    <w:rPr>
                      <w:rFonts w:ascii="Courier New" w:hAnsi="Courier New" w:cs="Courier New"/>
                      <w:color w:val="6897BB"/>
                      <w:sz w:val="22"/>
                      <w:szCs w:val="22"/>
                    </w:rPr>
                  </w:rPrChange>
                </w:rPr>
                <w:t>0</w:t>
              </w:r>
              <w:r w:rsidRPr="005A0097">
                <w:rPr>
                  <w:color w:val="A9B7C6"/>
                  <w:szCs w:val="28"/>
                  <w:lang w:val="en-US"/>
                  <w:rPrChange w:id="6389" w:author="Пользователь" w:date="2022-12-22T02:42:00Z">
                    <w:rPr>
                      <w:rFonts w:ascii="Courier New" w:hAnsi="Courier New" w:cs="Courier New"/>
                      <w:color w:val="A9B7C6"/>
                      <w:sz w:val="22"/>
                      <w:szCs w:val="22"/>
                    </w:rPr>
                  </w:rPrChange>
                </w:rPr>
                <w:t>)</w:t>
              </w:r>
            </w:ins>
          </w:p>
          <w:p w14:paraId="71186F93" w14:textId="77777777" w:rsidR="00046F53" w:rsidRPr="005A0097" w:rsidRDefault="00046F53" w:rsidP="00046F53">
            <w:pPr>
              <w:spacing w:line="240" w:lineRule="auto"/>
              <w:ind w:firstLine="0"/>
              <w:jc w:val="left"/>
              <w:rPr>
                <w:ins w:id="6390" w:author="Пользователь" w:date="2022-12-22T02:22:00Z"/>
                <w:szCs w:val="28"/>
                <w:lang w:val="en-US"/>
                <w:rPrChange w:id="6391" w:author="Пользователь" w:date="2022-12-22T02:42:00Z">
                  <w:rPr>
                    <w:ins w:id="6392" w:author="Пользователь" w:date="2022-12-22T02:22:00Z"/>
                    <w:sz w:val="24"/>
                  </w:rPr>
                </w:rPrChange>
              </w:rPr>
            </w:pPr>
            <w:ins w:id="6393" w:author="Пользователь" w:date="2022-12-22T02:22:00Z">
              <w:r w:rsidRPr="005A0097">
                <w:rPr>
                  <w:color w:val="A9B7C6"/>
                  <w:szCs w:val="28"/>
                  <w:lang w:val="en-US"/>
                  <w:rPrChange w:id="6394" w:author="Пользователь" w:date="2022-12-22T02:42:00Z">
                    <w:rPr>
                      <w:rFonts w:ascii="Courier New" w:hAnsi="Courier New" w:cs="Courier New"/>
                      <w:color w:val="A9B7C6"/>
                      <w:sz w:val="22"/>
                      <w:szCs w:val="22"/>
                    </w:rPr>
                  </w:rPrChange>
                </w:rPr>
                <w:t>               </w:t>
              </w:r>
              <w:r w:rsidRPr="005A0097">
                <w:rPr>
                  <w:color w:val="CC7832"/>
                  <w:szCs w:val="28"/>
                  <w:lang w:val="en-US"/>
                  <w:rPrChange w:id="6395" w:author="Пользователь" w:date="2022-12-22T02:42:00Z">
                    <w:rPr>
                      <w:rFonts w:ascii="Courier New" w:hAnsi="Courier New" w:cs="Courier New"/>
                      <w:color w:val="CC7832"/>
                      <w:sz w:val="22"/>
                      <w:szCs w:val="22"/>
                    </w:rPr>
                  </w:rPrChange>
                </w:rPr>
                <w:t>continue;</w:t>
              </w:r>
            </w:ins>
          </w:p>
          <w:p w14:paraId="517D4F5D" w14:textId="77777777" w:rsidR="00046F53" w:rsidRPr="005A0097" w:rsidRDefault="00046F53" w:rsidP="00046F53">
            <w:pPr>
              <w:spacing w:line="240" w:lineRule="auto"/>
              <w:ind w:firstLine="0"/>
              <w:jc w:val="left"/>
              <w:rPr>
                <w:ins w:id="6396" w:author="Пользователь" w:date="2022-12-22T02:22:00Z"/>
                <w:szCs w:val="28"/>
                <w:lang w:val="en-US"/>
                <w:rPrChange w:id="6397" w:author="Пользователь" w:date="2022-12-22T02:42:00Z">
                  <w:rPr>
                    <w:ins w:id="6398" w:author="Пользователь" w:date="2022-12-22T02:22:00Z"/>
                    <w:sz w:val="24"/>
                  </w:rPr>
                </w:rPrChange>
              </w:rPr>
            </w:pPr>
          </w:p>
          <w:p w14:paraId="4F5A9174" w14:textId="77777777" w:rsidR="00046F53" w:rsidRPr="005A0097" w:rsidRDefault="00046F53" w:rsidP="00046F53">
            <w:pPr>
              <w:spacing w:line="240" w:lineRule="auto"/>
              <w:ind w:firstLine="0"/>
              <w:jc w:val="left"/>
              <w:rPr>
                <w:ins w:id="6399" w:author="Пользователь" w:date="2022-12-22T02:22:00Z"/>
                <w:szCs w:val="28"/>
                <w:lang w:val="en-US"/>
                <w:rPrChange w:id="6400" w:author="Пользователь" w:date="2022-12-22T02:42:00Z">
                  <w:rPr>
                    <w:ins w:id="6401" w:author="Пользователь" w:date="2022-12-22T02:22:00Z"/>
                    <w:sz w:val="24"/>
                  </w:rPr>
                </w:rPrChange>
              </w:rPr>
            </w:pPr>
            <w:ins w:id="6402" w:author="Пользователь" w:date="2022-12-22T02:22:00Z">
              <w:r w:rsidRPr="005A0097">
                <w:rPr>
                  <w:color w:val="CC7832"/>
                  <w:szCs w:val="28"/>
                  <w:lang w:val="en-US"/>
                  <w:rPrChange w:id="6403" w:author="Пользователь" w:date="2022-12-22T02:42:00Z">
                    <w:rPr>
                      <w:rFonts w:ascii="Courier New" w:hAnsi="Courier New" w:cs="Courier New"/>
                      <w:color w:val="CC7832"/>
                      <w:sz w:val="22"/>
                      <w:szCs w:val="22"/>
                    </w:rPr>
                  </w:rPrChange>
                </w:rPr>
                <w:t>           </w:t>
              </w:r>
              <w:r w:rsidRPr="005A0097">
                <w:rPr>
                  <w:color w:val="808080"/>
                  <w:szCs w:val="28"/>
                  <w:lang w:val="en-US"/>
                  <w:rPrChange w:id="6404" w:author="Пользователь" w:date="2022-12-22T02:42:00Z">
                    <w:rPr>
                      <w:rFonts w:ascii="Courier New" w:hAnsi="Courier New" w:cs="Courier New"/>
                      <w:color w:val="808080"/>
                      <w:sz w:val="22"/>
                      <w:szCs w:val="22"/>
                    </w:rPr>
                  </w:rPrChange>
                </w:rPr>
                <w:t xml:space="preserve">// </w:t>
              </w:r>
              <w:r w:rsidRPr="005A0097">
                <w:rPr>
                  <w:color w:val="808080"/>
                  <w:szCs w:val="28"/>
                  <w:rPrChange w:id="6405" w:author="Пользователь" w:date="2022-12-22T02:42:00Z">
                    <w:rPr>
                      <w:rFonts w:ascii="Courier New" w:hAnsi="Courier New" w:cs="Courier New"/>
                      <w:color w:val="808080"/>
                      <w:sz w:val="22"/>
                      <w:szCs w:val="22"/>
                    </w:rPr>
                  </w:rPrChange>
                </w:rPr>
                <w:t>Достаётся</w:t>
              </w:r>
              <w:r w:rsidRPr="005A0097">
                <w:rPr>
                  <w:color w:val="808080"/>
                  <w:szCs w:val="28"/>
                  <w:lang w:val="en-US"/>
                  <w:rPrChange w:id="6406" w:author="Пользователь" w:date="2022-12-22T02:42:00Z">
                    <w:rPr>
                      <w:rFonts w:ascii="Courier New" w:hAnsi="Courier New" w:cs="Courier New"/>
                      <w:color w:val="808080"/>
                      <w:sz w:val="22"/>
                      <w:szCs w:val="22"/>
                    </w:rPr>
                  </w:rPrChange>
                </w:rPr>
                <w:t xml:space="preserve"> </w:t>
              </w:r>
              <w:r w:rsidRPr="005A0097">
                <w:rPr>
                  <w:color w:val="808080"/>
                  <w:szCs w:val="28"/>
                  <w:rPrChange w:id="6407" w:author="Пользователь" w:date="2022-12-22T02:42:00Z">
                    <w:rPr>
                      <w:rFonts w:ascii="Courier New" w:hAnsi="Courier New" w:cs="Courier New"/>
                      <w:color w:val="808080"/>
                      <w:sz w:val="22"/>
                      <w:szCs w:val="22"/>
                    </w:rPr>
                  </w:rPrChange>
                </w:rPr>
                <w:t>объект</w:t>
              </w:r>
              <w:r w:rsidRPr="005A0097">
                <w:rPr>
                  <w:color w:val="808080"/>
                  <w:szCs w:val="28"/>
                  <w:lang w:val="en-US"/>
                  <w:rPrChange w:id="6408" w:author="Пользователь" w:date="2022-12-22T02:42:00Z">
                    <w:rPr>
                      <w:rFonts w:ascii="Courier New" w:hAnsi="Courier New" w:cs="Courier New"/>
                      <w:color w:val="808080"/>
                      <w:sz w:val="22"/>
                      <w:szCs w:val="22"/>
                    </w:rPr>
                  </w:rPrChange>
                </w:rPr>
                <w:t xml:space="preserve"> </w:t>
              </w:r>
              <w:r w:rsidRPr="005A0097">
                <w:rPr>
                  <w:color w:val="808080"/>
                  <w:szCs w:val="28"/>
                  <w:rPrChange w:id="6409" w:author="Пользователь" w:date="2022-12-22T02:42:00Z">
                    <w:rPr>
                      <w:rFonts w:ascii="Courier New" w:hAnsi="Courier New" w:cs="Courier New"/>
                      <w:color w:val="808080"/>
                      <w:sz w:val="22"/>
                      <w:szCs w:val="22"/>
                    </w:rPr>
                  </w:rPrChange>
                </w:rPr>
                <w:t>класса</w:t>
              </w:r>
              <w:r w:rsidRPr="005A0097">
                <w:rPr>
                  <w:color w:val="808080"/>
                  <w:szCs w:val="28"/>
                  <w:lang w:val="en-US"/>
                  <w:rPrChange w:id="6410" w:author="Пользователь" w:date="2022-12-22T02:42:00Z">
                    <w:rPr>
                      <w:rFonts w:ascii="Courier New" w:hAnsi="Courier New" w:cs="Courier New"/>
                      <w:color w:val="808080"/>
                      <w:sz w:val="22"/>
                      <w:szCs w:val="22"/>
                    </w:rPr>
                  </w:rPrChange>
                </w:rPr>
                <w:t xml:space="preserve"> CFOOD </w:t>
              </w:r>
              <w:r w:rsidRPr="005A0097">
                <w:rPr>
                  <w:color w:val="808080"/>
                  <w:szCs w:val="28"/>
                  <w:rPrChange w:id="6411" w:author="Пользователь" w:date="2022-12-22T02:42:00Z">
                    <w:rPr>
                      <w:rFonts w:ascii="Courier New" w:hAnsi="Courier New" w:cs="Courier New"/>
                      <w:color w:val="808080"/>
                      <w:sz w:val="22"/>
                      <w:szCs w:val="22"/>
                    </w:rPr>
                  </w:rPrChange>
                </w:rPr>
                <w:t>по</w:t>
              </w:r>
              <w:r w:rsidRPr="005A0097">
                <w:rPr>
                  <w:color w:val="808080"/>
                  <w:szCs w:val="28"/>
                  <w:lang w:val="en-US"/>
                  <w:rPrChange w:id="6412" w:author="Пользователь" w:date="2022-12-22T02:42:00Z">
                    <w:rPr>
                      <w:rFonts w:ascii="Courier New" w:hAnsi="Courier New" w:cs="Courier New"/>
                      <w:color w:val="808080"/>
                      <w:sz w:val="22"/>
                      <w:szCs w:val="22"/>
                    </w:rPr>
                  </w:rPrChange>
                </w:rPr>
                <w:t xml:space="preserve"> UUID </w:t>
              </w:r>
              <w:r w:rsidRPr="005A0097">
                <w:rPr>
                  <w:color w:val="808080"/>
                  <w:szCs w:val="28"/>
                  <w:rPrChange w:id="6413" w:author="Пользователь" w:date="2022-12-22T02:42:00Z">
                    <w:rPr>
                      <w:rFonts w:ascii="Courier New" w:hAnsi="Courier New" w:cs="Courier New"/>
                      <w:color w:val="808080"/>
                      <w:sz w:val="22"/>
                      <w:szCs w:val="22"/>
                    </w:rPr>
                  </w:rPrChange>
                </w:rPr>
                <w:t>из</w:t>
              </w:r>
              <w:r w:rsidRPr="005A0097">
                <w:rPr>
                  <w:color w:val="808080"/>
                  <w:szCs w:val="28"/>
                  <w:lang w:val="en-US"/>
                  <w:rPrChange w:id="6414" w:author="Пользователь" w:date="2022-12-22T02:42:00Z">
                    <w:rPr>
                      <w:rFonts w:ascii="Courier New" w:hAnsi="Courier New" w:cs="Courier New"/>
                      <w:color w:val="808080"/>
                      <w:sz w:val="22"/>
                      <w:szCs w:val="22"/>
                    </w:rPr>
                  </w:rPrChange>
                </w:rPr>
                <w:t xml:space="preserve"> </w:t>
              </w:r>
              <w:r w:rsidRPr="005A0097">
                <w:rPr>
                  <w:color w:val="808080"/>
                  <w:szCs w:val="28"/>
                  <w:rPrChange w:id="6415" w:author="Пользователь" w:date="2022-12-22T02:42:00Z">
                    <w:rPr>
                      <w:rFonts w:ascii="Courier New" w:hAnsi="Courier New" w:cs="Courier New"/>
                      <w:color w:val="808080"/>
                      <w:sz w:val="22"/>
                      <w:szCs w:val="22"/>
                    </w:rPr>
                  </w:rPrChange>
                </w:rPr>
                <w:t>карточки</w:t>
              </w:r>
              <w:r w:rsidRPr="005A0097">
                <w:rPr>
                  <w:color w:val="808080"/>
                  <w:szCs w:val="28"/>
                  <w:lang w:val="en-US"/>
                  <w:rPrChange w:id="6416" w:author="Пользователь" w:date="2022-12-22T02:42:00Z">
                    <w:rPr>
                      <w:rFonts w:ascii="Courier New" w:hAnsi="Courier New" w:cs="Courier New"/>
                      <w:color w:val="808080"/>
                      <w:sz w:val="22"/>
                      <w:szCs w:val="22"/>
                    </w:rPr>
                  </w:rPrChange>
                </w:rPr>
                <w:t xml:space="preserve"> foods</w:t>
              </w:r>
            </w:ins>
          </w:p>
          <w:p w14:paraId="608AF3D8" w14:textId="77777777" w:rsidR="00046F53" w:rsidRPr="005A0097" w:rsidRDefault="00046F53" w:rsidP="00046F53">
            <w:pPr>
              <w:spacing w:line="240" w:lineRule="auto"/>
              <w:ind w:firstLine="0"/>
              <w:jc w:val="left"/>
              <w:rPr>
                <w:ins w:id="6417" w:author="Пользователь" w:date="2022-12-22T02:22:00Z"/>
                <w:szCs w:val="28"/>
                <w:lang w:val="en-US"/>
                <w:rPrChange w:id="6418" w:author="Пользователь" w:date="2022-12-22T02:42:00Z">
                  <w:rPr>
                    <w:ins w:id="6419" w:author="Пользователь" w:date="2022-12-22T02:22:00Z"/>
                    <w:sz w:val="24"/>
                  </w:rPr>
                </w:rPrChange>
              </w:rPr>
            </w:pPr>
            <w:ins w:id="6420" w:author="Пользователь" w:date="2022-12-22T02:22:00Z">
              <w:r w:rsidRPr="005A0097">
                <w:rPr>
                  <w:color w:val="808080"/>
                  <w:szCs w:val="28"/>
                  <w:lang w:val="en-US"/>
                  <w:rPrChange w:id="6421" w:author="Пользователь" w:date="2022-12-22T02:42:00Z">
                    <w:rPr>
                      <w:rFonts w:ascii="Courier New" w:hAnsi="Courier New" w:cs="Courier New"/>
                      <w:color w:val="808080"/>
                      <w:sz w:val="22"/>
                      <w:szCs w:val="22"/>
                    </w:rPr>
                  </w:rPrChange>
                </w:rPr>
                <w:t>           </w:t>
              </w:r>
              <w:r w:rsidRPr="005A0097">
                <w:rPr>
                  <w:color w:val="A9B7C6"/>
                  <w:szCs w:val="28"/>
                  <w:lang w:val="en-US"/>
                  <w:rPrChange w:id="6422" w:author="Пользователь" w:date="2022-12-22T02:42:00Z">
                    <w:rPr>
                      <w:rFonts w:ascii="Courier New" w:hAnsi="Courier New" w:cs="Courier New"/>
                      <w:color w:val="A9B7C6"/>
                      <w:sz w:val="22"/>
                      <w:szCs w:val="22"/>
                    </w:rPr>
                  </w:rPrChange>
                </w:rPr>
                <w:t xml:space="preserve">id = </w:t>
              </w:r>
              <w:proofErr w:type="spellStart"/>
              <w:r w:rsidRPr="005A0097">
                <w:rPr>
                  <w:color w:val="A9B7C6"/>
                  <w:szCs w:val="28"/>
                  <w:lang w:val="en-US"/>
                  <w:rPrChange w:id="6423" w:author="Пользователь" w:date="2022-12-22T02:42:00Z">
                    <w:rPr>
                      <w:rFonts w:ascii="Courier New" w:hAnsi="Courier New" w:cs="Courier New"/>
                      <w:color w:val="A9B7C6"/>
                      <w:sz w:val="22"/>
                      <w:szCs w:val="22"/>
                    </w:rPr>
                  </w:rPrChange>
                </w:rPr>
                <w:t>UUID.</w:t>
              </w:r>
              <w:r w:rsidRPr="005A0097">
                <w:rPr>
                  <w:i/>
                  <w:iCs/>
                  <w:color w:val="A9B7C6"/>
                  <w:szCs w:val="28"/>
                  <w:lang w:val="en-US"/>
                  <w:rPrChange w:id="6424" w:author="Пользователь" w:date="2022-12-22T02:42:00Z">
                    <w:rPr>
                      <w:rFonts w:ascii="Courier New" w:hAnsi="Courier New" w:cs="Courier New"/>
                      <w:i/>
                      <w:iCs/>
                      <w:color w:val="A9B7C6"/>
                      <w:sz w:val="22"/>
                      <w:szCs w:val="22"/>
                    </w:rPr>
                  </w:rPrChange>
                </w:rPr>
                <w:t>fromString</w:t>
              </w:r>
              <w:proofErr w:type="spellEnd"/>
              <w:r w:rsidRPr="005A0097">
                <w:rPr>
                  <w:color w:val="A9B7C6"/>
                  <w:szCs w:val="28"/>
                  <w:lang w:val="en-US"/>
                  <w:rPrChange w:id="6425" w:author="Пользователь" w:date="2022-12-22T02:42:00Z">
                    <w:rPr>
                      <w:rFonts w:ascii="Courier New" w:hAnsi="Courier New" w:cs="Courier New"/>
                      <w:color w:val="A9B7C6"/>
                      <w:sz w:val="22"/>
                      <w:szCs w:val="22"/>
                    </w:rPr>
                  </w:rPrChange>
                </w:rPr>
                <w:t>(</w:t>
              </w:r>
              <w:proofErr w:type="spellStart"/>
              <w:r w:rsidRPr="005A0097">
                <w:rPr>
                  <w:color w:val="A9B7C6"/>
                  <w:szCs w:val="28"/>
                  <w:lang w:val="en-US"/>
                  <w:rPrChange w:id="6426" w:author="Пользователь" w:date="2022-12-22T02:42:00Z">
                    <w:rPr>
                      <w:rFonts w:ascii="Courier New" w:hAnsi="Courier New" w:cs="Courier New"/>
                      <w:color w:val="A9B7C6"/>
                      <w:sz w:val="22"/>
                      <w:szCs w:val="22"/>
                    </w:rPr>
                  </w:rPrChange>
                </w:rPr>
                <w:t>sId</w:t>
              </w:r>
              <w:proofErr w:type="spellEnd"/>
              <w:r w:rsidRPr="005A0097">
                <w:rPr>
                  <w:color w:val="A9B7C6"/>
                  <w:szCs w:val="28"/>
                  <w:lang w:val="en-US"/>
                  <w:rPrChange w:id="6427" w:author="Пользователь" w:date="2022-12-22T02:42:00Z">
                    <w:rPr>
                      <w:rFonts w:ascii="Courier New" w:hAnsi="Courier New" w:cs="Courier New"/>
                      <w:color w:val="A9B7C6"/>
                      <w:sz w:val="22"/>
                      <w:szCs w:val="22"/>
                    </w:rPr>
                  </w:rPrChange>
                </w:rPr>
                <w:t>)</w:t>
              </w:r>
              <w:r w:rsidRPr="005A0097">
                <w:rPr>
                  <w:color w:val="CC7832"/>
                  <w:szCs w:val="28"/>
                  <w:lang w:val="en-US"/>
                  <w:rPrChange w:id="6428" w:author="Пользователь" w:date="2022-12-22T02:42:00Z">
                    <w:rPr>
                      <w:rFonts w:ascii="Courier New" w:hAnsi="Courier New" w:cs="Courier New"/>
                      <w:color w:val="CC7832"/>
                      <w:sz w:val="22"/>
                      <w:szCs w:val="22"/>
                    </w:rPr>
                  </w:rPrChange>
                </w:rPr>
                <w:t>;</w:t>
              </w:r>
            </w:ins>
          </w:p>
          <w:p w14:paraId="4DB9841A" w14:textId="77777777" w:rsidR="00046F53" w:rsidRPr="005A0097" w:rsidRDefault="00046F53" w:rsidP="00046F53">
            <w:pPr>
              <w:spacing w:line="240" w:lineRule="auto"/>
              <w:ind w:firstLine="0"/>
              <w:jc w:val="left"/>
              <w:rPr>
                <w:ins w:id="6429" w:author="Пользователь" w:date="2022-12-22T02:22:00Z"/>
                <w:szCs w:val="28"/>
                <w:lang w:val="en-US"/>
                <w:rPrChange w:id="6430" w:author="Пользователь" w:date="2022-12-22T02:42:00Z">
                  <w:rPr>
                    <w:ins w:id="6431" w:author="Пользователь" w:date="2022-12-22T02:22:00Z"/>
                    <w:sz w:val="24"/>
                  </w:rPr>
                </w:rPrChange>
              </w:rPr>
            </w:pPr>
            <w:ins w:id="6432" w:author="Пользователь" w:date="2022-12-22T02:22:00Z">
              <w:r w:rsidRPr="005A0097">
                <w:rPr>
                  <w:color w:val="CC7832"/>
                  <w:szCs w:val="28"/>
                  <w:lang w:val="en-US"/>
                  <w:rPrChange w:id="6433" w:author="Пользователь" w:date="2022-12-22T02:42:00Z">
                    <w:rPr>
                      <w:rFonts w:ascii="Courier New" w:hAnsi="Courier New" w:cs="Courier New"/>
                      <w:color w:val="CC7832"/>
                      <w:sz w:val="22"/>
                      <w:szCs w:val="22"/>
                    </w:rPr>
                  </w:rPrChange>
                </w:rPr>
                <w:t>           </w:t>
              </w:r>
              <w:r w:rsidRPr="005A0097">
                <w:rPr>
                  <w:color w:val="A9B7C6"/>
                  <w:szCs w:val="28"/>
                  <w:lang w:val="en-US"/>
                  <w:rPrChange w:id="6434" w:author="Пользователь" w:date="2022-12-22T02:42:00Z">
                    <w:rPr>
                      <w:rFonts w:ascii="Courier New" w:hAnsi="Courier New" w:cs="Courier New"/>
                      <w:color w:val="A9B7C6"/>
                      <w:sz w:val="22"/>
                      <w:szCs w:val="22"/>
                    </w:rPr>
                  </w:rPrChange>
                </w:rPr>
                <w:t xml:space="preserve">food = </w:t>
              </w:r>
              <w:proofErr w:type="spellStart"/>
              <w:r w:rsidRPr="005A0097">
                <w:rPr>
                  <w:i/>
                  <w:iCs/>
                  <w:color w:val="9876AA"/>
                  <w:szCs w:val="28"/>
                  <w:lang w:val="en-US"/>
                  <w:rPrChange w:id="6435" w:author="Пользователь" w:date="2022-12-22T02:42:00Z">
                    <w:rPr>
                      <w:rFonts w:ascii="Courier New" w:hAnsi="Courier New" w:cs="Courier New"/>
                      <w:i/>
                      <w:iCs/>
                      <w:color w:val="9876AA"/>
                      <w:sz w:val="22"/>
                      <w:szCs w:val="22"/>
                    </w:rPr>
                  </w:rPrChange>
                </w:rPr>
                <w:t>foods</w:t>
              </w:r>
              <w:r w:rsidRPr="005A0097">
                <w:rPr>
                  <w:color w:val="A9B7C6"/>
                  <w:szCs w:val="28"/>
                  <w:lang w:val="en-US"/>
                  <w:rPrChange w:id="6436" w:author="Пользователь" w:date="2022-12-22T02:42:00Z">
                    <w:rPr>
                      <w:rFonts w:ascii="Courier New" w:hAnsi="Courier New" w:cs="Courier New"/>
                      <w:color w:val="A9B7C6"/>
                      <w:sz w:val="22"/>
                      <w:szCs w:val="22"/>
                    </w:rPr>
                  </w:rPrChange>
                </w:rPr>
                <w:t>.get</w:t>
              </w:r>
              <w:proofErr w:type="spellEnd"/>
              <w:r w:rsidRPr="005A0097">
                <w:rPr>
                  <w:color w:val="A9B7C6"/>
                  <w:szCs w:val="28"/>
                  <w:lang w:val="en-US"/>
                  <w:rPrChange w:id="6437" w:author="Пользователь" w:date="2022-12-22T02:42:00Z">
                    <w:rPr>
                      <w:rFonts w:ascii="Courier New" w:hAnsi="Courier New" w:cs="Courier New"/>
                      <w:color w:val="A9B7C6"/>
                      <w:sz w:val="22"/>
                      <w:szCs w:val="22"/>
                    </w:rPr>
                  </w:rPrChange>
                </w:rPr>
                <w:t>(id)</w:t>
              </w:r>
              <w:r w:rsidRPr="005A0097">
                <w:rPr>
                  <w:color w:val="CC7832"/>
                  <w:szCs w:val="28"/>
                  <w:lang w:val="en-US"/>
                  <w:rPrChange w:id="6438" w:author="Пользователь" w:date="2022-12-22T02:42:00Z">
                    <w:rPr>
                      <w:rFonts w:ascii="Courier New" w:hAnsi="Courier New" w:cs="Courier New"/>
                      <w:color w:val="CC7832"/>
                      <w:sz w:val="22"/>
                      <w:szCs w:val="22"/>
                    </w:rPr>
                  </w:rPrChange>
                </w:rPr>
                <w:t>;</w:t>
              </w:r>
            </w:ins>
          </w:p>
          <w:p w14:paraId="610DC318" w14:textId="77777777" w:rsidR="00046F53" w:rsidRPr="005A0097" w:rsidRDefault="00046F53" w:rsidP="00046F53">
            <w:pPr>
              <w:spacing w:line="240" w:lineRule="auto"/>
              <w:ind w:firstLine="0"/>
              <w:jc w:val="left"/>
              <w:rPr>
                <w:ins w:id="6439" w:author="Пользователь" w:date="2022-12-22T02:22:00Z"/>
                <w:szCs w:val="28"/>
                <w:lang w:val="en-US"/>
                <w:rPrChange w:id="6440" w:author="Пользователь" w:date="2022-12-22T02:42:00Z">
                  <w:rPr>
                    <w:ins w:id="6441" w:author="Пользователь" w:date="2022-12-22T02:22:00Z"/>
                    <w:sz w:val="24"/>
                  </w:rPr>
                </w:rPrChange>
              </w:rPr>
            </w:pPr>
          </w:p>
          <w:p w14:paraId="68024DE7" w14:textId="77777777" w:rsidR="00046F53" w:rsidRPr="005A0097" w:rsidRDefault="00046F53" w:rsidP="00046F53">
            <w:pPr>
              <w:spacing w:line="240" w:lineRule="auto"/>
              <w:ind w:firstLine="0"/>
              <w:jc w:val="left"/>
              <w:rPr>
                <w:ins w:id="6442" w:author="Пользователь" w:date="2022-12-22T02:22:00Z"/>
                <w:szCs w:val="28"/>
                <w:rPrChange w:id="6443" w:author="Пользователь" w:date="2022-12-22T02:42:00Z">
                  <w:rPr>
                    <w:ins w:id="6444" w:author="Пользователь" w:date="2022-12-22T02:22:00Z"/>
                    <w:sz w:val="24"/>
                  </w:rPr>
                </w:rPrChange>
              </w:rPr>
            </w:pPr>
            <w:ins w:id="6445" w:author="Пользователь" w:date="2022-12-22T02:22:00Z">
              <w:r w:rsidRPr="005A0097">
                <w:rPr>
                  <w:color w:val="CC7832"/>
                  <w:szCs w:val="28"/>
                  <w:lang w:val="en-US"/>
                  <w:rPrChange w:id="6446" w:author="Пользователь" w:date="2022-12-22T02:42:00Z">
                    <w:rPr>
                      <w:rFonts w:ascii="Courier New" w:hAnsi="Courier New" w:cs="Courier New"/>
                      <w:color w:val="CC7832"/>
                      <w:sz w:val="22"/>
                      <w:szCs w:val="22"/>
                    </w:rPr>
                  </w:rPrChange>
                </w:rPr>
                <w:t>           </w:t>
              </w:r>
              <w:r w:rsidRPr="005A0097">
                <w:rPr>
                  <w:color w:val="808080"/>
                  <w:szCs w:val="28"/>
                  <w:rPrChange w:id="6447" w:author="Пользователь" w:date="2022-12-22T02:42:00Z">
                    <w:rPr>
                      <w:rFonts w:ascii="Courier New" w:hAnsi="Courier New" w:cs="Courier New"/>
                      <w:color w:val="808080"/>
                      <w:sz w:val="22"/>
                      <w:szCs w:val="22"/>
                    </w:rPr>
                  </w:rPrChange>
                </w:rPr>
                <w:t>// Связываем еду с датой, в дате в список добавляем еду.</w:t>
              </w:r>
            </w:ins>
          </w:p>
          <w:p w14:paraId="3B737D1F" w14:textId="77777777" w:rsidR="00046F53" w:rsidRPr="005A0097" w:rsidRDefault="00046F53" w:rsidP="00046F53">
            <w:pPr>
              <w:spacing w:line="240" w:lineRule="auto"/>
              <w:ind w:firstLine="0"/>
              <w:jc w:val="left"/>
              <w:rPr>
                <w:ins w:id="6448" w:author="Пользователь" w:date="2022-12-22T02:22:00Z"/>
                <w:szCs w:val="28"/>
                <w:rPrChange w:id="6449" w:author="Пользователь" w:date="2022-12-22T02:42:00Z">
                  <w:rPr>
                    <w:ins w:id="6450" w:author="Пользователь" w:date="2022-12-22T02:22:00Z"/>
                    <w:sz w:val="24"/>
                  </w:rPr>
                </w:rPrChange>
              </w:rPr>
            </w:pPr>
            <w:ins w:id="6451" w:author="Пользователь" w:date="2022-12-22T02:22:00Z">
              <w:r w:rsidRPr="005A0097">
                <w:rPr>
                  <w:color w:val="808080"/>
                  <w:szCs w:val="28"/>
                  <w:rPrChange w:id="6452" w:author="Пользователь" w:date="2022-12-22T02:42:00Z">
                    <w:rPr>
                      <w:rFonts w:ascii="Courier New" w:hAnsi="Courier New" w:cs="Courier New"/>
                      <w:color w:val="808080"/>
                      <w:sz w:val="22"/>
                      <w:szCs w:val="22"/>
                    </w:rPr>
                  </w:rPrChange>
                </w:rPr>
                <w:t>           </w:t>
              </w:r>
              <w:proofErr w:type="spellStart"/>
              <w:r w:rsidRPr="005A0097">
                <w:rPr>
                  <w:color w:val="A9B7C6"/>
                  <w:szCs w:val="28"/>
                  <w:rPrChange w:id="6453" w:author="Пользователь" w:date="2022-12-22T02:42:00Z">
                    <w:rPr>
                      <w:rFonts w:ascii="Courier New" w:hAnsi="Courier New" w:cs="Courier New"/>
                      <w:color w:val="A9B7C6"/>
                      <w:sz w:val="22"/>
                      <w:szCs w:val="22"/>
                    </w:rPr>
                  </w:rPrChange>
                </w:rPr>
                <w:t>cell</w:t>
              </w:r>
              <w:proofErr w:type="spellEnd"/>
              <w:r w:rsidRPr="005A0097">
                <w:rPr>
                  <w:color w:val="A9B7C6"/>
                  <w:szCs w:val="28"/>
                  <w:rPrChange w:id="6454" w:author="Пользователь" w:date="2022-12-22T02:42:00Z">
                    <w:rPr>
                      <w:rFonts w:ascii="Courier New" w:hAnsi="Courier New" w:cs="Courier New"/>
                      <w:color w:val="A9B7C6"/>
                      <w:sz w:val="22"/>
                      <w:szCs w:val="22"/>
                    </w:rPr>
                  </w:rPrChange>
                </w:rPr>
                <w:t xml:space="preserve"> = </w:t>
              </w:r>
              <w:proofErr w:type="spellStart"/>
              <w:proofErr w:type="gramStart"/>
              <w:r w:rsidRPr="005A0097">
                <w:rPr>
                  <w:color w:val="A9B7C6"/>
                  <w:szCs w:val="28"/>
                  <w:rPrChange w:id="6455" w:author="Пользователь" w:date="2022-12-22T02:42:00Z">
                    <w:rPr>
                      <w:rFonts w:ascii="Courier New" w:hAnsi="Courier New" w:cs="Courier New"/>
                      <w:color w:val="A9B7C6"/>
                      <w:sz w:val="22"/>
                      <w:szCs w:val="22"/>
                    </w:rPr>
                  </w:rPrChange>
                </w:rPr>
                <w:t>row.getCell</w:t>
              </w:r>
              <w:proofErr w:type="spellEnd"/>
              <w:proofErr w:type="gramEnd"/>
              <w:r w:rsidRPr="005A0097">
                <w:rPr>
                  <w:color w:val="A9B7C6"/>
                  <w:szCs w:val="28"/>
                  <w:rPrChange w:id="6456" w:author="Пользователь" w:date="2022-12-22T02:42:00Z">
                    <w:rPr>
                      <w:rFonts w:ascii="Courier New" w:hAnsi="Courier New" w:cs="Courier New"/>
                      <w:color w:val="A9B7C6"/>
                      <w:sz w:val="22"/>
                      <w:szCs w:val="22"/>
                    </w:rPr>
                  </w:rPrChange>
                </w:rPr>
                <w:t>(</w:t>
              </w:r>
              <w:r w:rsidRPr="005A0097">
                <w:rPr>
                  <w:color w:val="6897BB"/>
                  <w:szCs w:val="28"/>
                  <w:rPrChange w:id="6457" w:author="Пользователь" w:date="2022-12-22T02:42:00Z">
                    <w:rPr>
                      <w:rFonts w:ascii="Courier New" w:hAnsi="Courier New" w:cs="Courier New"/>
                      <w:color w:val="6897BB"/>
                      <w:sz w:val="22"/>
                      <w:szCs w:val="22"/>
                    </w:rPr>
                  </w:rPrChange>
                </w:rPr>
                <w:t>3</w:t>
              </w:r>
              <w:r w:rsidRPr="005A0097">
                <w:rPr>
                  <w:color w:val="A9B7C6"/>
                  <w:szCs w:val="28"/>
                  <w:rPrChange w:id="6458" w:author="Пользователь" w:date="2022-12-22T02:42:00Z">
                    <w:rPr>
                      <w:rFonts w:ascii="Courier New" w:hAnsi="Courier New" w:cs="Courier New"/>
                      <w:color w:val="A9B7C6"/>
                      <w:sz w:val="22"/>
                      <w:szCs w:val="22"/>
                    </w:rPr>
                  </w:rPrChange>
                </w:rPr>
                <w:t>)</w:t>
              </w:r>
              <w:r w:rsidRPr="005A0097">
                <w:rPr>
                  <w:color w:val="CC7832"/>
                  <w:szCs w:val="28"/>
                  <w:rPrChange w:id="6459" w:author="Пользователь" w:date="2022-12-22T02:42:00Z">
                    <w:rPr>
                      <w:rFonts w:ascii="Courier New" w:hAnsi="Courier New" w:cs="Courier New"/>
                      <w:color w:val="CC7832"/>
                      <w:sz w:val="22"/>
                      <w:szCs w:val="22"/>
                    </w:rPr>
                  </w:rPrChange>
                </w:rPr>
                <w:t xml:space="preserve">; </w:t>
              </w:r>
              <w:r w:rsidRPr="005A0097">
                <w:rPr>
                  <w:color w:val="808080"/>
                  <w:szCs w:val="28"/>
                  <w:rPrChange w:id="6460" w:author="Пользователь" w:date="2022-12-22T02:42:00Z">
                    <w:rPr>
                      <w:rFonts w:ascii="Courier New" w:hAnsi="Courier New" w:cs="Courier New"/>
                      <w:color w:val="808080"/>
                      <w:sz w:val="22"/>
                      <w:szCs w:val="22"/>
                    </w:rPr>
                  </w:rPrChange>
                </w:rPr>
                <w:t xml:space="preserve">// Берём </w:t>
              </w:r>
              <w:proofErr w:type="spellStart"/>
              <w:r w:rsidRPr="005A0097">
                <w:rPr>
                  <w:color w:val="808080"/>
                  <w:szCs w:val="28"/>
                  <w:rPrChange w:id="6461" w:author="Пользователь" w:date="2022-12-22T02:42:00Z">
                    <w:rPr>
                      <w:rFonts w:ascii="Courier New" w:hAnsi="Courier New" w:cs="Courier New"/>
                      <w:color w:val="808080"/>
                      <w:sz w:val="22"/>
                      <w:szCs w:val="22"/>
                    </w:rPr>
                  </w:rPrChange>
                </w:rPr>
                <w:t>id</w:t>
              </w:r>
              <w:proofErr w:type="spellEnd"/>
              <w:r w:rsidRPr="005A0097">
                <w:rPr>
                  <w:color w:val="808080"/>
                  <w:szCs w:val="28"/>
                  <w:rPrChange w:id="6462" w:author="Пользователь" w:date="2022-12-22T02:42:00Z">
                    <w:rPr>
                      <w:rFonts w:ascii="Courier New" w:hAnsi="Courier New" w:cs="Courier New"/>
                      <w:color w:val="808080"/>
                      <w:sz w:val="22"/>
                      <w:szCs w:val="22"/>
                    </w:rPr>
                  </w:rPrChange>
                </w:rPr>
                <w:t xml:space="preserve"> даты из таблицы еды.</w:t>
              </w:r>
            </w:ins>
          </w:p>
          <w:p w14:paraId="5893DECF" w14:textId="77777777" w:rsidR="00046F53" w:rsidRPr="005A0097" w:rsidRDefault="00046F53" w:rsidP="00046F53">
            <w:pPr>
              <w:spacing w:line="240" w:lineRule="auto"/>
              <w:ind w:firstLine="0"/>
              <w:jc w:val="left"/>
              <w:rPr>
                <w:ins w:id="6463" w:author="Пользователь" w:date="2022-12-22T02:22:00Z"/>
                <w:szCs w:val="28"/>
                <w:lang w:val="en-US"/>
                <w:rPrChange w:id="6464" w:author="Пользователь" w:date="2022-12-22T02:42:00Z">
                  <w:rPr>
                    <w:ins w:id="6465" w:author="Пользователь" w:date="2022-12-22T02:22:00Z"/>
                    <w:sz w:val="24"/>
                  </w:rPr>
                </w:rPrChange>
              </w:rPr>
            </w:pPr>
            <w:ins w:id="6466" w:author="Пользователь" w:date="2022-12-22T02:22:00Z">
              <w:r w:rsidRPr="005A0097">
                <w:rPr>
                  <w:color w:val="808080"/>
                  <w:szCs w:val="28"/>
                  <w:rPrChange w:id="6467" w:author="Пользователь" w:date="2022-12-22T02:42:00Z">
                    <w:rPr>
                      <w:rFonts w:ascii="Courier New" w:hAnsi="Courier New" w:cs="Courier New"/>
                      <w:color w:val="808080"/>
                      <w:sz w:val="22"/>
                      <w:szCs w:val="22"/>
                    </w:rPr>
                  </w:rPrChange>
                </w:rPr>
                <w:t>           </w:t>
              </w:r>
              <w:proofErr w:type="spellStart"/>
              <w:r w:rsidRPr="005A0097">
                <w:rPr>
                  <w:color w:val="A9B7C6"/>
                  <w:szCs w:val="28"/>
                  <w:lang w:val="en-US"/>
                  <w:rPrChange w:id="6468" w:author="Пользователь" w:date="2022-12-22T02:42:00Z">
                    <w:rPr>
                      <w:rFonts w:ascii="Courier New" w:hAnsi="Courier New" w:cs="Courier New"/>
                      <w:color w:val="A9B7C6"/>
                      <w:sz w:val="22"/>
                      <w:szCs w:val="22"/>
                    </w:rPr>
                  </w:rPrChange>
                </w:rPr>
                <w:t>sTimeId</w:t>
              </w:r>
              <w:proofErr w:type="spellEnd"/>
              <w:r w:rsidRPr="005A0097">
                <w:rPr>
                  <w:color w:val="A9B7C6"/>
                  <w:szCs w:val="28"/>
                  <w:lang w:val="en-US"/>
                  <w:rPrChange w:id="6469" w:author="Пользователь" w:date="2022-12-22T02:42:00Z">
                    <w:rPr>
                      <w:rFonts w:ascii="Courier New" w:hAnsi="Courier New" w:cs="Courier New"/>
                      <w:color w:val="A9B7C6"/>
                      <w:sz w:val="22"/>
                      <w:szCs w:val="22"/>
                    </w:rPr>
                  </w:rPrChange>
                </w:rPr>
                <w:t xml:space="preserve"> = </w:t>
              </w:r>
              <w:proofErr w:type="spellStart"/>
              <w:proofErr w:type="gramStart"/>
              <w:r w:rsidRPr="005A0097">
                <w:rPr>
                  <w:color w:val="A9B7C6"/>
                  <w:szCs w:val="28"/>
                  <w:lang w:val="en-US"/>
                  <w:rPrChange w:id="6470" w:author="Пользователь" w:date="2022-12-22T02:42:00Z">
                    <w:rPr>
                      <w:rFonts w:ascii="Courier New" w:hAnsi="Courier New" w:cs="Courier New"/>
                      <w:color w:val="A9B7C6"/>
                      <w:sz w:val="22"/>
                      <w:szCs w:val="22"/>
                    </w:rPr>
                  </w:rPrChange>
                </w:rPr>
                <w:t>cell.getStringCellValue</w:t>
              </w:r>
              <w:proofErr w:type="spellEnd"/>
              <w:proofErr w:type="gramEnd"/>
              <w:r w:rsidRPr="005A0097">
                <w:rPr>
                  <w:color w:val="A9B7C6"/>
                  <w:szCs w:val="28"/>
                  <w:lang w:val="en-US"/>
                  <w:rPrChange w:id="6471" w:author="Пользователь" w:date="2022-12-22T02:42:00Z">
                    <w:rPr>
                      <w:rFonts w:ascii="Courier New" w:hAnsi="Courier New" w:cs="Courier New"/>
                      <w:color w:val="A9B7C6"/>
                      <w:sz w:val="22"/>
                      <w:szCs w:val="22"/>
                    </w:rPr>
                  </w:rPrChange>
                </w:rPr>
                <w:t>()</w:t>
              </w:r>
              <w:r w:rsidRPr="005A0097">
                <w:rPr>
                  <w:color w:val="CC7832"/>
                  <w:szCs w:val="28"/>
                  <w:lang w:val="en-US"/>
                  <w:rPrChange w:id="6472" w:author="Пользователь" w:date="2022-12-22T02:42:00Z">
                    <w:rPr>
                      <w:rFonts w:ascii="Courier New" w:hAnsi="Courier New" w:cs="Courier New"/>
                      <w:color w:val="CC7832"/>
                      <w:sz w:val="22"/>
                      <w:szCs w:val="22"/>
                    </w:rPr>
                  </w:rPrChange>
                </w:rPr>
                <w:t>;</w:t>
              </w:r>
            </w:ins>
          </w:p>
          <w:p w14:paraId="3BD78F27" w14:textId="77777777" w:rsidR="00046F53" w:rsidRPr="005A0097" w:rsidRDefault="00046F53" w:rsidP="00046F53">
            <w:pPr>
              <w:spacing w:line="240" w:lineRule="auto"/>
              <w:ind w:firstLine="0"/>
              <w:jc w:val="left"/>
              <w:rPr>
                <w:ins w:id="6473" w:author="Пользователь" w:date="2022-12-22T02:22:00Z"/>
                <w:szCs w:val="28"/>
                <w:lang w:val="en-US"/>
                <w:rPrChange w:id="6474" w:author="Пользователь" w:date="2022-12-22T02:42:00Z">
                  <w:rPr>
                    <w:ins w:id="6475" w:author="Пользователь" w:date="2022-12-22T02:22:00Z"/>
                    <w:sz w:val="24"/>
                  </w:rPr>
                </w:rPrChange>
              </w:rPr>
            </w:pPr>
            <w:ins w:id="6476" w:author="Пользователь" w:date="2022-12-22T02:22:00Z">
              <w:r w:rsidRPr="005A0097">
                <w:rPr>
                  <w:color w:val="CC7832"/>
                  <w:szCs w:val="28"/>
                  <w:lang w:val="en-US"/>
                  <w:rPrChange w:id="6477" w:author="Пользователь" w:date="2022-12-22T02:42:00Z">
                    <w:rPr>
                      <w:rFonts w:ascii="Courier New" w:hAnsi="Courier New" w:cs="Courier New"/>
                      <w:color w:val="CC7832"/>
                      <w:sz w:val="22"/>
                      <w:szCs w:val="22"/>
                    </w:rPr>
                  </w:rPrChange>
                </w:rPr>
                <w:t>           </w:t>
              </w:r>
              <w:proofErr w:type="spellStart"/>
              <w:r w:rsidRPr="005A0097">
                <w:rPr>
                  <w:color w:val="A9B7C6"/>
                  <w:szCs w:val="28"/>
                  <w:lang w:val="en-US"/>
                  <w:rPrChange w:id="6478" w:author="Пользователь" w:date="2022-12-22T02:42:00Z">
                    <w:rPr>
                      <w:rFonts w:ascii="Courier New" w:hAnsi="Courier New" w:cs="Courier New"/>
                      <w:color w:val="A9B7C6"/>
                      <w:sz w:val="22"/>
                      <w:szCs w:val="22"/>
                    </w:rPr>
                  </w:rPrChange>
                </w:rPr>
                <w:t>timeId</w:t>
              </w:r>
              <w:proofErr w:type="spellEnd"/>
              <w:r w:rsidRPr="005A0097">
                <w:rPr>
                  <w:color w:val="A9B7C6"/>
                  <w:szCs w:val="28"/>
                  <w:lang w:val="en-US"/>
                  <w:rPrChange w:id="6479" w:author="Пользователь" w:date="2022-12-22T02:42:00Z">
                    <w:rPr>
                      <w:rFonts w:ascii="Courier New" w:hAnsi="Courier New" w:cs="Courier New"/>
                      <w:color w:val="A9B7C6"/>
                      <w:sz w:val="22"/>
                      <w:szCs w:val="22"/>
                    </w:rPr>
                  </w:rPrChange>
                </w:rPr>
                <w:t xml:space="preserve"> = </w:t>
              </w:r>
              <w:proofErr w:type="spellStart"/>
              <w:r w:rsidRPr="005A0097">
                <w:rPr>
                  <w:color w:val="A9B7C6"/>
                  <w:szCs w:val="28"/>
                  <w:lang w:val="en-US"/>
                  <w:rPrChange w:id="6480" w:author="Пользователь" w:date="2022-12-22T02:42:00Z">
                    <w:rPr>
                      <w:rFonts w:ascii="Courier New" w:hAnsi="Courier New" w:cs="Courier New"/>
                      <w:color w:val="A9B7C6"/>
                      <w:sz w:val="22"/>
                      <w:szCs w:val="22"/>
                    </w:rPr>
                  </w:rPrChange>
                </w:rPr>
                <w:t>UUID.</w:t>
              </w:r>
              <w:r w:rsidRPr="005A0097">
                <w:rPr>
                  <w:i/>
                  <w:iCs/>
                  <w:color w:val="A9B7C6"/>
                  <w:szCs w:val="28"/>
                  <w:lang w:val="en-US"/>
                  <w:rPrChange w:id="6481" w:author="Пользователь" w:date="2022-12-22T02:42:00Z">
                    <w:rPr>
                      <w:rFonts w:ascii="Courier New" w:hAnsi="Courier New" w:cs="Courier New"/>
                      <w:i/>
                      <w:iCs/>
                      <w:color w:val="A9B7C6"/>
                      <w:sz w:val="22"/>
                      <w:szCs w:val="22"/>
                    </w:rPr>
                  </w:rPrChange>
                </w:rPr>
                <w:t>fromString</w:t>
              </w:r>
              <w:proofErr w:type="spellEnd"/>
              <w:r w:rsidRPr="005A0097">
                <w:rPr>
                  <w:color w:val="A9B7C6"/>
                  <w:szCs w:val="28"/>
                  <w:lang w:val="en-US"/>
                  <w:rPrChange w:id="6482" w:author="Пользователь" w:date="2022-12-22T02:42:00Z">
                    <w:rPr>
                      <w:rFonts w:ascii="Courier New" w:hAnsi="Courier New" w:cs="Courier New"/>
                      <w:color w:val="A9B7C6"/>
                      <w:sz w:val="22"/>
                      <w:szCs w:val="22"/>
                    </w:rPr>
                  </w:rPrChange>
                </w:rPr>
                <w:t>(</w:t>
              </w:r>
              <w:proofErr w:type="spellStart"/>
              <w:r w:rsidRPr="005A0097">
                <w:rPr>
                  <w:color w:val="A9B7C6"/>
                  <w:szCs w:val="28"/>
                  <w:lang w:val="en-US"/>
                  <w:rPrChange w:id="6483" w:author="Пользователь" w:date="2022-12-22T02:42:00Z">
                    <w:rPr>
                      <w:rFonts w:ascii="Courier New" w:hAnsi="Courier New" w:cs="Courier New"/>
                      <w:color w:val="A9B7C6"/>
                      <w:sz w:val="22"/>
                      <w:szCs w:val="22"/>
                    </w:rPr>
                  </w:rPrChange>
                </w:rPr>
                <w:t>sTimeId</w:t>
              </w:r>
              <w:proofErr w:type="spellEnd"/>
              <w:r w:rsidRPr="005A0097">
                <w:rPr>
                  <w:color w:val="A9B7C6"/>
                  <w:szCs w:val="28"/>
                  <w:lang w:val="en-US"/>
                  <w:rPrChange w:id="6484" w:author="Пользователь" w:date="2022-12-22T02:42:00Z">
                    <w:rPr>
                      <w:rFonts w:ascii="Courier New" w:hAnsi="Courier New" w:cs="Courier New"/>
                      <w:color w:val="A9B7C6"/>
                      <w:sz w:val="22"/>
                      <w:szCs w:val="22"/>
                    </w:rPr>
                  </w:rPrChange>
                </w:rPr>
                <w:t>)</w:t>
              </w:r>
              <w:r w:rsidRPr="005A0097">
                <w:rPr>
                  <w:color w:val="CC7832"/>
                  <w:szCs w:val="28"/>
                  <w:lang w:val="en-US"/>
                  <w:rPrChange w:id="6485" w:author="Пользователь" w:date="2022-12-22T02:42:00Z">
                    <w:rPr>
                      <w:rFonts w:ascii="Courier New" w:hAnsi="Courier New" w:cs="Courier New"/>
                      <w:color w:val="CC7832"/>
                      <w:sz w:val="22"/>
                      <w:szCs w:val="22"/>
                    </w:rPr>
                  </w:rPrChange>
                </w:rPr>
                <w:t>;</w:t>
              </w:r>
            </w:ins>
          </w:p>
          <w:p w14:paraId="579BB0D8" w14:textId="77777777" w:rsidR="00046F53" w:rsidRPr="005A0097" w:rsidRDefault="00046F53" w:rsidP="00046F53">
            <w:pPr>
              <w:spacing w:line="240" w:lineRule="auto"/>
              <w:ind w:firstLine="0"/>
              <w:jc w:val="left"/>
              <w:rPr>
                <w:ins w:id="6486" w:author="Пользователь" w:date="2022-12-22T02:22:00Z"/>
                <w:szCs w:val="28"/>
                <w:lang w:val="en-US"/>
                <w:rPrChange w:id="6487" w:author="Пользователь" w:date="2022-12-22T02:42:00Z">
                  <w:rPr>
                    <w:ins w:id="6488" w:author="Пользователь" w:date="2022-12-22T02:22:00Z"/>
                    <w:sz w:val="24"/>
                  </w:rPr>
                </w:rPrChange>
              </w:rPr>
            </w:pPr>
            <w:ins w:id="6489" w:author="Пользователь" w:date="2022-12-22T02:22:00Z">
              <w:r w:rsidRPr="005A0097">
                <w:rPr>
                  <w:color w:val="CC7832"/>
                  <w:szCs w:val="28"/>
                  <w:lang w:val="en-US"/>
                  <w:rPrChange w:id="6490" w:author="Пользователь" w:date="2022-12-22T02:42:00Z">
                    <w:rPr>
                      <w:rFonts w:ascii="Courier New" w:hAnsi="Courier New" w:cs="Courier New"/>
                      <w:color w:val="CC7832"/>
                      <w:sz w:val="22"/>
                      <w:szCs w:val="22"/>
                    </w:rPr>
                  </w:rPrChange>
                </w:rPr>
                <w:t>           </w:t>
              </w:r>
              <w:r w:rsidRPr="005A0097">
                <w:rPr>
                  <w:color w:val="A9B7C6"/>
                  <w:szCs w:val="28"/>
                  <w:lang w:val="en-US"/>
                  <w:rPrChange w:id="6491" w:author="Пользователь" w:date="2022-12-22T02:42:00Z">
                    <w:rPr>
                      <w:rFonts w:ascii="Courier New" w:hAnsi="Courier New" w:cs="Courier New"/>
                      <w:color w:val="A9B7C6"/>
                      <w:sz w:val="22"/>
                      <w:szCs w:val="22"/>
                    </w:rPr>
                  </w:rPrChange>
                </w:rPr>
                <w:t xml:space="preserve">time = </w:t>
              </w:r>
              <w:proofErr w:type="spellStart"/>
              <w:r w:rsidRPr="005A0097">
                <w:rPr>
                  <w:i/>
                  <w:iCs/>
                  <w:color w:val="9876AA"/>
                  <w:szCs w:val="28"/>
                  <w:lang w:val="en-US"/>
                  <w:rPrChange w:id="6492" w:author="Пользователь" w:date="2022-12-22T02:42:00Z">
                    <w:rPr>
                      <w:rFonts w:ascii="Courier New" w:hAnsi="Courier New" w:cs="Courier New"/>
                      <w:i/>
                      <w:iCs/>
                      <w:color w:val="9876AA"/>
                      <w:sz w:val="22"/>
                      <w:szCs w:val="22"/>
                    </w:rPr>
                  </w:rPrChange>
                </w:rPr>
                <w:t>times</w:t>
              </w:r>
              <w:r w:rsidRPr="005A0097">
                <w:rPr>
                  <w:color w:val="A9B7C6"/>
                  <w:szCs w:val="28"/>
                  <w:lang w:val="en-US"/>
                  <w:rPrChange w:id="6493" w:author="Пользователь" w:date="2022-12-22T02:42:00Z">
                    <w:rPr>
                      <w:rFonts w:ascii="Courier New" w:hAnsi="Courier New" w:cs="Courier New"/>
                      <w:color w:val="A9B7C6"/>
                      <w:sz w:val="22"/>
                      <w:szCs w:val="22"/>
                    </w:rPr>
                  </w:rPrChange>
                </w:rPr>
                <w:t>.get</w:t>
              </w:r>
              <w:proofErr w:type="spellEnd"/>
              <w:r w:rsidRPr="005A0097">
                <w:rPr>
                  <w:color w:val="A9B7C6"/>
                  <w:szCs w:val="28"/>
                  <w:lang w:val="en-US"/>
                  <w:rPrChange w:id="6494" w:author="Пользователь" w:date="2022-12-22T02:42:00Z">
                    <w:rPr>
                      <w:rFonts w:ascii="Courier New" w:hAnsi="Courier New" w:cs="Courier New"/>
                      <w:color w:val="A9B7C6"/>
                      <w:sz w:val="22"/>
                      <w:szCs w:val="22"/>
                    </w:rPr>
                  </w:rPrChange>
                </w:rPr>
                <w:t>(</w:t>
              </w:r>
              <w:proofErr w:type="spellStart"/>
              <w:r w:rsidRPr="005A0097">
                <w:rPr>
                  <w:color w:val="A9B7C6"/>
                  <w:szCs w:val="28"/>
                  <w:lang w:val="en-US"/>
                  <w:rPrChange w:id="6495" w:author="Пользователь" w:date="2022-12-22T02:42:00Z">
                    <w:rPr>
                      <w:rFonts w:ascii="Courier New" w:hAnsi="Courier New" w:cs="Courier New"/>
                      <w:color w:val="A9B7C6"/>
                      <w:sz w:val="22"/>
                      <w:szCs w:val="22"/>
                    </w:rPr>
                  </w:rPrChange>
                </w:rPr>
                <w:t>timeId</w:t>
              </w:r>
              <w:proofErr w:type="spellEnd"/>
              <w:r w:rsidRPr="005A0097">
                <w:rPr>
                  <w:color w:val="A9B7C6"/>
                  <w:szCs w:val="28"/>
                  <w:lang w:val="en-US"/>
                  <w:rPrChange w:id="6496" w:author="Пользователь" w:date="2022-12-22T02:42:00Z">
                    <w:rPr>
                      <w:rFonts w:ascii="Courier New" w:hAnsi="Courier New" w:cs="Courier New"/>
                      <w:color w:val="A9B7C6"/>
                      <w:sz w:val="22"/>
                      <w:szCs w:val="22"/>
                    </w:rPr>
                  </w:rPrChange>
                </w:rPr>
                <w:t>)</w:t>
              </w:r>
              <w:r w:rsidRPr="005A0097">
                <w:rPr>
                  <w:color w:val="CC7832"/>
                  <w:szCs w:val="28"/>
                  <w:lang w:val="en-US"/>
                  <w:rPrChange w:id="6497" w:author="Пользователь" w:date="2022-12-22T02:42:00Z">
                    <w:rPr>
                      <w:rFonts w:ascii="Courier New" w:hAnsi="Courier New" w:cs="Courier New"/>
                      <w:color w:val="CC7832"/>
                      <w:sz w:val="22"/>
                      <w:szCs w:val="22"/>
                    </w:rPr>
                  </w:rPrChange>
                </w:rPr>
                <w:t>;</w:t>
              </w:r>
            </w:ins>
          </w:p>
          <w:p w14:paraId="0ADC3AF8" w14:textId="77777777" w:rsidR="00046F53" w:rsidRPr="005A0097" w:rsidRDefault="00046F53" w:rsidP="00046F53">
            <w:pPr>
              <w:spacing w:line="240" w:lineRule="auto"/>
              <w:ind w:firstLine="0"/>
              <w:jc w:val="left"/>
              <w:rPr>
                <w:ins w:id="6498" w:author="Пользователь" w:date="2022-12-22T02:22:00Z"/>
                <w:szCs w:val="28"/>
                <w:lang w:val="en-US"/>
                <w:rPrChange w:id="6499" w:author="Пользователь" w:date="2022-12-22T02:42:00Z">
                  <w:rPr>
                    <w:ins w:id="6500" w:author="Пользователь" w:date="2022-12-22T02:22:00Z"/>
                    <w:sz w:val="24"/>
                  </w:rPr>
                </w:rPrChange>
              </w:rPr>
            </w:pPr>
            <w:ins w:id="6501" w:author="Пользователь" w:date="2022-12-22T02:22:00Z">
              <w:r w:rsidRPr="005A0097">
                <w:rPr>
                  <w:color w:val="CC7832"/>
                  <w:szCs w:val="28"/>
                  <w:lang w:val="en-US"/>
                  <w:rPrChange w:id="6502" w:author="Пользователь" w:date="2022-12-22T02:42:00Z">
                    <w:rPr>
                      <w:rFonts w:ascii="Courier New" w:hAnsi="Courier New" w:cs="Courier New"/>
                      <w:color w:val="CC7832"/>
                      <w:sz w:val="22"/>
                      <w:szCs w:val="22"/>
                    </w:rPr>
                  </w:rPrChange>
                </w:rPr>
                <w:t xml:space="preserve">           if </w:t>
              </w:r>
              <w:r w:rsidRPr="005A0097">
                <w:rPr>
                  <w:color w:val="A9B7C6"/>
                  <w:szCs w:val="28"/>
                  <w:lang w:val="en-US"/>
                  <w:rPrChange w:id="6503" w:author="Пользователь" w:date="2022-12-22T02:42:00Z">
                    <w:rPr>
                      <w:rFonts w:ascii="Courier New" w:hAnsi="Courier New" w:cs="Courier New"/>
                      <w:color w:val="A9B7C6"/>
                      <w:sz w:val="22"/>
                      <w:szCs w:val="22"/>
                    </w:rPr>
                  </w:rPrChange>
                </w:rPr>
                <w:t>(</w:t>
              </w:r>
              <w:proofErr w:type="gramStart"/>
              <w:r w:rsidRPr="005A0097">
                <w:rPr>
                  <w:color w:val="A9B7C6"/>
                  <w:szCs w:val="28"/>
                  <w:lang w:val="en-US"/>
                  <w:rPrChange w:id="6504" w:author="Пользователь" w:date="2022-12-22T02:42:00Z">
                    <w:rPr>
                      <w:rFonts w:ascii="Courier New" w:hAnsi="Courier New" w:cs="Courier New"/>
                      <w:color w:val="A9B7C6"/>
                      <w:sz w:val="22"/>
                      <w:szCs w:val="22"/>
                    </w:rPr>
                  </w:rPrChange>
                </w:rPr>
                <w:t>time!=</w:t>
              </w:r>
              <w:proofErr w:type="gramEnd"/>
              <w:r w:rsidRPr="005A0097">
                <w:rPr>
                  <w:color w:val="CC7832"/>
                  <w:szCs w:val="28"/>
                  <w:lang w:val="en-US"/>
                  <w:rPrChange w:id="6505" w:author="Пользователь" w:date="2022-12-22T02:42:00Z">
                    <w:rPr>
                      <w:rFonts w:ascii="Courier New" w:hAnsi="Courier New" w:cs="Courier New"/>
                      <w:color w:val="CC7832"/>
                      <w:sz w:val="22"/>
                      <w:szCs w:val="22"/>
                    </w:rPr>
                  </w:rPrChange>
                </w:rPr>
                <w:t>null</w:t>
              </w:r>
              <w:r w:rsidRPr="005A0097">
                <w:rPr>
                  <w:color w:val="A9B7C6"/>
                  <w:szCs w:val="28"/>
                  <w:lang w:val="en-US"/>
                  <w:rPrChange w:id="6506" w:author="Пользователь" w:date="2022-12-22T02:42:00Z">
                    <w:rPr>
                      <w:rFonts w:ascii="Courier New" w:hAnsi="Courier New" w:cs="Courier New"/>
                      <w:color w:val="A9B7C6"/>
                      <w:sz w:val="22"/>
                      <w:szCs w:val="22"/>
                    </w:rPr>
                  </w:rPrChange>
                </w:rPr>
                <w:t>) {</w:t>
              </w:r>
            </w:ins>
          </w:p>
          <w:p w14:paraId="3DCEF02B" w14:textId="77777777" w:rsidR="00046F53" w:rsidRPr="005A0097" w:rsidRDefault="00046F53" w:rsidP="00046F53">
            <w:pPr>
              <w:spacing w:line="240" w:lineRule="auto"/>
              <w:ind w:firstLine="0"/>
              <w:jc w:val="left"/>
              <w:rPr>
                <w:ins w:id="6507" w:author="Пользователь" w:date="2022-12-22T02:22:00Z"/>
                <w:szCs w:val="28"/>
                <w:lang w:val="en-US"/>
                <w:rPrChange w:id="6508" w:author="Пользователь" w:date="2022-12-22T02:42:00Z">
                  <w:rPr>
                    <w:ins w:id="6509" w:author="Пользователь" w:date="2022-12-22T02:22:00Z"/>
                    <w:sz w:val="24"/>
                  </w:rPr>
                </w:rPrChange>
              </w:rPr>
            </w:pPr>
            <w:ins w:id="6510" w:author="Пользователь" w:date="2022-12-22T02:22:00Z">
              <w:r w:rsidRPr="005A0097">
                <w:rPr>
                  <w:color w:val="A9B7C6"/>
                  <w:szCs w:val="28"/>
                  <w:lang w:val="en-US"/>
                  <w:rPrChange w:id="6511" w:author="Пользователь" w:date="2022-12-22T02:42:00Z">
                    <w:rPr>
                      <w:rFonts w:ascii="Courier New" w:hAnsi="Courier New" w:cs="Courier New"/>
                      <w:color w:val="A9B7C6"/>
                      <w:sz w:val="22"/>
                      <w:szCs w:val="22"/>
                    </w:rPr>
                  </w:rPrChange>
                </w:rPr>
                <w:t>               </w:t>
              </w:r>
              <w:proofErr w:type="spellStart"/>
              <w:proofErr w:type="gramStart"/>
              <w:r w:rsidRPr="005A0097">
                <w:rPr>
                  <w:color w:val="A9B7C6"/>
                  <w:szCs w:val="28"/>
                  <w:lang w:val="en-US"/>
                  <w:rPrChange w:id="6512" w:author="Пользователь" w:date="2022-12-22T02:42:00Z">
                    <w:rPr>
                      <w:rFonts w:ascii="Courier New" w:hAnsi="Courier New" w:cs="Courier New"/>
                      <w:color w:val="A9B7C6"/>
                      <w:sz w:val="22"/>
                      <w:szCs w:val="22"/>
                    </w:rPr>
                  </w:rPrChange>
                </w:rPr>
                <w:t>food.setTime</w:t>
              </w:r>
              <w:proofErr w:type="spellEnd"/>
              <w:proofErr w:type="gramEnd"/>
              <w:r w:rsidRPr="005A0097">
                <w:rPr>
                  <w:color w:val="A9B7C6"/>
                  <w:szCs w:val="28"/>
                  <w:lang w:val="en-US"/>
                  <w:rPrChange w:id="6513" w:author="Пользователь" w:date="2022-12-22T02:42:00Z">
                    <w:rPr>
                      <w:rFonts w:ascii="Courier New" w:hAnsi="Courier New" w:cs="Courier New"/>
                      <w:color w:val="A9B7C6"/>
                      <w:sz w:val="22"/>
                      <w:szCs w:val="22"/>
                    </w:rPr>
                  </w:rPrChange>
                </w:rPr>
                <w:t>(time)</w:t>
              </w:r>
              <w:r w:rsidRPr="005A0097">
                <w:rPr>
                  <w:color w:val="CC7832"/>
                  <w:szCs w:val="28"/>
                  <w:lang w:val="en-US"/>
                  <w:rPrChange w:id="6514" w:author="Пользователь" w:date="2022-12-22T02:42:00Z">
                    <w:rPr>
                      <w:rFonts w:ascii="Courier New" w:hAnsi="Courier New" w:cs="Courier New"/>
                      <w:color w:val="CC7832"/>
                      <w:sz w:val="22"/>
                      <w:szCs w:val="22"/>
                    </w:rPr>
                  </w:rPrChange>
                </w:rPr>
                <w:t>;</w:t>
              </w:r>
            </w:ins>
          </w:p>
          <w:p w14:paraId="46E084AD" w14:textId="77777777" w:rsidR="00046F53" w:rsidRPr="005A0097" w:rsidRDefault="00046F53" w:rsidP="00046F53">
            <w:pPr>
              <w:spacing w:line="240" w:lineRule="auto"/>
              <w:ind w:firstLine="0"/>
              <w:jc w:val="left"/>
              <w:rPr>
                <w:ins w:id="6515" w:author="Пользователь" w:date="2022-12-22T02:22:00Z"/>
                <w:szCs w:val="28"/>
                <w:lang w:val="en-US"/>
                <w:rPrChange w:id="6516" w:author="Пользователь" w:date="2022-12-22T02:42:00Z">
                  <w:rPr>
                    <w:ins w:id="6517" w:author="Пользователь" w:date="2022-12-22T02:22:00Z"/>
                    <w:sz w:val="24"/>
                  </w:rPr>
                </w:rPrChange>
              </w:rPr>
            </w:pPr>
            <w:ins w:id="6518" w:author="Пользователь" w:date="2022-12-22T02:22:00Z">
              <w:r w:rsidRPr="005A0097">
                <w:rPr>
                  <w:color w:val="CC7832"/>
                  <w:szCs w:val="28"/>
                  <w:lang w:val="en-US"/>
                  <w:rPrChange w:id="6519" w:author="Пользователь" w:date="2022-12-22T02:42:00Z">
                    <w:rPr>
                      <w:rFonts w:ascii="Courier New" w:hAnsi="Courier New" w:cs="Courier New"/>
                      <w:color w:val="CC7832"/>
                      <w:sz w:val="22"/>
                      <w:szCs w:val="22"/>
                    </w:rPr>
                  </w:rPrChange>
                </w:rPr>
                <w:t>               </w:t>
              </w:r>
              <w:proofErr w:type="spellStart"/>
              <w:proofErr w:type="gramStart"/>
              <w:r w:rsidRPr="005A0097">
                <w:rPr>
                  <w:color w:val="A9B7C6"/>
                  <w:szCs w:val="28"/>
                  <w:lang w:val="en-US"/>
                  <w:rPrChange w:id="6520" w:author="Пользователь" w:date="2022-12-22T02:42:00Z">
                    <w:rPr>
                      <w:rFonts w:ascii="Courier New" w:hAnsi="Courier New" w:cs="Courier New"/>
                      <w:color w:val="A9B7C6"/>
                      <w:sz w:val="22"/>
                      <w:szCs w:val="22"/>
                    </w:rPr>
                  </w:rPrChange>
                </w:rPr>
                <w:t>time.getFoods</w:t>
              </w:r>
              <w:proofErr w:type="spellEnd"/>
              <w:proofErr w:type="gramEnd"/>
              <w:r w:rsidRPr="005A0097">
                <w:rPr>
                  <w:color w:val="A9B7C6"/>
                  <w:szCs w:val="28"/>
                  <w:lang w:val="en-US"/>
                  <w:rPrChange w:id="6521" w:author="Пользователь" w:date="2022-12-22T02:42:00Z">
                    <w:rPr>
                      <w:rFonts w:ascii="Courier New" w:hAnsi="Courier New" w:cs="Courier New"/>
                      <w:color w:val="A9B7C6"/>
                      <w:sz w:val="22"/>
                      <w:szCs w:val="22"/>
                    </w:rPr>
                  </w:rPrChange>
                </w:rPr>
                <w:t>().add(food)</w:t>
              </w:r>
              <w:r w:rsidRPr="005A0097">
                <w:rPr>
                  <w:color w:val="CC7832"/>
                  <w:szCs w:val="28"/>
                  <w:lang w:val="en-US"/>
                  <w:rPrChange w:id="6522" w:author="Пользователь" w:date="2022-12-22T02:42:00Z">
                    <w:rPr>
                      <w:rFonts w:ascii="Courier New" w:hAnsi="Courier New" w:cs="Courier New"/>
                      <w:color w:val="CC7832"/>
                      <w:sz w:val="22"/>
                      <w:szCs w:val="22"/>
                    </w:rPr>
                  </w:rPrChange>
                </w:rPr>
                <w:t>;</w:t>
              </w:r>
            </w:ins>
          </w:p>
          <w:p w14:paraId="2E4EBFA2" w14:textId="77777777" w:rsidR="00046F53" w:rsidRPr="005A0097" w:rsidRDefault="00046F53" w:rsidP="00046F53">
            <w:pPr>
              <w:spacing w:line="240" w:lineRule="auto"/>
              <w:ind w:firstLine="0"/>
              <w:jc w:val="left"/>
              <w:rPr>
                <w:ins w:id="6523" w:author="Пользователь" w:date="2022-12-22T02:22:00Z"/>
                <w:szCs w:val="28"/>
                <w:rPrChange w:id="6524" w:author="Пользователь" w:date="2022-12-22T02:42:00Z">
                  <w:rPr>
                    <w:ins w:id="6525" w:author="Пользователь" w:date="2022-12-22T02:22:00Z"/>
                    <w:sz w:val="24"/>
                  </w:rPr>
                </w:rPrChange>
              </w:rPr>
            </w:pPr>
            <w:ins w:id="6526" w:author="Пользователь" w:date="2022-12-22T02:22:00Z">
              <w:r w:rsidRPr="005A0097">
                <w:rPr>
                  <w:color w:val="CC7832"/>
                  <w:szCs w:val="28"/>
                  <w:lang w:val="en-US"/>
                  <w:rPrChange w:id="6527" w:author="Пользователь" w:date="2022-12-22T02:42:00Z">
                    <w:rPr>
                      <w:rFonts w:ascii="Courier New" w:hAnsi="Courier New" w:cs="Courier New"/>
                      <w:color w:val="CC7832"/>
                      <w:sz w:val="22"/>
                      <w:szCs w:val="22"/>
                    </w:rPr>
                  </w:rPrChange>
                </w:rPr>
                <w:t>           </w:t>
              </w:r>
              <w:r w:rsidRPr="005A0097">
                <w:rPr>
                  <w:color w:val="A9B7C6"/>
                  <w:szCs w:val="28"/>
                  <w:rPrChange w:id="6528" w:author="Пользователь" w:date="2022-12-22T02:42:00Z">
                    <w:rPr>
                      <w:rFonts w:ascii="Courier New" w:hAnsi="Courier New" w:cs="Courier New"/>
                      <w:color w:val="A9B7C6"/>
                      <w:sz w:val="22"/>
                      <w:szCs w:val="22"/>
                    </w:rPr>
                  </w:rPrChange>
                </w:rPr>
                <w:t>}</w:t>
              </w:r>
            </w:ins>
          </w:p>
          <w:p w14:paraId="1E1A7B14" w14:textId="77777777" w:rsidR="00046F53" w:rsidRPr="005A0097" w:rsidRDefault="00046F53" w:rsidP="00046F53">
            <w:pPr>
              <w:spacing w:line="240" w:lineRule="auto"/>
              <w:ind w:firstLine="0"/>
              <w:jc w:val="left"/>
              <w:rPr>
                <w:ins w:id="6529" w:author="Пользователь" w:date="2022-12-22T02:22:00Z"/>
                <w:szCs w:val="28"/>
                <w:rPrChange w:id="6530" w:author="Пользователь" w:date="2022-12-22T02:42:00Z">
                  <w:rPr>
                    <w:ins w:id="6531" w:author="Пользователь" w:date="2022-12-22T02:22:00Z"/>
                    <w:sz w:val="24"/>
                  </w:rPr>
                </w:rPrChange>
              </w:rPr>
            </w:pPr>
            <w:ins w:id="6532" w:author="Пользователь" w:date="2022-12-22T02:22:00Z">
              <w:r w:rsidRPr="005A0097">
                <w:rPr>
                  <w:color w:val="A9B7C6"/>
                  <w:szCs w:val="28"/>
                  <w:rPrChange w:id="6533" w:author="Пользователь" w:date="2022-12-22T02:42:00Z">
                    <w:rPr>
                      <w:rFonts w:ascii="Courier New" w:hAnsi="Courier New" w:cs="Courier New"/>
                      <w:color w:val="A9B7C6"/>
                      <w:sz w:val="22"/>
                      <w:szCs w:val="22"/>
                    </w:rPr>
                  </w:rPrChange>
                </w:rPr>
                <w:t>           </w:t>
              </w:r>
              <w:r w:rsidRPr="005A0097">
                <w:rPr>
                  <w:color w:val="808080"/>
                  <w:szCs w:val="28"/>
                  <w:rPrChange w:id="6534" w:author="Пользователь" w:date="2022-12-22T02:42:00Z">
                    <w:rPr>
                      <w:rFonts w:ascii="Courier New" w:hAnsi="Courier New" w:cs="Courier New"/>
                      <w:color w:val="808080"/>
                      <w:sz w:val="22"/>
                      <w:szCs w:val="22"/>
                    </w:rPr>
                  </w:rPrChange>
                </w:rPr>
                <w:t>// Связываем еду с временным интервалом.</w:t>
              </w:r>
            </w:ins>
          </w:p>
          <w:p w14:paraId="78F05DD8" w14:textId="77777777" w:rsidR="00046F53" w:rsidRPr="005A0097" w:rsidRDefault="00046F53" w:rsidP="00046F53">
            <w:pPr>
              <w:spacing w:line="240" w:lineRule="auto"/>
              <w:ind w:firstLine="0"/>
              <w:jc w:val="left"/>
              <w:rPr>
                <w:ins w:id="6535" w:author="Пользователь" w:date="2022-12-22T02:22:00Z"/>
                <w:szCs w:val="28"/>
                <w:rPrChange w:id="6536" w:author="Пользователь" w:date="2022-12-22T02:42:00Z">
                  <w:rPr>
                    <w:ins w:id="6537" w:author="Пользователь" w:date="2022-12-22T02:22:00Z"/>
                    <w:sz w:val="24"/>
                  </w:rPr>
                </w:rPrChange>
              </w:rPr>
            </w:pPr>
            <w:ins w:id="6538" w:author="Пользователь" w:date="2022-12-22T02:22:00Z">
              <w:r w:rsidRPr="005A0097">
                <w:rPr>
                  <w:color w:val="808080"/>
                  <w:szCs w:val="28"/>
                  <w:rPrChange w:id="6539" w:author="Пользователь" w:date="2022-12-22T02:42:00Z">
                    <w:rPr>
                      <w:rFonts w:ascii="Courier New" w:hAnsi="Courier New" w:cs="Courier New"/>
                      <w:color w:val="808080"/>
                      <w:sz w:val="22"/>
                      <w:szCs w:val="22"/>
                    </w:rPr>
                  </w:rPrChange>
                </w:rPr>
                <w:t>           </w:t>
              </w:r>
              <w:proofErr w:type="spellStart"/>
              <w:r w:rsidRPr="005A0097">
                <w:rPr>
                  <w:color w:val="A9B7C6"/>
                  <w:szCs w:val="28"/>
                  <w:rPrChange w:id="6540" w:author="Пользователь" w:date="2022-12-22T02:42:00Z">
                    <w:rPr>
                      <w:rFonts w:ascii="Courier New" w:hAnsi="Courier New" w:cs="Courier New"/>
                      <w:color w:val="A9B7C6"/>
                      <w:sz w:val="22"/>
                      <w:szCs w:val="22"/>
                    </w:rPr>
                  </w:rPrChange>
                </w:rPr>
                <w:t>cell</w:t>
              </w:r>
              <w:proofErr w:type="spellEnd"/>
              <w:r w:rsidRPr="005A0097">
                <w:rPr>
                  <w:color w:val="A9B7C6"/>
                  <w:szCs w:val="28"/>
                  <w:rPrChange w:id="6541" w:author="Пользователь" w:date="2022-12-22T02:42:00Z">
                    <w:rPr>
                      <w:rFonts w:ascii="Courier New" w:hAnsi="Courier New" w:cs="Courier New"/>
                      <w:color w:val="A9B7C6"/>
                      <w:sz w:val="22"/>
                      <w:szCs w:val="22"/>
                    </w:rPr>
                  </w:rPrChange>
                </w:rPr>
                <w:t xml:space="preserve"> = </w:t>
              </w:r>
              <w:proofErr w:type="spellStart"/>
              <w:proofErr w:type="gramStart"/>
              <w:r w:rsidRPr="005A0097">
                <w:rPr>
                  <w:color w:val="A9B7C6"/>
                  <w:szCs w:val="28"/>
                  <w:rPrChange w:id="6542" w:author="Пользователь" w:date="2022-12-22T02:42:00Z">
                    <w:rPr>
                      <w:rFonts w:ascii="Courier New" w:hAnsi="Courier New" w:cs="Courier New"/>
                      <w:color w:val="A9B7C6"/>
                      <w:sz w:val="22"/>
                      <w:szCs w:val="22"/>
                    </w:rPr>
                  </w:rPrChange>
                </w:rPr>
                <w:t>row.getCell</w:t>
              </w:r>
              <w:proofErr w:type="spellEnd"/>
              <w:proofErr w:type="gramEnd"/>
              <w:r w:rsidRPr="005A0097">
                <w:rPr>
                  <w:color w:val="A9B7C6"/>
                  <w:szCs w:val="28"/>
                  <w:rPrChange w:id="6543" w:author="Пользователь" w:date="2022-12-22T02:42:00Z">
                    <w:rPr>
                      <w:rFonts w:ascii="Courier New" w:hAnsi="Courier New" w:cs="Courier New"/>
                      <w:color w:val="A9B7C6"/>
                      <w:sz w:val="22"/>
                      <w:szCs w:val="22"/>
                    </w:rPr>
                  </w:rPrChange>
                </w:rPr>
                <w:t>(</w:t>
              </w:r>
              <w:r w:rsidRPr="005A0097">
                <w:rPr>
                  <w:color w:val="6897BB"/>
                  <w:szCs w:val="28"/>
                  <w:rPrChange w:id="6544" w:author="Пользователь" w:date="2022-12-22T02:42:00Z">
                    <w:rPr>
                      <w:rFonts w:ascii="Courier New" w:hAnsi="Courier New" w:cs="Courier New"/>
                      <w:color w:val="6897BB"/>
                      <w:sz w:val="22"/>
                      <w:szCs w:val="22"/>
                    </w:rPr>
                  </w:rPrChange>
                </w:rPr>
                <w:t>4</w:t>
              </w:r>
              <w:r w:rsidRPr="005A0097">
                <w:rPr>
                  <w:color w:val="A9B7C6"/>
                  <w:szCs w:val="28"/>
                  <w:rPrChange w:id="6545" w:author="Пользователь" w:date="2022-12-22T02:42:00Z">
                    <w:rPr>
                      <w:rFonts w:ascii="Courier New" w:hAnsi="Courier New" w:cs="Courier New"/>
                      <w:color w:val="A9B7C6"/>
                      <w:sz w:val="22"/>
                      <w:szCs w:val="22"/>
                    </w:rPr>
                  </w:rPrChange>
                </w:rPr>
                <w:t>)</w:t>
              </w:r>
              <w:r w:rsidRPr="005A0097">
                <w:rPr>
                  <w:color w:val="CC7832"/>
                  <w:szCs w:val="28"/>
                  <w:rPrChange w:id="6546" w:author="Пользователь" w:date="2022-12-22T02:42:00Z">
                    <w:rPr>
                      <w:rFonts w:ascii="Courier New" w:hAnsi="Courier New" w:cs="Courier New"/>
                      <w:color w:val="CC7832"/>
                      <w:sz w:val="22"/>
                      <w:szCs w:val="22"/>
                    </w:rPr>
                  </w:rPrChange>
                </w:rPr>
                <w:t xml:space="preserve">; </w:t>
              </w:r>
              <w:r w:rsidRPr="005A0097">
                <w:rPr>
                  <w:color w:val="808080"/>
                  <w:szCs w:val="28"/>
                  <w:rPrChange w:id="6547" w:author="Пользователь" w:date="2022-12-22T02:42:00Z">
                    <w:rPr>
                      <w:rFonts w:ascii="Courier New" w:hAnsi="Courier New" w:cs="Courier New"/>
                      <w:color w:val="808080"/>
                      <w:sz w:val="22"/>
                      <w:szCs w:val="22"/>
                    </w:rPr>
                  </w:rPrChange>
                </w:rPr>
                <w:t xml:space="preserve">// Берём </w:t>
              </w:r>
              <w:proofErr w:type="spellStart"/>
              <w:r w:rsidRPr="005A0097">
                <w:rPr>
                  <w:color w:val="808080"/>
                  <w:szCs w:val="28"/>
                  <w:rPrChange w:id="6548" w:author="Пользователь" w:date="2022-12-22T02:42:00Z">
                    <w:rPr>
                      <w:rFonts w:ascii="Courier New" w:hAnsi="Courier New" w:cs="Courier New"/>
                      <w:color w:val="808080"/>
                      <w:sz w:val="22"/>
                      <w:szCs w:val="22"/>
                    </w:rPr>
                  </w:rPrChange>
                </w:rPr>
                <w:t>id</w:t>
              </w:r>
              <w:proofErr w:type="spellEnd"/>
              <w:r w:rsidRPr="005A0097">
                <w:rPr>
                  <w:color w:val="808080"/>
                  <w:szCs w:val="28"/>
                  <w:rPrChange w:id="6549" w:author="Пользователь" w:date="2022-12-22T02:42:00Z">
                    <w:rPr>
                      <w:rFonts w:ascii="Courier New" w:hAnsi="Courier New" w:cs="Courier New"/>
                      <w:color w:val="808080"/>
                      <w:sz w:val="22"/>
                      <w:szCs w:val="22"/>
                    </w:rPr>
                  </w:rPrChange>
                </w:rPr>
                <w:t xml:space="preserve"> интервала из таблицы еды.</w:t>
              </w:r>
            </w:ins>
          </w:p>
          <w:p w14:paraId="384D0E6C" w14:textId="77777777" w:rsidR="00046F53" w:rsidRPr="005A0097" w:rsidRDefault="00046F53" w:rsidP="00046F53">
            <w:pPr>
              <w:spacing w:line="240" w:lineRule="auto"/>
              <w:ind w:firstLine="0"/>
              <w:jc w:val="left"/>
              <w:rPr>
                <w:ins w:id="6550" w:author="Пользователь" w:date="2022-12-22T02:22:00Z"/>
                <w:szCs w:val="28"/>
                <w:lang w:val="en-US"/>
                <w:rPrChange w:id="6551" w:author="Пользователь" w:date="2022-12-22T02:42:00Z">
                  <w:rPr>
                    <w:ins w:id="6552" w:author="Пользователь" w:date="2022-12-22T02:22:00Z"/>
                    <w:sz w:val="24"/>
                  </w:rPr>
                </w:rPrChange>
              </w:rPr>
            </w:pPr>
            <w:ins w:id="6553" w:author="Пользователь" w:date="2022-12-22T02:22:00Z">
              <w:r w:rsidRPr="005A0097">
                <w:rPr>
                  <w:color w:val="808080"/>
                  <w:szCs w:val="28"/>
                  <w:rPrChange w:id="6554" w:author="Пользователь" w:date="2022-12-22T02:42:00Z">
                    <w:rPr>
                      <w:rFonts w:ascii="Courier New" w:hAnsi="Courier New" w:cs="Courier New"/>
                      <w:color w:val="808080"/>
                      <w:sz w:val="22"/>
                      <w:szCs w:val="22"/>
                    </w:rPr>
                  </w:rPrChange>
                </w:rPr>
                <w:t>           </w:t>
              </w:r>
              <w:proofErr w:type="spellStart"/>
              <w:r w:rsidRPr="005A0097">
                <w:rPr>
                  <w:color w:val="A9B7C6"/>
                  <w:szCs w:val="28"/>
                  <w:lang w:val="en-US"/>
                  <w:rPrChange w:id="6555" w:author="Пользователь" w:date="2022-12-22T02:42:00Z">
                    <w:rPr>
                      <w:rFonts w:ascii="Courier New" w:hAnsi="Courier New" w:cs="Courier New"/>
                      <w:color w:val="A9B7C6"/>
                      <w:sz w:val="22"/>
                      <w:szCs w:val="22"/>
                    </w:rPr>
                  </w:rPrChange>
                </w:rPr>
                <w:t>sTimeIntervalId</w:t>
              </w:r>
              <w:proofErr w:type="spellEnd"/>
              <w:r w:rsidRPr="005A0097">
                <w:rPr>
                  <w:color w:val="A9B7C6"/>
                  <w:szCs w:val="28"/>
                  <w:lang w:val="en-US"/>
                  <w:rPrChange w:id="6556" w:author="Пользователь" w:date="2022-12-22T02:42:00Z">
                    <w:rPr>
                      <w:rFonts w:ascii="Courier New" w:hAnsi="Courier New" w:cs="Courier New"/>
                      <w:color w:val="A9B7C6"/>
                      <w:sz w:val="22"/>
                      <w:szCs w:val="22"/>
                    </w:rPr>
                  </w:rPrChange>
                </w:rPr>
                <w:t xml:space="preserve"> = </w:t>
              </w:r>
              <w:proofErr w:type="spellStart"/>
              <w:proofErr w:type="gramStart"/>
              <w:r w:rsidRPr="005A0097">
                <w:rPr>
                  <w:color w:val="A9B7C6"/>
                  <w:szCs w:val="28"/>
                  <w:lang w:val="en-US"/>
                  <w:rPrChange w:id="6557" w:author="Пользователь" w:date="2022-12-22T02:42:00Z">
                    <w:rPr>
                      <w:rFonts w:ascii="Courier New" w:hAnsi="Courier New" w:cs="Courier New"/>
                      <w:color w:val="A9B7C6"/>
                      <w:sz w:val="22"/>
                      <w:szCs w:val="22"/>
                    </w:rPr>
                  </w:rPrChange>
                </w:rPr>
                <w:t>cell.getStringCellValue</w:t>
              </w:r>
              <w:proofErr w:type="spellEnd"/>
              <w:proofErr w:type="gramEnd"/>
              <w:r w:rsidRPr="005A0097">
                <w:rPr>
                  <w:color w:val="A9B7C6"/>
                  <w:szCs w:val="28"/>
                  <w:lang w:val="en-US"/>
                  <w:rPrChange w:id="6558" w:author="Пользователь" w:date="2022-12-22T02:42:00Z">
                    <w:rPr>
                      <w:rFonts w:ascii="Courier New" w:hAnsi="Courier New" w:cs="Courier New"/>
                      <w:color w:val="A9B7C6"/>
                      <w:sz w:val="22"/>
                      <w:szCs w:val="22"/>
                    </w:rPr>
                  </w:rPrChange>
                </w:rPr>
                <w:t>()</w:t>
              </w:r>
              <w:r w:rsidRPr="005A0097">
                <w:rPr>
                  <w:color w:val="CC7832"/>
                  <w:szCs w:val="28"/>
                  <w:lang w:val="en-US"/>
                  <w:rPrChange w:id="6559" w:author="Пользователь" w:date="2022-12-22T02:42:00Z">
                    <w:rPr>
                      <w:rFonts w:ascii="Courier New" w:hAnsi="Courier New" w:cs="Courier New"/>
                      <w:color w:val="CC7832"/>
                      <w:sz w:val="22"/>
                      <w:szCs w:val="22"/>
                    </w:rPr>
                  </w:rPrChange>
                </w:rPr>
                <w:t>;</w:t>
              </w:r>
            </w:ins>
          </w:p>
          <w:p w14:paraId="7F2F0EE3" w14:textId="77777777" w:rsidR="00046F53" w:rsidRPr="005A0097" w:rsidRDefault="00046F53" w:rsidP="00046F53">
            <w:pPr>
              <w:spacing w:line="240" w:lineRule="auto"/>
              <w:ind w:firstLine="0"/>
              <w:jc w:val="left"/>
              <w:rPr>
                <w:ins w:id="6560" w:author="Пользователь" w:date="2022-12-22T02:22:00Z"/>
                <w:szCs w:val="28"/>
                <w:lang w:val="en-US"/>
                <w:rPrChange w:id="6561" w:author="Пользователь" w:date="2022-12-22T02:42:00Z">
                  <w:rPr>
                    <w:ins w:id="6562" w:author="Пользователь" w:date="2022-12-22T02:22:00Z"/>
                    <w:sz w:val="24"/>
                  </w:rPr>
                </w:rPrChange>
              </w:rPr>
            </w:pPr>
            <w:ins w:id="6563" w:author="Пользователь" w:date="2022-12-22T02:22:00Z">
              <w:r w:rsidRPr="005A0097">
                <w:rPr>
                  <w:color w:val="CC7832"/>
                  <w:szCs w:val="28"/>
                  <w:lang w:val="en-US"/>
                  <w:rPrChange w:id="6564" w:author="Пользователь" w:date="2022-12-22T02:42:00Z">
                    <w:rPr>
                      <w:rFonts w:ascii="Courier New" w:hAnsi="Courier New" w:cs="Courier New"/>
                      <w:color w:val="CC7832"/>
                      <w:sz w:val="22"/>
                      <w:szCs w:val="22"/>
                    </w:rPr>
                  </w:rPrChange>
                </w:rPr>
                <w:t>           </w:t>
              </w:r>
              <w:proofErr w:type="spellStart"/>
              <w:r w:rsidRPr="005A0097">
                <w:rPr>
                  <w:color w:val="A9B7C6"/>
                  <w:szCs w:val="28"/>
                  <w:lang w:val="en-US"/>
                  <w:rPrChange w:id="6565" w:author="Пользователь" w:date="2022-12-22T02:42:00Z">
                    <w:rPr>
                      <w:rFonts w:ascii="Courier New" w:hAnsi="Courier New" w:cs="Courier New"/>
                      <w:color w:val="A9B7C6"/>
                      <w:sz w:val="22"/>
                      <w:szCs w:val="22"/>
                    </w:rPr>
                  </w:rPrChange>
                </w:rPr>
                <w:t>timeintervalId</w:t>
              </w:r>
              <w:proofErr w:type="spellEnd"/>
              <w:r w:rsidRPr="005A0097">
                <w:rPr>
                  <w:color w:val="A9B7C6"/>
                  <w:szCs w:val="28"/>
                  <w:lang w:val="en-US"/>
                  <w:rPrChange w:id="6566" w:author="Пользователь" w:date="2022-12-22T02:42:00Z">
                    <w:rPr>
                      <w:rFonts w:ascii="Courier New" w:hAnsi="Courier New" w:cs="Courier New"/>
                      <w:color w:val="A9B7C6"/>
                      <w:sz w:val="22"/>
                      <w:szCs w:val="22"/>
                    </w:rPr>
                  </w:rPrChange>
                </w:rPr>
                <w:t xml:space="preserve"> = </w:t>
              </w:r>
              <w:proofErr w:type="spellStart"/>
              <w:r w:rsidRPr="005A0097">
                <w:rPr>
                  <w:color w:val="A9B7C6"/>
                  <w:szCs w:val="28"/>
                  <w:lang w:val="en-US"/>
                  <w:rPrChange w:id="6567" w:author="Пользователь" w:date="2022-12-22T02:42:00Z">
                    <w:rPr>
                      <w:rFonts w:ascii="Courier New" w:hAnsi="Courier New" w:cs="Courier New"/>
                      <w:color w:val="A9B7C6"/>
                      <w:sz w:val="22"/>
                      <w:szCs w:val="22"/>
                    </w:rPr>
                  </w:rPrChange>
                </w:rPr>
                <w:t>UUID.</w:t>
              </w:r>
              <w:r w:rsidRPr="005A0097">
                <w:rPr>
                  <w:i/>
                  <w:iCs/>
                  <w:color w:val="A9B7C6"/>
                  <w:szCs w:val="28"/>
                  <w:lang w:val="en-US"/>
                  <w:rPrChange w:id="6568" w:author="Пользователь" w:date="2022-12-22T02:42:00Z">
                    <w:rPr>
                      <w:rFonts w:ascii="Courier New" w:hAnsi="Courier New" w:cs="Courier New"/>
                      <w:i/>
                      <w:iCs/>
                      <w:color w:val="A9B7C6"/>
                      <w:sz w:val="22"/>
                      <w:szCs w:val="22"/>
                    </w:rPr>
                  </w:rPrChange>
                </w:rPr>
                <w:t>fromString</w:t>
              </w:r>
              <w:proofErr w:type="spellEnd"/>
              <w:r w:rsidRPr="005A0097">
                <w:rPr>
                  <w:color w:val="A9B7C6"/>
                  <w:szCs w:val="28"/>
                  <w:lang w:val="en-US"/>
                  <w:rPrChange w:id="6569" w:author="Пользователь" w:date="2022-12-22T02:42:00Z">
                    <w:rPr>
                      <w:rFonts w:ascii="Courier New" w:hAnsi="Courier New" w:cs="Courier New"/>
                      <w:color w:val="A9B7C6"/>
                      <w:sz w:val="22"/>
                      <w:szCs w:val="22"/>
                    </w:rPr>
                  </w:rPrChange>
                </w:rPr>
                <w:t>(</w:t>
              </w:r>
              <w:proofErr w:type="spellStart"/>
              <w:r w:rsidRPr="005A0097">
                <w:rPr>
                  <w:color w:val="A9B7C6"/>
                  <w:szCs w:val="28"/>
                  <w:lang w:val="en-US"/>
                  <w:rPrChange w:id="6570" w:author="Пользователь" w:date="2022-12-22T02:42:00Z">
                    <w:rPr>
                      <w:rFonts w:ascii="Courier New" w:hAnsi="Courier New" w:cs="Courier New"/>
                      <w:color w:val="A9B7C6"/>
                      <w:sz w:val="22"/>
                      <w:szCs w:val="22"/>
                    </w:rPr>
                  </w:rPrChange>
                </w:rPr>
                <w:t>sTimeIntervalId</w:t>
              </w:r>
              <w:proofErr w:type="spellEnd"/>
              <w:r w:rsidRPr="005A0097">
                <w:rPr>
                  <w:color w:val="A9B7C6"/>
                  <w:szCs w:val="28"/>
                  <w:lang w:val="en-US"/>
                  <w:rPrChange w:id="6571" w:author="Пользователь" w:date="2022-12-22T02:42:00Z">
                    <w:rPr>
                      <w:rFonts w:ascii="Courier New" w:hAnsi="Courier New" w:cs="Courier New"/>
                      <w:color w:val="A9B7C6"/>
                      <w:sz w:val="22"/>
                      <w:szCs w:val="22"/>
                    </w:rPr>
                  </w:rPrChange>
                </w:rPr>
                <w:t>)</w:t>
              </w:r>
              <w:r w:rsidRPr="005A0097">
                <w:rPr>
                  <w:color w:val="CC7832"/>
                  <w:szCs w:val="28"/>
                  <w:lang w:val="en-US"/>
                  <w:rPrChange w:id="6572" w:author="Пользователь" w:date="2022-12-22T02:42:00Z">
                    <w:rPr>
                      <w:rFonts w:ascii="Courier New" w:hAnsi="Courier New" w:cs="Courier New"/>
                      <w:color w:val="CC7832"/>
                      <w:sz w:val="22"/>
                      <w:szCs w:val="22"/>
                    </w:rPr>
                  </w:rPrChange>
                </w:rPr>
                <w:t>;</w:t>
              </w:r>
            </w:ins>
          </w:p>
          <w:p w14:paraId="4B5B0982" w14:textId="77777777" w:rsidR="00046F53" w:rsidRPr="005A0097" w:rsidRDefault="00046F53" w:rsidP="00046F53">
            <w:pPr>
              <w:spacing w:line="240" w:lineRule="auto"/>
              <w:ind w:firstLine="0"/>
              <w:jc w:val="left"/>
              <w:rPr>
                <w:ins w:id="6573" w:author="Пользователь" w:date="2022-12-22T02:22:00Z"/>
                <w:szCs w:val="28"/>
                <w:lang w:val="en-US"/>
                <w:rPrChange w:id="6574" w:author="Пользователь" w:date="2022-12-22T02:42:00Z">
                  <w:rPr>
                    <w:ins w:id="6575" w:author="Пользователь" w:date="2022-12-22T02:22:00Z"/>
                    <w:sz w:val="24"/>
                  </w:rPr>
                </w:rPrChange>
              </w:rPr>
            </w:pPr>
            <w:ins w:id="6576" w:author="Пользователь" w:date="2022-12-22T02:22:00Z">
              <w:r w:rsidRPr="005A0097">
                <w:rPr>
                  <w:color w:val="CC7832"/>
                  <w:szCs w:val="28"/>
                  <w:lang w:val="en-US"/>
                  <w:rPrChange w:id="6577" w:author="Пользователь" w:date="2022-12-22T02:42:00Z">
                    <w:rPr>
                      <w:rFonts w:ascii="Courier New" w:hAnsi="Courier New" w:cs="Courier New"/>
                      <w:color w:val="CC7832"/>
                      <w:sz w:val="22"/>
                      <w:szCs w:val="22"/>
                    </w:rPr>
                  </w:rPrChange>
                </w:rPr>
                <w:t>           </w:t>
              </w:r>
              <w:proofErr w:type="spellStart"/>
              <w:r w:rsidRPr="005A0097">
                <w:rPr>
                  <w:color w:val="A9B7C6"/>
                  <w:szCs w:val="28"/>
                  <w:lang w:val="en-US"/>
                  <w:rPrChange w:id="6578" w:author="Пользователь" w:date="2022-12-22T02:42:00Z">
                    <w:rPr>
                      <w:rFonts w:ascii="Courier New" w:hAnsi="Courier New" w:cs="Courier New"/>
                      <w:color w:val="A9B7C6"/>
                      <w:sz w:val="22"/>
                      <w:szCs w:val="22"/>
                    </w:rPr>
                  </w:rPrChange>
                </w:rPr>
                <w:t>timeinterval</w:t>
              </w:r>
              <w:proofErr w:type="spellEnd"/>
              <w:r w:rsidRPr="005A0097">
                <w:rPr>
                  <w:color w:val="A9B7C6"/>
                  <w:szCs w:val="28"/>
                  <w:lang w:val="en-US"/>
                  <w:rPrChange w:id="6579" w:author="Пользователь" w:date="2022-12-22T02:42:00Z">
                    <w:rPr>
                      <w:rFonts w:ascii="Courier New" w:hAnsi="Courier New" w:cs="Courier New"/>
                      <w:color w:val="A9B7C6"/>
                      <w:sz w:val="22"/>
                      <w:szCs w:val="22"/>
                    </w:rPr>
                  </w:rPrChange>
                </w:rPr>
                <w:t xml:space="preserve"> = </w:t>
              </w:r>
              <w:proofErr w:type="spellStart"/>
              <w:r w:rsidRPr="005A0097">
                <w:rPr>
                  <w:i/>
                  <w:iCs/>
                  <w:color w:val="9876AA"/>
                  <w:szCs w:val="28"/>
                  <w:lang w:val="en-US"/>
                  <w:rPrChange w:id="6580" w:author="Пользователь" w:date="2022-12-22T02:42:00Z">
                    <w:rPr>
                      <w:rFonts w:ascii="Courier New" w:hAnsi="Courier New" w:cs="Courier New"/>
                      <w:i/>
                      <w:iCs/>
                      <w:color w:val="9876AA"/>
                      <w:sz w:val="22"/>
                      <w:szCs w:val="22"/>
                    </w:rPr>
                  </w:rPrChange>
                </w:rPr>
                <w:t>timeintervals</w:t>
              </w:r>
              <w:r w:rsidRPr="005A0097">
                <w:rPr>
                  <w:color w:val="A9B7C6"/>
                  <w:szCs w:val="28"/>
                  <w:lang w:val="en-US"/>
                  <w:rPrChange w:id="6581" w:author="Пользователь" w:date="2022-12-22T02:42:00Z">
                    <w:rPr>
                      <w:rFonts w:ascii="Courier New" w:hAnsi="Courier New" w:cs="Courier New"/>
                      <w:color w:val="A9B7C6"/>
                      <w:sz w:val="22"/>
                      <w:szCs w:val="22"/>
                    </w:rPr>
                  </w:rPrChange>
                </w:rPr>
                <w:t>.get</w:t>
              </w:r>
              <w:proofErr w:type="spellEnd"/>
              <w:r w:rsidRPr="005A0097">
                <w:rPr>
                  <w:color w:val="A9B7C6"/>
                  <w:szCs w:val="28"/>
                  <w:lang w:val="en-US"/>
                  <w:rPrChange w:id="6582" w:author="Пользователь" w:date="2022-12-22T02:42:00Z">
                    <w:rPr>
                      <w:rFonts w:ascii="Courier New" w:hAnsi="Courier New" w:cs="Courier New"/>
                      <w:color w:val="A9B7C6"/>
                      <w:sz w:val="22"/>
                      <w:szCs w:val="22"/>
                    </w:rPr>
                  </w:rPrChange>
                </w:rPr>
                <w:t>(</w:t>
              </w:r>
              <w:proofErr w:type="spellStart"/>
              <w:r w:rsidRPr="005A0097">
                <w:rPr>
                  <w:color w:val="A9B7C6"/>
                  <w:szCs w:val="28"/>
                  <w:lang w:val="en-US"/>
                  <w:rPrChange w:id="6583" w:author="Пользователь" w:date="2022-12-22T02:42:00Z">
                    <w:rPr>
                      <w:rFonts w:ascii="Courier New" w:hAnsi="Courier New" w:cs="Courier New"/>
                      <w:color w:val="A9B7C6"/>
                      <w:sz w:val="22"/>
                      <w:szCs w:val="22"/>
                    </w:rPr>
                  </w:rPrChange>
                </w:rPr>
                <w:t>timeintervalId</w:t>
              </w:r>
              <w:proofErr w:type="spellEnd"/>
              <w:r w:rsidRPr="005A0097">
                <w:rPr>
                  <w:color w:val="A9B7C6"/>
                  <w:szCs w:val="28"/>
                  <w:lang w:val="en-US"/>
                  <w:rPrChange w:id="6584" w:author="Пользователь" w:date="2022-12-22T02:42:00Z">
                    <w:rPr>
                      <w:rFonts w:ascii="Courier New" w:hAnsi="Courier New" w:cs="Courier New"/>
                      <w:color w:val="A9B7C6"/>
                      <w:sz w:val="22"/>
                      <w:szCs w:val="22"/>
                    </w:rPr>
                  </w:rPrChange>
                </w:rPr>
                <w:t>)</w:t>
              </w:r>
              <w:r w:rsidRPr="005A0097">
                <w:rPr>
                  <w:color w:val="CC7832"/>
                  <w:szCs w:val="28"/>
                  <w:lang w:val="en-US"/>
                  <w:rPrChange w:id="6585" w:author="Пользователь" w:date="2022-12-22T02:42:00Z">
                    <w:rPr>
                      <w:rFonts w:ascii="Courier New" w:hAnsi="Courier New" w:cs="Courier New"/>
                      <w:color w:val="CC7832"/>
                      <w:sz w:val="22"/>
                      <w:szCs w:val="22"/>
                    </w:rPr>
                  </w:rPrChange>
                </w:rPr>
                <w:t>;</w:t>
              </w:r>
            </w:ins>
          </w:p>
          <w:p w14:paraId="7E88A18E" w14:textId="77777777" w:rsidR="00046F53" w:rsidRPr="005A0097" w:rsidRDefault="00046F53" w:rsidP="00046F53">
            <w:pPr>
              <w:spacing w:line="240" w:lineRule="auto"/>
              <w:ind w:firstLine="0"/>
              <w:jc w:val="left"/>
              <w:rPr>
                <w:ins w:id="6586" w:author="Пользователь" w:date="2022-12-22T02:22:00Z"/>
                <w:szCs w:val="28"/>
                <w:lang w:val="en-US"/>
                <w:rPrChange w:id="6587" w:author="Пользователь" w:date="2022-12-22T02:42:00Z">
                  <w:rPr>
                    <w:ins w:id="6588" w:author="Пользователь" w:date="2022-12-22T02:22:00Z"/>
                    <w:sz w:val="24"/>
                  </w:rPr>
                </w:rPrChange>
              </w:rPr>
            </w:pPr>
            <w:ins w:id="6589" w:author="Пользователь" w:date="2022-12-22T02:22:00Z">
              <w:r w:rsidRPr="005A0097">
                <w:rPr>
                  <w:color w:val="CC7832"/>
                  <w:szCs w:val="28"/>
                  <w:lang w:val="en-US"/>
                  <w:rPrChange w:id="6590" w:author="Пользователь" w:date="2022-12-22T02:42:00Z">
                    <w:rPr>
                      <w:rFonts w:ascii="Courier New" w:hAnsi="Courier New" w:cs="Courier New"/>
                      <w:color w:val="CC7832"/>
                      <w:sz w:val="22"/>
                      <w:szCs w:val="22"/>
                    </w:rPr>
                  </w:rPrChange>
                </w:rPr>
                <w:t xml:space="preserve">           if </w:t>
              </w:r>
              <w:r w:rsidRPr="005A0097">
                <w:rPr>
                  <w:color w:val="A9B7C6"/>
                  <w:szCs w:val="28"/>
                  <w:lang w:val="en-US"/>
                  <w:rPrChange w:id="6591" w:author="Пользователь" w:date="2022-12-22T02:42:00Z">
                    <w:rPr>
                      <w:rFonts w:ascii="Courier New" w:hAnsi="Courier New" w:cs="Courier New"/>
                      <w:color w:val="A9B7C6"/>
                      <w:sz w:val="22"/>
                      <w:szCs w:val="22"/>
                    </w:rPr>
                  </w:rPrChange>
                </w:rPr>
                <w:t>(</w:t>
              </w:r>
              <w:proofErr w:type="spellStart"/>
              <w:proofErr w:type="gramStart"/>
              <w:r w:rsidRPr="005A0097">
                <w:rPr>
                  <w:color w:val="A9B7C6"/>
                  <w:szCs w:val="28"/>
                  <w:lang w:val="en-US"/>
                  <w:rPrChange w:id="6592" w:author="Пользователь" w:date="2022-12-22T02:42:00Z">
                    <w:rPr>
                      <w:rFonts w:ascii="Courier New" w:hAnsi="Courier New" w:cs="Courier New"/>
                      <w:color w:val="A9B7C6"/>
                      <w:sz w:val="22"/>
                      <w:szCs w:val="22"/>
                    </w:rPr>
                  </w:rPrChange>
                </w:rPr>
                <w:t>timeinterval</w:t>
              </w:r>
              <w:proofErr w:type="spellEnd"/>
              <w:r w:rsidRPr="005A0097">
                <w:rPr>
                  <w:color w:val="A9B7C6"/>
                  <w:szCs w:val="28"/>
                  <w:lang w:val="en-US"/>
                  <w:rPrChange w:id="6593" w:author="Пользователь" w:date="2022-12-22T02:42:00Z">
                    <w:rPr>
                      <w:rFonts w:ascii="Courier New" w:hAnsi="Courier New" w:cs="Courier New"/>
                      <w:color w:val="A9B7C6"/>
                      <w:sz w:val="22"/>
                      <w:szCs w:val="22"/>
                    </w:rPr>
                  </w:rPrChange>
                </w:rPr>
                <w:t>!=</w:t>
              </w:r>
              <w:proofErr w:type="gramEnd"/>
              <w:r w:rsidRPr="005A0097">
                <w:rPr>
                  <w:color w:val="CC7832"/>
                  <w:szCs w:val="28"/>
                  <w:lang w:val="en-US"/>
                  <w:rPrChange w:id="6594" w:author="Пользователь" w:date="2022-12-22T02:42:00Z">
                    <w:rPr>
                      <w:rFonts w:ascii="Courier New" w:hAnsi="Courier New" w:cs="Courier New"/>
                      <w:color w:val="CC7832"/>
                      <w:sz w:val="22"/>
                      <w:szCs w:val="22"/>
                    </w:rPr>
                  </w:rPrChange>
                </w:rPr>
                <w:t>null</w:t>
              </w:r>
              <w:r w:rsidRPr="005A0097">
                <w:rPr>
                  <w:color w:val="A9B7C6"/>
                  <w:szCs w:val="28"/>
                  <w:lang w:val="en-US"/>
                  <w:rPrChange w:id="6595" w:author="Пользователь" w:date="2022-12-22T02:42:00Z">
                    <w:rPr>
                      <w:rFonts w:ascii="Courier New" w:hAnsi="Courier New" w:cs="Courier New"/>
                      <w:color w:val="A9B7C6"/>
                      <w:sz w:val="22"/>
                      <w:szCs w:val="22"/>
                    </w:rPr>
                  </w:rPrChange>
                </w:rPr>
                <w:t>) {</w:t>
              </w:r>
            </w:ins>
          </w:p>
          <w:p w14:paraId="5AAAC2EA" w14:textId="77777777" w:rsidR="00046F53" w:rsidRPr="005A0097" w:rsidRDefault="00046F53" w:rsidP="00046F53">
            <w:pPr>
              <w:spacing w:line="240" w:lineRule="auto"/>
              <w:ind w:firstLine="0"/>
              <w:jc w:val="left"/>
              <w:rPr>
                <w:ins w:id="6596" w:author="Пользователь" w:date="2022-12-22T02:22:00Z"/>
                <w:szCs w:val="28"/>
                <w:rPrChange w:id="6597" w:author="Пользователь" w:date="2022-12-22T02:42:00Z">
                  <w:rPr>
                    <w:ins w:id="6598" w:author="Пользователь" w:date="2022-12-22T02:22:00Z"/>
                    <w:sz w:val="24"/>
                  </w:rPr>
                </w:rPrChange>
              </w:rPr>
            </w:pPr>
            <w:ins w:id="6599" w:author="Пользователь" w:date="2022-12-22T02:22:00Z">
              <w:r w:rsidRPr="005A0097">
                <w:rPr>
                  <w:color w:val="A9B7C6"/>
                  <w:szCs w:val="28"/>
                  <w:lang w:val="en-US"/>
                  <w:rPrChange w:id="6600" w:author="Пользователь" w:date="2022-12-22T02:42:00Z">
                    <w:rPr>
                      <w:rFonts w:ascii="Courier New" w:hAnsi="Courier New" w:cs="Courier New"/>
                      <w:color w:val="A9B7C6"/>
                      <w:sz w:val="22"/>
                      <w:szCs w:val="22"/>
                    </w:rPr>
                  </w:rPrChange>
                </w:rPr>
                <w:t>               </w:t>
              </w:r>
              <w:proofErr w:type="spellStart"/>
              <w:proofErr w:type="gramStart"/>
              <w:r w:rsidRPr="005A0097">
                <w:rPr>
                  <w:color w:val="A9B7C6"/>
                  <w:szCs w:val="28"/>
                  <w:rPrChange w:id="6601" w:author="Пользователь" w:date="2022-12-22T02:42:00Z">
                    <w:rPr>
                      <w:rFonts w:ascii="Courier New" w:hAnsi="Courier New" w:cs="Courier New"/>
                      <w:color w:val="A9B7C6"/>
                      <w:sz w:val="22"/>
                      <w:szCs w:val="22"/>
                    </w:rPr>
                  </w:rPrChange>
                </w:rPr>
                <w:t>food.setTimeinterval</w:t>
              </w:r>
              <w:proofErr w:type="spellEnd"/>
              <w:proofErr w:type="gramEnd"/>
              <w:r w:rsidRPr="005A0097">
                <w:rPr>
                  <w:color w:val="A9B7C6"/>
                  <w:szCs w:val="28"/>
                  <w:rPrChange w:id="6602" w:author="Пользователь" w:date="2022-12-22T02:42:00Z">
                    <w:rPr>
                      <w:rFonts w:ascii="Courier New" w:hAnsi="Courier New" w:cs="Courier New"/>
                      <w:color w:val="A9B7C6"/>
                      <w:sz w:val="22"/>
                      <w:szCs w:val="22"/>
                    </w:rPr>
                  </w:rPrChange>
                </w:rPr>
                <w:t>(</w:t>
              </w:r>
              <w:proofErr w:type="spellStart"/>
              <w:r w:rsidRPr="005A0097">
                <w:rPr>
                  <w:color w:val="A9B7C6"/>
                  <w:szCs w:val="28"/>
                  <w:rPrChange w:id="6603" w:author="Пользователь" w:date="2022-12-22T02:42:00Z">
                    <w:rPr>
                      <w:rFonts w:ascii="Courier New" w:hAnsi="Courier New" w:cs="Courier New"/>
                      <w:color w:val="A9B7C6"/>
                      <w:sz w:val="22"/>
                      <w:szCs w:val="22"/>
                    </w:rPr>
                  </w:rPrChange>
                </w:rPr>
                <w:t>timeinterval</w:t>
              </w:r>
              <w:proofErr w:type="spellEnd"/>
              <w:r w:rsidRPr="005A0097">
                <w:rPr>
                  <w:color w:val="A9B7C6"/>
                  <w:szCs w:val="28"/>
                  <w:rPrChange w:id="6604" w:author="Пользователь" w:date="2022-12-22T02:42:00Z">
                    <w:rPr>
                      <w:rFonts w:ascii="Courier New" w:hAnsi="Courier New" w:cs="Courier New"/>
                      <w:color w:val="A9B7C6"/>
                      <w:sz w:val="22"/>
                      <w:szCs w:val="22"/>
                    </w:rPr>
                  </w:rPrChange>
                </w:rPr>
                <w:t>)</w:t>
              </w:r>
              <w:r w:rsidRPr="005A0097">
                <w:rPr>
                  <w:color w:val="CC7832"/>
                  <w:szCs w:val="28"/>
                  <w:rPrChange w:id="6605" w:author="Пользователь" w:date="2022-12-22T02:42:00Z">
                    <w:rPr>
                      <w:rFonts w:ascii="Courier New" w:hAnsi="Courier New" w:cs="Courier New"/>
                      <w:color w:val="CC7832"/>
                      <w:sz w:val="22"/>
                      <w:szCs w:val="22"/>
                    </w:rPr>
                  </w:rPrChange>
                </w:rPr>
                <w:t>;</w:t>
              </w:r>
            </w:ins>
          </w:p>
          <w:p w14:paraId="64046E70" w14:textId="77777777" w:rsidR="00046F53" w:rsidRPr="005A0097" w:rsidRDefault="00046F53" w:rsidP="00046F53">
            <w:pPr>
              <w:spacing w:line="240" w:lineRule="auto"/>
              <w:ind w:firstLine="0"/>
              <w:jc w:val="left"/>
              <w:rPr>
                <w:ins w:id="6606" w:author="Пользователь" w:date="2022-12-22T02:22:00Z"/>
                <w:szCs w:val="28"/>
                <w:rPrChange w:id="6607" w:author="Пользователь" w:date="2022-12-22T02:42:00Z">
                  <w:rPr>
                    <w:ins w:id="6608" w:author="Пользователь" w:date="2022-12-22T02:22:00Z"/>
                    <w:sz w:val="24"/>
                  </w:rPr>
                </w:rPrChange>
              </w:rPr>
            </w:pPr>
            <w:ins w:id="6609" w:author="Пользователь" w:date="2022-12-22T02:22:00Z">
              <w:r w:rsidRPr="005A0097">
                <w:rPr>
                  <w:color w:val="CC7832"/>
                  <w:szCs w:val="28"/>
                  <w:rPrChange w:id="6610" w:author="Пользователь" w:date="2022-12-22T02:42:00Z">
                    <w:rPr>
                      <w:rFonts w:ascii="Courier New" w:hAnsi="Courier New" w:cs="Courier New"/>
                      <w:color w:val="CC7832"/>
                      <w:sz w:val="22"/>
                      <w:szCs w:val="22"/>
                    </w:rPr>
                  </w:rPrChange>
                </w:rPr>
                <w:t>           </w:t>
              </w:r>
              <w:r w:rsidRPr="005A0097">
                <w:rPr>
                  <w:color w:val="A9B7C6"/>
                  <w:szCs w:val="28"/>
                  <w:rPrChange w:id="6611" w:author="Пользователь" w:date="2022-12-22T02:42:00Z">
                    <w:rPr>
                      <w:rFonts w:ascii="Courier New" w:hAnsi="Courier New" w:cs="Courier New"/>
                      <w:color w:val="A9B7C6"/>
                      <w:sz w:val="22"/>
                      <w:szCs w:val="22"/>
                    </w:rPr>
                  </w:rPrChange>
                </w:rPr>
                <w:t>}</w:t>
              </w:r>
            </w:ins>
          </w:p>
          <w:p w14:paraId="190D99F4" w14:textId="77777777" w:rsidR="00046F53" w:rsidRPr="005A0097" w:rsidRDefault="00046F53" w:rsidP="00046F53">
            <w:pPr>
              <w:spacing w:line="240" w:lineRule="auto"/>
              <w:ind w:firstLine="0"/>
              <w:jc w:val="left"/>
              <w:rPr>
                <w:ins w:id="6612" w:author="Пользователь" w:date="2022-12-22T02:22:00Z"/>
                <w:szCs w:val="28"/>
                <w:rPrChange w:id="6613" w:author="Пользователь" w:date="2022-12-22T02:42:00Z">
                  <w:rPr>
                    <w:ins w:id="6614" w:author="Пользователь" w:date="2022-12-22T02:22:00Z"/>
                    <w:sz w:val="24"/>
                  </w:rPr>
                </w:rPrChange>
              </w:rPr>
            </w:pPr>
          </w:p>
          <w:p w14:paraId="39D7E242" w14:textId="77777777" w:rsidR="00046F53" w:rsidRPr="005A0097" w:rsidRDefault="00046F53" w:rsidP="00046F53">
            <w:pPr>
              <w:spacing w:line="240" w:lineRule="auto"/>
              <w:ind w:firstLine="0"/>
              <w:jc w:val="left"/>
              <w:rPr>
                <w:ins w:id="6615" w:author="Пользователь" w:date="2022-12-22T02:22:00Z"/>
                <w:szCs w:val="28"/>
                <w:rPrChange w:id="6616" w:author="Пользователь" w:date="2022-12-22T02:42:00Z">
                  <w:rPr>
                    <w:ins w:id="6617" w:author="Пользователь" w:date="2022-12-22T02:22:00Z"/>
                    <w:sz w:val="24"/>
                  </w:rPr>
                </w:rPrChange>
              </w:rPr>
            </w:pPr>
            <w:ins w:id="6618" w:author="Пользователь" w:date="2022-12-22T02:22:00Z">
              <w:r w:rsidRPr="005A0097">
                <w:rPr>
                  <w:color w:val="A9B7C6"/>
                  <w:szCs w:val="28"/>
                  <w:rPrChange w:id="6619" w:author="Пользователь" w:date="2022-12-22T02:42:00Z">
                    <w:rPr>
                      <w:rFonts w:ascii="Courier New" w:hAnsi="Courier New" w:cs="Courier New"/>
                      <w:color w:val="A9B7C6"/>
                      <w:sz w:val="22"/>
                      <w:szCs w:val="22"/>
                    </w:rPr>
                  </w:rPrChange>
                </w:rPr>
                <w:t>       }</w:t>
              </w:r>
            </w:ins>
          </w:p>
          <w:p w14:paraId="2A0FD5CB" w14:textId="77777777" w:rsidR="00046F53" w:rsidRPr="005A0097" w:rsidRDefault="00046F53" w:rsidP="00046F53">
            <w:pPr>
              <w:spacing w:line="240" w:lineRule="auto"/>
              <w:ind w:firstLine="0"/>
              <w:jc w:val="left"/>
              <w:rPr>
                <w:ins w:id="6620" w:author="Пользователь" w:date="2022-12-22T02:22:00Z"/>
                <w:szCs w:val="28"/>
                <w:rPrChange w:id="6621" w:author="Пользователь" w:date="2022-12-22T02:42:00Z">
                  <w:rPr>
                    <w:ins w:id="6622" w:author="Пользователь" w:date="2022-12-22T02:22:00Z"/>
                    <w:sz w:val="24"/>
                  </w:rPr>
                </w:rPrChange>
              </w:rPr>
            </w:pPr>
            <w:ins w:id="6623" w:author="Пользователь" w:date="2022-12-22T02:22:00Z">
              <w:r w:rsidRPr="005A0097">
                <w:rPr>
                  <w:color w:val="A9B7C6"/>
                  <w:szCs w:val="28"/>
                  <w:rPrChange w:id="6624" w:author="Пользователь" w:date="2022-12-22T02:42:00Z">
                    <w:rPr>
                      <w:rFonts w:ascii="Courier New" w:hAnsi="Courier New" w:cs="Courier New"/>
                      <w:color w:val="A9B7C6"/>
                      <w:sz w:val="22"/>
                      <w:szCs w:val="22"/>
                    </w:rPr>
                  </w:rPrChange>
                </w:rPr>
                <w:t>   }</w:t>
              </w:r>
            </w:ins>
          </w:p>
          <w:p w14:paraId="3C89A217" w14:textId="77777777" w:rsidR="00046F53" w:rsidRPr="005A0097" w:rsidRDefault="00046F53" w:rsidP="00046F53">
            <w:pPr>
              <w:spacing w:line="240" w:lineRule="auto"/>
              <w:ind w:firstLine="0"/>
              <w:jc w:val="left"/>
              <w:rPr>
                <w:ins w:id="6625" w:author="Пользователь" w:date="2022-12-22T02:22:00Z"/>
                <w:szCs w:val="28"/>
                <w:rPrChange w:id="6626" w:author="Пользователь" w:date="2022-12-22T02:42:00Z">
                  <w:rPr>
                    <w:ins w:id="6627" w:author="Пользователь" w:date="2022-12-22T02:22:00Z"/>
                    <w:sz w:val="24"/>
                  </w:rPr>
                </w:rPrChange>
              </w:rPr>
            </w:pPr>
            <w:ins w:id="6628" w:author="Пользователь" w:date="2022-12-22T02:22:00Z">
              <w:r w:rsidRPr="005A0097">
                <w:rPr>
                  <w:color w:val="A9B7C6"/>
                  <w:szCs w:val="28"/>
                  <w:rPrChange w:id="6629" w:author="Пользователь" w:date="2022-12-22T02:42:00Z">
                    <w:rPr>
                      <w:rFonts w:ascii="Courier New" w:hAnsi="Courier New" w:cs="Courier New"/>
                      <w:color w:val="A9B7C6"/>
                      <w:sz w:val="22"/>
                      <w:szCs w:val="22"/>
                    </w:rPr>
                  </w:rPrChange>
                </w:rPr>
                <w:t>   </w:t>
              </w:r>
              <w:r w:rsidRPr="005A0097">
                <w:rPr>
                  <w:i/>
                  <w:iCs/>
                  <w:color w:val="629755"/>
                  <w:szCs w:val="28"/>
                  <w:rPrChange w:id="6630" w:author="Пользователь" w:date="2022-12-22T02:42:00Z">
                    <w:rPr>
                      <w:rFonts w:ascii="Courier New" w:hAnsi="Courier New" w:cs="Courier New"/>
                      <w:i/>
                      <w:iCs/>
                      <w:color w:val="629755"/>
                      <w:sz w:val="22"/>
                      <w:szCs w:val="22"/>
                    </w:rPr>
                  </w:rPrChange>
                </w:rPr>
                <w:t>/***************************************************************************</w:t>
              </w:r>
            </w:ins>
          </w:p>
          <w:p w14:paraId="071C21ED" w14:textId="77777777" w:rsidR="00046F53" w:rsidRPr="005A0097" w:rsidRDefault="00046F53" w:rsidP="00046F53">
            <w:pPr>
              <w:spacing w:line="240" w:lineRule="auto"/>
              <w:ind w:firstLine="0"/>
              <w:jc w:val="left"/>
              <w:rPr>
                <w:ins w:id="6631" w:author="Пользователь" w:date="2022-12-22T02:22:00Z"/>
                <w:szCs w:val="28"/>
                <w:rPrChange w:id="6632" w:author="Пользователь" w:date="2022-12-22T02:42:00Z">
                  <w:rPr>
                    <w:ins w:id="6633" w:author="Пользователь" w:date="2022-12-22T02:22:00Z"/>
                    <w:sz w:val="24"/>
                  </w:rPr>
                </w:rPrChange>
              </w:rPr>
            </w:pPr>
            <w:ins w:id="6634" w:author="Пользователь" w:date="2022-12-22T02:22:00Z">
              <w:r w:rsidRPr="005A0097">
                <w:rPr>
                  <w:i/>
                  <w:iCs/>
                  <w:color w:val="629755"/>
                  <w:szCs w:val="28"/>
                  <w:rPrChange w:id="6635" w:author="Пользователь" w:date="2022-12-22T02:42:00Z">
                    <w:rPr>
                      <w:rFonts w:ascii="Courier New" w:hAnsi="Courier New" w:cs="Courier New"/>
                      <w:i/>
                      <w:iCs/>
                      <w:color w:val="629755"/>
                      <w:sz w:val="22"/>
                      <w:szCs w:val="22"/>
                    </w:rPr>
                  </w:rPrChange>
                </w:rPr>
                <w:t>    * Первый этап загрузки данных из электронной таблицы - создание объектов. *</w:t>
              </w:r>
            </w:ins>
          </w:p>
          <w:p w14:paraId="5D4E4535" w14:textId="77777777" w:rsidR="00046F53" w:rsidRPr="005A0097" w:rsidRDefault="00046F53" w:rsidP="00046F53">
            <w:pPr>
              <w:spacing w:line="240" w:lineRule="auto"/>
              <w:ind w:firstLine="0"/>
              <w:jc w:val="left"/>
              <w:rPr>
                <w:ins w:id="6636" w:author="Пользователь" w:date="2022-12-22T02:22:00Z"/>
                <w:szCs w:val="28"/>
                <w:rPrChange w:id="6637" w:author="Пользователь" w:date="2022-12-22T02:42:00Z">
                  <w:rPr>
                    <w:ins w:id="6638" w:author="Пользователь" w:date="2022-12-22T02:22:00Z"/>
                    <w:sz w:val="24"/>
                  </w:rPr>
                </w:rPrChange>
              </w:rPr>
            </w:pPr>
            <w:ins w:id="6639" w:author="Пользователь" w:date="2022-12-22T02:22:00Z">
              <w:r w:rsidRPr="005A0097">
                <w:rPr>
                  <w:i/>
                  <w:iCs/>
                  <w:color w:val="629755"/>
                  <w:szCs w:val="28"/>
                  <w:rPrChange w:id="6640" w:author="Пользователь" w:date="2022-12-22T02:42:00Z">
                    <w:rPr>
                      <w:rFonts w:ascii="Courier New" w:hAnsi="Courier New" w:cs="Courier New"/>
                      <w:i/>
                      <w:iCs/>
                      <w:color w:val="629755"/>
                      <w:sz w:val="22"/>
                      <w:szCs w:val="22"/>
                    </w:rPr>
                  </w:rPrChange>
                </w:rPr>
                <w:t xml:space="preserve">    * Результат в картах </w:t>
              </w:r>
              <w:proofErr w:type="spellStart"/>
              <w:r w:rsidRPr="005A0097">
                <w:rPr>
                  <w:i/>
                  <w:iCs/>
                  <w:color w:val="629755"/>
                  <w:szCs w:val="28"/>
                  <w:rPrChange w:id="6641" w:author="Пользователь" w:date="2022-12-22T02:42:00Z">
                    <w:rPr>
                      <w:rFonts w:ascii="Courier New" w:hAnsi="Courier New" w:cs="Courier New"/>
                      <w:i/>
                      <w:iCs/>
                      <w:color w:val="629755"/>
                      <w:sz w:val="22"/>
                      <w:szCs w:val="22"/>
                    </w:rPr>
                  </w:rPrChange>
                </w:rPr>
                <w:t>foods</w:t>
              </w:r>
              <w:proofErr w:type="spellEnd"/>
              <w:r w:rsidRPr="005A0097">
                <w:rPr>
                  <w:i/>
                  <w:iCs/>
                  <w:color w:val="629755"/>
                  <w:szCs w:val="28"/>
                  <w:rPrChange w:id="6642" w:author="Пользователь" w:date="2022-12-22T02:42:00Z">
                    <w:rPr>
                      <w:rFonts w:ascii="Courier New" w:hAnsi="Courier New" w:cs="Courier New"/>
                      <w:i/>
                      <w:iCs/>
                      <w:color w:val="629755"/>
                      <w:sz w:val="22"/>
                      <w:szCs w:val="22"/>
                    </w:rPr>
                  </w:rPrChange>
                </w:rPr>
                <w:t xml:space="preserve">, </w:t>
              </w:r>
              <w:proofErr w:type="spellStart"/>
              <w:r w:rsidRPr="005A0097">
                <w:rPr>
                  <w:i/>
                  <w:iCs/>
                  <w:color w:val="629755"/>
                  <w:szCs w:val="28"/>
                  <w:rPrChange w:id="6643" w:author="Пользователь" w:date="2022-12-22T02:42:00Z">
                    <w:rPr>
                      <w:rFonts w:ascii="Courier New" w:hAnsi="Courier New" w:cs="Courier New"/>
                      <w:i/>
                      <w:iCs/>
                      <w:color w:val="629755"/>
                      <w:sz w:val="22"/>
                      <w:szCs w:val="22"/>
                    </w:rPr>
                  </w:rPrChange>
                </w:rPr>
                <w:t>timeintervals</w:t>
              </w:r>
              <w:proofErr w:type="spellEnd"/>
              <w:r w:rsidRPr="005A0097">
                <w:rPr>
                  <w:i/>
                  <w:iCs/>
                  <w:color w:val="629755"/>
                  <w:szCs w:val="28"/>
                  <w:rPrChange w:id="6644" w:author="Пользователь" w:date="2022-12-22T02:42:00Z">
                    <w:rPr>
                      <w:rFonts w:ascii="Courier New" w:hAnsi="Courier New" w:cs="Courier New"/>
                      <w:i/>
                      <w:iCs/>
                      <w:color w:val="629755"/>
                      <w:sz w:val="22"/>
                      <w:szCs w:val="22"/>
                    </w:rPr>
                  </w:rPrChange>
                </w:rPr>
                <w:t xml:space="preserve">, </w:t>
              </w:r>
              <w:proofErr w:type="spellStart"/>
              <w:r w:rsidRPr="005A0097">
                <w:rPr>
                  <w:i/>
                  <w:iCs/>
                  <w:color w:val="629755"/>
                  <w:szCs w:val="28"/>
                  <w:rPrChange w:id="6645" w:author="Пользователь" w:date="2022-12-22T02:42:00Z">
                    <w:rPr>
                      <w:rFonts w:ascii="Courier New" w:hAnsi="Courier New" w:cs="Courier New"/>
                      <w:i/>
                      <w:iCs/>
                      <w:color w:val="629755"/>
                      <w:sz w:val="22"/>
                      <w:szCs w:val="22"/>
                    </w:rPr>
                  </w:rPrChange>
                </w:rPr>
                <w:t>times</w:t>
              </w:r>
              <w:proofErr w:type="spellEnd"/>
              <w:r w:rsidRPr="005A0097">
                <w:rPr>
                  <w:i/>
                  <w:iCs/>
                  <w:color w:val="629755"/>
                  <w:szCs w:val="28"/>
                  <w:rPrChange w:id="6646" w:author="Пользователь" w:date="2022-12-22T02:42:00Z">
                    <w:rPr>
                      <w:rFonts w:ascii="Courier New" w:hAnsi="Courier New" w:cs="Courier New"/>
                      <w:i/>
                      <w:iCs/>
                      <w:color w:val="629755"/>
                      <w:sz w:val="22"/>
                      <w:szCs w:val="22"/>
                    </w:rPr>
                  </w:rPrChange>
                </w:rPr>
                <w:t>.                         *</w:t>
              </w:r>
            </w:ins>
          </w:p>
          <w:p w14:paraId="1EC1E05E" w14:textId="77777777" w:rsidR="00046F53" w:rsidRPr="005A0097" w:rsidRDefault="00046F53" w:rsidP="00046F53">
            <w:pPr>
              <w:spacing w:line="240" w:lineRule="auto"/>
              <w:ind w:firstLine="0"/>
              <w:jc w:val="left"/>
              <w:rPr>
                <w:ins w:id="6647" w:author="Пользователь" w:date="2022-12-22T02:22:00Z"/>
                <w:szCs w:val="28"/>
                <w:lang w:val="en-US"/>
                <w:rPrChange w:id="6648" w:author="Пользователь" w:date="2022-12-22T02:42:00Z">
                  <w:rPr>
                    <w:ins w:id="6649" w:author="Пользователь" w:date="2022-12-22T02:22:00Z"/>
                    <w:sz w:val="24"/>
                  </w:rPr>
                </w:rPrChange>
              </w:rPr>
            </w:pPr>
            <w:ins w:id="6650" w:author="Пользователь" w:date="2022-12-22T02:22:00Z">
              <w:r w:rsidRPr="005A0097">
                <w:rPr>
                  <w:i/>
                  <w:iCs/>
                  <w:color w:val="629755"/>
                  <w:szCs w:val="28"/>
                  <w:rPrChange w:id="6651" w:author="Пользователь" w:date="2022-12-22T02:42:00Z">
                    <w:rPr>
                      <w:rFonts w:ascii="Courier New" w:hAnsi="Courier New" w:cs="Courier New"/>
                      <w:i/>
                      <w:iCs/>
                      <w:color w:val="629755"/>
                      <w:sz w:val="22"/>
                      <w:szCs w:val="22"/>
                    </w:rPr>
                  </w:rPrChange>
                </w:rPr>
                <w:t xml:space="preserve">    * </w:t>
              </w:r>
              <w:r w:rsidRPr="005A0097">
                <w:rPr>
                  <w:b/>
                  <w:bCs/>
                  <w:i/>
                  <w:iCs/>
                  <w:color w:val="629755"/>
                  <w:szCs w:val="28"/>
                  <w:rPrChange w:id="6652" w:author="Пользователь" w:date="2022-12-22T02:42:00Z">
                    <w:rPr>
                      <w:rFonts w:ascii="Courier New" w:hAnsi="Courier New" w:cs="Courier New"/>
                      <w:b/>
                      <w:bCs/>
                      <w:i/>
                      <w:iCs/>
                      <w:color w:val="629755"/>
                      <w:sz w:val="22"/>
                      <w:szCs w:val="22"/>
                    </w:rPr>
                  </w:rPrChange>
                </w:rPr>
                <w:t>@</w:t>
              </w:r>
              <w:proofErr w:type="spellStart"/>
              <w:r w:rsidRPr="005A0097">
                <w:rPr>
                  <w:b/>
                  <w:bCs/>
                  <w:i/>
                  <w:iCs/>
                  <w:color w:val="629755"/>
                  <w:szCs w:val="28"/>
                  <w:rPrChange w:id="6653" w:author="Пользователь" w:date="2022-12-22T02:42:00Z">
                    <w:rPr>
                      <w:rFonts w:ascii="Courier New" w:hAnsi="Courier New" w:cs="Courier New"/>
                      <w:b/>
                      <w:bCs/>
                      <w:i/>
                      <w:iCs/>
                      <w:color w:val="629755"/>
                      <w:sz w:val="22"/>
                      <w:szCs w:val="22"/>
                    </w:rPr>
                  </w:rPrChange>
                </w:rPr>
                <w:t>param</w:t>
              </w:r>
              <w:proofErr w:type="spellEnd"/>
              <w:r w:rsidRPr="005A0097">
                <w:rPr>
                  <w:b/>
                  <w:bCs/>
                  <w:i/>
                  <w:iCs/>
                  <w:color w:val="629755"/>
                  <w:szCs w:val="28"/>
                  <w:rPrChange w:id="6654" w:author="Пользователь" w:date="2022-12-22T02:42:00Z">
                    <w:rPr>
                      <w:rFonts w:ascii="Courier New" w:hAnsi="Courier New" w:cs="Courier New"/>
                      <w:b/>
                      <w:bCs/>
                      <w:i/>
                      <w:iCs/>
                      <w:color w:val="629755"/>
                      <w:sz w:val="22"/>
                      <w:szCs w:val="22"/>
                    </w:rPr>
                  </w:rPrChange>
                </w:rPr>
                <w:t xml:space="preserve"> </w:t>
              </w:r>
              <w:proofErr w:type="spellStart"/>
              <w:r w:rsidRPr="005A0097">
                <w:rPr>
                  <w:i/>
                  <w:iCs/>
                  <w:color w:val="8A653B"/>
                  <w:szCs w:val="28"/>
                  <w:rPrChange w:id="6655" w:author="Пользователь" w:date="2022-12-22T02:42:00Z">
                    <w:rPr>
                      <w:rFonts w:ascii="Courier New" w:hAnsi="Courier New" w:cs="Courier New"/>
                      <w:i/>
                      <w:iCs/>
                      <w:color w:val="8A653B"/>
                      <w:sz w:val="22"/>
                      <w:szCs w:val="22"/>
                    </w:rPr>
                  </w:rPrChange>
                </w:rPr>
                <w:t>wb</w:t>
              </w:r>
              <w:proofErr w:type="spellEnd"/>
              <w:r w:rsidRPr="005A0097">
                <w:rPr>
                  <w:i/>
                  <w:iCs/>
                  <w:color w:val="8A653B"/>
                  <w:szCs w:val="28"/>
                  <w:rPrChange w:id="6656" w:author="Пользователь" w:date="2022-12-22T02:42:00Z">
                    <w:rPr>
                      <w:rFonts w:ascii="Courier New" w:hAnsi="Courier New" w:cs="Courier New"/>
                      <w:i/>
                      <w:iCs/>
                      <w:color w:val="8A653B"/>
                      <w:sz w:val="22"/>
                      <w:szCs w:val="22"/>
                    </w:rPr>
                  </w:rPrChange>
                </w:rPr>
                <w:t xml:space="preserve"> </w:t>
              </w:r>
              <w:r w:rsidRPr="005A0097">
                <w:rPr>
                  <w:i/>
                  <w:iCs/>
                  <w:color w:val="629755"/>
                  <w:szCs w:val="28"/>
                  <w:rPrChange w:id="6657" w:author="Пользователь" w:date="2022-12-22T02:42:00Z">
                    <w:rPr>
                      <w:rFonts w:ascii="Courier New" w:hAnsi="Courier New" w:cs="Courier New"/>
                      <w:i/>
                      <w:iCs/>
                      <w:color w:val="629755"/>
                      <w:sz w:val="22"/>
                      <w:szCs w:val="22"/>
                    </w:rPr>
                  </w:rPrChange>
                </w:rPr>
                <w:t xml:space="preserve">- рабочая книга с данными.                                    </w:t>
              </w:r>
              <w:r w:rsidRPr="005A0097">
                <w:rPr>
                  <w:i/>
                  <w:iCs/>
                  <w:color w:val="629755"/>
                  <w:szCs w:val="28"/>
                  <w:lang w:val="en-US"/>
                  <w:rPrChange w:id="6658" w:author="Пользователь" w:date="2022-12-22T02:42:00Z">
                    <w:rPr>
                      <w:rFonts w:ascii="Courier New" w:hAnsi="Courier New" w:cs="Courier New"/>
                      <w:i/>
                      <w:iCs/>
                      <w:color w:val="629755"/>
                      <w:sz w:val="22"/>
                      <w:szCs w:val="22"/>
                    </w:rPr>
                  </w:rPrChange>
                </w:rPr>
                <w:t>*</w:t>
              </w:r>
            </w:ins>
          </w:p>
          <w:p w14:paraId="0EC92F06" w14:textId="77777777" w:rsidR="00046F53" w:rsidRPr="005A0097" w:rsidRDefault="00046F53" w:rsidP="00046F53">
            <w:pPr>
              <w:spacing w:line="240" w:lineRule="auto"/>
              <w:ind w:firstLine="0"/>
              <w:jc w:val="left"/>
              <w:rPr>
                <w:ins w:id="6659" w:author="Пользователь" w:date="2022-12-22T02:22:00Z"/>
                <w:szCs w:val="28"/>
                <w:lang w:val="en-US"/>
                <w:rPrChange w:id="6660" w:author="Пользователь" w:date="2022-12-22T02:42:00Z">
                  <w:rPr>
                    <w:ins w:id="6661" w:author="Пользователь" w:date="2022-12-22T02:22:00Z"/>
                    <w:sz w:val="24"/>
                  </w:rPr>
                </w:rPrChange>
              </w:rPr>
            </w:pPr>
            <w:ins w:id="6662" w:author="Пользователь" w:date="2022-12-22T02:22:00Z">
              <w:r w:rsidRPr="005A0097">
                <w:rPr>
                  <w:i/>
                  <w:iCs/>
                  <w:color w:val="629755"/>
                  <w:szCs w:val="28"/>
                  <w:lang w:val="en-US"/>
                  <w:rPrChange w:id="6663" w:author="Пользователь" w:date="2022-12-22T02:42:00Z">
                    <w:rPr>
                      <w:rFonts w:ascii="Courier New" w:hAnsi="Courier New" w:cs="Courier New"/>
                      <w:i/>
                      <w:iCs/>
                      <w:color w:val="629755"/>
                      <w:sz w:val="22"/>
                      <w:szCs w:val="22"/>
                    </w:rPr>
                  </w:rPrChange>
                </w:rPr>
                <w:t>    ***************************************************************************/</w:t>
              </w:r>
            </w:ins>
          </w:p>
          <w:p w14:paraId="571DA77C" w14:textId="77777777" w:rsidR="00046F53" w:rsidRPr="005A0097" w:rsidRDefault="00046F53" w:rsidP="00046F53">
            <w:pPr>
              <w:spacing w:line="240" w:lineRule="auto"/>
              <w:ind w:firstLine="0"/>
              <w:jc w:val="left"/>
              <w:rPr>
                <w:ins w:id="6664" w:author="Пользователь" w:date="2022-12-22T02:22:00Z"/>
                <w:szCs w:val="28"/>
                <w:lang w:val="en-US"/>
                <w:rPrChange w:id="6665" w:author="Пользователь" w:date="2022-12-22T02:42:00Z">
                  <w:rPr>
                    <w:ins w:id="6666" w:author="Пользователь" w:date="2022-12-22T02:22:00Z"/>
                    <w:sz w:val="24"/>
                  </w:rPr>
                </w:rPrChange>
              </w:rPr>
            </w:pPr>
            <w:ins w:id="6667" w:author="Пользователь" w:date="2022-12-22T02:22:00Z">
              <w:r w:rsidRPr="005A0097">
                <w:rPr>
                  <w:i/>
                  <w:iCs/>
                  <w:color w:val="629755"/>
                  <w:szCs w:val="28"/>
                  <w:lang w:val="en-US"/>
                  <w:rPrChange w:id="6668" w:author="Пользователь" w:date="2022-12-22T02:42:00Z">
                    <w:rPr>
                      <w:rFonts w:ascii="Courier New" w:hAnsi="Courier New" w:cs="Courier New"/>
                      <w:i/>
                      <w:iCs/>
                      <w:color w:val="629755"/>
                      <w:sz w:val="22"/>
                      <w:szCs w:val="22"/>
                    </w:rPr>
                  </w:rPrChange>
                </w:rPr>
                <w:lastRenderedPageBreak/>
                <w:t>   </w:t>
              </w:r>
              <w:r w:rsidRPr="005A0097">
                <w:rPr>
                  <w:color w:val="CC7832"/>
                  <w:szCs w:val="28"/>
                  <w:lang w:val="en-US"/>
                  <w:rPrChange w:id="6669" w:author="Пользователь" w:date="2022-12-22T02:42:00Z">
                    <w:rPr>
                      <w:rFonts w:ascii="Courier New" w:hAnsi="Courier New" w:cs="Courier New"/>
                      <w:color w:val="CC7832"/>
                      <w:sz w:val="22"/>
                      <w:szCs w:val="22"/>
                    </w:rPr>
                  </w:rPrChange>
                </w:rPr>
                <w:t xml:space="preserve">private static void </w:t>
              </w:r>
              <w:r w:rsidRPr="005A0097">
                <w:rPr>
                  <w:color w:val="FFC66D"/>
                  <w:szCs w:val="28"/>
                  <w:lang w:val="en-US"/>
                  <w:rPrChange w:id="6670" w:author="Пользователь" w:date="2022-12-22T02:42:00Z">
                    <w:rPr>
                      <w:rFonts w:ascii="Courier New" w:hAnsi="Courier New" w:cs="Courier New"/>
                      <w:color w:val="FFC66D"/>
                      <w:sz w:val="22"/>
                      <w:szCs w:val="22"/>
                    </w:rPr>
                  </w:rPrChange>
                </w:rPr>
                <w:t>loadStage1</w:t>
              </w:r>
              <w:r w:rsidRPr="005A0097">
                <w:rPr>
                  <w:color w:val="A9B7C6"/>
                  <w:szCs w:val="28"/>
                  <w:lang w:val="en-US"/>
                  <w:rPrChange w:id="6671" w:author="Пользователь" w:date="2022-12-22T02:42:00Z">
                    <w:rPr>
                      <w:rFonts w:ascii="Courier New" w:hAnsi="Courier New" w:cs="Courier New"/>
                      <w:color w:val="A9B7C6"/>
                      <w:sz w:val="22"/>
                      <w:szCs w:val="22"/>
                    </w:rPr>
                  </w:rPrChange>
                </w:rPr>
                <w:t>(</w:t>
              </w:r>
              <w:proofErr w:type="spellStart"/>
              <w:r w:rsidRPr="005A0097">
                <w:rPr>
                  <w:color w:val="A9B7C6"/>
                  <w:szCs w:val="28"/>
                  <w:lang w:val="en-US"/>
                  <w:rPrChange w:id="6672" w:author="Пользователь" w:date="2022-12-22T02:42:00Z">
                    <w:rPr>
                      <w:rFonts w:ascii="Courier New" w:hAnsi="Courier New" w:cs="Courier New"/>
                      <w:color w:val="A9B7C6"/>
                      <w:sz w:val="22"/>
                      <w:szCs w:val="22"/>
                    </w:rPr>
                  </w:rPrChange>
                </w:rPr>
                <w:t>XSSFWorkbook</w:t>
              </w:r>
              <w:proofErr w:type="spellEnd"/>
              <w:r w:rsidRPr="005A0097">
                <w:rPr>
                  <w:color w:val="A9B7C6"/>
                  <w:szCs w:val="28"/>
                  <w:lang w:val="en-US"/>
                  <w:rPrChange w:id="6673" w:author="Пользователь" w:date="2022-12-22T02:42:00Z">
                    <w:rPr>
                      <w:rFonts w:ascii="Courier New" w:hAnsi="Courier New" w:cs="Courier New"/>
                      <w:color w:val="A9B7C6"/>
                      <w:sz w:val="22"/>
                      <w:szCs w:val="22"/>
                    </w:rPr>
                  </w:rPrChange>
                </w:rPr>
                <w:t xml:space="preserve"> </w:t>
              </w:r>
              <w:proofErr w:type="spellStart"/>
              <w:r w:rsidRPr="005A0097">
                <w:rPr>
                  <w:color w:val="A9B7C6"/>
                  <w:szCs w:val="28"/>
                  <w:lang w:val="en-US"/>
                  <w:rPrChange w:id="6674" w:author="Пользователь" w:date="2022-12-22T02:42:00Z">
                    <w:rPr>
                      <w:rFonts w:ascii="Courier New" w:hAnsi="Courier New" w:cs="Courier New"/>
                      <w:color w:val="A9B7C6"/>
                      <w:sz w:val="22"/>
                      <w:szCs w:val="22"/>
                    </w:rPr>
                  </w:rPrChange>
                </w:rPr>
                <w:t>wb</w:t>
              </w:r>
              <w:proofErr w:type="spellEnd"/>
              <w:r w:rsidRPr="005A0097">
                <w:rPr>
                  <w:color w:val="A9B7C6"/>
                  <w:szCs w:val="28"/>
                  <w:lang w:val="en-US"/>
                  <w:rPrChange w:id="6675" w:author="Пользователь" w:date="2022-12-22T02:42:00Z">
                    <w:rPr>
                      <w:rFonts w:ascii="Courier New" w:hAnsi="Courier New" w:cs="Courier New"/>
                      <w:color w:val="A9B7C6"/>
                      <w:sz w:val="22"/>
                      <w:szCs w:val="22"/>
                    </w:rPr>
                  </w:rPrChange>
                </w:rPr>
                <w:t>) {</w:t>
              </w:r>
            </w:ins>
          </w:p>
          <w:p w14:paraId="27AF23A1" w14:textId="77777777" w:rsidR="00046F53" w:rsidRPr="005A0097" w:rsidRDefault="00046F53" w:rsidP="00046F53">
            <w:pPr>
              <w:spacing w:line="240" w:lineRule="auto"/>
              <w:ind w:firstLine="0"/>
              <w:jc w:val="left"/>
              <w:rPr>
                <w:ins w:id="6676" w:author="Пользователь" w:date="2022-12-22T02:22:00Z"/>
                <w:szCs w:val="28"/>
                <w:lang w:val="en-US"/>
                <w:rPrChange w:id="6677" w:author="Пользователь" w:date="2022-12-22T02:42:00Z">
                  <w:rPr>
                    <w:ins w:id="6678" w:author="Пользователь" w:date="2022-12-22T02:22:00Z"/>
                    <w:sz w:val="24"/>
                  </w:rPr>
                </w:rPrChange>
              </w:rPr>
            </w:pPr>
            <w:ins w:id="6679" w:author="Пользователь" w:date="2022-12-22T02:22:00Z">
              <w:r w:rsidRPr="005A0097">
                <w:rPr>
                  <w:color w:val="A9B7C6"/>
                  <w:szCs w:val="28"/>
                  <w:lang w:val="en-US"/>
                  <w:rPrChange w:id="6680" w:author="Пользователь" w:date="2022-12-22T02:42:00Z">
                    <w:rPr>
                      <w:rFonts w:ascii="Courier New" w:hAnsi="Courier New" w:cs="Courier New"/>
                      <w:color w:val="A9B7C6"/>
                      <w:sz w:val="22"/>
                      <w:szCs w:val="22"/>
                    </w:rPr>
                  </w:rPrChange>
                </w:rPr>
                <w:t>       </w:t>
              </w:r>
              <w:proofErr w:type="spellStart"/>
              <w:r w:rsidRPr="005A0097">
                <w:rPr>
                  <w:i/>
                  <w:iCs/>
                  <w:color w:val="A9B7C6"/>
                  <w:szCs w:val="28"/>
                  <w:lang w:val="en-US"/>
                  <w:rPrChange w:id="6681" w:author="Пользователь" w:date="2022-12-22T02:42:00Z">
                    <w:rPr>
                      <w:rFonts w:ascii="Courier New" w:hAnsi="Courier New" w:cs="Courier New"/>
                      <w:i/>
                      <w:iCs/>
                      <w:color w:val="A9B7C6"/>
                      <w:sz w:val="22"/>
                      <w:szCs w:val="22"/>
                    </w:rPr>
                  </w:rPrChange>
                </w:rPr>
                <w:t>loadTime</w:t>
              </w:r>
              <w:proofErr w:type="spellEnd"/>
              <w:r w:rsidRPr="005A0097">
                <w:rPr>
                  <w:color w:val="A9B7C6"/>
                  <w:szCs w:val="28"/>
                  <w:lang w:val="en-US"/>
                  <w:rPrChange w:id="6682" w:author="Пользователь" w:date="2022-12-22T02:42:00Z">
                    <w:rPr>
                      <w:rFonts w:ascii="Courier New" w:hAnsi="Courier New" w:cs="Courier New"/>
                      <w:color w:val="A9B7C6"/>
                      <w:sz w:val="22"/>
                      <w:szCs w:val="22"/>
                    </w:rPr>
                  </w:rPrChange>
                </w:rPr>
                <w:t>(</w:t>
              </w:r>
              <w:proofErr w:type="spellStart"/>
              <w:r w:rsidRPr="005A0097">
                <w:rPr>
                  <w:color w:val="A9B7C6"/>
                  <w:szCs w:val="28"/>
                  <w:lang w:val="en-US"/>
                  <w:rPrChange w:id="6683" w:author="Пользователь" w:date="2022-12-22T02:42:00Z">
                    <w:rPr>
                      <w:rFonts w:ascii="Courier New" w:hAnsi="Courier New" w:cs="Courier New"/>
                      <w:color w:val="A9B7C6"/>
                      <w:sz w:val="22"/>
                      <w:szCs w:val="22"/>
                    </w:rPr>
                  </w:rPrChange>
                </w:rPr>
                <w:t>wb</w:t>
              </w:r>
              <w:proofErr w:type="spellEnd"/>
              <w:r w:rsidRPr="005A0097">
                <w:rPr>
                  <w:color w:val="A9B7C6"/>
                  <w:szCs w:val="28"/>
                  <w:lang w:val="en-US"/>
                  <w:rPrChange w:id="6684" w:author="Пользователь" w:date="2022-12-22T02:42:00Z">
                    <w:rPr>
                      <w:rFonts w:ascii="Courier New" w:hAnsi="Courier New" w:cs="Courier New"/>
                      <w:color w:val="A9B7C6"/>
                      <w:sz w:val="22"/>
                      <w:szCs w:val="22"/>
                    </w:rPr>
                  </w:rPrChange>
                </w:rPr>
                <w:t>)</w:t>
              </w:r>
              <w:r w:rsidRPr="005A0097">
                <w:rPr>
                  <w:color w:val="CC7832"/>
                  <w:szCs w:val="28"/>
                  <w:lang w:val="en-US"/>
                  <w:rPrChange w:id="6685" w:author="Пользователь" w:date="2022-12-22T02:42:00Z">
                    <w:rPr>
                      <w:rFonts w:ascii="Courier New" w:hAnsi="Courier New" w:cs="Courier New"/>
                      <w:color w:val="CC7832"/>
                      <w:sz w:val="22"/>
                      <w:szCs w:val="22"/>
                    </w:rPr>
                  </w:rPrChange>
                </w:rPr>
                <w:t>;</w:t>
              </w:r>
            </w:ins>
          </w:p>
          <w:p w14:paraId="04F69A54" w14:textId="77777777" w:rsidR="00046F53" w:rsidRPr="005A0097" w:rsidRDefault="00046F53" w:rsidP="00046F53">
            <w:pPr>
              <w:spacing w:line="240" w:lineRule="auto"/>
              <w:ind w:firstLine="0"/>
              <w:jc w:val="left"/>
              <w:rPr>
                <w:ins w:id="6686" w:author="Пользователь" w:date="2022-12-22T02:22:00Z"/>
                <w:szCs w:val="28"/>
                <w:lang w:val="en-US"/>
                <w:rPrChange w:id="6687" w:author="Пользователь" w:date="2022-12-22T02:42:00Z">
                  <w:rPr>
                    <w:ins w:id="6688" w:author="Пользователь" w:date="2022-12-22T02:22:00Z"/>
                    <w:sz w:val="24"/>
                  </w:rPr>
                </w:rPrChange>
              </w:rPr>
            </w:pPr>
            <w:ins w:id="6689" w:author="Пользователь" w:date="2022-12-22T02:22:00Z">
              <w:r w:rsidRPr="005A0097">
                <w:rPr>
                  <w:color w:val="CC7832"/>
                  <w:szCs w:val="28"/>
                  <w:lang w:val="en-US"/>
                  <w:rPrChange w:id="6690" w:author="Пользователь" w:date="2022-12-22T02:42:00Z">
                    <w:rPr>
                      <w:rFonts w:ascii="Courier New" w:hAnsi="Courier New" w:cs="Courier New"/>
                      <w:color w:val="CC7832"/>
                      <w:sz w:val="22"/>
                      <w:szCs w:val="22"/>
                    </w:rPr>
                  </w:rPrChange>
                </w:rPr>
                <w:t>       </w:t>
              </w:r>
              <w:proofErr w:type="spellStart"/>
              <w:r w:rsidRPr="005A0097">
                <w:rPr>
                  <w:i/>
                  <w:iCs/>
                  <w:color w:val="A9B7C6"/>
                  <w:szCs w:val="28"/>
                  <w:lang w:val="en-US"/>
                  <w:rPrChange w:id="6691" w:author="Пользователь" w:date="2022-12-22T02:42:00Z">
                    <w:rPr>
                      <w:rFonts w:ascii="Courier New" w:hAnsi="Courier New" w:cs="Courier New"/>
                      <w:i/>
                      <w:iCs/>
                      <w:color w:val="A9B7C6"/>
                      <w:sz w:val="22"/>
                      <w:szCs w:val="22"/>
                    </w:rPr>
                  </w:rPrChange>
                </w:rPr>
                <w:t>loadFood</w:t>
              </w:r>
              <w:proofErr w:type="spellEnd"/>
              <w:r w:rsidRPr="005A0097">
                <w:rPr>
                  <w:color w:val="A9B7C6"/>
                  <w:szCs w:val="28"/>
                  <w:lang w:val="en-US"/>
                  <w:rPrChange w:id="6692" w:author="Пользователь" w:date="2022-12-22T02:42:00Z">
                    <w:rPr>
                      <w:rFonts w:ascii="Courier New" w:hAnsi="Courier New" w:cs="Courier New"/>
                      <w:color w:val="A9B7C6"/>
                      <w:sz w:val="22"/>
                      <w:szCs w:val="22"/>
                    </w:rPr>
                  </w:rPrChange>
                </w:rPr>
                <w:t>(</w:t>
              </w:r>
              <w:proofErr w:type="spellStart"/>
              <w:r w:rsidRPr="005A0097">
                <w:rPr>
                  <w:color w:val="A9B7C6"/>
                  <w:szCs w:val="28"/>
                  <w:lang w:val="en-US"/>
                  <w:rPrChange w:id="6693" w:author="Пользователь" w:date="2022-12-22T02:42:00Z">
                    <w:rPr>
                      <w:rFonts w:ascii="Courier New" w:hAnsi="Courier New" w:cs="Courier New"/>
                      <w:color w:val="A9B7C6"/>
                      <w:sz w:val="22"/>
                      <w:szCs w:val="22"/>
                    </w:rPr>
                  </w:rPrChange>
                </w:rPr>
                <w:t>wb</w:t>
              </w:r>
              <w:proofErr w:type="spellEnd"/>
              <w:r w:rsidRPr="005A0097">
                <w:rPr>
                  <w:color w:val="A9B7C6"/>
                  <w:szCs w:val="28"/>
                  <w:lang w:val="en-US"/>
                  <w:rPrChange w:id="6694" w:author="Пользователь" w:date="2022-12-22T02:42:00Z">
                    <w:rPr>
                      <w:rFonts w:ascii="Courier New" w:hAnsi="Courier New" w:cs="Courier New"/>
                      <w:color w:val="A9B7C6"/>
                      <w:sz w:val="22"/>
                      <w:szCs w:val="22"/>
                    </w:rPr>
                  </w:rPrChange>
                </w:rPr>
                <w:t>)</w:t>
              </w:r>
              <w:r w:rsidRPr="005A0097">
                <w:rPr>
                  <w:color w:val="CC7832"/>
                  <w:szCs w:val="28"/>
                  <w:lang w:val="en-US"/>
                  <w:rPrChange w:id="6695" w:author="Пользователь" w:date="2022-12-22T02:42:00Z">
                    <w:rPr>
                      <w:rFonts w:ascii="Courier New" w:hAnsi="Courier New" w:cs="Courier New"/>
                      <w:color w:val="CC7832"/>
                      <w:sz w:val="22"/>
                      <w:szCs w:val="22"/>
                    </w:rPr>
                  </w:rPrChange>
                </w:rPr>
                <w:t>;</w:t>
              </w:r>
            </w:ins>
          </w:p>
          <w:p w14:paraId="038B3CE5" w14:textId="77777777" w:rsidR="00046F53" w:rsidRPr="005A0097" w:rsidRDefault="00046F53" w:rsidP="00046F53">
            <w:pPr>
              <w:spacing w:line="240" w:lineRule="auto"/>
              <w:ind w:firstLine="0"/>
              <w:jc w:val="left"/>
              <w:rPr>
                <w:ins w:id="6696" w:author="Пользователь" w:date="2022-12-22T02:22:00Z"/>
                <w:szCs w:val="28"/>
                <w:rPrChange w:id="6697" w:author="Пользователь" w:date="2022-12-22T02:42:00Z">
                  <w:rPr>
                    <w:ins w:id="6698" w:author="Пользователь" w:date="2022-12-22T02:22:00Z"/>
                    <w:sz w:val="24"/>
                  </w:rPr>
                </w:rPrChange>
              </w:rPr>
            </w:pPr>
            <w:ins w:id="6699" w:author="Пользователь" w:date="2022-12-22T02:22:00Z">
              <w:r w:rsidRPr="005A0097">
                <w:rPr>
                  <w:color w:val="CC7832"/>
                  <w:szCs w:val="28"/>
                  <w:lang w:val="en-US"/>
                  <w:rPrChange w:id="6700" w:author="Пользователь" w:date="2022-12-22T02:42:00Z">
                    <w:rPr>
                      <w:rFonts w:ascii="Courier New" w:hAnsi="Courier New" w:cs="Courier New"/>
                      <w:color w:val="CC7832"/>
                      <w:sz w:val="22"/>
                      <w:szCs w:val="22"/>
                    </w:rPr>
                  </w:rPrChange>
                </w:rPr>
                <w:t>       </w:t>
              </w:r>
              <w:proofErr w:type="spellStart"/>
              <w:r w:rsidRPr="005A0097">
                <w:rPr>
                  <w:i/>
                  <w:iCs/>
                  <w:color w:val="A9B7C6"/>
                  <w:szCs w:val="28"/>
                  <w:rPrChange w:id="6701" w:author="Пользователь" w:date="2022-12-22T02:42:00Z">
                    <w:rPr>
                      <w:rFonts w:ascii="Courier New" w:hAnsi="Courier New" w:cs="Courier New"/>
                      <w:i/>
                      <w:iCs/>
                      <w:color w:val="A9B7C6"/>
                      <w:sz w:val="22"/>
                      <w:szCs w:val="22"/>
                    </w:rPr>
                  </w:rPrChange>
                </w:rPr>
                <w:t>loadTimeInterval</w:t>
              </w:r>
              <w:proofErr w:type="spellEnd"/>
              <w:r w:rsidRPr="005A0097">
                <w:rPr>
                  <w:color w:val="A9B7C6"/>
                  <w:szCs w:val="28"/>
                  <w:rPrChange w:id="6702" w:author="Пользователь" w:date="2022-12-22T02:42:00Z">
                    <w:rPr>
                      <w:rFonts w:ascii="Courier New" w:hAnsi="Courier New" w:cs="Courier New"/>
                      <w:color w:val="A9B7C6"/>
                      <w:sz w:val="22"/>
                      <w:szCs w:val="22"/>
                    </w:rPr>
                  </w:rPrChange>
                </w:rPr>
                <w:t>(</w:t>
              </w:r>
              <w:proofErr w:type="spellStart"/>
              <w:r w:rsidRPr="005A0097">
                <w:rPr>
                  <w:color w:val="A9B7C6"/>
                  <w:szCs w:val="28"/>
                  <w:rPrChange w:id="6703" w:author="Пользователь" w:date="2022-12-22T02:42:00Z">
                    <w:rPr>
                      <w:rFonts w:ascii="Courier New" w:hAnsi="Courier New" w:cs="Courier New"/>
                      <w:color w:val="A9B7C6"/>
                      <w:sz w:val="22"/>
                      <w:szCs w:val="22"/>
                    </w:rPr>
                  </w:rPrChange>
                </w:rPr>
                <w:t>wb</w:t>
              </w:r>
              <w:proofErr w:type="spellEnd"/>
              <w:r w:rsidRPr="005A0097">
                <w:rPr>
                  <w:color w:val="A9B7C6"/>
                  <w:szCs w:val="28"/>
                  <w:rPrChange w:id="6704" w:author="Пользователь" w:date="2022-12-22T02:42:00Z">
                    <w:rPr>
                      <w:rFonts w:ascii="Courier New" w:hAnsi="Courier New" w:cs="Courier New"/>
                      <w:color w:val="A9B7C6"/>
                      <w:sz w:val="22"/>
                      <w:szCs w:val="22"/>
                    </w:rPr>
                  </w:rPrChange>
                </w:rPr>
                <w:t>)</w:t>
              </w:r>
              <w:r w:rsidRPr="005A0097">
                <w:rPr>
                  <w:color w:val="CC7832"/>
                  <w:szCs w:val="28"/>
                  <w:rPrChange w:id="6705" w:author="Пользователь" w:date="2022-12-22T02:42:00Z">
                    <w:rPr>
                      <w:rFonts w:ascii="Courier New" w:hAnsi="Courier New" w:cs="Courier New"/>
                      <w:color w:val="CC7832"/>
                      <w:sz w:val="22"/>
                      <w:szCs w:val="22"/>
                    </w:rPr>
                  </w:rPrChange>
                </w:rPr>
                <w:t>;</w:t>
              </w:r>
            </w:ins>
          </w:p>
          <w:p w14:paraId="0FABCF66" w14:textId="77777777" w:rsidR="00046F53" w:rsidRPr="005A0097" w:rsidRDefault="00046F53" w:rsidP="00046F53">
            <w:pPr>
              <w:spacing w:line="240" w:lineRule="auto"/>
              <w:ind w:firstLine="0"/>
              <w:jc w:val="left"/>
              <w:rPr>
                <w:ins w:id="6706" w:author="Пользователь" w:date="2022-12-22T02:22:00Z"/>
                <w:szCs w:val="28"/>
                <w:rPrChange w:id="6707" w:author="Пользователь" w:date="2022-12-22T02:42:00Z">
                  <w:rPr>
                    <w:ins w:id="6708" w:author="Пользователь" w:date="2022-12-22T02:22:00Z"/>
                    <w:sz w:val="24"/>
                  </w:rPr>
                </w:rPrChange>
              </w:rPr>
            </w:pPr>
            <w:ins w:id="6709" w:author="Пользователь" w:date="2022-12-22T02:22:00Z">
              <w:r w:rsidRPr="005A0097">
                <w:rPr>
                  <w:color w:val="CC7832"/>
                  <w:szCs w:val="28"/>
                  <w:rPrChange w:id="6710" w:author="Пользователь" w:date="2022-12-22T02:42:00Z">
                    <w:rPr>
                      <w:rFonts w:ascii="Courier New" w:hAnsi="Courier New" w:cs="Courier New"/>
                      <w:color w:val="CC7832"/>
                      <w:sz w:val="22"/>
                      <w:szCs w:val="22"/>
                    </w:rPr>
                  </w:rPrChange>
                </w:rPr>
                <w:t>       </w:t>
              </w:r>
              <w:proofErr w:type="spellStart"/>
              <w:r w:rsidRPr="005A0097">
                <w:rPr>
                  <w:color w:val="CC7832"/>
                  <w:szCs w:val="28"/>
                  <w:rPrChange w:id="6711" w:author="Пользователь" w:date="2022-12-22T02:42:00Z">
                    <w:rPr>
                      <w:rFonts w:ascii="Courier New" w:hAnsi="Courier New" w:cs="Courier New"/>
                      <w:color w:val="CC7832"/>
                      <w:sz w:val="22"/>
                      <w:szCs w:val="22"/>
                    </w:rPr>
                  </w:rPrChange>
                </w:rPr>
                <w:t>return</w:t>
              </w:r>
              <w:proofErr w:type="spellEnd"/>
              <w:r w:rsidRPr="005A0097">
                <w:rPr>
                  <w:color w:val="CC7832"/>
                  <w:szCs w:val="28"/>
                  <w:rPrChange w:id="6712" w:author="Пользователь" w:date="2022-12-22T02:42:00Z">
                    <w:rPr>
                      <w:rFonts w:ascii="Courier New" w:hAnsi="Courier New" w:cs="Courier New"/>
                      <w:color w:val="CC7832"/>
                      <w:sz w:val="22"/>
                      <w:szCs w:val="22"/>
                    </w:rPr>
                  </w:rPrChange>
                </w:rPr>
                <w:t>;</w:t>
              </w:r>
            </w:ins>
          </w:p>
          <w:p w14:paraId="4D4023FE" w14:textId="77777777" w:rsidR="00046F53" w:rsidRPr="005A0097" w:rsidRDefault="00046F53" w:rsidP="00046F53">
            <w:pPr>
              <w:spacing w:line="240" w:lineRule="auto"/>
              <w:ind w:firstLine="0"/>
              <w:jc w:val="left"/>
              <w:rPr>
                <w:ins w:id="6713" w:author="Пользователь" w:date="2022-12-22T02:22:00Z"/>
                <w:szCs w:val="28"/>
                <w:rPrChange w:id="6714" w:author="Пользователь" w:date="2022-12-22T02:42:00Z">
                  <w:rPr>
                    <w:ins w:id="6715" w:author="Пользователь" w:date="2022-12-22T02:22:00Z"/>
                    <w:sz w:val="24"/>
                  </w:rPr>
                </w:rPrChange>
              </w:rPr>
            </w:pPr>
            <w:ins w:id="6716" w:author="Пользователь" w:date="2022-12-22T02:22:00Z">
              <w:r w:rsidRPr="005A0097">
                <w:rPr>
                  <w:color w:val="CC7832"/>
                  <w:szCs w:val="28"/>
                  <w:rPrChange w:id="6717" w:author="Пользователь" w:date="2022-12-22T02:42:00Z">
                    <w:rPr>
                      <w:rFonts w:ascii="Courier New" w:hAnsi="Courier New" w:cs="Courier New"/>
                      <w:color w:val="CC7832"/>
                      <w:sz w:val="22"/>
                      <w:szCs w:val="22"/>
                    </w:rPr>
                  </w:rPrChange>
                </w:rPr>
                <w:t>   </w:t>
              </w:r>
              <w:r w:rsidRPr="005A0097">
                <w:rPr>
                  <w:color w:val="A9B7C6"/>
                  <w:szCs w:val="28"/>
                  <w:rPrChange w:id="6718" w:author="Пользователь" w:date="2022-12-22T02:42:00Z">
                    <w:rPr>
                      <w:rFonts w:ascii="Courier New" w:hAnsi="Courier New" w:cs="Courier New"/>
                      <w:color w:val="A9B7C6"/>
                      <w:sz w:val="22"/>
                      <w:szCs w:val="22"/>
                    </w:rPr>
                  </w:rPrChange>
                </w:rPr>
                <w:t>}</w:t>
              </w:r>
            </w:ins>
          </w:p>
          <w:p w14:paraId="30B199FF" w14:textId="77777777" w:rsidR="00046F53" w:rsidRPr="005A0097" w:rsidRDefault="00046F53" w:rsidP="00046F53">
            <w:pPr>
              <w:spacing w:line="240" w:lineRule="auto"/>
              <w:ind w:firstLine="0"/>
              <w:jc w:val="left"/>
              <w:rPr>
                <w:ins w:id="6719" w:author="Пользователь" w:date="2022-12-22T02:22:00Z"/>
                <w:szCs w:val="28"/>
                <w:rPrChange w:id="6720" w:author="Пользователь" w:date="2022-12-22T02:42:00Z">
                  <w:rPr>
                    <w:ins w:id="6721" w:author="Пользователь" w:date="2022-12-22T02:22:00Z"/>
                    <w:sz w:val="24"/>
                  </w:rPr>
                </w:rPrChange>
              </w:rPr>
            </w:pPr>
            <w:ins w:id="6722" w:author="Пользователь" w:date="2022-12-22T02:22:00Z">
              <w:r w:rsidRPr="005A0097">
                <w:rPr>
                  <w:color w:val="A9B7C6"/>
                  <w:szCs w:val="28"/>
                  <w:rPrChange w:id="6723" w:author="Пользователь" w:date="2022-12-22T02:42:00Z">
                    <w:rPr>
                      <w:rFonts w:ascii="Courier New" w:hAnsi="Courier New" w:cs="Courier New"/>
                      <w:color w:val="A9B7C6"/>
                      <w:sz w:val="22"/>
                      <w:szCs w:val="22"/>
                    </w:rPr>
                  </w:rPrChange>
                </w:rPr>
                <w:t>   </w:t>
              </w:r>
              <w:r w:rsidRPr="005A0097">
                <w:rPr>
                  <w:i/>
                  <w:iCs/>
                  <w:color w:val="629755"/>
                  <w:szCs w:val="28"/>
                  <w:rPrChange w:id="6724" w:author="Пользователь" w:date="2022-12-22T02:42:00Z">
                    <w:rPr>
                      <w:rFonts w:ascii="Courier New" w:hAnsi="Courier New" w:cs="Courier New"/>
                      <w:i/>
                      <w:iCs/>
                      <w:color w:val="629755"/>
                      <w:sz w:val="22"/>
                      <w:szCs w:val="22"/>
                    </w:rPr>
                  </w:rPrChange>
                </w:rPr>
                <w:t>/*****************************************************************************************</w:t>
              </w:r>
            </w:ins>
          </w:p>
          <w:p w14:paraId="286D937F" w14:textId="77777777" w:rsidR="00046F53" w:rsidRPr="005A0097" w:rsidRDefault="00046F53" w:rsidP="00046F53">
            <w:pPr>
              <w:spacing w:line="240" w:lineRule="auto"/>
              <w:ind w:firstLine="0"/>
              <w:jc w:val="left"/>
              <w:rPr>
                <w:ins w:id="6725" w:author="Пользователь" w:date="2022-12-22T02:22:00Z"/>
                <w:szCs w:val="28"/>
                <w:rPrChange w:id="6726" w:author="Пользователь" w:date="2022-12-22T02:42:00Z">
                  <w:rPr>
                    <w:ins w:id="6727" w:author="Пользователь" w:date="2022-12-22T02:22:00Z"/>
                    <w:sz w:val="24"/>
                  </w:rPr>
                </w:rPrChange>
              </w:rPr>
            </w:pPr>
            <w:ins w:id="6728" w:author="Пользователь" w:date="2022-12-22T02:22:00Z">
              <w:r w:rsidRPr="005A0097">
                <w:rPr>
                  <w:i/>
                  <w:iCs/>
                  <w:color w:val="629755"/>
                  <w:szCs w:val="28"/>
                  <w:rPrChange w:id="6729" w:author="Пользователь" w:date="2022-12-22T02:42:00Z">
                    <w:rPr>
                      <w:rFonts w:ascii="Courier New" w:hAnsi="Courier New" w:cs="Courier New"/>
                      <w:i/>
                      <w:iCs/>
                      <w:color w:val="629755"/>
                      <w:sz w:val="22"/>
                      <w:szCs w:val="22"/>
                    </w:rPr>
                  </w:rPrChange>
                </w:rPr>
                <w:t>    * Второй этап загрузки данных из электронной таблицы - создание связей между объектами. *</w:t>
              </w:r>
            </w:ins>
          </w:p>
          <w:p w14:paraId="0EC02A09" w14:textId="77777777" w:rsidR="00046F53" w:rsidRPr="005A0097" w:rsidRDefault="00046F53" w:rsidP="00046F53">
            <w:pPr>
              <w:spacing w:line="240" w:lineRule="auto"/>
              <w:ind w:firstLine="0"/>
              <w:jc w:val="left"/>
              <w:rPr>
                <w:ins w:id="6730" w:author="Пользователь" w:date="2022-12-22T02:22:00Z"/>
                <w:szCs w:val="28"/>
                <w:rPrChange w:id="6731" w:author="Пользователь" w:date="2022-12-22T02:42:00Z">
                  <w:rPr>
                    <w:ins w:id="6732" w:author="Пользователь" w:date="2022-12-22T02:22:00Z"/>
                    <w:sz w:val="24"/>
                  </w:rPr>
                </w:rPrChange>
              </w:rPr>
            </w:pPr>
            <w:ins w:id="6733" w:author="Пользователь" w:date="2022-12-22T02:22:00Z">
              <w:r w:rsidRPr="005A0097">
                <w:rPr>
                  <w:i/>
                  <w:iCs/>
                  <w:color w:val="629755"/>
                  <w:szCs w:val="28"/>
                  <w:rPrChange w:id="6734" w:author="Пользователь" w:date="2022-12-22T02:42:00Z">
                    <w:rPr>
                      <w:rFonts w:ascii="Courier New" w:hAnsi="Courier New" w:cs="Courier New"/>
                      <w:i/>
                      <w:iCs/>
                      <w:color w:val="629755"/>
                      <w:sz w:val="22"/>
                      <w:szCs w:val="22"/>
                    </w:rPr>
                  </w:rPrChange>
                </w:rPr>
                <w:t xml:space="preserve">    * Результат в картах </w:t>
              </w:r>
              <w:proofErr w:type="spellStart"/>
              <w:r w:rsidRPr="005A0097">
                <w:rPr>
                  <w:i/>
                  <w:iCs/>
                  <w:color w:val="629755"/>
                  <w:szCs w:val="28"/>
                  <w:rPrChange w:id="6735" w:author="Пользователь" w:date="2022-12-22T02:42:00Z">
                    <w:rPr>
                      <w:rFonts w:ascii="Courier New" w:hAnsi="Courier New" w:cs="Courier New"/>
                      <w:i/>
                      <w:iCs/>
                      <w:color w:val="629755"/>
                      <w:sz w:val="22"/>
                      <w:szCs w:val="22"/>
                    </w:rPr>
                  </w:rPrChange>
                </w:rPr>
                <w:t>foods</w:t>
              </w:r>
              <w:proofErr w:type="spellEnd"/>
              <w:r w:rsidRPr="005A0097">
                <w:rPr>
                  <w:i/>
                  <w:iCs/>
                  <w:color w:val="629755"/>
                  <w:szCs w:val="28"/>
                  <w:rPrChange w:id="6736" w:author="Пользователь" w:date="2022-12-22T02:42:00Z">
                    <w:rPr>
                      <w:rFonts w:ascii="Courier New" w:hAnsi="Courier New" w:cs="Courier New"/>
                      <w:i/>
                      <w:iCs/>
                      <w:color w:val="629755"/>
                      <w:sz w:val="22"/>
                      <w:szCs w:val="22"/>
                    </w:rPr>
                  </w:rPrChange>
                </w:rPr>
                <w:t xml:space="preserve">, </w:t>
              </w:r>
              <w:proofErr w:type="spellStart"/>
              <w:r w:rsidRPr="005A0097">
                <w:rPr>
                  <w:i/>
                  <w:iCs/>
                  <w:color w:val="629755"/>
                  <w:szCs w:val="28"/>
                  <w:rPrChange w:id="6737" w:author="Пользователь" w:date="2022-12-22T02:42:00Z">
                    <w:rPr>
                      <w:rFonts w:ascii="Courier New" w:hAnsi="Courier New" w:cs="Courier New"/>
                      <w:i/>
                      <w:iCs/>
                      <w:color w:val="629755"/>
                      <w:sz w:val="22"/>
                      <w:szCs w:val="22"/>
                    </w:rPr>
                  </w:rPrChange>
                </w:rPr>
                <w:t>timeintervals</w:t>
              </w:r>
              <w:proofErr w:type="spellEnd"/>
              <w:r w:rsidRPr="005A0097">
                <w:rPr>
                  <w:i/>
                  <w:iCs/>
                  <w:color w:val="629755"/>
                  <w:szCs w:val="28"/>
                  <w:rPrChange w:id="6738" w:author="Пользователь" w:date="2022-12-22T02:42:00Z">
                    <w:rPr>
                      <w:rFonts w:ascii="Courier New" w:hAnsi="Courier New" w:cs="Courier New"/>
                      <w:i/>
                      <w:iCs/>
                      <w:color w:val="629755"/>
                      <w:sz w:val="22"/>
                      <w:szCs w:val="22"/>
                    </w:rPr>
                  </w:rPrChange>
                </w:rPr>
                <w:t xml:space="preserve">, </w:t>
              </w:r>
              <w:proofErr w:type="spellStart"/>
              <w:r w:rsidRPr="005A0097">
                <w:rPr>
                  <w:i/>
                  <w:iCs/>
                  <w:color w:val="629755"/>
                  <w:szCs w:val="28"/>
                  <w:rPrChange w:id="6739" w:author="Пользователь" w:date="2022-12-22T02:42:00Z">
                    <w:rPr>
                      <w:rFonts w:ascii="Courier New" w:hAnsi="Courier New" w:cs="Courier New"/>
                      <w:i/>
                      <w:iCs/>
                      <w:color w:val="629755"/>
                      <w:sz w:val="22"/>
                      <w:szCs w:val="22"/>
                    </w:rPr>
                  </w:rPrChange>
                </w:rPr>
                <w:t>times</w:t>
              </w:r>
              <w:proofErr w:type="spellEnd"/>
              <w:r w:rsidRPr="005A0097">
                <w:rPr>
                  <w:i/>
                  <w:iCs/>
                  <w:color w:val="629755"/>
                  <w:szCs w:val="28"/>
                  <w:rPrChange w:id="6740" w:author="Пользователь" w:date="2022-12-22T02:42:00Z">
                    <w:rPr>
                      <w:rFonts w:ascii="Courier New" w:hAnsi="Courier New" w:cs="Courier New"/>
                      <w:i/>
                      <w:iCs/>
                      <w:color w:val="629755"/>
                      <w:sz w:val="22"/>
                      <w:szCs w:val="22"/>
                    </w:rPr>
                  </w:rPrChange>
                </w:rPr>
                <w:t>.                                       *</w:t>
              </w:r>
            </w:ins>
          </w:p>
          <w:p w14:paraId="7D1945E6" w14:textId="77777777" w:rsidR="00046F53" w:rsidRPr="005A0097" w:rsidRDefault="00046F53" w:rsidP="00046F53">
            <w:pPr>
              <w:spacing w:line="240" w:lineRule="auto"/>
              <w:ind w:firstLine="0"/>
              <w:jc w:val="left"/>
              <w:rPr>
                <w:ins w:id="6741" w:author="Пользователь" w:date="2022-12-22T02:22:00Z"/>
                <w:szCs w:val="28"/>
                <w:rPrChange w:id="6742" w:author="Пользователь" w:date="2022-12-22T02:42:00Z">
                  <w:rPr>
                    <w:ins w:id="6743" w:author="Пользователь" w:date="2022-12-22T02:22:00Z"/>
                    <w:sz w:val="24"/>
                  </w:rPr>
                </w:rPrChange>
              </w:rPr>
            </w:pPr>
            <w:ins w:id="6744" w:author="Пользователь" w:date="2022-12-22T02:22:00Z">
              <w:r w:rsidRPr="005A0097">
                <w:rPr>
                  <w:i/>
                  <w:iCs/>
                  <w:color w:val="629755"/>
                  <w:szCs w:val="28"/>
                  <w:rPrChange w:id="6745" w:author="Пользователь" w:date="2022-12-22T02:42:00Z">
                    <w:rPr>
                      <w:rFonts w:ascii="Courier New" w:hAnsi="Courier New" w:cs="Courier New"/>
                      <w:i/>
                      <w:iCs/>
                      <w:color w:val="629755"/>
                      <w:sz w:val="22"/>
                      <w:szCs w:val="22"/>
                    </w:rPr>
                  </w:rPrChange>
                </w:rPr>
                <w:t xml:space="preserve">    * </w:t>
              </w:r>
              <w:r w:rsidRPr="005A0097">
                <w:rPr>
                  <w:b/>
                  <w:bCs/>
                  <w:i/>
                  <w:iCs/>
                  <w:color w:val="629755"/>
                  <w:szCs w:val="28"/>
                  <w:rPrChange w:id="6746" w:author="Пользователь" w:date="2022-12-22T02:42:00Z">
                    <w:rPr>
                      <w:rFonts w:ascii="Courier New" w:hAnsi="Courier New" w:cs="Courier New"/>
                      <w:b/>
                      <w:bCs/>
                      <w:i/>
                      <w:iCs/>
                      <w:color w:val="629755"/>
                      <w:sz w:val="22"/>
                      <w:szCs w:val="22"/>
                    </w:rPr>
                  </w:rPrChange>
                </w:rPr>
                <w:t>@</w:t>
              </w:r>
              <w:proofErr w:type="spellStart"/>
              <w:r w:rsidRPr="005A0097">
                <w:rPr>
                  <w:b/>
                  <w:bCs/>
                  <w:i/>
                  <w:iCs/>
                  <w:color w:val="629755"/>
                  <w:szCs w:val="28"/>
                  <w:rPrChange w:id="6747" w:author="Пользователь" w:date="2022-12-22T02:42:00Z">
                    <w:rPr>
                      <w:rFonts w:ascii="Courier New" w:hAnsi="Courier New" w:cs="Courier New"/>
                      <w:b/>
                      <w:bCs/>
                      <w:i/>
                      <w:iCs/>
                      <w:color w:val="629755"/>
                      <w:sz w:val="22"/>
                      <w:szCs w:val="22"/>
                    </w:rPr>
                  </w:rPrChange>
                </w:rPr>
                <w:t>param</w:t>
              </w:r>
              <w:proofErr w:type="spellEnd"/>
              <w:r w:rsidRPr="005A0097">
                <w:rPr>
                  <w:b/>
                  <w:bCs/>
                  <w:i/>
                  <w:iCs/>
                  <w:color w:val="629755"/>
                  <w:szCs w:val="28"/>
                  <w:rPrChange w:id="6748" w:author="Пользователь" w:date="2022-12-22T02:42:00Z">
                    <w:rPr>
                      <w:rFonts w:ascii="Courier New" w:hAnsi="Courier New" w:cs="Courier New"/>
                      <w:b/>
                      <w:bCs/>
                      <w:i/>
                      <w:iCs/>
                      <w:color w:val="629755"/>
                      <w:sz w:val="22"/>
                      <w:szCs w:val="22"/>
                    </w:rPr>
                  </w:rPrChange>
                </w:rPr>
                <w:t xml:space="preserve"> </w:t>
              </w:r>
              <w:proofErr w:type="spellStart"/>
              <w:r w:rsidRPr="005A0097">
                <w:rPr>
                  <w:i/>
                  <w:iCs/>
                  <w:color w:val="8A653B"/>
                  <w:szCs w:val="28"/>
                  <w:rPrChange w:id="6749" w:author="Пользователь" w:date="2022-12-22T02:42:00Z">
                    <w:rPr>
                      <w:rFonts w:ascii="Courier New" w:hAnsi="Courier New" w:cs="Courier New"/>
                      <w:i/>
                      <w:iCs/>
                      <w:color w:val="8A653B"/>
                      <w:sz w:val="22"/>
                      <w:szCs w:val="22"/>
                    </w:rPr>
                  </w:rPrChange>
                </w:rPr>
                <w:t>wb</w:t>
              </w:r>
              <w:proofErr w:type="spellEnd"/>
              <w:r w:rsidRPr="005A0097">
                <w:rPr>
                  <w:i/>
                  <w:iCs/>
                  <w:color w:val="8A653B"/>
                  <w:szCs w:val="28"/>
                  <w:rPrChange w:id="6750" w:author="Пользователь" w:date="2022-12-22T02:42:00Z">
                    <w:rPr>
                      <w:rFonts w:ascii="Courier New" w:hAnsi="Courier New" w:cs="Courier New"/>
                      <w:i/>
                      <w:iCs/>
                      <w:color w:val="8A653B"/>
                      <w:sz w:val="22"/>
                      <w:szCs w:val="22"/>
                    </w:rPr>
                  </w:rPrChange>
                </w:rPr>
                <w:t xml:space="preserve"> </w:t>
              </w:r>
              <w:r w:rsidRPr="005A0097">
                <w:rPr>
                  <w:i/>
                  <w:iCs/>
                  <w:color w:val="629755"/>
                  <w:szCs w:val="28"/>
                  <w:rPrChange w:id="6751" w:author="Пользователь" w:date="2022-12-22T02:42:00Z">
                    <w:rPr>
                      <w:rFonts w:ascii="Courier New" w:hAnsi="Courier New" w:cs="Courier New"/>
                      <w:i/>
                      <w:iCs/>
                      <w:color w:val="629755"/>
                      <w:sz w:val="22"/>
                      <w:szCs w:val="22"/>
                    </w:rPr>
                  </w:rPrChange>
                </w:rPr>
                <w:t>- рабочая книга с данными.                                                  *</w:t>
              </w:r>
            </w:ins>
          </w:p>
          <w:p w14:paraId="4D9B9652" w14:textId="77777777" w:rsidR="00046F53" w:rsidRPr="005A0097" w:rsidRDefault="00046F53" w:rsidP="00046F53">
            <w:pPr>
              <w:spacing w:line="240" w:lineRule="auto"/>
              <w:ind w:firstLine="0"/>
              <w:jc w:val="left"/>
              <w:rPr>
                <w:ins w:id="6752" w:author="Пользователь" w:date="2022-12-22T02:22:00Z"/>
                <w:szCs w:val="28"/>
                <w:rPrChange w:id="6753" w:author="Пользователь" w:date="2022-12-22T02:42:00Z">
                  <w:rPr>
                    <w:ins w:id="6754" w:author="Пользователь" w:date="2022-12-22T02:22:00Z"/>
                    <w:sz w:val="24"/>
                  </w:rPr>
                </w:rPrChange>
              </w:rPr>
            </w:pPr>
            <w:ins w:id="6755" w:author="Пользователь" w:date="2022-12-22T02:22:00Z">
              <w:r w:rsidRPr="005A0097">
                <w:rPr>
                  <w:i/>
                  <w:iCs/>
                  <w:color w:val="629755"/>
                  <w:szCs w:val="28"/>
                  <w:rPrChange w:id="6756" w:author="Пользователь" w:date="2022-12-22T02:42:00Z">
                    <w:rPr>
                      <w:rFonts w:ascii="Courier New" w:hAnsi="Courier New" w:cs="Courier New"/>
                      <w:i/>
                      <w:iCs/>
                      <w:color w:val="629755"/>
                      <w:sz w:val="22"/>
                      <w:szCs w:val="22"/>
                    </w:rPr>
                  </w:rPrChange>
                </w:rPr>
                <w:t>    *****************************************************************************************/</w:t>
              </w:r>
            </w:ins>
          </w:p>
          <w:p w14:paraId="64E294BD" w14:textId="77777777" w:rsidR="00046F53" w:rsidRPr="005A0097" w:rsidRDefault="00046F53" w:rsidP="00046F53">
            <w:pPr>
              <w:spacing w:line="240" w:lineRule="auto"/>
              <w:ind w:firstLine="0"/>
              <w:jc w:val="left"/>
              <w:rPr>
                <w:ins w:id="6757" w:author="Пользователь" w:date="2022-12-22T02:22:00Z"/>
                <w:szCs w:val="28"/>
                <w:rPrChange w:id="6758" w:author="Пользователь" w:date="2022-12-22T02:42:00Z">
                  <w:rPr>
                    <w:ins w:id="6759" w:author="Пользователь" w:date="2022-12-22T02:22:00Z"/>
                    <w:sz w:val="24"/>
                  </w:rPr>
                </w:rPrChange>
              </w:rPr>
            </w:pPr>
            <w:ins w:id="6760" w:author="Пользователь" w:date="2022-12-22T02:22:00Z">
              <w:r w:rsidRPr="005A0097">
                <w:rPr>
                  <w:i/>
                  <w:iCs/>
                  <w:color w:val="629755"/>
                  <w:szCs w:val="28"/>
                  <w:rPrChange w:id="6761" w:author="Пользователь" w:date="2022-12-22T02:42:00Z">
                    <w:rPr>
                      <w:rFonts w:ascii="Courier New" w:hAnsi="Courier New" w:cs="Courier New"/>
                      <w:i/>
                      <w:iCs/>
                      <w:color w:val="629755"/>
                      <w:sz w:val="22"/>
                      <w:szCs w:val="22"/>
                    </w:rPr>
                  </w:rPrChange>
                </w:rPr>
                <w:t>   </w:t>
              </w:r>
              <w:proofErr w:type="spellStart"/>
              <w:r w:rsidRPr="005A0097">
                <w:rPr>
                  <w:color w:val="CC7832"/>
                  <w:szCs w:val="28"/>
                  <w:rPrChange w:id="6762" w:author="Пользователь" w:date="2022-12-22T02:42:00Z">
                    <w:rPr>
                      <w:rFonts w:ascii="Courier New" w:hAnsi="Courier New" w:cs="Courier New"/>
                      <w:color w:val="CC7832"/>
                      <w:sz w:val="22"/>
                      <w:szCs w:val="22"/>
                    </w:rPr>
                  </w:rPrChange>
                </w:rPr>
                <w:t>private</w:t>
              </w:r>
              <w:proofErr w:type="spellEnd"/>
              <w:r w:rsidRPr="005A0097">
                <w:rPr>
                  <w:color w:val="CC7832"/>
                  <w:szCs w:val="28"/>
                  <w:rPrChange w:id="6763" w:author="Пользователь" w:date="2022-12-22T02:42:00Z">
                    <w:rPr>
                      <w:rFonts w:ascii="Courier New" w:hAnsi="Courier New" w:cs="Courier New"/>
                      <w:color w:val="CC7832"/>
                      <w:sz w:val="22"/>
                      <w:szCs w:val="22"/>
                    </w:rPr>
                  </w:rPrChange>
                </w:rPr>
                <w:t xml:space="preserve"> </w:t>
              </w:r>
              <w:proofErr w:type="spellStart"/>
              <w:r w:rsidRPr="005A0097">
                <w:rPr>
                  <w:color w:val="CC7832"/>
                  <w:szCs w:val="28"/>
                  <w:rPrChange w:id="6764" w:author="Пользователь" w:date="2022-12-22T02:42:00Z">
                    <w:rPr>
                      <w:rFonts w:ascii="Courier New" w:hAnsi="Courier New" w:cs="Courier New"/>
                      <w:color w:val="CC7832"/>
                      <w:sz w:val="22"/>
                      <w:szCs w:val="22"/>
                    </w:rPr>
                  </w:rPrChange>
                </w:rPr>
                <w:t>static</w:t>
              </w:r>
              <w:proofErr w:type="spellEnd"/>
              <w:r w:rsidRPr="005A0097">
                <w:rPr>
                  <w:color w:val="CC7832"/>
                  <w:szCs w:val="28"/>
                  <w:rPrChange w:id="6765" w:author="Пользователь" w:date="2022-12-22T02:42:00Z">
                    <w:rPr>
                      <w:rFonts w:ascii="Courier New" w:hAnsi="Courier New" w:cs="Courier New"/>
                      <w:color w:val="CC7832"/>
                      <w:sz w:val="22"/>
                      <w:szCs w:val="22"/>
                    </w:rPr>
                  </w:rPrChange>
                </w:rPr>
                <w:t xml:space="preserve"> </w:t>
              </w:r>
              <w:proofErr w:type="spellStart"/>
              <w:r w:rsidRPr="005A0097">
                <w:rPr>
                  <w:color w:val="CC7832"/>
                  <w:szCs w:val="28"/>
                  <w:rPrChange w:id="6766" w:author="Пользователь" w:date="2022-12-22T02:42:00Z">
                    <w:rPr>
                      <w:rFonts w:ascii="Courier New" w:hAnsi="Courier New" w:cs="Courier New"/>
                      <w:color w:val="CC7832"/>
                      <w:sz w:val="22"/>
                      <w:szCs w:val="22"/>
                    </w:rPr>
                  </w:rPrChange>
                </w:rPr>
                <w:t>void</w:t>
              </w:r>
              <w:proofErr w:type="spellEnd"/>
              <w:r w:rsidRPr="005A0097">
                <w:rPr>
                  <w:color w:val="CC7832"/>
                  <w:szCs w:val="28"/>
                  <w:rPrChange w:id="6767" w:author="Пользователь" w:date="2022-12-22T02:42:00Z">
                    <w:rPr>
                      <w:rFonts w:ascii="Courier New" w:hAnsi="Courier New" w:cs="Courier New"/>
                      <w:color w:val="CC7832"/>
                      <w:sz w:val="22"/>
                      <w:szCs w:val="22"/>
                    </w:rPr>
                  </w:rPrChange>
                </w:rPr>
                <w:t xml:space="preserve"> </w:t>
              </w:r>
              <w:r w:rsidRPr="005A0097">
                <w:rPr>
                  <w:color w:val="FFC66D"/>
                  <w:szCs w:val="28"/>
                  <w:rPrChange w:id="6768" w:author="Пользователь" w:date="2022-12-22T02:42:00Z">
                    <w:rPr>
                      <w:rFonts w:ascii="Courier New" w:hAnsi="Courier New" w:cs="Courier New"/>
                      <w:color w:val="FFC66D"/>
                      <w:sz w:val="22"/>
                      <w:szCs w:val="22"/>
                    </w:rPr>
                  </w:rPrChange>
                </w:rPr>
                <w:t>loadStage2</w:t>
              </w:r>
              <w:r w:rsidRPr="005A0097">
                <w:rPr>
                  <w:color w:val="A9B7C6"/>
                  <w:szCs w:val="28"/>
                  <w:rPrChange w:id="6769" w:author="Пользователь" w:date="2022-12-22T02:42:00Z">
                    <w:rPr>
                      <w:rFonts w:ascii="Courier New" w:hAnsi="Courier New" w:cs="Courier New"/>
                      <w:color w:val="A9B7C6"/>
                      <w:sz w:val="22"/>
                      <w:szCs w:val="22"/>
                    </w:rPr>
                  </w:rPrChange>
                </w:rPr>
                <w:t>(</w:t>
              </w:r>
              <w:proofErr w:type="spellStart"/>
              <w:r w:rsidRPr="005A0097">
                <w:rPr>
                  <w:color w:val="A9B7C6"/>
                  <w:szCs w:val="28"/>
                  <w:rPrChange w:id="6770" w:author="Пользователь" w:date="2022-12-22T02:42:00Z">
                    <w:rPr>
                      <w:rFonts w:ascii="Courier New" w:hAnsi="Courier New" w:cs="Courier New"/>
                      <w:color w:val="A9B7C6"/>
                      <w:sz w:val="22"/>
                      <w:szCs w:val="22"/>
                    </w:rPr>
                  </w:rPrChange>
                </w:rPr>
                <w:t>XSSFWorkbook</w:t>
              </w:r>
              <w:proofErr w:type="spellEnd"/>
              <w:r w:rsidRPr="005A0097">
                <w:rPr>
                  <w:color w:val="A9B7C6"/>
                  <w:szCs w:val="28"/>
                  <w:rPrChange w:id="6771" w:author="Пользователь" w:date="2022-12-22T02:42:00Z">
                    <w:rPr>
                      <w:rFonts w:ascii="Courier New" w:hAnsi="Courier New" w:cs="Courier New"/>
                      <w:color w:val="A9B7C6"/>
                      <w:sz w:val="22"/>
                      <w:szCs w:val="22"/>
                    </w:rPr>
                  </w:rPrChange>
                </w:rPr>
                <w:t xml:space="preserve"> </w:t>
              </w:r>
              <w:proofErr w:type="spellStart"/>
              <w:r w:rsidRPr="005A0097">
                <w:rPr>
                  <w:color w:val="A9B7C6"/>
                  <w:szCs w:val="28"/>
                  <w:rPrChange w:id="6772" w:author="Пользователь" w:date="2022-12-22T02:42:00Z">
                    <w:rPr>
                      <w:rFonts w:ascii="Courier New" w:hAnsi="Courier New" w:cs="Courier New"/>
                      <w:color w:val="A9B7C6"/>
                      <w:sz w:val="22"/>
                      <w:szCs w:val="22"/>
                    </w:rPr>
                  </w:rPrChange>
                </w:rPr>
                <w:t>wb</w:t>
              </w:r>
              <w:proofErr w:type="spellEnd"/>
              <w:r w:rsidRPr="005A0097">
                <w:rPr>
                  <w:color w:val="A9B7C6"/>
                  <w:szCs w:val="28"/>
                  <w:rPrChange w:id="6773" w:author="Пользователь" w:date="2022-12-22T02:42:00Z">
                    <w:rPr>
                      <w:rFonts w:ascii="Courier New" w:hAnsi="Courier New" w:cs="Courier New"/>
                      <w:color w:val="A9B7C6"/>
                      <w:sz w:val="22"/>
                      <w:szCs w:val="22"/>
                    </w:rPr>
                  </w:rPrChange>
                </w:rPr>
                <w:t>) {</w:t>
              </w:r>
            </w:ins>
          </w:p>
          <w:p w14:paraId="63710567" w14:textId="77777777" w:rsidR="00046F53" w:rsidRPr="005A0097" w:rsidRDefault="00046F53" w:rsidP="00046F53">
            <w:pPr>
              <w:spacing w:line="240" w:lineRule="auto"/>
              <w:ind w:firstLine="0"/>
              <w:jc w:val="left"/>
              <w:rPr>
                <w:ins w:id="6774" w:author="Пользователь" w:date="2022-12-22T02:22:00Z"/>
                <w:szCs w:val="28"/>
                <w:rPrChange w:id="6775" w:author="Пользователь" w:date="2022-12-22T02:42:00Z">
                  <w:rPr>
                    <w:ins w:id="6776" w:author="Пользователь" w:date="2022-12-22T02:22:00Z"/>
                    <w:sz w:val="24"/>
                  </w:rPr>
                </w:rPrChange>
              </w:rPr>
            </w:pPr>
            <w:ins w:id="6777" w:author="Пользователь" w:date="2022-12-22T02:22:00Z">
              <w:r w:rsidRPr="005A0097">
                <w:rPr>
                  <w:color w:val="A9B7C6"/>
                  <w:szCs w:val="28"/>
                  <w:rPrChange w:id="6778" w:author="Пользователь" w:date="2022-12-22T02:42:00Z">
                    <w:rPr>
                      <w:rFonts w:ascii="Courier New" w:hAnsi="Courier New" w:cs="Courier New"/>
                      <w:color w:val="A9B7C6"/>
                      <w:sz w:val="22"/>
                      <w:szCs w:val="22"/>
                    </w:rPr>
                  </w:rPrChange>
                </w:rPr>
                <w:t>       </w:t>
              </w:r>
              <w:proofErr w:type="spellStart"/>
              <w:r w:rsidRPr="005A0097">
                <w:rPr>
                  <w:i/>
                  <w:iCs/>
                  <w:color w:val="A9B7C6"/>
                  <w:szCs w:val="28"/>
                  <w:rPrChange w:id="6779" w:author="Пользователь" w:date="2022-12-22T02:42:00Z">
                    <w:rPr>
                      <w:rFonts w:ascii="Courier New" w:hAnsi="Courier New" w:cs="Courier New"/>
                      <w:i/>
                      <w:iCs/>
                      <w:color w:val="A9B7C6"/>
                      <w:sz w:val="22"/>
                      <w:szCs w:val="22"/>
                    </w:rPr>
                  </w:rPrChange>
                </w:rPr>
                <w:t>loadFoodRelations</w:t>
              </w:r>
              <w:proofErr w:type="spellEnd"/>
              <w:r w:rsidRPr="005A0097">
                <w:rPr>
                  <w:color w:val="A9B7C6"/>
                  <w:szCs w:val="28"/>
                  <w:rPrChange w:id="6780" w:author="Пользователь" w:date="2022-12-22T02:42:00Z">
                    <w:rPr>
                      <w:rFonts w:ascii="Courier New" w:hAnsi="Courier New" w:cs="Courier New"/>
                      <w:color w:val="A9B7C6"/>
                      <w:sz w:val="22"/>
                      <w:szCs w:val="22"/>
                    </w:rPr>
                  </w:rPrChange>
                </w:rPr>
                <w:t>(</w:t>
              </w:r>
              <w:proofErr w:type="spellStart"/>
              <w:r w:rsidRPr="005A0097">
                <w:rPr>
                  <w:color w:val="A9B7C6"/>
                  <w:szCs w:val="28"/>
                  <w:rPrChange w:id="6781" w:author="Пользователь" w:date="2022-12-22T02:42:00Z">
                    <w:rPr>
                      <w:rFonts w:ascii="Courier New" w:hAnsi="Courier New" w:cs="Courier New"/>
                      <w:color w:val="A9B7C6"/>
                      <w:sz w:val="22"/>
                      <w:szCs w:val="22"/>
                    </w:rPr>
                  </w:rPrChange>
                </w:rPr>
                <w:t>wb</w:t>
              </w:r>
              <w:proofErr w:type="spellEnd"/>
              <w:r w:rsidRPr="005A0097">
                <w:rPr>
                  <w:color w:val="A9B7C6"/>
                  <w:szCs w:val="28"/>
                  <w:rPrChange w:id="6782" w:author="Пользователь" w:date="2022-12-22T02:42:00Z">
                    <w:rPr>
                      <w:rFonts w:ascii="Courier New" w:hAnsi="Courier New" w:cs="Courier New"/>
                      <w:color w:val="A9B7C6"/>
                      <w:sz w:val="22"/>
                      <w:szCs w:val="22"/>
                    </w:rPr>
                  </w:rPrChange>
                </w:rPr>
                <w:t>)</w:t>
              </w:r>
              <w:r w:rsidRPr="005A0097">
                <w:rPr>
                  <w:color w:val="CC7832"/>
                  <w:szCs w:val="28"/>
                  <w:rPrChange w:id="6783" w:author="Пользователь" w:date="2022-12-22T02:42:00Z">
                    <w:rPr>
                      <w:rFonts w:ascii="Courier New" w:hAnsi="Courier New" w:cs="Courier New"/>
                      <w:color w:val="CC7832"/>
                      <w:sz w:val="22"/>
                      <w:szCs w:val="22"/>
                    </w:rPr>
                  </w:rPrChange>
                </w:rPr>
                <w:t>;</w:t>
              </w:r>
            </w:ins>
          </w:p>
          <w:p w14:paraId="01E92C18" w14:textId="77777777" w:rsidR="00046F53" w:rsidRPr="005A0097" w:rsidRDefault="00046F53" w:rsidP="00046F53">
            <w:pPr>
              <w:spacing w:line="240" w:lineRule="auto"/>
              <w:ind w:firstLine="0"/>
              <w:jc w:val="left"/>
              <w:rPr>
                <w:ins w:id="6784" w:author="Пользователь" w:date="2022-12-22T02:22:00Z"/>
                <w:szCs w:val="28"/>
                <w:rPrChange w:id="6785" w:author="Пользователь" w:date="2022-12-22T02:42:00Z">
                  <w:rPr>
                    <w:ins w:id="6786" w:author="Пользователь" w:date="2022-12-22T02:22:00Z"/>
                    <w:sz w:val="24"/>
                  </w:rPr>
                </w:rPrChange>
              </w:rPr>
            </w:pPr>
            <w:ins w:id="6787" w:author="Пользователь" w:date="2022-12-22T02:22:00Z">
              <w:r w:rsidRPr="005A0097">
                <w:rPr>
                  <w:color w:val="CC7832"/>
                  <w:szCs w:val="28"/>
                  <w:rPrChange w:id="6788" w:author="Пользователь" w:date="2022-12-22T02:42:00Z">
                    <w:rPr>
                      <w:rFonts w:ascii="Courier New" w:hAnsi="Courier New" w:cs="Courier New"/>
                      <w:color w:val="CC7832"/>
                      <w:sz w:val="22"/>
                      <w:szCs w:val="22"/>
                    </w:rPr>
                  </w:rPrChange>
                </w:rPr>
                <w:t>       </w:t>
              </w:r>
              <w:proofErr w:type="spellStart"/>
              <w:r w:rsidRPr="005A0097">
                <w:rPr>
                  <w:color w:val="CC7832"/>
                  <w:szCs w:val="28"/>
                  <w:rPrChange w:id="6789" w:author="Пользователь" w:date="2022-12-22T02:42:00Z">
                    <w:rPr>
                      <w:rFonts w:ascii="Courier New" w:hAnsi="Courier New" w:cs="Courier New"/>
                      <w:color w:val="CC7832"/>
                      <w:sz w:val="22"/>
                      <w:szCs w:val="22"/>
                    </w:rPr>
                  </w:rPrChange>
                </w:rPr>
                <w:t>return</w:t>
              </w:r>
              <w:proofErr w:type="spellEnd"/>
              <w:r w:rsidRPr="005A0097">
                <w:rPr>
                  <w:color w:val="CC7832"/>
                  <w:szCs w:val="28"/>
                  <w:rPrChange w:id="6790" w:author="Пользователь" w:date="2022-12-22T02:42:00Z">
                    <w:rPr>
                      <w:rFonts w:ascii="Courier New" w:hAnsi="Courier New" w:cs="Courier New"/>
                      <w:color w:val="CC7832"/>
                      <w:sz w:val="22"/>
                      <w:szCs w:val="22"/>
                    </w:rPr>
                  </w:rPrChange>
                </w:rPr>
                <w:t>;</w:t>
              </w:r>
            </w:ins>
          </w:p>
          <w:p w14:paraId="694D48DE" w14:textId="77777777" w:rsidR="00046F53" w:rsidRPr="005A0097" w:rsidRDefault="00046F53" w:rsidP="00046F53">
            <w:pPr>
              <w:spacing w:line="240" w:lineRule="auto"/>
              <w:ind w:firstLine="0"/>
              <w:jc w:val="left"/>
              <w:rPr>
                <w:ins w:id="6791" w:author="Пользователь" w:date="2022-12-22T02:22:00Z"/>
                <w:szCs w:val="28"/>
                <w:rPrChange w:id="6792" w:author="Пользователь" w:date="2022-12-22T02:42:00Z">
                  <w:rPr>
                    <w:ins w:id="6793" w:author="Пользователь" w:date="2022-12-22T02:22:00Z"/>
                    <w:sz w:val="24"/>
                  </w:rPr>
                </w:rPrChange>
              </w:rPr>
            </w:pPr>
            <w:ins w:id="6794" w:author="Пользователь" w:date="2022-12-22T02:22:00Z">
              <w:r w:rsidRPr="005A0097">
                <w:rPr>
                  <w:color w:val="CC7832"/>
                  <w:szCs w:val="28"/>
                  <w:rPrChange w:id="6795" w:author="Пользователь" w:date="2022-12-22T02:42:00Z">
                    <w:rPr>
                      <w:rFonts w:ascii="Courier New" w:hAnsi="Courier New" w:cs="Courier New"/>
                      <w:color w:val="CC7832"/>
                      <w:sz w:val="22"/>
                      <w:szCs w:val="22"/>
                    </w:rPr>
                  </w:rPrChange>
                </w:rPr>
                <w:t>   </w:t>
              </w:r>
              <w:r w:rsidRPr="005A0097">
                <w:rPr>
                  <w:color w:val="A9B7C6"/>
                  <w:szCs w:val="28"/>
                  <w:rPrChange w:id="6796" w:author="Пользователь" w:date="2022-12-22T02:42:00Z">
                    <w:rPr>
                      <w:rFonts w:ascii="Courier New" w:hAnsi="Courier New" w:cs="Courier New"/>
                      <w:color w:val="A9B7C6"/>
                      <w:sz w:val="22"/>
                      <w:szCs w:val="22"/>
                    </w:rPr>
                  </w:rPrChange>
                </w:rPr>
                <w:t>}</w:t>
              </w:r>
            </w:ins>
          </w:p>
          <w:p w14:paraId="54F156AC" w14:textId="77777777" w:rsidR="00046F53" w:rsidRPr="005A0097" w:rsidRDefault="00046F53" w:rsidP="00046F53">
            <w:pPr>
              <w:spacing w:line="240" w:lineRule="auto"/>
              <w:ind w:firstLine="0"/>
              <w:jc w:val="left"/>
              <w:rPr>
                <w:ins w:id="6797" w:author="Пользователь" w:date="2022-12-22T02:22:00Z"/>
                <w:szCs w:val="28"/>
                <w:rPrChange w:id="6798" w:author="Пользователь" w:date="2022-12-22T02:42:00Z">
                  <w:rPr>
                    <w:ins w:id="6799" w:author="Пользователь" w:date="2022-12-22T02:22:00Z"/>
                    <w:sz w:val="24"/>
                  </w:rPr>
                </w:rPrChange>
              </w:rPr>
            </w:pPr>
            <w:ins w:id="6800" w:author="Пользователь" w:date="2022-12-22T02:22:00Z">
              <w:r w:rsidRPr="005A0097">
                <w:rPr>
                  <w:color w:val="A9B7C6"/>
                  <w:szCs w:val="28"/>
                  <w:rPrChange w:id="6801" w:author="Пользователь" w:date="2022-12-22T02:42:00Z">
                    <w:rPr>
                      <w:rFonts w:ascii="Courier New" w:hAnsi="Courier New" w:cs="Courier New"/>
                      <w:color w:val="A9B7C6"/>
                      <w:sz w:val="22"/>
                      <w:szCs w:val="22"/>
                    </w:rPr>
                  </w:rPrChange>
                </w:rPr>
                <w:t>   </w:t>
              </w:r>
              <w:r w:rsidRPr="005A0097">
                <w:rPr>
                  <w:i/>
                  <w:iCs/>
                  <w:color w:val="629755"/>
                  <w:szCs w:val="28"/>
                  <w:rPrChange w:id="6802" w:author="Пользователь" w:date="2022-12-22T02:42:00Z">
                    <w:rPr>
                      <w:rFonts w:ascii="Courier New" w:hAnsi="Courier New" w:cs="Courier New"/>
                      <w:i/>
                      <w:iCs/>
                      <w:color w:val="629755"/>
                      <w:sz w:val="22"/>
                      <w:szCs w:val="22"/>
                    </w:rPr>
                  </w:rPrChange>
                </w:rPr>
                <w:t>/***************************************************</w:t>
              </w:r>
            </w:ins>
          </w:p>
          <w:p w14:paraId="4996F626" w14:textId="77777777" w:rsidR="00046F53" w:rsidRPr="005A0097" w:rsidRDefault="00046F53" w:rsidP="00046F53">
            <w:pPr>
              <w:spacing w:line="240" w:lineRule="auto"/>
              <w:ind w:firstLine="0"/>
              <w:jc w:val="left"/>
              <w:rPr>
                <w:ins w:id="6803" w:author="Пользователь" w:date="2022-12-22T02:22:00Z"/>
                <w:szCs w:val="28"/>
                <w:lang w:val="en-US"/>
                <w:rPrChange w:id="6804" w:author="Пользователь" w:date="2022-12-22T02:42:00Z">
                  <w:rPr>
                    <w:ins w:id="6805" w:author="Пользователь" w:date="2022-12-22T02:22:00Z"/>
                    <w:sz w:val="24"/>
                  </w:rPr>
                </w:rPrChange>
              </w:rPr>
            </w:pPr>
            <w:ins w:id="6806" w:author="Пользователь" w:date="2022-12-22T02:22:00Z">
              <w:r w:rsidRPr="005A0097">
                <w:rPr>
                  <w:i/>
                  <w:iCs/>
                  <w:color w:val="629755"/>
                  <w:szCs w:val="28"/>
                  <w:rPrChange w:id="6807" w:author="Пользователь" w:date="2022-12-22T02:42:00Z">
                    <w:rPr>
                      <w:rFonts w:ascii="Courier New" w:hAnsi="Courier New" w:cs="Courier New"/>
                      <w:i/>
                      <w:iCs/>
                      <w:color w:val="629755"/>
                      <w:sz w:val="22"/>
                      <w:szCs w:val="22"/>
                    </w:rPr>
                  </w:rPrChange>
                </w:rPr>
                <w:t xml:space="preserve">    * Загрузка данных из электронной таблицы.         </w:t>
              </w:r>
              <w:r w:rsidRPr="005A0097">
                <w:rPr>
                  <w:i/>
                  <w:iCs/>
                  <w:color w:val="629755"/>
                  <w:szCs w:val="28"/>
                  <w:lang w:val="en-US"/>
                  <w:rPrChange w:id="6808" w:author="Пользователь" w:date="2022-12-22T02:42:00Z">
                    <w:rPr>
                      <w:rFonts w:ascii="Courier New" w:hAnsi="Courier New" w:cs="Courier New"/>
                      <w:i/>
                      <w:iCs/>
                      <w:color w:val="629755"/>
                      <w:sz w:val="22"/>
                      <w:szCs w:val="22"/>
                    </w:rPr>
                  </w:rPrChange>
                </w:rPr>
                <w:t>*</w:t>
              </w:r>
            </w:ins>
          </w:p>
          <w:p w14:paraId="3F6DFEB3" w14:textId="77777777" w:rsidR="00046F53" w:rsidRPr="005A0097" w:rsidRDefault="00046F53" w:rsidP="00046F53">
            <w:pPr>
              <w:spacing w:line="240" w:lineRule="auto"/>
              <w:ind w:firstLine="0"/>
              <w:jc w:val="left"/>
              <w:rPr>
                <w:ins w:id="6809" w:author="Пользователь" w:date="2022-12-22T02:22:00Z"/>
                <w:szCs w:val="28"/>
                <w:lang w:val="en-US"/>
                <w:rPrChange w:id="6810" w:author="Пользователь" w:date="2022-12-22T02:42:00Z">
                  <w:rPr>
                    <w:ins w:id="6811" w:author="Пользователь" w:date="2022-12-22T02:22:00Z"/>
                    <w:sz w:val="24"/>
                  </w:rPr>
                </w:rPrChange>
              </w:rPr>
            </w:pPr>
            <w:ins w:id="6812" w:author="Пользователь" w:date="2022-12-22T02:22:00Z">
              <w:r w:rsidRPr="005A0097">
                <w:rPr>
                  <w:i/>
                  <w:iCs/>
                  <w:color w:val="629755"/>
                  <w:szCs w:val="28"/>
                  <w:lang w:val="en-US"/>
                  <w:rPrChange w:id="6813" w:author="Пользователь" w:date="2022-12-22T02:42:00Z">
                    <w:rPr>
                      <w:rFonts w:ascii="Courier New" w:hAnsi="Courier New" w:cs="Courier New"/>
                      <w:i/>
                      <w:iCs/>
                      <w:color w:val="629755"/>
                      <w:sz w:val="22"/>
                      <w:szCs w:val="22"/>
                    </w:rPr>
                  </w:rPrChange>
                </w:rPr>
                <w:t xml:space="preserve">    * </w:t>
              </w:r>
              <w:r w:rsidRPr="005A0097">
                <w:rPr>
                  <w:i/>
                  <w:iCs/>
                  <w:color w:val="629755"/>
                  <w:szCs w:val="28"/>
                  <w:rPrChange w:id="6814" w:author="Пользователь" w:date="2022-12-22T02:42:00Z">
                    <w:rPr>
                      <w:rFonts w:ascii="Courier New" w:hAnsi="Courier New" w:cs="Courier New"/>
                      <w:i/>
                      <w:iCs/>
                      <w:color w:val="629755"/>
                      <w:sz w:val="22"/>
                      <w:szCs w:val="22"/>
                    </w:rPr>
                  </w:rPrChange>
                </w:rPr>
                <w:t>Результат</w:t>
              </w:r>
              <w:r w:rsidRPr="005A0097">
                <w:rPr>
                  <w:i/>
                  <w:iCs/>
                  <w:color w:val="629755"/>
                  <w:szCs w:val="28"/>
                  <w:lang w:val="en-US"/>
                  <w:rPrChange w:id="6815" w:author="Пользователь" w:date="2022-12-22T02:42:00Z">
                    <w:rPr>
                      <w:rFonts w:ascii="Courier New" w:hAnsi="Courier New" w:cs="Courier New"/>
                      <w:i/>
                      <w:iCs/>
                      <w:color w:val="629755"/>
                      <w:sz w:val="22"/>
                      <w:szCs w:val="22"/>
                    </w:rPr>
                  </w:rPrChange>
                </w:rPr>
                <w:t xml:space="preserve"> </w:t>
              </w:r>
              <w:r w:rsidRPr="005A0097">
                <w:rPr>
                  <w:i/>
                  <w:iCs/>
                  <w:color w:val="629755"/>
                  <w:szCs w:val="28"/>
                  <w:rPrChange w:id="6816" w:author="Пользователь" w:date="2022-12-22T02:42:00Z">
                    <w:rPr>
                      <w:rFonts w:ascii="Courier New" w:hAnsi="Courier New" w:cs="Courier New"/>
                      <w:i/>
                      <w:iCs/>
                      <w:color w:val="629755"/>
                      <w:sz w:val="22"/>
                      <w:szCs w:val="22"/>
                    </w:rPr>
                  </w:rPrChange>
                </w:rPr>
                <w:t>в</w:t>
              </w:r>
              <w:r w:rsidRPr="005A0097">
                <w:rPr>
                  <w:i/>
                  <w:iCs/>
                  <w:color w:val="629755"/>
                  <w:szCs w:val="28"/>
                  <w:lang w:val="en-US"/>
                  <w:rPrChange w:id="6817" w:author="Пользователь" w:date="2022-12-22T02:42:00Z">
                    <w:rPr>
                      <w:rFonts w:ascii="Courier New" w:hAnsi="Courier New" w:cs="Courier New"/>
                      <w:i/>
                      <w:iCs/>
                      <w:color w:val="629755"/>
                      <w:sz w:val="22"/>
                      <w:szCs w:val="22"/>
                    </w:rPr>
                  </w:rPrChange>
                </w:rPr>
                <w:t xml:space="preserve"> </w:t>
              </w:r>
              <w:r w:rsidRPr="005A0097">
                <w:rPr>
                  <w:i/>
                  <w:iCs/>
                  <w:color w:val="629755"/>
                  <w:szCs w:val="28"/>
                  <w:rPrChange w:id="6818" w:author="Пользователь" w:date="2022-12-22T02:42:00Z">
                    <w:rPr>
                      <w:rFonts w:ascii="Courier New" w:hAnsi="Courier New" w:cs="Courier New"/>
                      <w:i/>
                      <w:iCs/>
                      <w:color w:val="629755"/>
                      <w:sz w:val="22"/>
                      <w:szCs w:val="22"/>
                    </w:rPr>
                  </w:rPrChange>
                </w:rPr>
                <w:t>картах</w:t>
              </w:r>
              <w:r w:rsidRPr="005A0097">
                <w:rPr>
                  <w:i/>
                  <w:iCs/>
                  <w:color w:val="629755"/>
                  <w:szCs w:val="28"/>
                  <w:lang w:val="en-US"/>
                  <w:rPrChange w:id="6819" w:author="Пользователь" w:date="2022-12-22T02:42:00Z">
                    <w:rPr>
                      <w:rFonts w:ascii="Courier New" w:hAnsi="Courier New" w:cs="Courier New"/>
                      <w:i/>
                      <w:iCs/>
                      <w:color w:val="629755"/>
                      <w:sz w:val="22"/>
                      <w:szCs w:val="22"/>
                    </w:rPr>
                  </w:rPrChange>
                </w:rPr>
                <w:t xml:space="preserve"> foods, </w:t>
              </w:r>
              <w:proofErr w:type="spellStart"/>
              <w:r w:rsidRPr="005A0097">
                <w:rPr>
                  <w:i/>
                  <w:iCs/>
                  <w:color w:val="629755"/>
                  <w:szCs w:val="28"/>
                  <w:lang w:val="en-US"/>
                  <w:rPrChange w:id="6820" w:author="Пользователь" w:date="2022-12-22T02:42:00Z">
                    <w:rPr>
                      <w:rFonts w:ascii="Courier New" w:hAnsi="Courier New" w:cs="Courier New"/>
                      <w:i/>
                      <w:iCs/>
                      <w:color w:val="629755"/>
                      <w:sz w:val="22"/>
                      <w:szCs w:val="22"/>
                    </w:rPr>
                  </w:rPrChange>
                </w:rPr>
                <w:t>timeintervals</w:t>
              </w:r>
              <w:proofErr w:type="spellEnd"/>
              <w:r w:rsidRPr="005A0097">
                <w:rPr>
                  <w:i/>
                  <w:iCs/>
                  <w:color w:val="629755"/>
                  <w:szCs w:val="28"/>
                  <w:lang w:val="en-US"/>
                  <w:rPrChange w:id="6821" w:author="Пользователь" w:date="2022-12-22T02:42:00Z">
                    <w:rPr>
                      <w:rFonts w:ascii="Courier New" w:hAnsi="Courier New" w:cs="Courier New"/>
                      <w:i/>
                      <w:iCs/>
                      <w:color w:val="629755"/>
                      <w:sz w:val="22"/>
                      <w:szCs w:val="22"/>
                    </w:rPr>
                  </w:rPrChange>
                </w:rPr>
                <w:t>, times. *</w:t>
              </w:r>
            </w:ins>
          </w:p>
          <w:p w14:paraId="79D0EC45" w14:textId="77777777" w:rsidR="00046F53" w:rsidRPr="005A0097" w:rsidRDefault="00046F53" w:rsidP="00046F53">
            <w:pPr>
              <w:spacing w:line="240" w:lineRule="auto"/>
              <w:ind w:firstLine="0"/>
              <w:jc w:val="left"/>
              <w:rPr>
                <w:ins w:id="6822" w:author="Пользователь" w:date="2022-12-22T02:22:00Z"/>
                <w:szCs w:val="28"/>
                <w:lang w:val="en-US"/>
                <w:rPrChange w:id="6823" w:author="Пользователь" w:date="2022-12-22T02:42:00Z">
                  <w:rPr>
                    <w:ins w:id="6824" w:author="Пользователь" w:date="2022-12-22T02:22:00Z"/>
                    <w:sz w:val="24"/>
                  </w:rPr>
                </w:rPrChange>
              </w:rPr>
            </w:pPr>
            <w:ins w:id="6825" w:author="Пользователь" w:date="2022-12-22T02:22:00Z">
              <w:r w:rsidRPr="005A0097">
                <w:rPr>
                  <w:i/>
                  <w:iCs/>
                  <w:color w:val="629755"/>
                  <w:szCs w:val="28"/>
                  <w:lang w:val="en-US"/>
                  <w:rPrChange w:id="6826" w:author="Пользователь" w:date="2022-12-22T02:42:00Z">
                    <w:rPr>
                      <w:rFonts w:ascii="Courier New" w:hAnsi="Courier New" w:cs="Courier New"/>
                      <w:i/>
                      <w:iCs/>
                      <w:color w:val="629755"/>
                      <w:sz w:val="22"/>
                      <w:szCs w:val="22"/>
                    </w:rPr>
                  </w:rPrChange>
                </w:rPr>
                <w:t>    ***************************************************/</w:t>
              </w:r>
            </w:ins>
          </w:p>
          <w:p w14:paraId="5F050BB3" w14:textId="77777777" w:rsidR="00046F53" w:rsidRPr="005A0097" w:rsidRDefault="00046F53" w:rsidP="00046F53">
            <w:pPr>
              <w:spacing w:line="240" w:lineRule="auto"/>
              <w:ind w:firstLine="0"/>
              <w:jc w:val="left"/>
              <w:rPr>
                <w:ins w:id="6827" w:author="Пользователь" w:date="2022-12-22T02:22:00Z"/>
                <w:szCs w:val="28"/>
                <w:lang w:val="en-US"/>
                <w:rPrChange w:id="6828" w:author="Пользователь" w:date="2022-12-22T02:42:00Z">
                  <w:rPr>
                    <w:ins w:id="6829" w:author="Пользователь" w:date="2022-12-22T02:22:00Z"/>
                    <w:sz w:val="24"/>
                  </w:rPr>
                </w:rPrChange>
              </w:rPr>
            </w:pPr>
            <w:ins w:id="6830" w:author="Пользователь" w:date="2022-12-22T02:22:00Z">
              <w:r w:rsidRPr="005A0097">
                <w:rPr>
                  <w:i/>
                  <w:iCs/>
                  <w:color w:val="629755"/>
                  <w:szCs w:val="28"/>
                  <w:lang w:val="en-US"/>
                  <w:rPrChange w:id="6831" w:author="Пользователь" w:date="2022-12-22T02:42:00Z">
                    <w:rPr>
                      <w:rFonts w:ascii="Courier New" w:hAnsi="Courier New" w:cs="Courier New"/>
                      <w:i/>
                      <w:iCs/>
                      <w:color w:val="629755"/>
                      <w:sz w:val="22"/>
                      <w:szCs w:val="22"/>
                    </w:rPr>
                  </w:rPrChange>
                </w:rPr>
                <w:t>   </w:t>
              </w:r>
              <w:r w:rsidRPr="005A0097">
                <w:rPr>
                  <w:color w:val="CC7832"/>
                  <w:szCs w:val="28"/>
                  <w:lang w:val="en-US"/>
                  <w:rPrChange w:id="6832" w:author="Пользователь" w:date="2022-12-22T02:42:00Z">
                    <w:rPr>
                      <w:rFonts w:ascii="Courier New" w:hAnsi="Courier New" w:cs="Courier New"/>
                      <w:color w:val="CC7832"/>
                      <w:sz w:val="22"/>
                      <w:szCs w:val="22"/>
                    </w:rPr>
                  </w:rPrChange>
                </w:rPr>
                <w:t xml:space="preserve">private static void </w:t>
              </w:r>
              <w:proofErr w:type="gramStart"/>
              <w:r w:rsidRPr="005A0097">
                <w:rPr>
                  <w:color w:val="FFC66D"/>
                  <w:szCs w:val="28"/>
                  <w:lang w:val="en-US"/>
                  <w:rPrChange w:id="6833" w:author="Пользователь" w:date="2022-12-22T02:42:00Z">
                    <w:rPr>
                      <w:rFonts w:ascii="Courier New" w:hAnsi="Courier New" w:cs="Courier New"/>
                      <w:color w:val="FFC66D"/>
                      <w:sz w:val="22"/>
                      <w:szCs w:val="22"/>
                    </w:rPr>
                  </w:rPrChange>
                </w:rPr>
                <w:t>load</w:t>
              </w:r>
              <w:r w:rsidRPr="005A0097">
                <w:rPr>
                  <w:color w:val="A9B7C6"/>
                  <w:szCs w:val="28"/>
                  <w:lang w:val="en-US"/>
                  <w:rPrChange w:id="6834" w:author="Пользователь" w:date="2022-12-22T02:42:00Z">
                    <w:rPr>
                      <w:rFonts w:ascii="Courier New" w:hAnsi="Courier New" w:cs="Courier New"/>
                      <w:color w:val="A9B7C6"/>
                      <w:sz w:val="22"/>
                      <w:szCs w:val="22"/>
                    </w:rPr>
                  </w:rPrChange>
                </w:rPr>
                <w:t>(</w:t>
              </w:r>
              <w:proofErr w:type="gramEnd"/>
              <w:r w:rsidRPr="005A0097">
                <w:rPr>
                  <w:color w:val="A9B7C6"/>
                  <w:szCs w:val="28"/>
                  <w:lang w:val="en-US"/>
                  <w:rPrChange w:id="6835" w:author="Пользователь" w:date="2022-12-22T02:42:00Z">
                    <w:rPr>
                      <w:rFonts w:ascii="Courier New" w:hAnsi="Courier New" w:cs="Courier New"/>
                      <w:color w:val="A9B7C6"/>
                      <w:sz w:val="22"/>
                      <w:szCs w:val="22"/>
                    </w:rPr>
                  </w:rPrChange>
                </w:rPr>
                <w:t>) {</w:t>
              </w:r>
            </w:ins>
          </w:p>
          <w:p w14:paraId="5F9EBCF3" w14:textId="77777777" w:rsidR="00046F53" w:rsidRPr="005A0097" w:rsidRDefault="00046F53" w:rsidP="00046F53">
            <w:pPr>
              <w:spacing w:line="240" w:lineRule="auto"/>
              <w:ind w:firstLine="0"/>
              <w:jc w:val="left"/>
              <w:rPr>
                <w:ins w:id="6836" w:author="Пользователь" w:date="2022-12-22T02:22:00Z"/>
                <w:szCs w:val="28"/>
                <w:lang w:val="en-US"/>
                <w:rPrChange w:id="6837" w:author="Пользователь" w:date="2022-12-22T02:42:00Z">
                  <w:rPr>
                    <w:ins w:id="6838" w:author="Пользователь" w:date="2022-12-22T02:22:00Z"/>
                    <w:sz w:val="24"/>
                  </w:rPr>
                </w:rPrChange>
              </w:rPr>
            </w:pPr>
            <w:ins w:id="6839" w:author="Пользователь" w:date="2022-12-22T02:22:00Z">
              <w:r w:rsidRPr="005A0097">
                <w:rPr>
                  <w:color w:val="A9B7C6"/>
                  <w:szCs w:val="28"/>
                  <w:lang w:val="en-US"/>
                  <w:rPrChange w:id="6840" w:author="Пользователь" w:date="2022-12-22T02:42:00Z">
                    <w:rPr>
                      <w:rFonts w:ascii="Courier New" w:hAnsi="Courier New" w:cs="Courier New"/>
                      <w:color w:val="A9B7C6"/>
                      <w:sz w:val="22"/>
                      <w:szCs w:val="22"/>
                    </w:rPr>
                  </w:rPrChange>
                </w:rPr>
                <w:t>       </w:t>
              </w:r>
              <w:r w:rsidRPr="005A0097">
                <w:rPr>
                  <w:color w:val="CC7832"/>
                  <w:szCs w:val="28"/>
                  <w:lang w:val="en-US"/>
                  <w:rPrChange w:id="6841" w:author="Пользователь" w:date="2022-12-22T02:42:00Z">
                    <w:rPr>
                      <w:rFonts w:ascii="Courier New" w:hAnsi="Courier New" w:cs="Courier New"/>
                      <w:color w:val="CC7832"/>
                      <w:sz w:val="22"/>
                      <w:szCs w:val="22"/>
                    </w:rPr>
                  </w:rPrChange>
                </w:rPr>
                <w:t xml:space="preserve">try </w:t>
              </w:r>
              <w:r w:rsidRPr="005A0097">
                <w:rPr>
                  <w:color w:val="A9B7C6"/>
                  <w:szCs w:val="28"/>
                  <w:lang w:val="en-US"/>
                  <w:rPrChange w:id="6842" w:author="Пользователь" w:date="2022-12-22T02:42:00Z">
                    <w:rPr>
                      <w:rFonts w:ascii="Courier New" w:hAnsi="Courier New" w:cs="Courier New"/>
                      <w:color w:val="A9B7C6"/>
                      <w:sz w:val="22"/>
                      <w:szCs w:val="22"/>
                    </w:rPr>
                  </w:rPrChange>
                </w:rPr>
                <w:t>(</w:t>
              </w:r>
              <w:proofErr w:type="spellStart"/>
              <w:r w:rsidRPr="005A0097">
                <w:rPr>
                  <w:color w:val="A9B7C6"/>
                  <w:szCs w:val="28"/>
                  <w:lang w:val="en-US"/>
                  <w:rPrChange w:id="6843" w:author="Пользователь" w:date="2022-12-22T02:42:00Z">
                    <w:rPr>
                      <w:rFonts w:ascii="Courier New" w:hAnsi="Courier New" w:cs="Courier New"/>
                      <w:color w:val="A9B7C6"/>
                      <w:sz w:val="22"/>
                      <w:szCs w:val="22"/>
                    </w:rPr>
                  </w:rPrChange>
                </w:rPr>
                <w:t>XSSFWorkbook</w:t>
              </w:r>
              <w:proofErr w:type="spellEnd"/>
              <w:r w:rsidRPr="005A0097">
                <w:rPr>
                  <w:color w:val="A9B7C6"/>
                  <w:szCs w:val="28"/>
                  <w:lang w:val="en-US"/>
                  <w:rPrChange w:id="6844" w:author="Пользователь" w:date="2022-12-22T02:42:00Z">
                    <w:rPr>
                      <w:rFonts w:ascii="Courier New" w:hAnsi="Courier New" w:cs="Courier New"/>
                      <w:color w:val="A9B7C6"/>
                      <w:sz w:val="22"/>
                      <w:szCs w:val="22"/>
                    </w:rPr>
                  </w:rPrChange>
                </w:rPr>
                <w:t xml:space="preserve"> </w:t>
              </w:r>
              <w:proofErr w:type="spellStart"/>
              <w:r w:rsidRPr="005A0097">
                <w:rPr>
                  <w:color w:val="A9B7C6"/>
                  <w:szCs w:val="28"/>
                  <w:lang w:val="en-US"/>
                  <w:rPrChange w:id="6845" w:author="Пользователь" w:date="2022-12-22T02:42:00Z">
                    <w:rPr>
                      <w:rFonts w:ascii="Courier New" w:hAnsi="Courier New" w:cs="Courier New"/>
                      <w:color w:val="A9B7C6"/>
                      <w:sz w:val="22"/>
                      <w:szCs w:val="22"/>
                    </w:rPr>
                  </w:rPrChange>
                </w:rPr>
                <w:t>wb</w:t>
              </w:r>
              <w:proofErr w:type="spellEnd"/>
              <w:r w:rsidRPr="005A0097">
                <w:rPr>
                  <w:color w:val="A9B7C6"/>
                  <w:szCs w:val="28"/>
                  <w:lang w:val="en-US"/>
                  <w:rPrChange w:id="6846" w:author="Пользователь" w:date="2022-12-22T02:42:00Z">
                    <w:rPr>
                      <w:rFonts w:ascii="Courier New" w:hAnsi="Courier New" w:cs="Courier New"/>
                      <w:color w:val="A9B7C6"/>
                      <w:sz w:val="22"/>
                      <w:szCs w:val="22"/>
                    </w:rPr>
                  </w:rPrChange>
                </w:rPr>
                <w:t xml:space="preserve"> = </w:t>
              </w:r>
              <w:proofErr w:type="spellStart"/>
              <w:proofErr w:type="gramStart"/>
              <w:r w:rsidRPr="005A0097">
                <w:rPr>
                  <w:i/>
                  <w:iCs/>
                  <w:color w:val="A9B7C6"/>
                  <w:szCs w:val="28"/>
                  <w:lang w:val="en-US"/>
                  <w:rPrChange w:id="6847" w:author="Пользователь" w:date="2022-12-22T02:42:00Z">
                    <w:rPr>
                      <w:rFonts w:ascii="Courier New" w:hAnsi="Courier New" w:cs="Courier New"/>
                      <w:i/>
                      <w:iCs/>
                      <w:color w:val="A9B7C6"/>
                      <w:sz w:val="22"/>
                      <w:szCs w:val="22"/>
                    </w:rPr>
                  </w:rPrChange>
                </w:rPr>
                <w:t>openExcel</w:t>
              </w:r>
              <w:proofErr w:type="spellEnd"/>
              <w:r w:rsidRPr="005A0097">
                <w:rPr>
                  <w:color w:val="A9B7C6"/>
                  <w:szCs w:val="28"/>
                  <w:lang w:val="en-US"/>
                  <w:rPrChange w:id="6848" w:author="Пользователь" w:date="2022-12-22T02:42:00Z">
                    <w:rPr>
                      <w:rFonts w:ascii="Courier New" w:hAnsi="Courier New" w:cs="Courier New"/>
                      <w:color w:val="A9B7C6"/>
                      <w:sz w:val="22"/>
                      <w:szCs w:val="22"/>
                    </w:rPr>
                  </w:rPrChange>
                </w:rPr>
                <w:t>(</w:t>
              </w:r>
              <w:proofErr w:type="gramEnd"/>
              <w:r w:rsidRPr="005A0097">
                <w:rPr>
                  <w:color w:val="A9B7C6"/>
                  <w:szCs w:val="28"/>
                  <w:lang w:val="en-US"/>
                  <w:rPrChange w:id="6849" w:author="Пользователь" w:date="2022-12-22T02:42:00Z">
                    <w:rPr>
                      <w:rFonts w:ascii="Courier New" w:hAnsi="Courier New" w:cs="Courier New"/>
                      <w:color w:val="A9B7C6"/>
                      <w:sz w:val="22"/>
                      <w:szCs w:val="22"/>
                    </w:rPr>
                  </w:rPrChange>
                </w:rPr>
                <w:t>)) {</w:t>
              </w:r>
            </w:ins>
          </w:p>
          <w:p w14:paraId="67C397D5" w14:textId="77777777" w:rsidR="00046F53" w:rsidRPr="005A0097" w:rsidRDefault="00046F53" w:rsidP="00046F53">
            <w:pPr>
              <w:spacing w:line="240" w:lineRule="auto"/>
              <w:ind w:firstLine="0"/>
              <w:jc w:val="left"/>
              <w:rPr>
                <w:ins w:id="6850" w:author="Пользователь" w:date="2022-12-22T02:22:00Z"/>
                <w:szCs w:val="28"/>
                <w:lang w:val="en-US"/>
                <w:rPrChange w:id="6851" w:author="Пользователь" w:date="2022-12-22T02:42:00Z">
                  <w:rPr>
                    <w:ins w:id="6852" w:author="Пользователь" w:date="2022-12-22T02:22:00Z"/>
                    <w:sz w:val="24"/>
                  </w:rPr>
                </w:rPrChange>
              </w:rPr>
            </w:pPr>
            <w:ins w:id="6853" w:author="Пользователь" w:date="2022-12-22T02:22:00Z">
              <w:r w:rsidRPr="005A0097">
                <w:rPr>
                  <w:color w:val="A9B7C6"/>
                  <w:szCs w:val="28"/>
                  <w:lang w:val="en-US"/>
                  <w:rPrChange w:id="6854" w:author="Пользователь" w:date="2022-12-22T02:42:00Z">
                    <w:rPr>
                      <w:rFonts w:ascii="Courier New" w:hAnsi="Courier New" w:cs="Courier New"/>
                      <w:color w:val="A9B7C6"/>
                      <w:sz w:val="22"/>
                      <w:szCs w:val="22"/>
                    </w:rPr>
                  </w:rPrChange>
                </w:rPr>
                <w:t>           </w:t>
              </w:r>
              <w:r w:rsidRPr="005A0097">
                <w:rPr>
                  <w:color w:val="CC7832"/>
                  <w:szCs w:val="28"/>
                  <w:lang w:val="en-US"/>
                  <w:rPrChange w:id="6855" w:author="Пользователь" w:date="2022-12-22T02:42:00Z">
                    <w:rPr>
                      <w:rFonts w:ascii="Courier New" w:hAnsi="Courier New" w:cs="Courier New"/>
                      <w:color w:val="CC7832"/>
                      <w:sz w:val="22"/>
                      <w:szCs w:val="22"/>
                    </w:rPr>
                  </w:rPrChange>
                </w:rPr>
                <w:t xml:space="preserve">if </w:t>
              </w:r>
              <w:r w:rsidRPr="005A0097">
                <w:rPr>
                  <w:color w:val="A9B7C6"/>
                  <w:szCs w:val="28"/>
                  <w:lang w:val="en-US"/>
                  <w:rPrChange w:id="6856" w:author="Пользователь" w:date="2022-12-22T02:42:00Z">
                    <w:rPr>
                      <w:rFonts w:ascii="Courier New" w:hAnsi="Courier New" w:cs="Courier New"/>
                      <w:color w:val="A9B7C6"/>
                      <w:sz w:val="22"/>
                      <w:szCs w:val="22"/>
                    </w:rPr>
                  </w:rPrChange>
                </w:rPr>
                <w:t>(</w:t>
              </w:r>
              <w:proofErr w:type="spellStart"/>
              <w:r w:rsidRPr="005A0097">
                <w:rPr>
                  <w:color w:val="A9B7C6"/>
                  <w:szCs w:val="28"/>
                  <w:lang w:val="en-US"/>
                  <w:rPrChange w:id="6857" w:author="Пользователь" w:date="2022-12-22T02:42:00Z">
                    <w:rPr>
                      <w:rFonts w:ascii="Courier New" w:hAnsi="Courier New" w:cs="Courier New"/>
                      <w:color w:val="A9B7C6"/>
                      <w:sz w:val="22"/>
                      <w:szCs w:val="22"/>
                    </w:rPr>
                  </w:rPrChange>
                </w:rPr>
                <w:t>wb</w:t>
              </w:r>
              <w:proofErr w:type="spellEnd"/>
              <w:r w:rsidRPr="005A0097">
                <w:rPr>
                  <w:color w:val="A9B7C6"/>
                  <w:szCs w:val="28"/>
                  <w:lang w:val="en-US"/>
                  <w:rPrChange w:id="6858" w:author="Пользователь" w:date="2022-12-22T02:42:00Z">
                    <w:rPr>
                      <w:rFonts w:ascii="Courier New" w:hAnsi="Courier New" w:cs="Courier New"/>
                      <w:color w:val="A9B7C6"/>
                      <w:sz w:val="22"/>
                      <w:szCs w:val="22"/>
                    </w:rPr>
                  </w:rPrChange>
                </w:rPr>
                <w:t>==</w:t>
              </w:r>
              <w:r w:rsidRPr="005A0097">
                <w:rPr>
                  <w:color w:val="CC7832"/>
                  <w:szCs w:val="28"/>
                  <w:lang w:val="en-US"/>
                  <w:rPrChange w:id="6859" w:author="Пользователь" w:date="2022-12-22T02:42:00Z">
                    <w:rPr>
                      <w:rFonts w:ascii="Courier New" w:hAnsi="Courier New" w:cs="Courier New"/>
                      <w:color w:val="CC7832"/>
                      <w:sz w:val="22"/>
                      <w:szCs w:val="22"/>
                    </w:rPr>
                  </w:rPrChange>
                </w:rPr>
                <w:t>null</w:t>
              </w:r>
              <w:r w:rsidRPr="005A0097">
                <w:rPr>
                  <w:color w:val="A9B7C6"/>
                  <w:szCs w:val="28"/>
                  <w:lang w:val="en-US"/>
                  <w:rPrChange w:id="6860" w:author="Пользователь" w:date="2022-12-22T02:42:00Z">
                    <w:rPr>
                      <w:rFonts w:ascii="Courier New" w:hAnsi="Courier New" w:cs="Courier New"/>
                      <w:color w:val="A9B7C6"/>
                      <w:sz w:val="22"/>
                      <w:szCs w:val="22"/>
                    </w:rPr>
                  </w:rPrChange>
                </w:rPr>
                <w:t>)</w:t>
              </w:r>
            </w:ins>
          </w:p>
          <w:p w14:paraId="55A4B340" w14:textId="77777777" w:rsidR="00046F53" w:rsidRPr="005A0097" w:rsidRDefault="00046F53" w:rsidP="00046F53">
            <w:pPr>
              <w:spacing w:line="240" w:lineRule="auto"/>
              <w:ind w:firstLine="0"/>
              <w:jc w:val="left"/>
              <w:rPr>
                <w:ins w:id="6861" w:author="Пользователь" w:date="2022-12-22T02:22:00Z"/>
                <w:szCs w:val="28"/>
                <w:lang w:val="en-US"/>
                <w:rPrChange w:id="6862" w:author="Пользователь" w:date="2022-12-22T02:42:00Z">
                  <w:rPr>
                    <w:ins w:id="6863" w:author="Пользователь" w:date="2022-12-22T02:22:00Z"/>
                    <w:sz w:val="24"/>
                  </w:rPr>
                </w:rPrChange>
              </w:rPr>
            </w:pPr>
            <w:ins w:id="6864" w:author="Пользователь" w:date="2022-12-22T02:22:00Z">
              <w:r w:rsidRPr="005A0097">
                <w:rPr>
                  <w:color w:val="A9B7C6"/>
                  <w:szCs w:val="28"/>
                  <w:lang w:val="en-US"/>
                  <w:rPrChange w:id="6865" w:author="Пользователь" w:date="2022-12-22T02:42:00Z">
                    <w:rPr>
                      <w:rFonts w:ascii="Courier New" w:hAnsi="Courier New" w:cs="Courier New"/>
                      <w:color w:val="A9B7C6"/>
                      <w:sz w:val="22"/>
                      <w:szCs w:val="22"/>
                    </w:rPr>
                  </w:rPrChange>
                </w:rPr>
                <w:t>               </w:t>
              </w:r>
              <w:r w:rsidRPr="005A0097">
                <w:rPr>
                  <w:color w:val="CC7832"/>
                  <w:szCs w:val="28"/>
                  <w:lang w:val="en-US"/>
                  <w:rPrChange w:id="6866" w:author="Пользователь" w:date="2022-12-22T02:42:00Z">
                    <w:rPr>
                      <w:rFonts w:ascii="Courier New" w:hAnsi="Courier New" w:cs="Courier New"/>
                      <w:color w:val="CC7832"/>
                      <w:sz w:val="22"/>
                      <w:szCs w:val="22"/>
                    </w:rPr>
                  </w:rPrChange>
                </w:rPr>
                <w:t>return;</w:t>
              </w:r>
            </w:ins>
          </w:p>
          <w:p w14:paraId="2A7D752B" w14:textId="77777777" w:rsidR="00046F53" w:rsidRPr="005A0097" w:rsidRDefault="00046F53" w:rsidP="00046F53">
            <w:pPr>
              <w:spacing w:line="240" w:lineRule="auto"/>
              <w:ind w:firstLine="0"/>
              <w:jc w:val="left"/>
              <w:rPr>
                <w:ins w:id="6867" w:author="Пользователь" w:date="2022-12-22T02:22:00Z"/>
                <w:szCs w:val="28"/>
                <w:lang w:val="en-US"/>
                <w:rPrChange w:id="6868" w:author="Пользователь" w:date="2022-12-22T02:42:00Z">
                  <w:rPr>
                    <w:ins w:id="6869" w:author="Пользователь" w:date="2022-12-22T02:22:00Z"/>
                    <w:sz w:val="24"/>
                  </w:rPr>
                </w:rPrChange>
              </w:rPr>
            </w:pPr>
            <w:ins w:id="6870" w:author="Пользователь" w:date="2022-12-22T02:22:00Z">
              <w:r w:rsidRPr="005A0097">
                <w:rPr>
                  <w:color w:val="CC7832"/>
                  <w:szCs w:val="28"/>
                  <w:lang w:val="en-US"/>
                  <w:rPrChange w:id="6871" w:author="Пользователь" w:date="2022-12-22T02:42:00Z">
                    <w:rPr>
                      <w:rFonts w:ascii="Courier New" w:hAnsi="Courier New" w:cs="Courier New"/>
                      <w:color w:val="CC7832"/>
                      <w:sz w:val="22"/>
                      <w:szCs w:val="22"/>
                    </w:rPr>
                  </w:rPrChange>
                </w:rPr>
                <w:t>           </w:t>
              </w:r>
              <w:r w:rsidRPr="005A0097">
                <w:rPr>
                  <w:i/>
                  <w:iCs/>
                  <w:color w:val="A9B7C6"/>
                  <w:szCs w:val="28"/>
                  <w:lang w:val="en-US"/>
                  <w:rPrChange w:id="6872" w:author="Пользователь" w:date="2022-12-22T02:42:00Z">
                    <w:rPr>
                      <w:rFonts w:ascii="Courier New" w:hAnsi="Courier New" w:cs="Courier New"/>
                      <w:i/>
                      <w:iCs/>
                      <w:color w:val="A9B7C6"/>
                      <w:sz w:val="22"/>
                      <w:szCs w:val="22"/>
                    </w:rPr>
                  </w:rPrChange>
                </w:rPr>
                <w:t>loadStage1</w:t>
              </w:r>
              <w:r w:rsidRPr="005A0097">
                <w:rPr>
                  <w:color w:val="A9B7C6"/>
                  <w:szCs w:val="28"/>
                  <w:lang w:val="en-US"/>
                  <w:rPrChange w:id="6873" w:author="Пользователь" w:date="2022-12-22T02:42:00Z">
                    <w:rPr>
                      <w:rFonts w:ascii="Courier New" w:hAnsi="Courier New" w:cs="Courier New"/>
                      <w:color w:val="A9B7C6"/>
                      <w:sz w:val="22"/>
                      <w:szCs w:val="22"/>
                    </w:rPr>
                  </w:rPrChange>
                </w:rPr>
                <w:t>(</w:t>
              </w:r>
              <w:proofErr w:type="spellStart"/>
              <w:r w:rsidRPr="005A0097">
                <w:rPr>
                  <w:color w:val="A9B7C6"/>
                  <w:szCs w:val="28"/>
                  <w:lang w:val="en-US"/>
                  <w:rPrChange w:id="6874" w:author="Пользователь" w:date="2022-12-22T02:42:00Z">
                    <w:rPr>
                      <w:rFonts w:ascii="Courier New" w:hAnsi="Courier New" w:cs="Courier New"/>
                      <w:color w:val="A9B7C6"/>
                      <w:sz w:val="22"/>
                      <w:szCs w:val="22"/>
                    </w:rPr>
                  </w:rPrChange>
                </w:rPr>
                <w:t>wb</w:t>
              </w:r>
              <w:proofErr w:type="spellEnd"/>
              <w:r w:rsidRPr="005A0097">
                <w:rPr>
                  <w:color w:val="A9B7C6"/>
                  <w:szCs w:val="28"/>
                  <w:lang w:val="en-US"/>
                  <w:rPrChange w:id="6875" w:author="Пользователь" w:date="2022-12-22T02:42:00Z">
                    <w:rPr>
                      <w:rFonts w:ascii="Courier New" w:hAnsi="Courier New" w:cs="Courier New"/>
                      <w:color w:val="A9B7C6"/>
                      <w:sz w:val="22"/>
                      <w:szCs w:val="22"/>
                    </w:rPr>
                  </w:rPrChange>
                </w:rPr>
                <w:t>)</w:t>
              </w:r>
              <w:r w:rsidRPr="005A0097">
                <w:rPr>
                  <w:color w:val="CC7832"/>
                  <w:szCs w:val="28"/>
                  <w:lang w:val="en-US"/>
                  <w:rPrChange w:id="6876" w:author="Пользователь" w:date="2022-12-22T02:42:00Z">
                    <w:rPr>
                      <w:rFonts w:ascii="Courier New" w:hAnsi="Courier New" w:cs="Courier New"/>
                      <w:color w:val="CC7832"/>
                      <w:sz w:val="22"/>
                      <w:szCs w:val="22"/>
                    </w:rPr>
                  </w:rPrChange>
                </w:rPr>
                <w:t>;</w:t>
              </w:r>
            </w:ins>
          </w:p>
          <w:p w14:paraId="2A04C113" w14:textId="77777777" w:rsidR="00046F53" w:rsidRPr="005A0097" w:rsidRDefault="00046F53" w:rsidP="00046F53">
            <w:pPr>
              <w:spacing w:line="240" w:lineRule="auto"/>
              <w:ind w:firstLine="0"/>
              <w:jc w:val="left"/>
              <w:rPr>
                <w:ins w:id="6877" w:author="Пользователь" w:date="2022-12-22T02:22:00Z"/>
                <w:szCs w:val="28"/>
                <w:lang w:val="en-US"/>
                <w:rPrChange w:id="6878" w:author="Пользователь" w:date="2022-12-22T02:42:00Z">
                  <w:rPr>
                    <w:ins w:id="6879" w:author="Пользователь" w:date="2022-12-22T02:22:00Z"/>
                    <w:sz w:val="24"/>
                  </w:rPr>
                </w:rPrChange>
              </w:rPr>
            </w:pPr>
            <w:ins w:id="6880" w:author="Пользователь" w:date="2022-12-22T02:22:00Z">
              <w:r w:rsidRPr="005A0097">
                <w:rPr>
                  <w:color w:val="CC7832"/>
                  <w:szCs w:val="28"/>
                  <w:lang w:val="en-US"/>
                  <w:rPrChange w:id="6881" w:author="Пользователь" w:date="2022-12-22T02:42:00Z">
                    <w:rPr>
                      <w:rFonts w:ascii="Courier New" w:hAnsi="Courier New" w:cs="Courier New"/>
                      <w:color w:val="CC7832"/>
                      <w:sz w:val="22"/>
                      <w:szCs w:val="22"/>
                    </w:rPr>
                  </w:rPrChange>
                </w:rPr>
                <w:t>           </w:t>
              </w:r>
              <w:r w:rsidRPr="005A0097">
                <w:rPr>
                  <w:i/>
                  <w:iCs/>
                  <w:color w:val="A9B7C6"/>
                  <w:szCs w:val="28"/>
                  <w:lang w:val="en-US"/>
                  <w:rPrChange w:id="6882" w:author="Пользователь" w:date="2022-12-22T02:42:00Z">
                    <w:rPr>
                      <w:rFonts w:ascii="Courier New" w:hAnsi="Courier New" w:cs="Courier New"/>
                      <w:i/>
                      <w:iCs/>
                      <w:color w:val="A9B7C6"/>
                      <w:sz w:val="22"/>
                      <w:szCs w:val="22"/>
                    </w:rPr>
                  </w:rPrChange>
                </w:rPr>
                <w:t>loadStage2</w:t>
              </w:r>
              <w:r w:rsidRPr="005A0097">
                <w:rPr>
                  <w:color w:val="A9B7C6"/>
                  <w:szCs w:val="28"/>
                  <w:lang w:val="en-US"/>
                  <w:rPrChange w:id="6883" w:author="Пользователь" w:date="2022-12-22T02:42:00Z">
                    <w:rPr>
                      <w:rFonts w:ascii="Courier New" w:hAnsi="Courier New" w:cs="Courier New"/>
                      <w:color w:val="A9B7C6"/>
                      <w:sz w:val="22"/>
                      <w:szCs w:val="22"/>
                    </w:rPr>
                  </w:rPrChange>
                </w:rPr>
                <w:t>(</w:t>
              </w:r>
              <w:proofErr w:type="spellStart"/>
              <w:r w:rsidRPr="005A0097">
                <w:rPr>
                  <w:color w:val="A9B7C6"/>
                  <w:szCs w:val="28"/>
                  <w:lang w:val="en-US"/>
                  <w:rPrChange w:id="6884" w:author="Пользователь" w:date="2022-12-22T02:42:00Z">
                    <w:rPr>
                      <w:rFonts w:ascii="Courier New" w:hAnsi="Courier New" w:cs="Courier New"/>
                      <w:color w:val="A9B7C6"/>
                      <w:sz w:val="22"/>
                      <w:szCs w:val="22"/>
                    </w:rPr>
                  </w:rPrChange>
                </w:rPr>
                <w:t>wb</w:t>
              </w:r>
              <w:proofErr w:type="spellEnd"/>
              <w:r w:rsidRPr="005A0097">
                <w:rPr>
                  <w:color w:val="A9B7C6"/>
                  <w:szCs w:val="28"/>
                  <w:lang w:val="en-US"/>
                  <w:rPrChange w:id="6885" w:author="Пользователь" w:date="2022-12-22T02:42:00Z">
                    <w:rPr>
                      <w:rFonts w:ascii="Courier New" w:hAnsi="Courier New" w:cs="Courier New"/>
                      <w:color w:val="A9B7C6"/>
                      <w:sz w:val="22"/>
                      <w:szCs w:val="22"/>
                    </w:rPr>
                  </w:rPrChange>
                </w:rPr>
                <w:t>)</w:t>
              </w:r>
              <w:r w:rsidRPr="005A0097">
                <w:rPr>
                  <w:color w:val="CC7832"/>
                  <w:szCs w:val="28"/>
                  <w:lang w:val="en-US"/>
                  <w:rPrChange w:id="6886" w:author="Пользователь" w:date="2022-12-22T02:42:00Z">
                    <w:rPr>
                      <w:rFonts w:ascii="Courier New" w:hAnsi="Courier New" w:cs="Courier New"/>
                      <w:color w:val="CC7832"/>
                      <w:sz w:val="22"/>
                      <w:szCs w:val="22"/>
                    </w:rPr>
                  </w:rPrChange>
                </w:rPr>
                <w:t>;</w:t>
              </w:r>
            </w:ins>
          </w:p>
          <w:p w14:paraId="136FB033" w14:textId="77777777" w:rsidR="00046F53" w:rsidRPr="005A0097" w:rsidRDefault="00046F53" w:rsidP="00046F53">
            <w:pPr>
              <w:spacing w:line="240" w:lineRule="auto"/>
              <w:ind w:firstLine="0"/>
              <w:jc w:val="left"/>
              <w:rPr>
                <w:ins w:id="6887" w:author="Пользователь" w:date="2022-12-22T02:22:00Z"/>
                <w:szCs w:val="28"/>
                <w:lang w:val="en-US"/>
                <w:rPrChange w:id="6888" w:author="Пользователь" w:date="2022-12-22T02:42:00Z">
                  <w:rPr>
                    <w:ins w:id="6889" w:author="Пользователь" w:date="2022-12-22T02:22:00Z"/>
                    <w:sz w:val="24"/>
                  </w:rPr>
                </w:rPrChange>
              </w:rPr>
            </w:pPr>
            <w:ins w:id="6890" w:author="Пользователь" w:date="2022-12-22T02:22:00Z">
              <w:r w:rsidRPr="005A0097">
                <w:rPr>
                  <w:color w:val="CC7832"/>
                  <w:szCs w:val="28"/>
                  <w:lang w:val="en-US"/>
                  <w:rPrChange w:id="6891" w:author="Пользователь" w:date="2022-12-22T02:42:00Z">
                    <w:rPr>
                      <w:rFonts w:ascii="Courier New" w:hAnsi="Courier New" w:cs="Courier New"/>
                      <w:color w:val="CC7832"/>
                      <w:sz w:val="22"/>
                      <w:szCs w:val="22"/>
                    </w:rPr>
                  </w:rPrChange>
                </w:rPr>
                <w:t>       </w:t>
              </w:r>
              <w:r w:rsidRPr="005A0097">
                <w:rPr>
                  <w:color w:val="A9B7C6"/>
                  <w:szCs w:val="28"/>
                  <w:lang w:val="en-US"/>
                  <w:rPrChange w:id="6892" w:author="Пользователь" w:date="2022-12-22T02:42:00Z">
                    <w:rPr>
                      <w:rFonts w:ascii="Courier New" w:hAnsi="Courier New" w:cs="Courier New"/>
                      <w:color w:val="A9B7C6"/>
                      <w:sz w:val="22"/>
                      <w:szCs w:val="22"/>
                    </w:rPr>
                  </w:rPrChange>
                </w:rPr>
                <w:t>}</w:t>
              </w:r>
            </w:ins>
          </w:p>
          <w:p w14:paraId="3EC75424" w14:textId="77777777" w:rsidR="00046F53" w:rsidRPr="005A0097" w:rsidRDefault="00046F53" w:rsidP="00046F53">
            <w:pPr>
              <w:spacing w:line="240" w:lineRule="auto"/>
              <w:ind w:firstLine="0"/>
              <w:jc w:val="left"/>
              <w:rPr>
                <w:ins w:id="6893" w:author="Пользователь" w:date="2022-12-22T02:22:00Z"/>
                <w:szCs w:val="28"/>
                <w:lang w:val="en-US"/>
                <w:rPrChange w:id="6894" w:author="Пользователь" w:date="2022-12-22T02:42:00Z">
                  <w:rPr>
                    <w:ins w:id="6895" w:author="Пользователь" w:date="2022-12-22T02:22:00Z"/>
                    <w:sz w:val="24"/>
                  </w:rPr>
                </w:rPrChange>
              </w:rPr>
            </w:pPr>
            <w:ins w:id="6896" w:author="Пользователь" w:date="2022-12-22T02:22:00Z">
              <w:r w:rsidRPr="005A0097">
                <w:rPr>
                  <w:color w:val="A9B7C6"/>
                  <w:szCs w:val="28"/>
                  <w:lang w:val="en-US"/>
                  <w:rPrChange w:id="6897" w:author="Пользователь" w:date="2022-12-22T02:42:00Z">
                    <w:rPr>
                      <w:rFonts w:ascii="Courier New" w:hAnsi="Courier New" w:cs="Courier New"/>
                      <w:color w:val="A9B7C6"/>
                      <w:sz w:val="22"/>
                      <w:szCs w:val="22"/>
                    </w:rPr>
                  </w:rPrChange>
                </w:rPr>
                <w:t>       </w:t>
              </w:r>
              <w:proofErr w:type="gramStart"/>
              <w:r w:rsidRPr="005A0097">
                <w:rPr>
                  <w:color w:val="CC7832"/>
                  <w:szCs w:val="28"/>
                  <w:lang w:val="en-US"/>
                  <w:rPrChange w:id="6898" w:author="Пользователь" w:date="2022-12-22T02:42:00Z">
                    <w:rPr>
                      <w:rFonts w:ascii="Courier New" w:hAnsi="Courier New" w:cs="Courier New"/>
                      <w:color w:val="CC7832"/>
                      <w:sz w:val="22"/>
                      <w:szCs w:val="22"/>
                    </w:rPr>
                  </w:rPrChange>
                </w:rPr>
                <w:t>catch</w:t>
              </w:r>
              <w:r w:rsidRPr="005A0097">
                <w:rPr>
                  <w:color w:val="A9B7C6"/>
                  <w:szCs w:val="28"/>
                  <w:lang w:val="en-US"/>
                  <w:rPrChange w:id="6899" w:author="Пользователь" w:date="2022-12-22T02:42:00Z">
                    <w:rPr>
                      <w:rFonts w:ascii="Courier New" w:hAnsi="Courier New" w:cs="Courier New"/>
                      <w:color w:val="A9B7C6"/>
                      <w:sz w:val="22"/>
                      <w:szCs w:val="22"/>
                    </w:rPr>
                  </w:rPrChange>
                </w:rPr>
                <w:t>(</w:t>
              </w:r>
              <w:proofErr w:type="gramEnd"/>
              <w:r w:rsidRPr="005A0097">
                <w:rPr>
                  <w:color w:val="A9B7C6"/>
                  <w:szCs w:val="28"/>
                  <w:lang w:val="en-US"/>
                  <w:rPrChange w:id="6900" w:author="Пользователь" w:date="2022-12-22T02:42:00Z">
                    <w:rPr>
                      <w:rFonts w:ascii="Courier New" w:hAnsi="Courier New" w:cs="Courier New"/>
                      <w:color w:val="A9B7C6"/>
                      <w:sz w:val="22"/>
                      <w:szCs w:val="22"/>
                    </w:rPr>
                  </w:rPrChange>
                </w:rPr>
                <w:t>Exception e) {</w:t>
              </w:r>
            </w:ins>
          </w:p>
          <w:p w14:paraId="7FF3CB15" w14:textId="77777777" w:rsidR="00046F53" w:rsidRPr="005A0097" w:rsidRDefault="00046F53" w:rsidP="00046F53">
            <w:pPr>
              <w:spacing w:line="240" w:lineRule="auto"/>
              <w:ind w:firstLine="0"/>
              <w:jc w:val="left"/>
              <w:rPr>
                <w:ins w:id="6901" w:author="Пользователь" w:date="2022-12-22T02:22:00Z"/>
                <w:szCs w:val="28"/>
                <w:rPrChange w:id="6902" w:author="Пользователь" w:date="2022-12-22T02:42:00Z">
                  <w:rPr>
                    <w:ins w:id="6903" w:author="Пользователь" w:date="2022-12-22T02:22:00Z"/>
                    <w:sz w:val="24"/>
                  </w:rPr>
                </w:rPrChange>
              </w:rPr>
            </w:pPr>
            <w:ins w:id="6904" w:author="Пользователь" w:date="2022-12-22T02:22:00Z">
              <w:r w:rsidRPr="005A0097">
                <w:rPr>
                  <w:color w:val="A9B7C6"/>
                  <w:szCs w:val="28"/>
                  <w:lang w:val="en-US"/>
                  <w:rPrChange w:id="6905" w:author="Пользователь" w:date="2022-12-22T02:42:00Z">
                    <w:rPr>
                      <w:rFonts w:ascii="Courier New" w:hAnsi="Courier New" w:cs="Courier New"/>
                      <w:color w:val="A9B7C6"/>
                      <w:sz w:val="22"/>
                      <w:szCs w:val="22"/>
                    </w:rPr>
                  </w:rPrChange>
                </w:rPr>
                <w:t>           </w:t>
              </w:r>
              <w:proofErr w:type="spellStart"/>
              <w:r w:rsidRPr="005A0097">
                <w:rPr>
                  <w:color w:val="A9B7C6"/>
                  <w:szCs w:val="28"/>
                  <w:rPrChange w:id="6906" w:author="Пользователь" w:date="2022-12-22T02:42:00Z">
                    <w:rPr>
                      <w:rFonts w:ascii="Courier New" w:hAnsi="Courier New" w:cs="Courier New"/>
                      <w:color w:val="A9B7C6"/>
                      <w:sz w:val="22"/>
                      <w:szCs w:val="22"/>
                    </w:rPr>
                  </w:rPrChange>
                </w:rPr>
                <w:t>System.</w:t>
              </w:r>
              <w:r w:rsidRPr="005A0097">
                <w:rPr>
                  <w:i/>
                  <w:iCs/>
                  <w:color w:val="9876AA"/>
                  <w:szCs w:val="28"/>
                  <w:rPrChange w:id="6907" w:author="Пользователь" w:date="2022-12-22T02:42:00Z">
                    <w:rPr>
                      <w:rFonts w:ascii="Courier New" w:hAnsi="Courier New" w:cs="Courier New"/>
                      <w:i/>
                      <w:iCs/>
                      <w:color w:val="9876AA"/>
                      <w:sz w:val="22"/>
                      <w:szCs w:val="22"/>
                    </w:rPr>
                  </w:rPrChange>
                </w:rPr>
                <w:t>out</w:t>
              </w:r>
              <w:r w:rsidRPr="005A0097">
                <w:rPr>
                  <w:color w:val="A9B7C6"/>
                  <w:szCs w:val="28"/>
                  <w:rPrChange w:id="6908" w:author="Пользователь" w:date="2022-12-22T02:42:00Z">
                    <w:rPr>
                      <w:rFonts w:ascii="Courier New" w:hAnsi="Courier New" w:cs="Courier New"/>
                      <w:color w:val="A9B7C6"/>
                      <w:sz w:val="22"/>
                      <w:szCs w:val="22"/>
                    </w:rPr>
                  </w:rPrChange>
                </w:rPr>
                <w:t>.println</w:t>
              </w:r>
              <w:proofErr w:type="spellEnd"/>
              <w:r w:rsidRPr="005A0097">
                <w:rPr>
                  <w:color w:val="A9B7C6"/>
                  <w:szCs w:val="28"/>
                  <w:rPrChange w:id="6909" w:author="Пользователь" w:date="2022-12-22T02:42:00Z">
                    <w:rPr>
                      <w:rFonts w:ascii="Courier New" w:hAnsi="Courier New" w:cs="Courier New"/>
                      <w:color w:val="A9B7C6"/>
                      <w:sz w:val="22"/>
                      <w:szCs w:val="22"/>
                    </w:rPr>
                  </w:rPrChange>
                </w:rPr>
                <w:t>(</w:t>
              </w:r>
              <w:r w:rsidRPr="005A0097">
                <w:rPr>
                  <w:color w:val="6A8759"/>
                  <w:szCs w:val="28"/>
                  <w:rPrChange w:id="6910" w:author="Пользователь" w:date="2022-12-22T02:42:00Z">
                    <w:rPr>
                      <w:rFonts w:ascii="Courier New" w:hAnsi="Courier New" w:cs="Courier New"/>
                      <w:color w:val="6A8759"/>
                      <w:sz w:val="22"/>
                      <w:szCs w:val="22"/>
                    </w:rPr>
                  </w:rPrChange>
                </w:rPr>
                <w:t>"Формат файла не поддерживается!"</w:t>
              </w:r>
              <w:r w:rsidRPr="005A0097">
                <w:rPr>
                  <w:color w:val="A9B7C6"/>
                  <w:szCs w:val="28"/>
                  <w:rPrChange w:id="6911" w:author="Пользователь" w:date="2022-12-22T02:42:00Z">
                    <w:rPr>
                      <w:rFonts w:ascii="Courier New" w:hAnsi="Courier New" w:cs="Courier New"/>
                      <w:color w:val="A9B7C6"/>
                      <w:sz w:val="22"/>
                      <w:szCs w:val="22"/>
                    </w:rPr>
                  </w:rPrChange>
                </w:rPr>
                <w:t>)</w:t>
              </w:r>
              <w:r w:rsidRPr="005A0097">
                <w:rPr>
                  <w:color w:val="CC7832"/>
                  <w:szCs w:val="28"/>
                  <w:rPrChange w:id="6912" w:author="Пользователь" w:date="2022-12-22T02:42:00Z">
                    <w:rPr>
                      <w:rFonts w:ascii="Courier New" w:hAnsi="Courier New" w:cs="Courier New"/>
                      <w:color w:val="CC7832"/>
                      <w:sz w:val="22"/>
                      <w:szCs w:val="22"/>
                    </w:rPr>
                  </w:rPrChange>
                </w:rPr>
                <w:t>;</w:t>
              </w:r>
            </w:ins>
          </w:p>
          <w:p w14:paraId="46C2D4F2" w14:textId="77777777" w:rsidR="00046F53" w:rsidRPr="005A0097" w:rsidRDefault="00046F53" w:rsidP="00046F53">
            <w:pPr>
              <w:spacing w:line="240" w:lineRule="auto"/>
              <w:ind w:firstLine="0"/>
              <w:jc w:val="left"/>
              <w:rPr>
                <w:ins w:id="6913" w:author="Пользователь" w:date="2022-12-22T02:22:00Z"/>
                <w:szCs w:val="28"/>
                <w:rPrChange w:id="6914" w:author="Пользователь" w:date="2022-12-22T02:42:00Z">
                  <w:rPr>
                    <w:ins w:id="6915" w:author="Пользователь" w:date="2022-12-22T02:22:00Z"/>
                    <w:sz w:val="24"/>
                  </w:rPr>
                </w:rPrChange>
              </w:rPr>
            </w:pPr>
            <w:ins w:id="6916" w:author="Пользователь" w:date="2022-12-22T02:22:00Z">
              <w:r w:rsidRPr="005A0097">
                <w:rPr>
                  <w:color w:val="CC7832"/>
                  <w:szCs w:val="28"/>
                  <w:rPrChange w:id="6917" w:author="Пользователь" w:date="2022-12-22T02:42:00Z">
                    <w:rPr>
                      <w:rFonts w:ascii="Courier New" w:hAnsi="Courier New" w:cs="Courier New"/>
                      <w:color w:val="CC7832"/>
                      <w:sz w:val="22"/>
                      <w:szCs w:val="22"/>
                    </w:rPr>
                  </w:rPrChange>
                </w:rPr>
                <w:t>           </w:t>
              </w:r>
              <w:proofErr w:type="spellStart"/>
              <w:proofErr w:type="gramStart"/>
              <w:r w:rsidRPr="005A0097">
                <w:rPr>
                  <w:color w:val="A9B7C6"/>
                  <w:szCs w:val="28"/>
                  <w:rPrChange w:id="6918" w:author="Пользователь" w:date="2022-12-22T02:42:00Z">
                    <w:rPr>
                      <w:rFonts w:ascii="Courier New" w:hAnsi="Courier New" w:cs="Courier New"/>
                      <w:color w:val="A9B7C6"/>
                      <w:sz w:val="22"/>
                      <w:szCs w:val="22"/>
                    </w:rPr>
                  </w:rPrChange>
                </w:rPr>
                <w:t>e.printStackTrace</w:t>
              </w:r>
              <w:proofErr w:type="spellEnd"/>
              <w:proofErr w:type="gramEnd"/>
              <w:r w:rsidRPr="005A0097">
                <w:rPr>
                  <w:color w:val="A9B7C6"/>
                  <w:szCs w:val="28"/>
                  <w:rPrChange w:id="6919" w:author="Пользователь" w:date="2022-12-22T02:42:00Z">
                    <w:rPr>
                      <w:rFonts w:ascii="Courier New" w:hAnsi="Courier New" w:cs="Courier New"/>
                      <w:color w:val="A9B7C6"/>
                      <w:sz w:val="22"/>
                      <w:szCs w:val="22"/>
                    </w:rPr>
                  </w:rPrChange>
                </w:rPr>
                <w:t>()</w:t>
              </w:r>
              <w:r w:rsidRPr="005A0097">
                <w:rPr>
                  <w:color w:val="CC7832"/>
                  <w:szCs w:val="28"/>
                  <w:rPrChange w:id="6920" w:author="Пользователь" w:date="2022-12-22T02:42:00Z">
                    <w:rPr>
                      <w:rFonts w:ascii="Courier New" w:hAnsi="Courier New" w:cs="Courier New"/>
                      <w:color w:val="CC7832"/>
                      <w:sz w:val="22"/>
                      <w:szCs w:val="22"/>
                    </w:rPr>
                  </w:rPrChange>
                </w:rPr>
                <w:t>;</w:t>
              </w:r>
            </w:ins>
          </w:p>
          <w:p w14:paraId="3B702C8B" w14:textId="77777777" w:rsidR="00046F53" w:rsidRPr="005A0097" w:rsidRDefault="00046F53" w:rsidP="00046F53">
            <w:pPr>
              <w:spacing w:line="240" w:lineRule="auto"/>
              <w:ind w:firstLine="0"/>
              <w:jc w:val="left"/>
              <w:rPr>
                <w:ins w:id="6921" w:author="Пользователь" w:date="2022-12-22T02:22:00Z"/>
                <w:szCs w:val="28"/>
                <w:rPrChange w:id="6922" w:author="Пользователь" w:date="2022-12-22T02:42:00Z">
                  <w:rPr>
                    <w:ins w:id="6923" w:author="Пользователь" w:date="2022-12-22T02:22:00Z"/>
                    <w:sz w:val="24"/>
                  </w:rPr>
                </w:rPrChange>
              </w:rPr>
            </w:pPr>
            <w:ins w:id="6924" w:author="Пользователь" w:date="2022-12-22T02:22:00Z">
              <w:r w:rsidRPr="005A0097">
                <w:rPr>
                  <w:color w:val="CC7832"/>
                  <w:szCs w:val="28"/>
                  <w:rPrChange w:id="6925" w:author="Пользователь" w:date="2022-12-22T02:42:00Z">
                    <w:rPr>
                      <w:rFonts w:ascii="Courier New" w:hAnsi="Courier New" w:cs="Courier New"/>
                      <w:color w:val="CC7832"/>
                      <w:sz w:val="22"/>
                      <w:szCs w:val="22"/>
                    </w:rPr>
                  </w:rPrChange>
                </w:rPr>
                <w:t>           </w:t>
              </w:r>
              <w:proofErr w:type="spellStart"/>
              <w:r w:rsidRPr="005A0097">
                <w:rPr>
                  <w:color w:val="CC7832"/>
                  <w:szCs w:val="28"/>
                  <w:rPrChange w:id="6926" w:author="Пользователь" w:date="2022-12-22T02:42:00Z">
                    <w:rPr>
                      <w:rFonts w:ascii="Courier New" w:hAnsi="Courier New" w:cs="Courier New"/>
                      <w:color w:val="CC7832"/>
                      <w:sz w:val="22"/>
                      <w:szCs w:val="22"/>
                    </w:rPr>
                  </w:rPrChange>
                </w:rPr>
                <w:t>return</w:t>
              </w:r>
              <w:proofErr w:type="spellEnd"/>
              <w:r w:rsidRPr="005A0097">
                <w:rPr>
                  <w:color w:val="CC7832"/>
                  <w:szCs w:val="28"/>
                  <w:rPrChange w:id="6927" w:author="Пользователь" w:date="2022-12-22T02:42:00Z">
                    <w:rPr>
                      <w:rFonts w:ascii="Courier New" w:hAnsi="Courier New" w:cs="Courier New"/>
                      <w:color w:val="CC7832"/>
                      <w:sz w:val="22"/>
                      <w:szCs w:val="22"/>
                    </w:rPr>
                  </w:rPrChange>
                </w:rPr>
                <w:t>;</w:t>
              </w:r>
            </w:ins>
          </w:p>
          <w:p w14:paraId="5969A829" w14:textId="77777777" w:rsidR="00046F53" w:rsidRPr="005A0097" w:rsidRDefault="00046F53" w:rsidP="00046F53">
            <w:pPr>
              <w:spacing w:line="240" w:lineRule="auto"/>
              <w:ind w:firstLine="0"/>
              <w:jc w:val="left"/>
              <w:rPr>
                <w:ins w:id="6928" w:author="Пользователь" w:date="2022-12-22T02:22:00Z"/>
                <w:szCs w:val="28"/>
                <w:rPrChange w:id="6929" w:author="Пользователь" w:date="2022-12-22T02:42:00Z">
                  <w:rPr>
                    <w:ins w:id="6930" w:author="Пользователь" w:date="2022-12-22T02:22:00Z"/>
                    <w:sz w:val="24"/>
                  </w:rPr>
                </w:rPrChange>
              </w:rPr>
            </w:pPr>
            <w:ins w:id="6931" w:author="Пользователь" w:date="2022-12-22T02:22:00Z">
              <w:r w:rsidRPr="005A0097">
                <w:rPr>
                  <w:color w:val="CC7832"/>
                  <w:szCs w:val="28"/>
                  <w:rPrChange w:id="6932" w:author="Пользователь" w:date="2022-12-22T02:42:00Z">
                    <w:rPr>
                      <w:rFonts w:ascii="Courier New" w:hAnsi="Courier New" w:cs="Courier New"/>
                      <w:color w:val="CC7832"/>
                      <w:sz w:val="22"/>
                      <w:szCs w:val="22"/>
                    </w:rPr>
                  </w:rPrChange>
                </w:rPr>
                <w:t>       </w:t>
              </w:r>
              <w:r w:rsidRPr="005A0097">
                <w:rPr>
                  <w:color w:val="A9B7C6"/>
                  <w:szCs w:val="28"/>
                  <w:rPrChange w:id="6933" w:author="Пользователь" w:date="2022-12-22T02:42:00Z">
                    <w:rPr>
                      <w:rFonts w:ascii="Courier New" w:hAnsi="Courier New" w:cs="Courier New"/>
                      <w:color w:val="A9B7C6"/>
                      <w:sz w:val="22"/>
                      <w:szCs w:val="22"/>
                    </w:rPr>
                  </w:rPrChange>
                </w:rPr>
                <w:t>}</w:t>
              </w:r>
            </w:ins>
          </w:p>
          <w:p w14:paraId="45651AAA" w14:textId="77777777" w:rsidR="00046F53" w:rsidRPr="005A0097" w:rsidRDefault="00046F53" w:rsidP="00046F53">
            <w:pPr>
              <w:spacing w:line="240" w:lineRule="auto"/>
              <w:ind w:firstLine="0"/>
              <w:jc w:val="left"/>
              <w:rPr>
                <w:ins w:id="6934" w:author="Пользователь" w:date="2022-12-22T02:22:00Z"/>
                <w:szCs w:val="28"/>
                <w:rPrChange w:id="6935" w:author="Пользователь" w:date="2022-12-22T02:42:00Z">
                  <w:rPr>
                    <w:ins w:id="6936" w:author="Пользователь" w:date="2022-12-22T02:22:00Z"/>
                    <w:sz w:val="24"/>
                  </w:rPr>
                </w:rPrChange>
              </w:rPr>
            </w:pPr>
            <w:ins w:id="6937" w:author="Пользователь" w:date="2022-12-22T02:22:00Z">
              <w:r w:rsidRPr="005A0097">
                <w:rPr>
                  <w:color w:val="A9B7C6"/>
                  <w:szCs w:val="28"/>
                  <w:rPrChange w:id="6938" w:author="Пользователь" w:date="2022-12-22T02:42:00Z">
                    <w:rPr>
                      <w:rFonts w:ascii="Courier New" w:hAnsi="Courier New" w:cs="Courier New"/>
                      <w:color w:val="A9B7C6"/>
                      <w:sz w:val="22"/>
                      <w:szCs w:val="22"/>
                    </w:rPr>
                  </w:rPrChange>
                </w:rPr>
                <w:t>   }</w:t>
              </w:r>
            </w:ins>
          </w:p>
          <w:p w14:paraId="52BCC991" w14:textId="77777777" w:rsidR="00046F53" w:rsidRPr="005A0097" w:rsidRDefault="00046F53" w:rsidP="00046F53">
            <w:pPr>
              <w:spacing w:line="240" w:lineRule="auto"/>
              <w:ind w:firstLine="0"/>
              <w:jc w:val="left"/>
              <w:rPr>
                <w:ins w:id="6939" w:author="Пользователь" w:date="2022-12-22T02:22:00Z"/>
                <w:szCs w:val="28"/>
                <w:rPrChange w:id="6940" w:author="Пользователь" w:date="2022-12-22T02:42:00Z">
                  <w:rPr>
                    <w:ins w:id="6941" w:author="Пользователь" w:date="2022-12-22T02:22:00Z"/>
                    <w:sz w:val="24"/>
                  </w:rPr>
                </w:rPrChange>
              </w:rPr>
            </w:pPr>
            <w:ins w:id="6942" w:author="Пользователь" w:date="2022-12-22T02:22:00Z">
              <w:r w:rsidRPr="005A0097">
                <w:rPr>
                  <w:color w:val="A9B7C6"/>
                  <w:szCs w:val="28"/>
                  <w:rPrChange w:id="6943" w:author="Пользователь" w:date="2022-12-22T02:42:00Z">
                    <w:rPr>
                      <w:rFonts w:ascii="Courier New" w:hAnsi="Courier New" w:cs="Courier New"/>
                      <w:color w:val="A9B7C6"/>
                      <w:sz w:val="22"/>
                      <w:szCs w:val="22"/>
                    </w:rPr>
                  </w:rPrChange>
                </w:rPr>
                <w:t>   </w:t>
              </w:r>
              <w:r w:rsidRPr="005A0097">
                <w:rPr>
                  <w:i/>
                  <w:iCs/>
                  <w:color w:val="629755"/>
                  <w:szCs w:val="28"/>
                  <w:rPrChange w:id="6944" w:author="Пользователь" w:date="2022-12-22T02:42:00Z">
                    <w:rPr>
                      <w:rFonts w:ascii="Courier New" w:hAnsi="Courier New" w:cs="Courier New"/>
                      <w:i/>
                      <w:iCs/>
                      <w:color w:val="629755"/>
                      <w:sz w:val="22"/>
                      <w:szCs w:val="22"/>
                    </w:rPr>
                  </w:rPrChange>
                </w:rPr>
                <w:t>/******************************</w:t>
              </w:r>
            </w:ins>
          </w:p>
          <w:p w14:paraId="2F8DA967" w14:textId="77777777" w:rsidR="00046F53" w:rsidRPr="005A0097" w:rsidRDefault="00046F53" w:rsidP="00046F53">
            <w:pPr>
              <w:spacing w:line="240" w:lineRule="auto"/>
              <w:ind w:firstLine="0"/>
              <w:jc w:val="left"/>
              <w:rPr>
                <w:ins w:id="6945" w:author="Пользователь" w:date="2022-12-22T02:22:00Z"/>
                <w:szCs w:val="28"/>
                <w:lang w:val="en-US"/>
                <w:rPrChange w:id="6946" w:author="Пользователь" w:date="2022-12-22T02:42:00Z">
                  <w:rPr>
                    <w:ins w:id="6947" w:author="Пользователь" w:date="2022-12-22T02:22:00Z"/>
                    <w:sz w:val="24"/>
                  </w:rPr>
                </w:rPrChange>
              </w:rPr>
            </w:pPr>
            <w:ins w:id="6948" w:author="Пользователь" w:date="2022-12-22T02:22:00Z">
              <w:r w:rsidRPr="005A0097">
                <w:rPr>
                  <w:i/>
                  <w:iCs/>
                  <w:color w:val="629755"/>
                  <w:szCs w:val="28"/>
                  <w:rPrChange w:id="6949" w:author="Пользователь" w:date="2022-12-22T02:42:00Z">
                    <w:rPr>
                      <w:rFonts w:ascii="Courier New" w:hAnsi="Courier New" w:cs="Courier New"/>
                      <w:i/>
                      <w:iCs/>
                      <w:color w:val="629755"/>
                      <w:sz w:val="22"/>
                      <w:szCs w:val="22"/>
                    </w:rPr>
                  </w:rPrChange>
                </w:rPr>
                <w:t xml:space="preserve">    * Вывод данных в консоль.    </w:t>
              </w:r>
              <w:r w:rsidRPr="005A0097">
                <w:rPr>
                  <w:i/>
                  <w:iCs/>
                  <w:color w:val="629755"/>
                  <w:szCs w:val="28"/>
                  <w:lang w:val="en-US"/>
                  <w:rPrChange w:id="6950" w:author="Пользователь" w:date="2022-12-22T02:42:00Z">
                    <w:rPr>
                      <w:rFonts w:ascii="Courier New" w:hAnsi="Courier New" w:cs="Courier New"/>
                      <w:i/>
                      <w:iCs/>
                      <w:color w:val="629755"/>
                      <w:sz w:val="22"/>
                      <w:szCs w:val="22"/>
                    </w:rPr>
                  </w:rPrChange>
                </w:rPr>
                <w:t>*</w:t>
              </w:r>
            </w:ins>
          </w:p>
          <w:p w14:paraId="68A89335" w14:textId="77777777" w:rsidR="00046F53" w:rsidRPr="005A0097" w:rsidRDefault="00046F53" w:rsidP="00046F53">
            <w:pPr>
              <w:spacing w:line="240" w:lineRule="auto"/>
              <w:ind w:firstLine="0"/>
              <w:jc w:val="left"/>
              <w:rPr>
                <w:ins w:id="6951" w:author="Пользователь" w:date="2022-12-22T02:22:00Z"/>
                <w:szCs w:val="28"/>
                <w:lang w:val="en-US"/>
                <w:rPrChange w:id="6952" w:author="Пользователь" w:date="2022-12-22T02:42:00Z">
                  <w:rPr>
                    <w:ins w:id="6953" w:author="Пользователь" w:date="2022-12-22T02:22:00Z"/>
                    <w:sz w:val="24"/>
                  </w:rPr>
                </w:rPrChange>
              </w:rPr>
            </w:pPr>
            <w:ins w:id="6954" w:author="Пользователь" w:date="2022-12-22T02:22:00Z">
              <w:r w:rsidRPr="005A0097">
                <w:rPr>
                  <w:i/>
                  <w:iCs/>
                  <w:color w:val="629755"/>
                  <w:szCs w:val="28"/>
                  <w:lang w:val="en-US"/>
                  <w:rPrChange w:id="6955" w:author="Пользователь" w:date="2022-12-22T02:42:00Z">
                    <w:rPr>
                      <w:rFonts w:ascii="Courier New" w:hAnsi="Courier New" w:cs="Courier New"/>
                      <w:i/>
                      <w:iCs/>
                      <w:color w:val="629755"/>
                      <w:sz w:val="22"/>
                      <w:szCs w:val="22"/>
                    </w:rPr>
                  </w:rPrChange>
                </w:rPr>
                <w:t>    ******************************/</w:t>
              </w:r>
            </w:ins>
          </w:p>
          <w:p w14:paraId="26243A56" w14:textId="77777777" w:rsidR="00046F53" w:rsidRPr="005A0097" w:rsidRDefault="00046F53" w:rsidP="00046F53">
            <w:pPr>
              <w:spacing w:line="240" w:lineRule="auto"/>
              <w:ind w:firstLine="0"/>
              <w:jc w:val="left"/>
              <w:rPr>
                <w:ins w:id="6956" w:author="Пользователь" w:date="2022-12-22T02:22:00Z"/>
                <w:szCs w:val="28"/>
                <w:lang w:val="en-US"/>
                <w:rPrChange w:id="6957" w:author="Пользователь" w:date="2022-12-22T02:42:00Z">
                  <w:rPr>
                    <w:ins w:id="6958" w:author="Пользователь" w:date="2022-12-22T02:22:00Z"/>
                    <w:sz w:val="24"/>
                  </w:rPr>
                </w:rPrChange>
              </w:rPr>
            </w:pPr>
            <w:ins w:id="6959" w:author="Пользователь" w:date="2022-12-22T02:22:00Z">
              <w:r w:rsidRPr="005A0097">
                <w:rPr>
                  <w:i/>
                  <w:iCs/>
                  <w:color w:val="629755"/>
                  <w:szCs w:val="28"/>
                  <w:lang w:val="en-US"/>
                  <w:rPrChange w:id="6960" w:author="Пользователь" w:date="2022-12-22T02:42:00Z">
                    <w:rPr>
                      <w:rFonts w:ascii="Courier New" w:hAnsi="Courier New" w:cs="Courier New"/>
                      <w:i/>
                      <w:iCs/>
                      <w:color w:val="629755"/>
                      <w:sz w:val="22"/>
                      <w:szCs w:val="22"/>
                    </w:rPr>
                  </w:rPrChange>
                </w:rPr>
                <w:t>   </w:t>
              </w:r>
              <w:r w:rsidRPr="005A0097">
                <w:rPr>
                  <w:color w:val="CC7832"/>
                  <w:szCs w:val="28"/>
                  <w:lang w:val="en-US"/>
                  <w:rPrChange w:id="6961" w:author="Пользователь" w:date="2022-12-22T02:42:00Z">
                    <w:rPr>
                      <w:rFonts w:ascii="Courier New" w:hAnsi="Courier New" w:cs="Courier New"/>
                      <w:color w:val="CC7832"/>
                      <w:sz w:val="22"/>
                      <w:szCs w:val="22"/>
                    </w:rPr>
                  </w:rPrChange>
                </w:rPr>
                <w:t xml:space="preserve">private static void </w:t>
              </w:r>
              <w:proofErr w:type="spellStart"/>
              <w:proofErr w:type="gramStart"/>
              <w:r w:rsidRPr="005A0097">
                <w:rPr>
                  <w:color w:val="FFC66D"/>
                  <w:szCs w:val="28"/>
                  <w:lang w:val="en-US"/>
                  <w:rPrChange w:id="6962" w:author="Пользователь" w:date="2022-12-22T02:42:00Z">
                    <w:rPr>
                      <w:rFonts w:ascii="Courier New" w:hAnsi="Courier New" w:cs="Courier New"/>
                      <w:color w:val="FFC66D"/>
                      <w:sz w:val="22"/>
                      <w:szCs w:val="22"/>
                    </w:rPr>
                  </w:rPrChange>
                </w:rPr>
                <w:t>outData</w:t>
              </w:r>
              <w:proofErr w:type="spellEnd"/>
              <w:r w:rsidRPr="005A0097">
                <w:rPr>
                  <w:color w:val="A9B7C6"/>
                  <w:szCs w:val="28"/>
                  <w:lang w:val="en-US"/>
                  <w:rPrChange w:id="6963" w:author="Пользователь" w:date="2022-12-22T02:42:00Z">
                    <w:rPr>
                      <w:rFonts w:ascii="Courier New" w:hAnsi="Courier New" w:cs="Courier New"/>
                      <w:color w:val="A9B7C6"/>
                      <w:sz w:val="22"/>
                      <w:szCs w:val="22"/>
                    </w:rPr>
                  </w:rPrChange>
                </w:rPr>
                <w:t>(</w:t>
              </w:r>
              <w:proofErr w:type="gramEnd"/>
              <w:r w:rsidRPr="005A0097">
                <w:rPr>
                  <w:color w:val="A9B7C6"/>
                  <w:szCs w:val="28"/>
                  <w:lang w:val="en-US"/>
                  <w:rPrChange w:id="6964" w:author="Пользователь" w:date="2022-12-22T02:42:00Z">
                    <w:rPr>
                      <w:rFonts w:ascii="Courier New" w:hAnsi="Courier New" w:cs="Courier New"/>
                      <w:color w:val="A9B7C6"/>
                      <w:sz w:val="22"/>
                      <w:szCs w:val="22"/>
                    </w:rPr>
                  </w:rPrChange>
                </w:rPr>
                <w:t>) {</w:t>
              </w:r>
            </w:ins>
          </w:p>
          <w:p w14:paraId="56DEC62A" w14:textId="77777777" w:rsidR="00046F53" w:rsidRPr="005A0097" w:rsidRDefault="00046F53" w:rsidP="00046F53">
            <w:pPr>
              <w:spacing w:line="240" w:lineRule="auto"/>
              <w:ind w:firstLine="0"/>
              <w:jc w:val="left"/>
              <w:rPr>
                <w:ins w:id="6965" w:author="Пользователь" w:date="2022-12-22T02:22:00Z"/>
                <w:szCs w:val="28"/>
                <w:lang w:val="en-US"/>
                <w:rPrChange w:id="6966" w:author="Пользователь" w:date="2022-12-22T02:42:00Z">
                  <w:rPr>
                    <w:ins w:id="6967" w:author="Пользователь" w:date="2022-12-22T02:22:00Z"/>
                    <w:sz w:val="24"/>
                  </w:rPr>
                </w:rPrChange>
              </w:rPr>
            </w:pPr>
            <w:ins w:id="6968" w:author="Пользователь" w:date="2022-12-22T02:22:00Z">
              <w:r w:rsidRPr="005A0097">
                <w:rPr>
                  <w:color w:val="A9B7C6"/>
                  <w:szCs w:val="28"/>
                  <w:lang w:val="en-US"/>
                  <w:rPrChange w:id="6969" w:author="Пользователь" w:date="2022-12-22T02:42:00Z">
                    <w:rPr>
                      <w:rFonts w:ascii="Courier New" w:hAnsi="Courier New" w:cs="Courier New"/>
                      <w:color w:val="A9B7C6"/>
                      <w:sz w:val="22"/>
                      <w:szCs w:val="22"/>
                    </w:rPr>
                  </w:rPrChange>
                </w:rPr>
                <w:t>       </w:t>
              </w:r>
              <w:r w:rsidRPr="005A0097">
                <w:rPr>
                  <w:color w:val="CC7832"/>
                  <w:szCs w:val="28"/>
                  <w:lang w:val="en-US"/>
                  <w:rPrChange w:id="6970" w:author="Пользователь" w:date="2022-12-22T02:42:00Z">
                    <w:rPr>
                      <w:rFonts w:ascii="Courier New" w:hAnsi="Courier New" w:cs="Courier New"/>
                      <w:color w:val="CC7832"/>
                      <w:sz w:val="22"/>
                      <w:szCs w:val="22"/>
                    </w:rPr>
                  </w:rPrChange>
                </w:rPr>
                <w:t xml:space="preserve">for </w:t>
              </w:r>
              <w:r w:rsidRPr="005A0097">
                <w:rPr>
                  <w:color w:val="A9B7C6"/>
                  <w:szCs w:val="28"/>
                  <w:lang w:val="en-US"/>
                  <w:rPrChange w:id="6971" w:author="Пользователь" w:date="2022-12-22T02:42:00Z">
                    <w:rPr>
                      <w:rFonts w:ascii="Courier New" w:hAnsi="Courier New" w:cs="Courier New"/>
                      <w:color w:val="A9B7C6"/>
                      <w:sz w:val="22"/>
                      <w:szCs w:val="22"/>
                    </w:rPr>
                  </w:rPrChange>
                </w:rPr>
                <w:t>(</w:t>
              </w:r>
              <w:proofErr w:type="spellStart"/>
              <w:r w:rsidRPr="005A0097">
                <w:rPr>
                  <w:color w:val="A9B7C6"/>
                  <w:szCs w:val="28"/>
                  <w:lang w:val="en-US"/>
                  <w:rPrChange w:id="6972" w:author="Пользователь" w:date="2022-12-22T02:42:00Z">
                    <w:rPr>
                      <w:rFonts w:ascii="Courier New" w:hAnsi="Courier New" w:cs="Courier New"/>
                      <w:color w:val="A9B7C6"/>
                      <w:sz w:val="22"/>
                      <w:szCs w:val="22"/>
                    </w:rPr>
                  </w:rPrChange>
                </w:rPr>
                <w:t>Map.Entry</w:t>
              </w:r>
              <w:proofErr w:type="spellEnd"/>
              <w:r w:rsidRPr="005A0097">
                <w:rPr>
                  <w:color w:val="A9B7C6"/>
                  <w:szCs w:val="28"/>
                  <w:lang w:val="en-US"/>
                  <w:rPrChange w:id="6973" w:author="Пользователь" w:date="2022-12-22T02:42:00Z">
                    <w:rPr>
                      <w:rFonts w:ascii="Courier New" w:hAnsi="Courier New" w:cs="Courier New"/>
                      <w:color w:val="A9B7C6"/>
                      <w:sz w:val="22"/>
                      <w:szCs w:val="22"/>
                    </w:rPr>
                  </w:rPrChange>
                </w:rPr>
                <w:t>&lt;UUID</w:t>
              </w:r>
              <w:r w:rsidRPr="005A0097">
                <w:rPr>
                  <w:color w:val="CC7832"/>
                  <w:szCs w:val="28"/>
                  <w:lang w:val="en-US"/>
                  <w:rPrChange w:id="6974" w:author="Пользователь" w:date="2022-12-22T02:42:00Z">
                    <w:rPr>
                      <w:rFonts w:ascii="Courier New" w:hAnsi="Courier New" w:cs="Courier New"/>
                      <w:color w:val="CC7832"/>
                      <w:sz w:val="22"/>
                      <w:szCs w:val="22"/>
                    </w:rPr>
                  </w:rPrChange>
                </w:rPr>
                <w:t xml:space="preserve">, </w:t>
              </w:r>
              <w:proofErr w:type="spellStart"/>
              <w:r w:rsidRPr="005A0097">
                <w:rPr>
                  <w:color w:val="A9B7C6"/>
                  <w:szCs w:val="28"/>
                  <w:lang w:val="en-US"/>
                  <w:rPrChange w:id="6975" w:author="Пользователь" w:date="2022-12-22T02:42:00Z">
                    <w:rPr>
                      <w:rFonts w:ascii="Courier New" w:hAnsi="Courier New" w:cs="Courier New"/>
                      <w:color w:val="A9B7C6"/>
                      <w:sz w:val="22"/>
                      <w:szCs w:val="22"/>
                    </w:rPr>
                  </w:rPrChange>
                </w:rPr>
                <w:t>CTime</w:t>
              </w:r>
              <w:proofErr w:type="spellEnd"/>
              <w:r w:rsidRPr="005A0097">
                <w:rPr>
                  <w:color w:val="A9B7C6"/>
                  <w:szCs w:val="28"/>
                  <w:lang w:val="en-US"/>
                  <w:rPrChange w:id="6976" w:author="Пользователь" w:date="2022-12-22T02:42:00Z">
                    <w:rPr>
                      <w:rFonts w:ascii="Courier New" w:hAnsi="Courier New" w:cs="Courier New"/>
                      <w:color w:val="A9B7C6"/>
                      <w:sz w:val="22"/>
                      <w:szCs w:val="22"/>
                    </w:rPr>
                  </w:rPrChange>
                </w:rPr>
                <w:t xml:space="preserve">&gt; </w:t>
              </w:r>
              <w:proofErr w:type="gramStart"/>
              <w:r w:rsidRPr="005A0097">
                <w:rPr>
                  <w:color w:val="A9B7C6"/>
                  <w:szCs w:val="28"/>
                  <w:lang w:val="en-US"/>
                  <w:rPrChange w:id="6977" w:author="Пользователь" w:date="2022-12-22T02:42:00Z">
                    <w:rPr>
                      <w:rFonts w:ascii="Courier New" w:hAnsi="Courier New" w:cs="Courier New"/>
                      <w:color w:val="A9B7C6"/>
                      <w:sz w:val="22"/>
                      <w:szCs w:val="22"/>
                    </w:rPr>
                  </w:rPrChange>
                </w:rPr>
                <w:t>entry :</w:t>
              </w:r>
              <w:proofErr w:type="gramEnd"/>
              <w:r w:rsidRPr="005A0097">
                <w:rPr>
                  <w:color w:val="A9B7C6"/>
                  <w:szCs w:val="28"/>
                  <w:lang w:val="en-US"/>
                  <w:rPrChange w:id="6978" w:author="Пользователь" w:date="2022-12-22T02:42:00Z">
                    <w:rPr>
                      <w:rFonts w:ascii="Courier New" w:hAnsi="Courier New" w:cs="Courier New"/>
                      <w:color w:val="A9B7C6"/>
                      <w:sz w:val="22"/>
                      <w:szCs w:val="22"/>
                    </w:rPr>
                  </w:rPrChange>
                </w:rPr>
                <w:t xml:space="preserve"> </w:t>
              </w:r>
              <w:proofErr w:type="spellStart"/>
              <w:r w:rsidRPr="005A0097">
                <w:rPr>
                  <w:i/>
                  <w:iCs/>
                  <w:color w:val="9876AA"/>
                  <w:szCs w:val="28"/>
                  <w:lang w:val="en-US"/>
                  <w:rPrChange w:id="6979" w:author="Пользователь" w:date="2022-12-22T02:42:00Z">
                    <w:rPr>
                      <w:rFonts w:ascii="Courier New" w:hAnsi="Courier New" w:cs="Courier New"/>
                      <w:i/>
                      <w:iCs/>
                      <w:color w:val="9876AA"/>
                      <w:sz w:val="22"/>
                      <w:szCs w:val="22"/>
                    </w:rPr>
                  </w:rPrChange>
                </w:rPr>
                <w:t>times</w:t>
              </w:r>
              <w:r w:rsidRPr="005A0097">
                <w:rPr>
                  <w:color w:val="A9B7C6"/>
                  <w:szCs w:val="28"/>
                  <w:lang w:val="en-US"/>
                  <w:rPrChange w:id="6980" w:author="Пользователь" w:date="2022-12-22T02:42:00Z">
                    <w:rPr>
                      <w:rFonts w:ascii="Courier New" w:hAnsi="Courier New" w:cs="Courier New"/>
                      <w:color w:val="A9B7C6"/>
                      <w:sz w:val="22"/>
                      <w:szCs w:val="22"/>
                    </w:rPr>
                  </w:rPrChange>
                </w:rPr>
                <w:t>.entrySet</w:t>
              </w:r>
              <w:proofErr w:type="spellEnd"/>
              <w:r w:rsidRPr="005A0097">
                <w:rPr>
                  <w:color w:val="A9B7C6"/>
                  <w:szCs w:val="28"/>
                  <w:lang w:val="en-US"/>
                  <w:rPrChange w:id="6981" w:author="Пользователь" w:date="2022-12-22T02:42:00Z">
                    <w:rPr>
                      <w:rFonts w:ascii="Courier New" w:hAnsi="Courier New" w:cs="Courier New"/>
                      <w:color w:val="A9B7C6"/>
                      <w:sz w:val="22"/>
                      <w:szCs w:val="22"/>
                    </w:rPr>
                  </w:rPrChange>
                </w:rPr>
                <w:t>()) {</w:t>
              </w:r>
            </w:ins>
          </w:p>
          <w:p w14:paraId="3B6519B1" w14:textId="77777777" w:rsidR="00046F53" w:rsidRPr="005A0097" w:rsidRDefault="00046F53" w:rsidP="00046F53">
            <w:pPr>
              <w:spacing w:line="240" w:lineRule="auto"/>
              <w:ind w:firstLine="0"/>
              <w:jc w:val="left"/>
              <w:rPr>
                <w:ins w:id="6982" w:author="Пользователь" w:date="2022-12-22T02:22:00Z"/>
                <w:szCs w:val="28"/>
                <w:lang w:val="en-US"/>
                <w:rPrChange w:id="6983" w:author="Пользователь" w:date="2022-12-22T02:42:00Z">
                  <w:rPr>
                    <w:ins w:id="6984" w:author="Пользователь" w:date="2022-12-22T02:22:00Z"/>
                    <w:sz w:val="24"/>
                  </w:rPr>
                </w:rPrChange>
              </w:rPr>
            </w:pPr>
            <w:ins w:id="6985" w:author="Пользователь" w:date="2022-12-22T02:22:00Z">
              <w:r w:rsidRPr="005A0097">
                <w:rPr>
                  <w:color w:val="A9B7C6"/>
                  <w:szCs w:val="28"/>
                  <w:lang w:val="en-US"/>
                  <w:rPrChange w:id="6986" w:author="Пользователь" w:date="2022-12-22T02:42:00Z">
                    <w:rPr>
                      <w:rFonts w:ascii="Courier New" w:hAnsi="Courier New" w:cs="Courier New"/>
                      <w:color w:val="A9B7C6"/>
                      <w:sz w:val="22"/>
                      <w:szCs w:val="22"/>
                    </w:rPr>
                  </w:rPrChange>
                </w:rPr>
                <w:t>           </w:t>
              </w:r>
              <w:proofErr w:type="spellStart"/>
              <w:r w:rsidRPr="005A0097">
                <w:rPr>
                  <w:color w:val="A9B7C6"/>
                  <w:szCs w:val="28"/>
                  <w:lang w:val="en-US"/>
                  <w:rPrChange w:id="6987" w:author="Пользователь" w:date="2022-12-22T02:42:00Z">
                    <w:rPr>
                      <w:rFonts w:ascii="Courier New" w:hAnsi="Courier New" w:cs="Courier New"/>
                      <w:color w:val="A9B7C6"/>
                      <w:sz w:val="22"/>
                      <w:szCs w:val="22"/>
                    </w:rPr>
                  </w:rPrChange>
                </w:rPr>
                <w:t>System.</w:t>
              </w:r>
              <w:r w:rsidRPr="005A0097">
                <w:rPr>
                  <w:i/>
                  <w:iCs/>
                  <w:color w:val="9876AA"/>
                  <w:szCs w:val="28"/>
                  <w:lang w:val="en-US"/>
                  <w:rPrChange w:id="6988" w:author="Пользователь" w:date="2022-12-22T02:42:00Z">
                    <w:rPr>
                      <w:rFonts w:ascii="Courier New" w:hAnsi="Courier New" w:cs="Courier New"/>
                      <w:i/>
                      <w:iCs/>
                      <w:color w:val="9876AA"/>
                      <w:sz w:val="22"/>
                      <w:szCs w:val="22"/>
                    </w:rPr>
                  </w:rPrChange>
                </w:rPr>
                <w:t>out</w:t>
              </w:r>
              <w:r w:rsidRPr="005A0097">
                <w:rPr>
                  <w:color w:val="A9B7C6"/>
                  <w:szCs w:val="28"/>
                  <w:lang w:val="en-US"/>
                  <w:rPrChange w:id="6989" w:author="Пользователь" w:date="2022-12-22T02:42:00Z">
                    <w:rPr>
                      <w:rFonts w:ascii="Courier New" w:hAnsi="Courier New" w:cs="Courier New"/>
                      <w:color w:val="A9B7C6"/>
                      <w:sz w:val="22"/>
                      <w:szCs w:val="22"/>
                    </w:rPr>
                  </w:rPrChange>
                </w:rPr>
                <w:t>.println</w:t>
              </w:r>
              <w:proofErr w:type="spellEnd"/>
              <w:r w:rsidRPr="005A0097">
                <w:rPr>
                  <w:color w:val="A9B7C6"/>
                  <w:szCs w:val="28"/>
                  <w:lang w:val="en-US"/>
                  <w:rPrChange w:id="6990" w:author="Пользователь" w:date="2022-12-22T02:42:00Z">
                    <w:rPr>
                      <w:rFonts w:ascii="Courier New" w:hAnsi="Courier New" w:cs="Courier New"/>
                      <w:color w:val="A9B7C6"/>
                      <w:sz w:val="22"/>
                      <w:szCs w:val="22"/>
                    </w:rPr>
                  </w:rPrChange>
                </w:rPr>
                <w:t>(</w:t>
              </w:r>
              <w:proofErr w:type="spellStart"/>
              <w:proofErr w:type="gramStart"/>
              <w:r w:rsidRPr="005A0097">
                <w:rPr>
                  <w:color w:val="A9B7C6"/>
                  <w:szCs w:val="28"/>
                  <w:lang w:val="en-US"/>
                  <w:rPrChange w:id="6991" w:author="Пользователь" w:date="2022-12-22T02:42:00Z">
                    <w:rPr>
                      <w:rFonts w:ascii="Courier New" w:hAnsi="Courier New" w:cs="Courier New"/>
                      <w:color w:val="A9B7C6"/>
                      <w:sz w:val="22"/>
                      <w:szCs w:val="22"/>
                    </w:rPr>
                  </w:rPrChange>
                </w:rPr>
                <w:t>entry.getValue</w:t>
              </w:r>
              <w:proofErr w:type="spellEnd"/>
              <w:proofErr w:type="gramEnd"/>
              <w:r w:rsidRPr="005A0097">
                <w:rPr>
                  <w:color w:val="A9B7C6"/>
                  <w:szCs w:val="28"/>
                  <w:lang w:val="en-US"/>
                  <w:rPrChange w:id="6992" w:author="Пользователь" w:date="2022-12-22T02:42:00Z">
                    <w:rPr>
                      <w:rFonts w:ascii="Courier New" w:hAnsi="Courier New" w:cs="Courier New"/>
                      <w:color w:val="A9B7C6"/>
                      <w:sz w:val="22"/>
                      <w:szCs w:val="22"/>
                    </w:rPr>
                  </w:rPrChange>
                </w:rPr>
                <w:t>())</w:t>
              </w:r>
              <w:r w:rsidRPr="005A0097">
                <w:rPr>
                  <w:color w:val="CC7832"/>
                  <w:szCs w:val="28"/>
                  <w:lang w:val="en-US"/>
                  <w:rPrChange w:id="6993" w:author="Пользователь" w:date="2022-12-22T02:42:00Z">
                    <w:rPr>
                      <w:rFonts w:ascii="Courier New" w:hAnsi="Courier New" w:cs="Courier New"/>
                      <w:color w:val="CC7832"/>
                      <w:sz w:val="22"/>
                      <w:szCs w:val="22"/>
                    </w:rPr>
                  </w:rPrChange>
                </w:rPr>
                <w:t>;</w:t>
              </w:r>
            </w:ins>
          </w:p>
          <w:p w14:paraId="30976C60" w14:textId="77777777" w:rsidR="00046F53" w:rsidRPr="005A0097" w:rsidRDefault="00046F53" w:rsidP="00046F53">
            <w:pPr>
              <w:spacing w:line="240" w:lineRule="auto"/>
              <w:ind w:firstLine="0"/>
              <w:jc w:val="left"/>
              <w:rPr>
                <w:ins w:id="6994" w:author="Пользователь" w:date="2022-12-22T02:22:00Z"/>
                <w:szCs w:val="28"/>
                <w:rPrChange w:id="6995" w:author="Пользователь" w:date="2022-12-22T02:42:00Z">
                  <w:rPr>
                    <w:ins w:id="6996" w:author="Пользователь" w:date="2022-12-22T02:22:00Z"/>
                    <w:sz w:val="24"/>
                  </w:rPr>
                </w:rPrChange>
              </w:rPr>
            </w:pPr>
            <w:ins w:id="6997" w:author="Пользователь" w:date="2022-12-22T02:22:00Z">
              <w:r w:rsidRPr="005A0097">
                <w:rPr>
                  <w:color w:val="CC7832"/>
                  <w:szCs w:val="28"/>
                  <w:lang w:val="en-US"/>
                  <w:rPrChange w:id="6998" w:author="Пользователь" w:date="2022-12-22T02:42:00Z">
                    <w:rPr>
                      <w:rFonts w:ascii="Courier New" w:hAnsi="Courier New" w:cs="Courier New"/>
                      <w:color w:val="CC7832"/>
                      <w:sz w:val="22"/>
                      <w:szCs w:val="22"/>
                    </w:rPr>
                  </w:rPrChange>
                </w:rPr>
                <w:lastRenderedPageBreak/>
                <w:t>       </w:t>
              </w:r>
              <w:r w:rsidRPr="005A0097">
                <w:rPr>
                  <w:color w:val="A9B7C6"/>
                  <w:szCs w:val="28"/>
                  <w:rPrChange w:id="6999" w:author="Пользователь" w:date="2022-12-22T02:42:00Z">
                    <w:rPr>
                      <w:rFonts w:ascii="Courier New" w:hAnsi="Courier New" w:cs="Courier New"/>
                      <w:color w:val="A9B7C6"/>
                      <w:sz w:val="22"/>
                      <w:szCs w:val="22"/>
                    </w:rPr>
                  </w:rPrChange>
                </w:rPr>
                <w:t>}</w:t>
              </w:r>
            </w:ins>
          </w:p>
          <w:p w14:paraId="3C2566E2" w14:textId="77777777" w:rsidR="00046F53" w:rsidRPr="005A0097" w:rsidRDefault="00046F53" w:rsidP="00046F53">
            <w:pPr>
              <w:spacing w:line="240" w:lineRule="auto"/>
              <w:ind w:firstLine="0"/>
              <w:jc w:val="left"/>
              <w:rPr>
                <w:ins w:id="7000" w:author="Пользователь" w:date="2022-12-22T02:22:00Z"/>
                <w:szCs w:val="28"/>
                <w:rPrChange w:id="7001" w:author="Пользователь" w:date="2022-12-22T02:42:00Z">
                  <w:rPr>
                    <w:ins w:id="7002" w:author="Пользователь" w:date="2022-12-22T02:22:00Z"/>
                    <w:sz w:val="24"/>
                  </w:rPr>
                </w:rPrChange>
              </w:rPr>
            </w:pPr>
            <w:ins w:id="7003" w:author="Пользователь" w:date="2022-12-22T02:22:00Z">
              <w:r w:rsidRPr="005A0097">
                <w:rPr>
                  <w:color w:val="A9B7C6"/>
                  <w:szCs w:val="28"/>
                  <w:rPrChange w:id="7004" w:author="Пользователь" w:date="2022-12-22T02:42:00Z">
                    <w:rPr>
                      <w:rFonts w:ascii="Courier New" w:hAnsi="Courier New" w:cs="Courier New"/>
                      <w:color w:val="A9B7C6"/>
                      <w:sz w:val="22"/>
                      <w:szCs w:val="22"/>
                    </w:rPr>
                  </w:rPrChange>
                </w:rPr>
                <w:t>   }</w:t>
              </w:r>
            </w:ins>
          </w:p>
          <w:p w14:paraId="01E8B4F0" w14:textId="77777777" w:rsidR="00046F53" w:rsidRPr="005A0097" w:rsidRDefault="00046F53" w:rsidP="00046F53">
            <w:pPr>
              <w:spacing w:line="240" w:lineRule="auto"/>
              <w:ind w:firstLine="0"/>
              <w:jc w:val="left"/>
              <w:rPr>
                <w:ins w:id="7005" w:author="Пользователь" w:date="2022-12-22T02:22:00Z"/>
                <w:szCs w:val="28"/>
                <w:rPrChange w:id="7006" w:author="Пользователь" w:date="2022-12-22T02:42:00Z">
                  <w:rPr>
                    <w:ins w:id="7007" w:author="Пользователь" w:date="2022-12-22T02:22:00Z"/>
                    <w:sz w:val="24"/>
                  </w:rPr>
                </w:rPrChange>
              </w:rPr>
            </w:pPr>
            <w:ins w:id="7008" w:author="Пользователь" w:date="2022-12-22T02:22:00Z">
              <w:r w:rsidRPr="005A0097">
                <w:rPr>
                  <w:color w:val="A9B7C6"/>
                  <w:szCs w:val="28"/>
                  <w:rPrChange w:id="7009" w:author="Пользователь" w:date="2022-12-22T02:42:00Z">
                    <w:rPr>
                      <w:rFonts w:ascii="Courier New" w:hAnsi="Courier New" w:cs="Courier New"/>
                      <w:color w:val="A9B7C6"/>
                      <w:sz w:val="22"/>
                      <w:szCs w:val="22"/>
                    </w:rPr>
                  </w:rPrChange>
                </w:rPr>
                <w:t>   </w:t>
              </w:r>
              <w:r w:rsidRPr="005A0097">
                <w:rPr>
                  <w:i/>
                  <w:iCs/>
                  <w:color w:val="629755"/>
                  <w:szCs w:val="28"/>
                  <w:rPrChange w:id="7010" w:author="Пользователь" w:date="2022-12-22T02:42:00Z">
                    <w:rPr>
                      <w:rFonts w:ascii="Courier New" w:hAnsi="Courier New" w:cs="Courier New"/>
                      <w:i/>
                      <w:iCs/>
                      <w:color w:val="629755"/>
                      <w:sz w:val="22"/>
                      <w:szCs w:val="22"/>
                    </w:rPr>
                  </w:rPrChange>
                </w:rPr>
                <w:t>/**************************************************************</w:t>
              </w:r>
            </w:ins>
          </w:p>
          <w:p w14:paraId="5771FD94" w14:textId="77777777" w:rsidR="00046F53" w:rsidRPr="005A0097" w:rsidRDefault="00046F53" w:rsidP="00046F53">
            <w:pPr>
              <w:spacing w:line="240" w:lineRule="auto"/>
              <w:ind w:firstLine="0"/>
              <w:jc w:val="left"/>
              <w:rPr>
                <w:ins w:id="7011" w:author="Пользователь" w:date="2022-12-22T02:22:00Z"/>
                <w:szCs w:val="28"/>
                <w:rPrChange w:id="7012" w:author="Пользователь" w:date="2022-12-22T02:42:00Z">
                  <w:rPr>
                    <w:ins w:id="7013" w:author="Пользователь" w:date="2022-12-22T02:22:00Z"/>
                    <w:sz w:val="24"/>
                  </w:rPr>
                </w:rPrChange>
              </w:rPr>
            </w:pPr>
            <w:ins w:id="7014" w:author="Пользователь" w:date="2022-12-22T02:22:00Z">
              <w:r w:rsidRPr="005A0097">
                <w:rPr>
                  <w:i/>
                  <w:iCs/>
                  <w:color w:val="629755"/>
                  <w:szCs w:val="28"/>
                  <w:rPrChange w:id="7015" w:author="Пользователь" w:date="2022-12-22T02:42:00Z">
                    <w:rPr>
                      <w:rFonts w:ascii="Courier New" w:hAnsi="Courier New" w:cs="Courier New"/>
                      <w:i/>
                      <w:iCs/>
                      <w:color w:val="629755"/>
                      <w:sz w:val="22"/>
                      <w:szCs w:val="22"/>
                    </w:rPr>
                  </w:rPrChange>
                </w:rPr>
                <w:t>    * Создание заголовка для файла-отчёта.                       *</w:t>
              </w:r>
            </w:ins>
          </w:p>
          <w:p w14:paraId="4B19FEEB" w14:textId="77777777" w:rsidR="00046F53" w:rsidRPr="005A0097" w:rsidRDefault="00046F53" w:rsidP="00046F53">
            <w:pPr>
              <w:spacing w:line="240" w:lineRule="auto"/>
              <w:ind w:firstLine="0"/>
              <w:jc w:val="left"/>
              <w:rPr>
                <w:ins w:id="7016" w:author="Пользователь" w:date="2022-12-22T02:22:00Z"/>
                <w:szCs w:val="28"/>
                <w:rPrChange w:id="7017" w:author="Пользователь" w:date="2022-12-22T02:42:00Z">
                  <w:rPr>
                    <w:ins w:id="7018" w:author="Пользователь" w:date="2022-12-22T02:22:00Z"/>
                    <w:sz w:val="24"/>
                  </w:rPr>
                </w:rPrChange>
              </w:rPr>
            </w:pPr>
            <w:ins w:id="7019" w:author="Пользователь" w:date="2022-12-22T02:22:00Z">
              <w:r w:rsidRPr="005A0097">
                <w:rPr>
                  <w:i/>
                  <w:iCs/>
                  <w:color w:val="629755"/>
                  <w:szCs w:val="28"/>
                  <w:rPrChange w:id="7020" w:author="Пользователь" w:date="2022-12-22T02:42:00Z">
                    <w:rPr>
                      <w:rFonts w:ascii="Courier New" w:hAnsi="Courier New" w:cs="Courier New"/>
                      <w:i/>
                      <w:iCs/>
                      <w:color w:val="629755"/>
                      <w:sz w:val="22"/>
                      <w:szCs w:val="22"/>
                    </w:rPr>
                  </w:rPrChange>
                </w:rPr>
                <w:t xml:space="preserve">    * </w:t>
              </w:r>
              <w:r w:rsidRPr="005A0097">
                <w:rPr>
                  <w:b/>
                  <w:bCs/>
                  <w:i/>
                  <w:iCs/>
                  <w:color w:val="629755"/>
                  <w:szCs w:val="28"/>
                  <w:rPrChange w:id="7021" w:author="Пользователь" w:date="2022-12-22T02:42:00Z">
                    <w:rPr>
                      <w:rFonts w:ascii="Courier New" w:hAnsi="Courier New" w:cs="Courier New"/>
                      <w:b/>
                      <w:bCs/>
                      <w:i/>
                      <w:iCs/>
                      <w:color w:val="629755"/>
                      <w:sz w:val="22"/>
                      <w:szCs w:val="22"/>
                    </w:rPr>
                  </w:rPrChange>
                </w:rPr>
                <w:t>@</w:t>
              </w:r>
              <w:proofErr w:type="spellStart"/>
              <w:r w:rsidRPr="005A0097">
                <w:rPr>
                  <w:b/>
                  <w:bCs/>
                  <w:i/>
                  <w:iCs/>
                  <w:color w:val="629755"/>
                  <w:szCs w:val="28"/>
                  <w:rPrChange w:id="7022" w:author="Пользователь" w:date="2022-12-22T02:42:00Z">
                    <w:rPr>
                      <w:rFonts w:ascii="Courier New" w:hAnsi="Courier New" w:cs="Courier New"/>
                      <w:b/>
                      <w:bCs/>
                      <w:i/>
                      <w:iCs/>
                      <w:color w:val="629755"/>
                      <w:sz w:val="22"/>
                      <w:szCs w:val="22"/>
                    </w:rPr>
                  </w:rPrChange>
                </w:rPr>
                <w:t>param</w:t>
              </w:r>
              <w:proofErr w:type="spellEnd"/>
              <w:r w:rsidRPr="005A0097">
                <w:rPr>
                  <w:b/>
                  <w:bCs/>
                  <w:i/>
                  <w:iCs/>
                  <w:color w:val="629755"/>
                  <w:szCs w:val="28"/>
                  <w:rPrChange w:id="7023" w:author="Пользователь" w:date="2022-12-22T02:42:00Z">
                    <w:rPr>
                      <w:rFonts w:ascii="Courier New" w:hAnsi="Courier New" w:cs="Courier New"/>
                      <w:b/>
                      <w:bCs/>
                      <w:i/>
                      <w:iCs/>
                      <w:color w:val="629755"/>
                      <w:sz w:val="22"/>
                      <w:szCs w:val="22"/>
                    </w:rPr>
                  </w:rPrChange>
                </w:rPr>
                <w:t xml:space="preserve"> </w:t>
              </w:r>
              <w:proofErr w:type="spellStart"/>
              <w:r w:rsidRPr="005A0097">
                <w:rPr>
                  <w:i/>
                  <w:iCs/>
                  <w:color w:val="8A653B"/>
                  <w:szCs w:val="28"/>
                  <w:rPrChange w:id="7024" w:author="Пользователь" w:date="2022-12-22T02:42:00Z">
                    <w:rPr>
                      <w:rFonts w:ascii="Courier New" w:hAnsi="Courier New" w:cs="Courier New"/>
                      <w:i/>
                      <w:iCs/>
                      <w:color w:val="8A653B"/>
                      <w:sz w:val="22"/>
                      <w:szCs w:val="22"/>
                    </w:rPr>
                  </w:rPrChange>
                </w:rPr>
                <w:t>document</w:t>
              </w:r>
              <w:proofErr w:type="spellEnd"/>
              <w:r w:rsidRPr="005A0097">
                <w:rPr>
                  <w:i/>
                  <w:iCs/>
                  <w:color w:val="8A653B"/>
                  <w:szCs w:val="28"/>
                  <w:rPrChange w:id="7025" w:author="Пользователь" w:date="2022-12-22T02:42:00Z">
                    <w:rPr>
                      <w:rFonts w:ascii="Courier New" w:hAnsi="Courier New" w:cs="Courier New"/>
                      <w:i/>
                      <w:iCs/>
                      <w:color w:val="8A653B"/>
                      <w:sz w:val="22"/>
                      <w:szCs w:val="22"/>
                    </w:rPr>
                  </w:rPrChange>
                </w:rPr>
                <w:t xml:space="preserve"> </w:t>
              </w:r>
              <w:r w:rsidRPr="005A0097">
                <w:rPr>
                  <w:i/>
                  <w:iCs/>
                  <w:color w:val="629755"/>
                  <w:szCs w:val="28"/>
                  <w:rPrChange w:id="7026" w:author="Пользователь" w:date="2022-12-22T02:42:00Z">
                    <w:rPr>
                      <w:rFonts w:ascii="Courier New" w:hAnsi="Courier New" w:cs="Courier New"/>
                      <w:i/>
                      <w:iCs/>
                      <w:color w:val="629755"/>
                      <w:sz w:val="22"/>
                      <w:szCs w:val="22"/>
                    </w:rPr>
                  </w:rPrChange>
                </w:rPr>
                <w:t>- заготовка файла-отчёта.                  *</w:t>
              </w:r>
            </w:ins>
          </w:p>
          <w:p w14:paraId="3F555A48" w14:textId="77777777" w:rsidR="00046F53" w:rsidRPr="005A0097" w:rsidRDefault="00046F53" w:rsidP="00046F53">
            <w:pPr>
              <w:spacing w:line="240" w:lineRule="auto"/>
              <w:ind w:firstLine="0"/>
              <w:jc w:val="left"/>
              <w:rPr>
                <w:ins w:id="7027" w:author="Пользователь" w:date="2022-12-22T02:22:00Z"/>
                <w:szCs w:val="28"/>
                <w:lang w:val="en-US"/>
                <w:rPrChange w:id="7028" w:author="Пользователь" w:date="2022-12-22T02:43:00Z">
                  <w:rPr>
                    <w:ins w:id="7029" w:author="Пользователь" w:date="2022-12-22T02:22:00Z"/>
                    <w:sz w:val="24"/>
                  </w:rPr>
                </w:rPrChange>
              </w:rPr>
            </w:pPr>
            <w:ins w:id="7030" w:author="Пользователь" w:date="2022-12-22T02:22:00Z">
              <w:r w:rsidRPr="005A0097">
                <w:rPr>
                  <w:i/>
                  <w:iCs/>
                  <w:color w:val="629755"/>
                  <w:szCs w:val="28"/>
                  <w:rPrChange w:id="7031" w:author="Пользователь" w:date="2022-12-22T02:42:00Z">
                    <w:rPr>
                      <w:rFonts w:ascii="Courier New" w:hAnsi="Courier New" w:cs="Courier New"/>
                      <w:i/>
                      <w:iCs/>
                      <w:color w:val="629755"/>
                      <w:sz w:val="22"/>
                      <w:szCs w:val="22"/>
                    </w:rPr>
                  </w:rPrChange>
                </w:rPr>
                <w:t xml:space="preserve">    * </w:t>
              </w:r>
              <w:r w:rsidRPr="005A0097">
                <w:rPr>
                  <w:b/>
                  <w:bCs/>
                  <w:i/>
                  <w:iCs/>
                  <w:color w:val="629755"/>
                  <w:szCs w:val="28"/>
                  <w:rPrChange w:id="7032" w:author="Пользователь" w:date="2022-12-22T02:42:00Z">
                    <w:rPr>
                      <w:rFonts w:ascii="Courier New" w:hAnsi="Courier New" w:cs="Courier New"/>
                      <w:b/>
                      <w:bCs/>
                      <w:i/>
                      <w:iCs/>
                      <w:color w:val="629755"/>
                      <w:sz w:val="22"/>
                      <w:szCs w:val="22"/>
                    </w:rPr>
                  </w:rPrChange>
                </w:rPr>
                <w:t>@</w:t>
              </w:r>
              <w:proofErr w:type="spellStart"/>
              <w:r w:rsidRPr="005A0097">
                <w:rPr>
                  <w:b/>
                  <w:bCs/>
                  <w:i/>
                  <w:iCs/>
                  <w:color w:val="629755"/>
                  <w:szCs w:val="28"/>
                  <w:rPrChange w:id="7033" w:author="Пользователь" w:date="2022-12-22T02:42:00Z">
                    <w:rPr>
                      <w:rFonts w:ascii="Courier New" w:hAnsi="Courier New" w:cs="Courier New"/>
                      <w:b/>
                      <w:bCs/>
                      <w:i/>
                      <w:iCs/>
                      <w:color w:val="629755"/>
                      <w:sz w:val="22"/>
                      <w:szCs w:val="22"/>
                    </w:rPr>
                  </w:rPrChange>
                </w:rPr>
                <w:t>param</w:t>
              </w:r>
              <w:proofErr w:type="spellEnd"/>
              <w:r w:rsidRPr="005A0097">
                <w:rPr>
                  <w:b/>
                  <w:bCs/>
                  <w:i/>
                  <w:iCs/>
                  <w:color w:val="629755"/>
                  <w:szCs w:val="28"/>
                  <w:rPrChange w:id="7034" w:author="Пользователь" w:date="2022-12-22T02:42:00Z">
                    <w:rPr>
                      <w:rFonts w:ascii="Courier New" w:hAnsi="Courier New" w:cs="Courier New"/>
                      <w:b/>
                      <w:bCs/>
                      <w:i/>
                      <w:iCs/>
                      <w:color w:val="629755"/>
                      <w:sz w:val="22"/>
                      <w:szCs w:val="22"/>
                    </w:rPr>
                  </w:rPrChange>
                </w:rPr>
                <w:t xml:space="preserve"> </w:t>
              </w:r>
              <w:proofErr w:type="spellStart"/>
              <w:r w:rsidRPr="005A0097">
                <w:rPr>
                  <w:i/>
                  <w:iCs/>
                  <w:color w:val="8A653B"/>
                  <w:szCs w:val="28"/>
                  <w:rPrChange w:id="7035" w:author="Пользователь" w:date="2022-12-22T02:42:00Z">
                    <w:rPr>
                      <w:rFonts w:ascii="Courier New" w:hAnsi="Courier New" w:cs="Courier New"/>
                      <w:i/>
                      <w:iCs/>
                      <w:color w:val="8A653B"/>
                      <w:sz w:val="22"/>
                      <w:szCs w:val="22"/>
                    </w:rPr>
                  </w:rPrChange>
                </w:rPr>
                <w:t>time</w:t>
              </w:r>
              <w:proofErr w:type="spellEnd"/>
              <w:r w:rsidRPr="005A0097">
                <w:rPr>
                  <w:i/>
                  <w:iCs/>
                  <w:color w:val="8A653B"/>
                  <w:szCs w:val="28"/>
                  <w:rPrChange w:id="7036" w:author="Пользователь" w:date="2022-12-22T02:42:00Z">
                    <w:rPr>
                      <w:rFonts w:ascii="Courier New" w:hAnsi="Courier New" w:cs="Courier New"/>
                      <w:i/>
                      <w:iCs/>
                      <w:color w:val="8A653B"/>
                      <w:sz w:val="22"/>
                      <w:szCs w:val="22"/>
                    </w:rPr>
                  </w:rPrChange>
                </w:rPr>
                <w:t xml:space="preserve"> </w:t>
              </w:r>
              <w:r w:rsidRPr="005A0097">
                <w:rPr>
                  <w:i/>
                  <w:iCs/>
                  <w:color w:val="629755"/>
                  <w:szCs w:val="28"/>
                  <w:rPrChange w:id="7037" w:author="Пользователь" w:date="2022-12-22T02:42:00Z">
                    <w:rPr>
                      <w:rFonts w:ascii="Courier New" w:hAnsi="Courier New" w:cs="Courier New"/>
                      <w:i/>
                      <w:iCs/>
                      <w:color w:val="629755"/>
                      <w:sz w:val="22"/>
                      <w:szCs w:val="22"/>
                    </w:rPr>
                  </w:rPrChange>
                </w:rPr>
                <w:t xml:space="preserve">- дата, по которой будет </w:t>
              </w:r>
              <w:proofErr w:type="spellStart"/>
              <w:r w:rsidRPr="005A0097">
                <w:rPr>
                  <w:i/>
                  <w:iCs/>
                  <w:color w:val="629755"/>
                  <w:szCs w:val="28"/>
                  <w:rPrChange w:id="7038" w:author="Пользователь" w:date="2022-12-22T02:42:00Z">
                    <w:rPr>
                      <w:rFonts w:ascii="Courier New" w:hAnsi="Courier New" w:cs="Courier New"/>
                      <w:i/>
                      <w:iCs/>
                      <w:color w:val="629755"/>
                      <w:sz w:val="22"/>
                      <w:szCs w:val="22"/>
                    </w:rPr>
                  </w:rPrChange>
                </w:rPr>
                <w:t>создавваться</w:t>
              </w:r>
              <w:proofErr w:type="spellEnd"/>
              <w:r w:rsidRPr="005A0097">
                <w:rPr>
                  <w:i/>
                  <w:iCs/>
                  <w:color w:val="629755"/>
                  <w:szCs w:val="28"/>
                  <w:rPrChange w:id="7039" w:author="Пользователь" w:date="2022-12-22T02:42:00Z">
                    <w:rPr>
                      <w:rFonts w:ascii="Courier New" w:hAnsi="Courier New" w:cs="Courier New"/>
                      <w:i/>
                      <w:iCs/>
                      <w:color w:val="629755"/>
                      <w:sz w:val="22"/>
                      <w:szCs w:val="22"/>
                    </w:rPr>
                  </w:rPrChange>
                </w:rPr>
                <w:t xml:space="preserve"> таблица. </w:t>
              </w:r>
              <w:r w:rsidRPr="005A0097">
                <w:rPr>
                  <w:i/>
                  <w:iCs/>
                  <w:color w:val="629755"/>
                  <w:szCs w:val="28"/>
                  <w:lang w:val="en-US"/>
                  <w:rPrChange w:id="7040" w:author="Пользователь" w:date="2022-12-22T02:43:00Z">
                    <w:rPr>
                      <w:rFonts w:ascii="Courier New" w:hAnsi="Courier New" w:cs="Courier New"/>
                      <w:i/>
                      <w:iCs/>
                      <w:color w:val="629755"/>
                      <w:sz w:val="22"/>
                      <w:szCs w:val="22"/>
                    </w:rPr>
                  </w:rPrChange>
                </w:rPr>
                <w:t>*</w:t>
              </w:r>
            </w:ins>
          </w:p>
          <w:p w14:paraId="48755EFD" w14:textId="77777777" w:rsidR="00046F53" w:rsidRPr="005A0097" w:rsidRDefault="00046F53" w:rsidP="00046F53">
            <w:pPr>
              <w:spacing w:line="240" w:lineRule="auto"/>
              <w:ind w:firstLine="0"/>
              <w:jc w:val="left"/>
              <w:rPr>
                <w:ins w:id="7041" w:author="Пользователь" w:date="2022-12-22T02:22:00Z"/>
                <w:szCs w:val="28"/>
                <w:lang w:val="en-US"/>
                <w:rPrChange w:id="7042" w:author="Пользователь" w:date="2022-12-22T02:43:00Z">
                  <w:rPr>
                    <w:ins w:id="7043" w:author="Пользователь" w:date="2022-12-22T02:22:00Z"/>
                    <w:sz w:val="24"/>
                  </w:rPr>
                </w:rPrChange>
              </w:rPr>
            </w:pPr>
            <w:ins w:id="7044" w:author="Пользователь" w:date="2022-12-22T02:22:00Z">
              <w:r w:rsidRPr="005A0097">
                <w:rPr>
                  <w:i/>
                  <w:iCs/>
                  <w:color w:val="629755"/>
                  <w:szCs w:val="28"/>
                  <w:lang w:val="en-US"/>
                  <w:rPrChange w:id="7045" w:author="Пользователь" w:date="2022-12-22T02:43:00Z">
                    <w:rPr>
                      <w:rFonts w:ascii="Courier New" w:hAnsi="Courier New" w:cs="Courier New"/>
                      <w:i/>
                      <w:iCs/>
                      <w:color w:val="629755"/>
                      <w:sz w:val="22"/>
                      <w:szCs w:val="22"/>
                    </w:rPr>
                  </w:rPrChange>
                </w:rPr>
                <w:t>    **************************************************************/</w:t>
              </w:r>
            </w:ins>
          </w:p>
          <w:p w14:paraId="59C9D9CA" w14:textId="77777777" w:rsidR="00046F53" w:rsidRPr="005A0097" w:rsidRDefault="00046F53" w:rsidP="00046F53">
            <w:pPr>
              <w:spacing w:line="240" w:lineRule="auto"/>
              <w:ind w:firstLine="0"/>
              <w:jc w:val="left"/>
              <w:rPr>
                <w:ins w:id="7046" w:author="Пользователь" w:date="2022-12-22T02:22:00Z"/>
                <w:szCs w:val="28"/>
                <w:lang w:val="en-US"/>
                <w:rPrChange w:id="7047" w:author="Пользователь" w:date="2022-12-22T02:43:00Z">
                  <w:rPr>
                    <w:ins w:id="7048" w:author="Пользователь" w:date="2022-12-22T02:22:00Z"/>
                    <w:sz w:val="24"/>
                  </w:rPr>
                </w:rPrChange>
              </w:rPr>
            </w:pPr>
            <w:ins w:id="7049" w:author="Пользователь" w:date="2022-12-22T02:22:00Z">
              <w:r w:rsidRPr="005A0097">
                <w:rPr>
                  <w:i/>
                  <w:iCs/>
                  <w:color w:val="629755"/>
                  <w:szCs w:val="28"/>
                  <w:lang w:val="en-US"/>
                  <w:rPrChange w:id="7050" w:author="Пользователь" w:date="2022-12-22T02:43:00Z">
                    <w:rPr>
                      <w:rFonts w:ascii="Courier New" w:hAnsi="Courier New" w:cs="Courier New"/>
                      <w:i/>
                      <w:iCs/>
                      <w:color w:val="629755"/>
                      <w:sz w:val="22"/>
                      <w:szCs w:val="22"/>
                    </w:rPr>
                  </w:rPrChange>
                </w:rPr>
                <w:t>   </w:t>
              </w:r>
              <w:r w:rsidRPr="005A0097">
                <w:rPr>
                  <w:color w:val="CC7832"/>
                  <w:szCs w:val="28"/>
                  <w:lang w:val="en-US"/>
                  <w:rPrChange w:id="7051" w:author="Пользователь" w:date="2022-12-22T02:43:00Z">
                    <w:rPr>
                      <w:rFonts w:ascii="Courier New" w:hAnsi="Courier New" w:cs="Courier New"/>
                      <w:color w:val="CC7832"/>
                      <w:sz w:val="22"/>
                      <w:szCs w:val="22"/>
                    </w:rPr>
                  </w:rPrChange>
                </w:rPr>
                <w:t xml:space="preserve">private static void </w:t>
              </w:r>
              <w:proofErr w:type="spellStart"/>
              <w:proofErr w:type="gramStart"/>
              <w:r w:rsidRPr="005A0097">
                <w:rPr>
                  <w:color w:val="FFC66D"/>
                  <w:szCs w:val="28"/>
                  <w:lang w:val="en-US"/>
                  <w:rPrChange w:id="7052" w:author="Пользователь" w:date="2022-12-22T02:43:00Z">
                    <w:rPr>
                      <w:rFonts w:ascii="Courier New" w:hAnsi="Courier New" w:cs="Courier New"/>
                      <w:color w:val="FFC66D"/>
                      <w:sz w:val="22"/>
                      <w:szCs w:val="22"/>
                    </w:rPr>
                  </w:rPrChange>
                </w:rPr>
                <w:t>createTitle</w:t>
              </w:r>
              <w:proofErr w:type="spellEnd"/>
              <w:r w:rsidRPr="005A0097">
                <w:rPr>
                  <w:color w:val="A9B7C6"/>
                  <w:szCs w:val="28"/>
                  <w:lang w:val="en-US"/>
                  <w:rPrChange w:id="7053" w:author="Пользователь" w:date="2022-12-22T02:43:00Z">
                    <w:rPr>
                      <w:rFonts w:ascii="Courier New" w:hAnsi="Courier New" w:cs="Courier New"/>
                      <w:color w:val="A9B7C6"/>
                      <w:sz w:val="22"/>
                      <w:szCs w:val="22"/>
                    </w:rPr>
                  </w:rPrChange>
                </w:rPr>
                <w:t>(</w:t>
              </w:r>
              <w:proofErr w:type="gramEnd"/>
            </w:ins>
          </w:p>
          <w:p w14:paraId="2FB4F7F8" w14:textId="77777777" w:rsidR="00046F53" w:rsidRPr="005A0097" w:rsidRDefault="00046F53" w:rsidP="00046F53">
            <w:pPr>
              <w:spacing w:line="240" w:lineRule="auto"/>
              <w:ind w:firstLine="0"/>
              <w:jc w:val="left"/>
              <w:rPr>
                <w:ins w:id="7054" w:author="Пользователь" w:date="2022-12-22T02:22:00Z"/>
                <w:szCs w:val="28"/>
                <w:lang w:val="en-US"/>
                <w:rPrChange w:id="7055" w:author="Пользователь" w:date="2022-12-22T02:43:00Z">
                  <w:rPr>
                    <w:ins w:id="7056" w:author="Пользователь" w:date="2022-12-22T02:22:00Z"/>
                    <w:sz w:val="24"/>
                  </w:rPr>
                </w:rPrChange>
              </w:rPr>
            </w:pPr>
            <w:ins w:id="7057" w:author="Пользователь" w:date="2022-12-22T02:22:00Z">
              <w:r w:rsidRPr="005A0097">
                <w:rPr>
                  <w:color w:val="A9B7C6"/>
                  <w:szCs w:val="28"/>
                  <w:lang w:val="en-US"/>
                  <w:rPrChange w:id="7058" w:author="Пользователь" w:date="2022-12-22T02:43:00Z">
                    <w:rPr>
                      <w:rFonts w:ascii="Courier New" w:hAnsi="Courier New" w:cs="Courier New"/>
                      <w:color w:val="A9B7C6"/>
                      <w:sz w:val="22"/>
                      <w:szCs w:val="22"/>
                    </w:rPr>
                  </w:rPrChange>
                </w:rPr>
                <w:t>           </w:t>
              </w:r>
              <w:proofErr w:type="spellStart"/>
              <w:r w:rsidRPr="005A0097">
                <w:rPr>
                  <w:color w:val="A9B7C6"/>
                  <w:szCs w:val="28"/>
                  <w:lang w:val="en-US"/>
                  <w:rPrChange w:id="7059" w:author="Пользователь" w:date="2022-12-22T02:43:00Z">
                    <w:rPr>
                      <w:rFonts w:ascii="Courier New" w:hAnsi="Courier New" w:cs="Courier New"/>
                      <w:color w:val="A9B7C6"/>
                      <w:sz w:val="22"/>
                      <w:szCs w:val="22"/>
                    </w:rPr>
                  </w:rPrChange>
                </w:rPr>
                <w:t>XWPFDocument</w:t>
              </w:r>
              <w:proofErr w:type="spellEnd"/>
              <w:r w:rsidRPr="005A0097">
                <w:rPr>
                  <w:color w:val="A9B7C6"/>
                  <w:szCs w:val="28"/>
                  <w:lang w:val="en-US"/>
                  <w:rPrChange w:id="7060" w:author="Пользователь" w:date="2022-12-22T02:43:00Z">
                    <w:rPr>
                      <w:rFonts w:ascii="Courier New" w:hAnsi="Courier New" w:cs="Courier New"/>
                      <w:color w:val="A9B7C6"/>
                      <w:sz w:val="22"/>
                      <w:szCs w:val="22"/>
                    </w:rPr>
                  </w:rPrChange>
                </w:rPr>
                <w:t xml:space="preserve"> document</w:t>
              </w:r>
              <w:r w:rsidRPr="005A0097">
                <w:rPr>
                  <w:color w:val="CC7832"/>
                  <w:szCs w:val="28"/>
                  <w:lang w:val="en-US"/>
                  <w:rPrChange w:id="7061" w:author="Пользователь" w:date="2022-12-22T02:43:00Z">
                    <w:rPr>
                      <w:rFonts w:ascii="Courier New" w:hAnsi="Courier New" w:cs="Courier New"/>
                      <w:color w:val="CC7832"/>
                      <w:sz w:val="22"/>
                      <w:szCs w:val="22"/>
                    </w:rPr>
                  </w:rPrChange>
                </w:rPr>
                <w:t>,</w:t>
              </w:r>
            </w:ins>
          </w:p>
          <w:p w14:paraId="4C99B9EA" w14:textId="77777777" w:rsidR="00046F53" w:rsidRPr="005A0097" w:rsidRDefault="00046F53" w:rsidP="00046F53">
            <w:pPr>
              <w:spacing w:line="240" w:lineRule="auto"/>
              <w:ind w:firstLine="0"/>
              <w:jc w:val="left"/>
              <w:rPr>
                <w:ins w:id="7062" w:author="Пользователь" w:date="2022-12-22T02:22:00Z"/>
                <w:szCs w:val="28"/>
                <w:lang w:val="en-US"/>
                <w:rPrChange w:id="7063" w:author="Пользователь" w:date="2022-12-22T02:43:00Z">
                  <w:rPr>
                    <w:ins w:id="7064" w:author="Пользователь" w:date="2022-12-22T02:22:00Z"/>
                    <w:sz w:val="24"/>
                  </w:rPr>
                </w:rPrChange>
              </w:rPr>
            </w:pPr>
            <w:ins w:id="7065" w:author="Пользователь" w:date="2022-12-22T02:22:00Z">
              <w:r w:rsidRPr="005A0097">
                <w:rPr>
                  <w:color w:val="CC7832"/>
                  <w:szCs w:val="28"/>
                  <w:lang w:val="en-US"/>
                  <w:rPrChange w:id="7066" w:author="Пользователь" w:date="2022-12-22T02:43:00Z">
                    <w:rPr>
                      <w:rFonts w:ascii="Courier New" w:hAnsi="Courier New" w:cs="Courier New"/>
                      <w:color w:val="CC7832"/>
                      <w:sz w:val="22"/>
                      <w:szCs w:val="22"/>
                    </w:rPr>
                  </w:rPrChange>
                </w:rPr>
                <w:t>           </w:t>
              </w:r>
              <w:proofErr w:type="spellStart"/>
              <w:r w:rsidRPr="005A0097">
                <w:rPr>
                  <w:color w:val="A9B7C6"/>
                  <w:szCs w:val="28"/>
                  <w:lang w:val="en-US"/>
                  <w:rPrChange w:id="7067" w:author="Пользователь" w:date="2022-12-22T02:43:00Z">
                    <w:rPr>
                      <w:rFonts w:ascii="Courier New" w:hAnsi="Courier New" w:cs="Courier New"/>
                      <w:color w:val="A9B7C6"/>
                      <w:sz w:val="22"/>
                      <w:szCs w:val="22"/>
                    </w:rPr>
                  </w:rPrChange>
                </w:rPr>
                <w:t>CTime</w:t>
              </w:r>
              <w:proofErr w:type="spellEnd"/>
              <w:r w:rsidRPr="005A0097">
                <w:rPr>
                  <w:color w:val="A9B7C6"/>
                  <w:szCs w:val="28"/>
                  <w:lang w:val="en-US"/>
                  <w:rPrChange w:id="7068" w:author="Пользователь" w:date="2022-12-22T02:43:00Z">
                    <w:rPr>
                      <w:rFonts w:ascii="Courier New" w:hAnsi="Courier New" w:cs="Courier New"/>
                      <w:color w:val="A9B7C6"/>
                      <w:sz w:val="22"/>
                      <w:szCs w:val="22"/>
                    </w:rPr>
                  </w:rPrChange>
                </w:rPr>
                <w:t xml:space="preserve"> time</w:t>
              </w:r>
            </w:ins>
          </w:p>
          <w:p w14:paraId="407E1129" w14:textId="77777777" w:rsidR="00046F53" w:rsidRPr="005A0097" w:rsidRDefault="00046F53" w:rsidP="00046F53">
            <w:pPr>
              <w:spacing w:line="240" w:lineRule="auto"/>
              <w:ind w:firstLine="0"/>
              <w:jc w:val="left"/>
              <w:rPr>
                <w:ins w:id="7069" w:author="Пользователь" w:date="2022-12-22T02:22:00Z"/>
                <w:szCs w:val="28"/>
                <w:lang w:val="en-US"/>
                <w:rPrChange w:id="7070" w:author="Пользователь" w:date="2022-12-22T02:43:00Z">
                  <w:rPr>
                    <w:ins w:id="7071" w:author="Пользователь" w:date="2022-12-22T02:22:00Z"/>
                    <w:sz w:val="24"/>
                  </w:rPr>
                </w:rPrChange>
              </w:rPr>
            </w:pPr>
            <w:ins w:id="7072" w:author="Пользователь" w:date="2022-12-22T02:22:00Z">
              <w:r w:rsidRPr="005A0097">
                <w:rPr>
                  <w:color w:val="A9B7C6"/>
                  <w:szCs w:val="28"/>
                  <w:lang w:val="en-US"/>
                  <w:rPrChange w:id="7073" w:author="Пользователь" w:date="2022-12-22T02:43:00Z">
                    <w:rPr>
                      <w:rFonts w:ascii="Courier New" w:hAnsi="Courier New" w:cs="Courier New"/>
                      <w:color w:val="A9B7C6"/>
                      <w:sz w:val="22"/>
                      <w:szCs w:val="22"/>
                    </w:rPr>
                  </w:rPrChange>
                </w:rPr>
                <w:t>   ) {</w:t>
              </w:r>
            </w:ins>
          </w:p>
          <w:p w14:paraId="3F6532DA" w14:textId="77777777" w:rsidR="00046F53" w:rsidRPr="005A0097" w:rsidRDefault="00046F53" w:rsidP="00046F53">
            <w:pPr>
              <w:spacing w:line="240" w:lineRule="auto"/>
              <w:ind w:firstLine="0"/>
              <w:jc w:val="left"/>
              <w:rPr>
                <w:ins w:id="7074" w:author="Пользователь" w:date="2022-12-22T02:22:00Z"/>
                <w:szCs w:val="28"/>
                <w:lang w:val="en-US"/>
                <w:rPrChange w:id="7075" w:author="Пользователь" w:date="2022-12-22T02:43:00Z">
                  <w:rPr>
                    <w:ins w:id="7076" w:author="Пользователь" w:date="2022-12-22T02:22:00Z"/>
                    <w:sz w:val="24"/>
                  </w:rPr>
                </w:rPrChange>
              </w:rPr>
            </w:pPr>
            <w:ins w:id="7077" w:author="Пользователь" w:date="2022-12-22T02:22:00Z">
              <w:r w:rsidRPr="005A0097">
                <w:rPr>
                  <w:color w:val="A9B7C6"/>
                  <w:szCs w:val="28"/>
                  <w:lang w:val="en-US"/>
                  <w:rPrChange w:id="7078" w:author="Пользователь" w:date="2022-12-22T02:43:00Z">
                    <w:rPr>
                      <w:rFonts w:ascii="Courier New" w:hAnsi="Courier New" w:cs="Courier New"/>
                      <w:color w:val="A9B7C6"/>
                      <w:sz w:val="22"/>
                      <w:szCs w:val="22"/>
                    </w:rPr>
                  </w:rPrChange>
                </w:rPr>
                <w:t>       </w:t>
              </w:r>
              <w:r w:rsidRPr="005A0097">
                <w:rPr>
                  <w:color w:val="808080"/>
                  <w:szCs w:val="28"/>
                  <w:lang w:val="en-US"/>
                  <w:rPrChange w:id="7079" w:author="Пользователь" w:date="2022-12-22T02:43:00Z">
                    <w:rPr>
                      <w:rFonts w:ascii="Courier New" w:hAnsi="Courier New" w:cs="Courier New"/>
                      <w:color w:val="808080"/>
                      <w:sz w:val="22"/>
                      <w:szCs w:val="22"/>
                    </w:rPr>
                  </w:rPrChange>
                </w:rPr>
                <w:t xml:space="preserve">// </w:t>
              </w:r>
              <w:r w:rsidRPr="005A0097">
                <w:rPr>
                  <w:color w:val="808080"/>
                  <w:szCs w:val="28"/>
                  <w:rPrChange w:id="7080" w:author="Пользователь" w:date="2022-12-22T02:42:00Z">
                    <w:rPr>
                      <w:rFonts w:ascii="Courier New" w:hAnsi="Courier New" w:cs="Courier New"/>
                      <w:color w:val="808080"/>
                      <w:sz w:val="22"/>
                      <w:szCs w:val="22"/>
                    </w:rPr>
                  </w:rPrChange>
                </w:rPr>
                <w:t>Создание</w:t>
              </w:r>
              <w:r w:rsidRPr="005A0097">
                <w:rPr>
                  <w:color w:val="808080"/>
                  <w:szCs w:val="28"/>
                  <w:lang w:val="en-US"/>
                  <w:rPrChange w:id="7081" w:author="Пользователь" w:date="2022-12-22T02:43:00Z">
                    <w:rPr>
                      <w:rFonts w:ascii="Courier New" w:hAnsi="Courier New" w:cs="Courier New"/>
                      <w:color w:val="808080"/>
                      <w:sz w:val="22"/>
                      <w:szCs w:val="22"/>
                    </w:rPr>
                  </w:rPrChange>
                </w:rPr>
                <w:t xml:space="preserve"> </w:t>
              </w:r>
              <w:r w:rsidRPr="005A0097">
                <w:rPr>
                  <w:color w:val="808080"/>
                  <w:szCs w:val="28"/>
                  <w:rPrChange w:id="7082" w:author="Пользователь" w:date="2022-12-22T02:42:00Z">
                    <w:rPr>
                      <w:rFonts w:ascii="Courier New" w:hAnsi="Courier New" w:cs="Courier New"/>
                      <w:color w:val="808080"/>
                      <w:sz w:val="22"/>
                      <w:szCs w:val="22"/>
                    </w:rPr>
                  </w:rPrChange>
                </w:rPr>
                <w:t>параграфа</w:t>
              </w:r>
              <w:r w:rsidRPr="005A0097">
                <w:rPr>
                  <w:color w:val="808080"/>
                  <w:szCs w:val="28"/>
                  <w:lang w:val="en-US"/>
                  <w:rPrChange w:id="7083" w:author="Пользователь" w:date="2022-12-22T02:43:00Z">
                    <w:rPr>
                      <w:rFonts w:ascii="Courier New" w:hAnsi="Courier New" w:cs="Courier New"/>
                      <w:color w:val="808080"/>
                      <w:sz w:val="22"/>
                      <w:szCs w:val="22"/>
                    </w:rPr>
                  </w:rPrChange>
                </w:rPr>
                <w:t>.</w:t>
              </w:r>
            </w:ins>
          </w:p>
          <w:p w14:paraId="285CB0AF" w14:textId="77777777" w:rsidR="00046F53" w:rsidRPr="005A0097" w:rsidRDefault="00046F53" w:rsidP="00046F53">
            <w:pPr>
              <w:spacing w:line="240" w:lineRule="auto"/>
              <w:ind w:firstLine="0"/>
              <w:jc w:val="left"/>
              <w:rPr>
                <w:ins w:id="7084" w:author="Пользователь" w:date="2022-12-22T02:22:00Z"/>
                <w:szCs w:val="28"/>
                <w:lang w:val="en-US"/>
                <w:rPrChange w:id="7085" w:author="Пользователь" w:date="2022-12-22T02:43:00Z">
                  <w:rPr>
                    <w:ins w:id="7086" w:author="Пользователь" w:date="2022-12-22T02:22:00Z"/>
                    <w:sz w:val="24"/>
                  </w:rPr>
                </w:rPrChange>
              </w:rPr>
            </w:pPr>
            <w:ins w:id="7087" w:author="Пользователь" w:date="2022-12-22T02:22:00Z">
              <w:r w:rsidRPr="005A0097">
                <w:rPr>
                  <w:color w:val="808080"/>
                  <w:szCs w:val="28"/>
                  <w:lang w:val="en-US"/>
                  <w:rPrChange w:id="7088" w:author="Пользователь" w:date="2022-12-22T02:43:00Z">
                    <w:rPr>
                      <w:rFonts w:ascii="Courier New" w:hAnsi="Courier New" w:cs="Courier New"/>
                      <w:color w:val="808080"/>
                      <w:sz w:val="22"/>
                      <w:szCs w:val="22"/>
                    </w:rPr>
                  </w:rPrChange>
                </w:rPr>
                <w:t>       </w:t>
              </w:r>
              <w:proofErr w:type="spellStart"/>
              <w:r w:rsidRPr="005A0097">
                <w:rPr>
                  <w:color w:val="A9B7C6"/>
                  <w:szCs w:val="28"/>
                  <w:lang w:val="en-US"/>
                  <w:rPrChange w:id="7089" w:author="Пользователь" w:date="2022-12-22T02:43:00Z">
                    <w:rPr>
                      <w:rFonts w:ascii="Courier New" w:hAnsi="Courier New" w:cs="Courier New"/>
                      <w:color w:val="A9B7C6"/>
                      <w:sz w:val="22"/>
                      <w:szCs w:val="22"/>
                    </w:rPr>
                  </w:rPrChange>
                </w:rPr>
                <w:t>XWPFParagraph</w:t>
              </w:r>
              <w:proofErr w:type="spellEnd"/>
              <w:r w:rsidRPr="005A0097">
                <w:rPr>
                  <w:color w:val="A9B7C6"/>
                  <w:szCs w:val="28"/>
                  <w:lang w:val="en-US"/>
                  <w:rPrChange w:id="7090" w:author="Пользователь" w:date="2022-12-22T02:43:00Z">
                    <w:rPr>
                      <w:rFonts w:ascii="Courier New" w:hAnsi="Courier New" w:cs="Courier New"/>
                      <w:color w:val="A9B7C6"/>
                      <w:sz w:val="22"/>
                      <w:szCs w:val="22"/>
                    </w:rPr>
                  </w:rPrChange>
                </w:rPr>
                <w:t xml:space="preserve"> par = </w:t>
              </w:r>
              <w:proofErr w:type="spellStart"/>
              <w:proofErr w:type="gramStart"/>
              <w:r w:rsidRPr="005A0097">
                <w:rPr>
                  <w:color w:val="A9B7C6"/>
                  <w:szCs w:val="28"/>
                  <w:lang w:val="en-US"/>
                  <w:rPrChange w:id="7091" w:author="Пользователь" w:date="2022-12-22T02:43:00Z">
                    <w:rPr>
                      <w:rFonts w:ascii="Courier New" w:hAnsi="Courier New" w:cs="Courier New"/>
                      <w:color w:val="A9B7C6"/>
                      <w:sz w:val="22"/>
                      <w:szCs w:val="22"/>
                    </w:rPr>
                  </w:rPrChange>
                </w:rPr>
                <w:t>document.createParagraph</w:t>
              </w:r>
              <w:proofErr w:type="spellEnd"/>
              <w:proofErr w:type="gramEnd"/>
              <w:r w:rsidRPr="005A0097">
                <w:rPr>
                  <w:color w:val="A9B7C6"/>
                  <w:szCs w:val="28"/>
                  <w:lang w:val="en-US"/>
                  <w:rPrChange w:id="7092" w:author="Пользователь" w:date="2022-12-22T02:43:00Z">
                    <w:rPr>
                      <w:rFonts w:ascii="Courier New" w:hAnsi="Courier New" w:cs="Courier New"/>
                      <w:color w:val="A9B7C6"/>
                      <w:sz w:val="22"/>
                      <w:szCs w:val="22"/>
                    </w:rPr>
                  </w:rPrChange>
                </w:rPr>
                <w:t>()</w:t>
              </w:r>
              <w:r w:rsidRPr="005A0097">
                <w:rPr>
                  <w:color w:val="CC7832"/>
                  <w:szCs w:val="28"/>
                  <w:lang w:val="en-US"/>
                  <w:rPrChange w:id="7093" w:author="Пользователь" w:date="2022-12-22T02:43:00Z">
                    <w:rPr>
                      <w:rFonts w:ascii="Courier New" w:hAnsi="Courier New" w:cs="Courier New"/>
                      <w:color w:val="CC7832"/>
                      <w:sz w:val="22"/>
                      <w:szCs w:val="22"/>
                    </w:rPr>
                  </w:rPrChange>
                </w:rPr>
                <w:t>;</w:t>
              </w:r>
            </w:ins>
          </w:p>
          <w:p w14:paraId="06F2FB1A" w14:textId="77777777" w:rsidR="00046F53" w:rsidRPr="005A0097" w:rsidRDefault="00046F53" w:rsidP="00046F53">
            <w:pPr>
              <w:spacing w:line="240" w:lineRule="auto"/>
              <w:ind w:firstLine="0"/>
              <w:jc w:val="left"/>
              <w:rPr>
                <w:ins w:id="7094" w:author="Пользователь" w:date="2022-12-22T02:22:00Z"/>
                <w:szCs w:val="28"/>
                <w:lang w:val="en-US"/>
                <w:rPrChange w:id="7095" w:author="Пользователь" w:date="2022-12-22T02:43:00Z">
                  <w:rPr>
                    <w:ins w:id="7096" w:author="Пользователь" w:date="2022-12-22T02:22:00Z"/>
                    <w:sz w:val="24"/>
                  </w:rPr>
                </w:rPrChange>
              </w:rPr>
            </w:pPr>
            <w:ins w:id="7097" w:author="Пользователь" w:date="2022-12-22T02:22:00Z">
              <w:r w:rsidRPr="005A0097">
                <w:rPr>
                  <w:color w:val="CC7832"/>
                  <w:szCs w:val="28"/>
                  <w:lang w:val="en-US"/>
                  <w:rPrChange w:id="7098" w:author="Пользователь" w:date="2022-12-22T02:43:00Z">
                    <w:rPr>
                      <w:rFonts w:ascii="Courier New" w:hAnsi="Courier New" w:cs="Courier New"/>
                      <w:color w:val="CC7832"/>
                      <w:sz w:val="22"/>
                      <w:szCs w:val="22"/>
                    </w:rPr>
                  </w:rPrChange>
                </w:rPr>
                <w:t>       </w:t>
              </w:r>
              <w:r w:rsidRPr="005A0097">
                <w:rPr>
                  <w:color w:val="808080"/>
                  <w:szCs w:val="28"/>
                  <w:lang w:val="en-US"/>
                  <w:rPrChange w:id="7099" w:author="Пользователь" w:date="2022-12-22T02:43:00Z">
                    <w:rPr>
                      <w:rFonts w:ascii="Courier New" w:hAnsi="Courier New" w:cs="Courier New"/>
                      <w:color w:val="808080"/>
                      <w:sz w:val="22"/>
                      <w:szCs w:val="22"/>
                    </w:rPr>
                  </w:rPrChange>
                </w:rPr>
                <w:t xml:space="preserve">// </w:t>
              </w:r>
              <w:r w:rsidRPr="005A0097">
                <w:rPr>
                  <w:color w:val="808080"/>
                  <w:szCs w:val="28"/>
                  <w:rPrChange w:id="7100" w:author="Пользователь" w:date="2022-12-22T02:42:00Z">
                    <w:rPr>
                      <w:rFonts w:ascii="Courier New" w:hAnsi="Courier New" w:cs="Courier New"/>
                      <w:color w:val="808080"/>
                      <w:sz w:val="22"/>
                      <w:szCs w:val="22"/>
                    </w:rPr>
                  </w:rPrChange>
                </w:rPr>
                <w:t>Центрирование</w:t>
              </w:r>
              <w:r w:rsidRPr="005A0097">
                <w:rPr>
                  <w:color w:val="808080"/>
                  <w:szCs w:val="28"/>
                  <w:lang w:val="en-US"/>
                  <w:rPrChange w:id="7101" w:author="Пользователь" w:date="2022-12-22T02:43:00Z">
                    <w:rPr>
                      <w:rFonts w:ascii="Courier New" w:hAnsi="Courier New" w:cs="Courier New"/>
                      <w:color w:val="808080"/>
                      <w:sz w:val="22"/>
                      <w:szCs w:val="22"/>
                    </w:rPr>
                  </w:rPrChange>
                </w:rPr>
                <w:t xml:space="preserve"> </w:t>
              </w:r>
              <w:r w:rsidRPr="005A0097">
                <w:rPr>
                  <w:color w:val="808080"/>
                  <w:szCs w:val="28"/>
                  <w:rPrChange w:id="7102" w:author="Пользователь" w:date="2022-12-22T02:42:00Z">
                    <w:rPr>
                      <w:rFonts w:ascii="Courier New" w:hAnsi="Courier New" w:cs="Courier New"/>
                      <w:color w:val="808080"/>
                      <w:sz w:val="22"/>
                      <w:szCs w:val="22"/>
                    </w:rPr>
                  </w:rPrChange>
                </w:rPr>
                <w:t>параграфа</w:t>
              </w:r>
              <w:r w:rsidRPr="005A0097">
                <w:rPr>
                  <w:color w:val="808080"/>
                  <w:szCs w:val="28"/>
                  <w:lang w:val="en-US"/>
                  <w:rPrChange w:id="7103" w:author="Пользователь" w:date="2022-12-22T02:43:00Z">
                    <w:rPr>
                      <w:rFonts w:ascii="Courier New" w:hAnsi="Courier New" w:cs="Courier New"/>
                      <w:color w:val="808080"/>
                      <w:sz w:val="22"/>
                      <w:szCs w:val="22"/>
                    </w:rPr>
                  </w:rPrChange>
                </w:rPr>
                <w:t>.</w:t>
              </w:r>
            </w:ins>
          </w:p>
          <w:p w14:paraId="3297B989" w14:textId="77777777" w:rsidR="00046F53" w:rsidRPr="005A0097" w:rsidRDefault="00046F53" w:rsidP="00046F53">
            <w:pPr>
              <w:spacing w:line="240" w:lineRule="auto"/>
              <w:ind w:firstLine="0"/>
              <w:jc w:val="left"/>
              <w:rPr>
                <w:ins w:id="7104" w:author="Пользователь" w:date="2022-12-22T02:22:00Z"/>
                <w:szCs w:val="28"/>
                <w:lang w:val="en-US"/>
                <w:rPrChange w:id="7105" w:author="Пользователь" w:date="2022-12-22T02:43:00Z">
                  <w:rPr>
                    <w:ins w:id="7106" w:author="Пользователь" w:date="2022-12-22T02:22:00Z"/>
                    <w:sz w:val="24"/>
                  </w:rPr>
                </w:rPrChange>
              </w:rPr>
            </w:pPr>
            <w:ins w:id="7107" w:author="Пользователь" w:date="2022-12-22T02:22:00Z">
              <w:r w:rsidRPr="005A0097">
                <w:rPr>
                  <w:color w:val="808080"/>
                  <w:szCs w:val="28"/>
                  <w:lang w:val="en-US"/>
                  <w:rPrChange w:id="7108" w:author="Пользователь" w:date="2022-12-22T02:43:00Z">
                    <w:rPr>
                      <w:rFonts w:ascii="Courier New" w:hAnsi="Courier New" w:cs="Courier New"/>
                      <w:color w:val="808080"/>
                      <w:sz w:val="22"/>
                      <w:szCs w:val="22"/>
                    </w:rPr>
                  </w:rPrChange>
                </w:rPr>
                <w:t>       </w:t>
              </w:r>
              <w:proofErr w:type="spellStart"/>
              <w:proofErr w:type="gramStart"/>
              <w:r w:rsidRPr="005A0097">
                <w:rPr>
                  <w:color w:val="A9B7C6"/>
                  <w:szCs w:val="28"/>
                  <w:lang w:val="en-US"/>
                  <w:rPrChange w:id="7109" w:author="Пользователь" w:date="2022-12-22T02:43:00Z">
                    <w:rPr>
                      <w:rFonts w:ascii="Courier New" w:hAnsi="Courier New" w:cs="Courier New"/>
                      <w:color w:val="A9B7C6"/>
                      <w:sz w:val="22"/>
                      <w:szCs w:val="22"/>
                    </w:rPr>
                  </w:rPrChange>
                </w:rPr>
                <w:t>par.setAlignment</w:t>
              </w:r>
              <w:proofErr w:type="spellEnd"/>
              <w:proofErr w:type="gramEnd"/>
              <w:r w:rsidRPr="005A0097">
                <w:rPr>
                  <w:color w:val="A9B7C6"/>
                  <w:szCs w:val="28"/>
                  <w:lang w:val="en-US"/>
                  <w:rPrChange w:id="7110" w:author="Пользователь" w:date="2022-12-22T02:43:00Z">
                    <w:rPr>
                      <w:rFonts w:ascii="Courier New" w:hAnsi="Courier New" w:cs="Courier New"/>
                      <w:color w:val="A9B7C6"/>
                      <w:sz w:val="22"/>
                      <w:szCs w:val="22"/>
                    </w:rPr>
                  </w:rPrChange>
                </w:rPr>
                <w:t>(</w:t>
              </w:r>
              <w:proofErr w:type="spellStart"/>
              <w:r w:rsidRPr="005A0097">
                <w:rPr>
                  <w:color w:val="A9B7C6"/>
                  <w:szCs w:val="28"/>
                  <w:lang w:val="en-US"/>
                  <w:rPrChange w:id="7111" w:author="Пользователь" w:date="2022-12-22T02:43:00Z">
                    <w:rPr>
                      <w:rFonts w:ascii="Courier New" w:hAnsi="Courier New" w:cs="Courier New"/>
                      <w:color w:val="A9B7C6"/>
                      <w:sz w:val="22"/>
                      <w:szCs w:val="22"/>
                    </w:rPr>
                  </w:rPrChange>
                </w:rPr>
                <w:t>ParagraphAlignment.</w:t>
              </w:r>
              <w:r w:rsidRPr="005A0097">
                <w:rPr>
                  <w:i/>
                  <w:iCs/>
                  <w:color w:val="9876AA"/>
                  <w:szCs w:val="28"/>
                  <w:lang w:val="en-US"/>
                  <w:rPrChange w:id="7112" w:author="Пользователь" w:date="2022-12-22T02:43:00Z">
                    <w:rPr>
                      <w:rFonts w:ascii="Courier New" w:hAnsi="Courier New" w:cs="Courier New"/>
                      <w:i/>
                      <w:iCs/>
                      <w:color w:val="9876AA"/>
                      <w:sz w:val="22"/>
                      <w:szCs w:val="22"/>
                    </w:rPr>
                  </w:rPrChange>
                </w:rPr>
                <w:t>CENTER</w:t>
              </w:r>
              <w:proofErr w:type="spellEnd"/>
              <w:r w:rsidRPr="005A0097">
                <w:rPr>
                  <w:color w:val="A9B7C6"/>
                  <w:szCs w:val="28"/>
                  <w:lang w:val="en-US"/>
                  <w:rPrChange w:id="7113" w:author="Пользователь" w:date="2022-12-22T02:43:00Z">
                    <w:rPr>
                      <w:rFonts w:ascii="Courier New" w:hAnsi="Courier New" w:cs="Courier New"/>
                      <w:color w:val="A9B7C6"/>
                      <w:sz w:val="22"/>
                      <w:szCs w:val="22"/>
                    </w:rPr>
                  </w:rPrChange>
                </w:rPr>
                <w:t>)</w:t>
              </w:r>
              <w:r w:rsidRPr="005A0097">
                <w:rPr>
                  <w:color w:val="CC7832"/>
                  <w:szCs w:val="28"/>
                  <w:lang w:val="en-US"/>
                  <w:rPrChange w:id="7114" w:author="Пользователь" w:date="2022-12-22T02:43:00Z">
                    <w:rPr>
                      <w:rFonts w:ascii="Courier New" w:hAnsi="Courier New" w:cs="Courier New"/>
                      <w:color w:val="CC7832"/>
                      <w:sz w:val="22"/>
                      <w:szCs w:val="22"/>
                    </w:rPr>
                  </w:rPrChange>
                </w:rPr>
                <w:t>;</w:t>
              </w:r>
            </w:ins>
          </w:p>
          <w:p w14:paraId="01B5933E" w14:textId="77777777" w:rsidR="00046F53" w:rsidRPr="005A0097" w:rsidRDefault="00046F53" w:rsidP="00046F53">
            <w:pPr>
              <w:spacing w:line="240" w:lineRule="auto"/>
              <w:ind w:firstLine="0"/>
              <w:jc w:val="left"/>
              <w:rPr>
                <w:ins w:id="7115" w:author="Пользователь" w:date="2022-12-22T02:22:00Z"/>
                <w:szCs w:val="28"/>
                <w:lang w:val="en-US"/>
                <w:rPrChange w:id="7116" w:author="Пользователь" w:date="2022-12-22T02:43:00Z">
                  <w:rPr>
                    <w:ins w:id="7117" w:author="Пользователь" w:date="2022-12-22T02:22:00Z"/>
                    <w:sz w:val="24"/>
                  </w:rPr>
                </w:rPrChange>
              </w:rPr>
            </w:pPr>
          </w:p>
          <w:p w14:paraId="2DDE562A" w14:textId="77777777" w:rsidR="00046F53" w:rsidRPr="005A0097" w:rsidRDefault="00046F53" w:rsidP="00046F53">
            <w:pPr>
              <w:spacing w:line="240" w:lineRule="auto"/>
              <w:ind w:firstLine="0"/>
              <w:jc w:val="left"/>
              <w:rPr>
                <w:ins w:id="7118" w:author="Пользователь" w:date="2022-12-22T02:22:00Z"/>
                <w:szCs w:val="28"/>
                <w:lang w:val="en-US"/>
                <w:rPrChange w:id="7119" w:author="Пользователь" w:date="2022-12-22T02:43:00Z">
                  <w:rPr>
                    <w:ins w:id="7120" w:author="Пользователь" w:date="2022-12-22T02:22:00Z"/>
                    <w:sz w:val="24"/>
                  </w:rPr>
                </w:rPrChange>
              </w:rPr>
            </w:pPr>
            <w:ins w:id="7121" w:author="Пользователь" w:date="2022-12-22T02:22:00Z">
              <w:r w:rsidRPr="005A0097">
                <w:rPr>
                  <w:color w:val="CC7832"/>
                  <w:szCs w:val="28"/>
                  <w:lang w:val="en-US"/>
                  <w:rPrChange w:id="7122" w:author="Пользователь" w:date="2022-12-22T02:43:00Z">
                    <w:rPr>
                      <w:rFonts w:ascii="Courier New" w:hAnsi="Courier New" w:cs="Courier New"/>
                      <w:color w:val="CC7832"/>
                      <w:sz w:val="22"/>
                      <w:szCs w:val="22"/>
                    </w:rPr>
                  </w:rPrChange>
                </w:rPr>
                <w:t>       </w:t>
              </w:r>
              <w:r w:rsidRPr="005A0097">
                <w:rPr>
                  <w:color w:val="808080"/>
                  <w:szCs w:val="28"/>
                  <w:lang w:val="en-US"/>
                  <w:rPrChange w:id="7123" w:author="Пользователь" w:date="2022-12-22T02:43:00Z">
                    <w:rPr>
                      <w:rFonts w:ascii="Courier New" w:hAnsi="Courier New" w:cs="Courier New"/>
                      <w:color w:val="808080"/>
                      <w:sz w:val="22"/>
                      <w:szCs w:val="22"/>
                    </w:rPr>
                  </w:rPrChange>
                </w:rPr>
                <w:t xml:space="preserve">// </w:t>
              </w:r>
              <w:r w:rsidRPr="005A0097">
                <w:rPr>
                  <w:color w:val="808080"/>
                  <w:szCs w:val="28"/>
                  <w:rPrChange w:id="7124" w:author="Пользователь" w:date="2022-12-22T02:42:00Z">
                    <w:rPr>
                      <w:rFonts w:ascii="Courier New" w:hAnsi="Courier New" w:cs="Courier New"/>
                      <w:color w:val="808080"/>
                      <w:sz w:val="22"/>
                      <w:szCs w:val="22"/>
                    </w:rPr>
                  </w:rPrChange>
                </w:rPr>
                <w:t>Создание</w:t>
              </w:r>
              <w:r w:rsidRPr="005A0097">
                <w:rPr>
                  <w:color w:val="808080"/>
                  <w:szCs w:val="28"/>
                  <w:lang w:val="en-US"/>
                  <w:rPrChange w:id="7125" w:author="Пользователь" w:date="2022-12-22T02:43:00Z">
                    <w:rPr>
                      <w:rFonts w:ascii="Courier New" w:hAnsi="Courier New" w:cs="Courier New"/>
                      <w:color w:val="808080"/>
                      <w:sz w:val="22"/>
                      <w:szCs w:val="22"/>
                    </w:rPr>
                  </w:rPrChange>
                </w:rPr>
                <w:t xml:space="preserve"> </w:t>
              </w:r>
              <w:r w:rsidRPr="005A0097">
                <w:rPr>
                  <w:color w:val="808080"/>
                  <w:szCs w:val="28"/>
                  <w:rPrChange w:id="7126" w:author="Пользователь" w:date="2022-12-22T02:42:00Z">
                    <w:rPr>
                      <w:rFonts w:ascii="Courier New" w:hAnsi="Courier New" w:cs="Courier New"/>
                      <w:color w:val="808080"/>
                      <w:sz w:val="22"/>
                      <w:szCs w:val="22"/>
                    </w:rPr>
                  </w:rPrChange>
                </w:rPr>
                <w:t>куска</w:t>
              </w:r>
              <w:r w:rsidRPr="005A0097">
                <w:rPr>
                  <w:color w:val="808080"/>
                  <w:szCs w:val="28"/>
                  <w:lang w:val="en-US"/>
                  <w:rPrChange w:id="7127" w:author="Пользователь" w:date="2022-12-22T02:43:00Z">
                    <w:rPr>
                      <w:rFonts w:ascii="Courier New" w:hAnsi="Courier New" w:cs="Courier New"/>
                      <w:color w:val="808080"/>
                      <w:sz w:val="22"/>
                      <w:szCs w:val="22"/>
                    </w:rPr>
                  </w:rPrChange>
                </w:rPr>
                <w:t xml:space="preserve"> </w:t>
              </w:r>
              <w:r w:rsidRPr="005A0097">
                <w:rPr>
                  <w:color w:val="808080"/>
                  <w:szCs w:val="28"/>
                  <w:rPrChange w:id="7128" w:author="Пользователь" w:date="2022-12-22T02:42:00Z">
                    <w:rPr>
                      <w:rFonts w:ascii="Courier New" w:hAnsi="Courier New" w:cs="Courier New"/>
                      <w:color w:val="808080"/>
                      <w:sz w:val="22"/>
                      <w:szCs w:val="22"/>
                    </w:rPr>
                  </w:rPrChange>
                </w:rPr>
                <w:t>текста</w:t>
              </w:r>
              <w:r w:rsidRPr="005A0097">
                <w:rPr>
                  <w:color w:val="808080"/>
                  <w:szCs w:val="28"/>
                  <w:lang w:val="en-US"/>
                  <w:rPrChange w:id="7129" w:author="Пользователь" w:date="2022-12-22T02:43:00Z">
                    <w:rPr>
                      <w:rFonts w:ascii="Courier New" w:hAnsi="Courier New" w:cs="Courier New"/>
                      <w:color w:val="808080"/>
                      <w:sz w:val="22"/>
                      <w:szCs w:val="22"/>
                    </w:rPr>
                  </w:rPrChange>
                </w:rPr>
                <w:t>.</w:t>
              </w:r>
            </w:ins>
          </w:p>
          <w:p w14:paraId="459C5C48" w14:textId="77777777" w:rsidR="00046F53" w:rsidRPr="005A0097" w:rsidRDefault="00046F53" w:rsidP="00046F53">
            <w:pPr>
              <w:spacing w:line="240" w:lineRule="auto"/>
              <w:ind w:firstLine="0"/>
              <w:jc w:val="left"/>
              <w:rPr>
                <w:ins w:id="7130" w:author="Пользователь" w:date="2022-12-22T02:22:00Z"/>
                <w:szCs w:val="28"/>
                <w:rPrChange w:id="7131" w:author="Пользователь" w:date="2022-12-22T02:42:00Z">
                  <w:rPr>
                    <w:ins w:id="7132" w:author="Пользователь" w:date="2022-12-22T02:22:00Z"/>
                    <w:sz w:val="24"/>
                  </w:rPr>
                </w:rPrChange>
              </w:rPr>
            </w:pPr>
            <w:ins w:id="7133" w:author="Пользователь" w:date="2022-12-22T02:22:00Z">
              <w:r w:rsidRPr="005A0097">
                <w:rPr>
                  <w:color w:val="808080"/>
                  <w:szCs w:val="28"/>
                  <w:lang w:val="en-US"/>
                  <w:rPrChange w:id="7134" w:author="Пользователь" w:date="2022-12-22T02:43:00Z">
                    <w:rPr>
                      <w:rFonts w:ascii="Courier New" w:hAnsi="Courier New" w:cs="Courier New"/>
                      <w:color w:val="808080"/>
                      <w:sz w:val="22"/>
                      <w:szCs w:val="22"/>
                    </w:rPr>
                  </w:rPrChange>
                </w:rPr>
                <w:t>       </w:t>
              </w:r>
              <w:proofErr w:type="spellStart"/>
              <w:r w:rsidRPr="005A0097">
                <w:rPr>
                  <w:color w:val="A9B7C6"/>
                  <w:szCs w:val="28"/>
                  <w:rPrChange w:id="7135" w:author="Пользователь" w:date="2022-12-22T02:42:00Z">
                    <w:rPr>
                      <w:rFonts w:ascii="Courier New" w:hAnsi="Courier New" w:cs="Courier New"/>
                      <w:color w:val="A9B7C6"/>
                      <w:sz w:val="22"/>
                      <w:szCs w:val="22"/>
                    </w:rPr>
                  </w:rPrChange>
                </w:rPr>
                <w:t>XWPFRun</w:t>
              </w:r>
              <w:proofErr w:type="spellEnd"/>
              <w:r w:rsidRPr="005A0097">
                <w:rPr>
                  <w:color w:val="A9B7C6"/>
                  <w:szCs w:val="28"/>
                  <w:rPrChange w:id="7136" w:author="Пользователь" w:date="2022-12-22T02:42:00Z">
                    <w:rPr>
                      <w:rFonts w:ascii="Courier New" w:hAnsi="Courier New" w:cs="Courier New"/>
                      <w:color w:val="A9B7C6"/>
                      <w:sz w:val="22"/>
                      <w:szCs w:val="22"/>
                    </w:rPr>
                  </w:rPrChange>
                </w:rPr>
                <w:t xml:space="preserve"> </w:t>
              </w:r>
              <w:proofErr w:type="spellStart"/>
              <w:r w:rsidRPr="005A0097">
                <w:rPr>
                  <w:color w:val="A9B7C6"/>
                  <w:szCs w:val="28"/>
                  <w:rPrChange w:id="7137" w:author="Пользователь" w:date="2022-12-22T02:42:00Z">
                    <w:rPr>
                      <w:rFonts w:ascii="Courier New" w:hAnsi="Courier New" w:cs="Courier New"/>
                      <w:color w:val="A9B7C6"/>
                      <w:sz w:val="22"/>
                      <w:szCs w:val="22"/>
                    </w:rPr>
                  </w:rPrChange>
                </w:rPr>
                <w:t>run</w:t>
              </w:r>
              <w:proofErr w:type="spellEnd"/>
              <w:r w:rsidRPr="005A0097">
                <w:rPr>
                  <w:color w:val="A9B7C6"/>
                  <w:szCs w:val="28"/>
                  <w:rPrChange w:id="7138" w:author="Пользователь" w:date="2022-12-22T02:42:00Z">
                    <w:rPr>
                      <w:rFonts w:ascii="Courier New" w:hAnsi="Courier New" w:cs="Courier New"/>
                      <w:color w:val="A9B7C6"/>
                      <w:sz w:val="22"/>
                      <w:szCs w:val="22"/>
                    </w:rPr>
                  </w:rPrChange>
                </w:rPr>
                <w:t xml:space="preserve"> = </w:t>
              </w:r>
              <w:proofErr w:type="spellStart"/>
              <w:proofErr w:type="gramStart"/>
              <w:r w:rsidRPr="005A0097">
                <w:rPr>
                  <w:color w:val="A9B7C6"/>
                  <w:szCs w:val="28"/>
                  <w:rPrChange w:id="7139" w:author="Пользователь" w:date="2022-12-22T02:42:00Z">
                    <w:rPr>
                      <w:rFonts w:ascii="Courier New" w:hAnsi="Courier New" w:cs="Courier New"/>
                      <w:color w:val="A9B7C6"/>
                      <w:sz w:val="22"/>
                      <w:szCs w:val="22"/>
                    </w:rPr>
                  </w:rPrChange>
                </w:rPr>
                <w:t>par.createRun</w:t>
              </w:r>
              <w:proofErr w:type="spellEnd"/>
              <w:proofErr w:type="gramEnd"/>
              <w:r w:rsidRPr="005A0097">
                <w:rPr>
                  <w:color w:val="A9B7C6"/>
                  <w:szCs w:val="28"/>
                  <w:rPrChange w:id="7140" w:author="Пользователь" w:date="2022-12-22T02:42:00Z">
                    <w:rPr>
                      <w:rFonts w:ascii="Courier New" w:hAnsi="Courier New" w:cs="Courier New"/>
                      <w:color w:val="A9B7C6"/>
                      <w:sz w:val="22"/>
                      <w:szCs w:val="22"/>
                    </w:rPr>
                  </w:rPrChange>
                </w:rPr>
                <w:t>()</w:t>
              </w:r>
              <w:r w:rsidRPr="005A0097">
                <w:rPr>
                  <w:color w:val="CC7832"/>
                  <w:szCs w:val="28"/>
                  <w:rPrChange w:id="7141" w:author="Пользователь" w:date="2022-12-22T02:42:00Z">
                    <w:rPr>
                      <w:rFonts w:ascii="Courier New" w:hAnsi="Courier New" w:cs="Courier New"/>
                      <w:color w:val="CC7832"/>
                      <w:sz w:val="22"/>
                      <w:szCs w:val="22"/>
                    </w:rPr>
                  </w:rPrChange>
                </w:rPr>
                <w:t>;</w:t>
              </w:r>
            </w:ins>
          </w:p>
          <w:p w14:paraId="1A8D0A87" w14:textId="77777777" w:rsidR="00046F53" w:rsidRPr="005A0097" w:rsidRDefault="00046F53" w:rsidP="00046F53">
            <w:pPr>
              <w:spacing w:line="240" w:lineRule="auto"/>
              <w:ind w:firstLine="0"/>
              <w:jc w:val="left"/>
              <w:rPr>
                <w:ins w:id="7142" w:author="Пользователь" w:date="2022-12-22T02:22:00Z"/>
                <w:szCs w:val="28"/>
                <w:rPrChange w:id="7143" w:author="Пользователь" w:date="2022-12-22T02:42:00Z">
                  <w:rPr>
                    <w:ins w:id="7144" w:author="Пользователь" w:date="2022-12-22T02:22:00Z"/>
                    <w:sz w:val="24"/>
                  </w:rPr>
                </w:rPrChange>
              </w:rPr>
            </w:pPr>
            <w:ins w:id="7145" w:author="Пользователь" w:date="2022-12-22T02:22:00Z">
              <w:r w:rsidRPr="005A0097">
                <w:rPr>
                  <w:color w:val="CC7832"/>
                  <w:szCs w:val="28"/>
                  <w:rPrChange w:id="7146" w:author="Пользователь" w:date="2022-12-22T02:42:00Z">
                    <w:rPr>
                      <w:rFonts w:ascii="Courier New" w:hAnsi="Courier New" w:cs="Courier New"/>
                      <w:color w:val="CC7832"/>
                      <w:sz w:val="22"/>
                      <w:szCs w:val="22"/>
                    </w:rPr>
                  </w:rPrChange>
                </w:rPr>
                <w:t>       </w:t>
              </w:r>
              <w:r w:rsidRPr="005A0097">
                <w:rPr>
                  <w:color w:val="808080"/>
                  <w:szCs w:val="28"/>
                  <w:rPrChange w:id="7147" w:author="Пользователь" w:date="2022-12-22T02:42:00Z">
                    <w:rPr>
                      <w:rFonts w:ascii="Courier New" w:hAnsi="Courier New" w:cs="Courier New"/>
                      <w:color w:val="808080"/>
                      <w:sz w:val="22"/>
                      <w:szCs w:val="22"/>
                    </w:rPr>
                  </w:rPrChange>
                </w:rPr>
                <w:t>// Установка содержимого текста.</w:t>
              </w:r>
            </w:ins>
          </w:p>
          <w:p w14:paraId="2FD9A4C0" w14:textId="77777777" w:rsidR="00046F53" w:rsidRPr="005A0097" w:rsidRDefault="00046F53" w:rsidP="00046F53">
            <w:pPr>
              <w:spacing w:line="240" w:lineRule="auto"/>
              <w:ind w:firstLine="0"/>
              <w:jc w:val="left"/>
              <w:rPr>
                <w:ins w:id="7148" w:author="Пользователь" w:date="2022-12-22T02:22:00Z"/>
                <w:szCs w:val="28"/>
                <w:lang w:val="en-US"/>
                <w:rPrChange w:id="7149" w:author="Пользователь" w:date="2022-12-22T02:43:00Z">
                  <w:rPr>
                    <w:ins w:id="7150" w:author="Пользователь" w:date="2022-12-22T02:22:00Z"/>
                    <w:sz w:val="24"/>
                  </w:rPr>
                </w:rPrChange>
              </w:rPr>
            </w:pPr>
            <w:ins w:id="7151" w:author="Пользователь" w:date="2022-12-22T02:22:00Z">
              <w:r w:rsidRPr="005A0097">
                <w:rPr>
                  <w:color w:val="808080"/>
                  <w:szCs w:val="28"/>
                  <w:rPrChange w:id="7152" w:author="Пользователь" w:date="2022-12-22T02:42:00Z">
                    <w:rPr>
                      <w:rFonts w:ascii="Courier New" w:hAnsi="Courier New" w:cs="Courier New"/>
                      <w:color w:val="808080"/>
                      <w:sz w:val="22"/>
                      <w:szCs w:val="22"/>
                    </w:rPr>
                  </w:rPrChange>
                </w:rPr>
                <w:t>       </w:t>
              </w:r>
              <w:proofErr w:type="spellStart"/>
              <w:proofErr w:type="gramStart"/>
              <w:r w:rsidRPr="005A0097">
                <w:rPr>
                  <w:color w:val="A9B7C6"/>
                  <w:szCs w:val="28"/>
                  <w:lang w:val="en-US"/>
                  <w:rPrChange w:id="7153" w:author="Пользователь" w:date="2022-12-22T02:43:00Z">
                    <w:rPr>
                      <w:rFonts w:ascii="Courier New" w:hAnsi="Courier New" w:cs="Courier New"/>
                      <w:color w:val="A9B7C6"/>
                      <w:sz w:val="22"/>
                      <w:szCs w:val="22"/>
                    </w:rPr>
                  </w:rPrChange>
                </w:rPr>
                <w:t>run.setText</w:t>
              </w:r>
              <w:proofErr w:type="spellEnd"/>
              <w:proofErr w:type="gramEnd"/>
              <w:r w:rsidRPr="005A0097">
                <w:rPr>
                  <w:color w:val="A9B7C6"/>
                  <w:szCs w:val="28"/>
                  <w:lang w:val="en-US"/>
                  <w:rPrChange w:id="7154" w:author="Пользователь" w:date="2022-12-22T02:43:00Z">
                    <w:rPr>
                      <w:rFonts w:ascii="Courier New" w:hAnsi="Courier New" w:cs="Courier New"/>
                      <w:color w:val="A9B7C6"/>
                      <w:sz w:val="22"/>
                      <w:szCs w:val="22"/>
                    </w:rPr>
                  </w:rPrChange>
                </w:rPr>
                <w:t>(</w:t>
              </w:r>
              <w:r w:rsidRPr="005A0097">
                <w:rPr>
                  <w:color w:val="6A8759"/>
                  <w:szCs w:val="28"/>
                  <w:lang w:val="en-US"/>
                  <w:rPrChange w:id="7155" w:author="Пользователь" w:date="2022-12-22T02:43:00Z">
                    <w:rPr>
                      <w:rFonts w:ascii="Courier New" w:hAnsi="Courier New" w:cs="Courier New"/>
                      <w:color w:val="6A8759"/>
                      <w:sz w:val="22"/>
                      <w:szCs w:val="22"/>
                    </w:rPr>
                  </w:rPrChange>
                </w:rPr>
                <w:t>"</w:t>
              </w:r>
              <w:r w:rsidRPr="005A0097">
                <w:rPr>
                  <w:color w:val="6A8759"/>
                  <w:szCs w:val="28"/>
                  <w:rPrChange w:id="7156" w:author="Пользователь" w:date="2022-12-22T02:42:00Z">
                    <w:rPr>
                      <w:rFonts w:ascii="Courier New" w:hAnsi="Courier New" w:cs="Courier New"/>
                      <w:color w:val="6A8759"/>
                      <w:sz w:val="22"/>
                      <w:szCs w:val="22"/>
                    </w:rPr>
                  </w:rPrChange>
                </w:rPr>
                <w:t>Расписание</w:t>
              </w:r>
              <w:r w:rsidRPr="005A0097">
                <w:rPr>
                  <w:color w:val="6A8759"/>
                  <w:szCs w:val="28"/>
                  <w:lang w:val="en-US"/>
                  <w:rPrChange w:id="7157" w:author="Пользователь" w:date="2022-12-22T02:43:00Z">
                    <w:rPr>
                      <w:rFonts w:ascii="Courier New" w:hAnsi="Courier New" w:cs="Courier New"/>
                      <w:color w:val="6A8759"/>
                      <w:sz w:val="22"/>
                      <w:szCs w:val="22"/>
                    </w:rPr>
                  </w:rPrChange>
                </w:rPr>
                <w:t xml:space="preserve"> </w:t>
              </w:r>
              <w:r w:rsidRPr="005A0097">
                <w:rPr>
                  <w:color w:val="6A8759"/>
                  <w:szCs w:val="28"/>
                  <w:rPrChange w:id="7158" w:author="Пользователь" w:date="2022-12-22T02:42:00Z">
                    <w:rPr>
                      <w:rFonts w:ascii="Courier New" w:hAnsi="Courier New" w:cs="Courier New"/>
                      <w:color w:val="6A8759"/>
                      <w:sz w:val="22"/>
                      <w:szCs w:val="22"/>
                    </w:rPr>
                  </w:rPrChange>
                </w:rPr>
                <w:t>приема</w:t>
              </w:r>
              <w:r w:rsidRPr="005A0097">
                <w:rPr>
                  <w:color w:val="6A8759"/>
                  <w:szCs w:val="28"/>
                  <w:lang w:val="en-US"/>
                  <w:rPrChange w:id="7159" w:author="Пользователь" w:date="2022-12-22T02:43:00Z">
                    <w:rPr>
                      <w:rFonts w:ascii="Courier New" w:hAnsi="Courier New" w:cs="Courier New"/>
                      <w:color w:val="6A8759"/>
                      <w:sz w:val="22"/>
                      <w:szCs w:val="22"/>
                    </w:rPr>
                  </w:rPrChange>
                </w:rPr>
                <w:t xml:space="preserve"> </w:t>
              </w:r>
              <w:r w:rsidRPr="005A0097">
                <w:rPr>
                  <w:color w:val="6A8759"/>
                  <w:szCs w:val="28"/>
                  <w:rPrChange w:id="7160" w:author="Пользователь" w:date="2022-12-22T02:42:00Z">
                    <w:rPr>
                      <w:rFonts w:ascii="Courier New" w:hAnsi="Courier New" w:cs="Courier New"/>
                      <w:color w:val="6A8759"/>
                      <w:sz w:val="22"/>
                      <w:szCs w:val="22"/>
                    </w:rPr>
                  </w:rPrChange>
                </w:rPr>
                <w:t>пищи</w:t>
              </w:r>
              <w:r w:rsidRPr="005A0097">
                <w:rPr>
                  <w:color w:val="6A8759"/>
                  <w:szCs w:val="28"/>
                  <w:lang w:val="en-US"/>
                  <w:rPrChange w:id="7161" w:author="Пользователь" w:date="2022-12-22T02:43:00Z">
                    <w:rPr>
                      <w:rFonts w:ascii="Courier New" w:hAnsi="Courier New" w:cs="Courier New"/>
                      <w:color w:val="6A8759"/>
                      <w:sz w:val="22"/>
                      <w:szCs w:val="22"/>
                    </w:rPr>
                  </w:rPrChange>
                </w:rPr>
                <w:t xml:space="preserve"> </w:t>
              </w:r>
              <w:r w:rsidRPr="005A0097">
                <w:rPr>
                  <w:color w:val="6A8759"/>
                  <w:szCs w:val="28"/>
                  <w:rPrChange w:id="7162" w:author="Пользователь" w:date="2022-12-22T02:42:00Z">
                    <w:rPr>
                      <w:rFonts w:ascii="Courier New" w:hAnsi="Courier New" w:cs="Courier New"/>
                      <w:color w:val="6A8759"/>
                      <w:sz w:val="22"/>
                      <w:szCs w:val="22"/>
                    </w:rPr>
                  </w:rPrChange>
                </w:rPr>
                <w:t>на</w:t>
              </w:r>
              <w:r w:rsidRPr="005A0097">
                <w:rPr>
                  <w:color w:val="6A8759"/>
                  <w:szCs w:val="28"/>
                  <w:lang w:val="en-US"/>
                  <w:rPrChange w:id="7163" w:author="Пользователь" w:date="2022-12-22T02:43:00Z">
                    <w:rPr>
                      <w:rFonts w:ascii="Courier New" w:hAnsi="Courier New" w:cs="Courier New"/>
                      <w:color w:val="6A8759"/>
                      <w:sz w:val="22"/>
                      <w:szCs w:val="22"/>
                    </w:rPr>
                  </w:rPrChange>
                </w:rPr>
                <w:t xml:space="preserve"> %</w:t>
              </w:r>
              <w:proofErr w:type="spellStart"/>
              <w:r w:rsidRPr="005A0097">
                <w:rPr>
                  <w:color w:val="6A8759"/>
                  <w:szCs w:val="28"/>
                  <w:lang w:val="en-US"/>
                  <w:rPrChange w:id="7164" w:author="Пользователь" w:date="2022-12-22T02:43:00Z">
                    <w:rPr>
                      <w:rFonts w:ascii="Courier New" w:hAnsi="Courier New" w:cs="Courier New"/>
                      <w:color w:val="6A8759"/>
                      <w:sz w:val="22"/>
                      <w:szCs w:val="22"/>
                    </w:rPr>
                  </w:rPrChange>
                </w:rPr>
                <w:t>s"</w:t>
              </w:r>
              <w:r w:rsidRPr="005A0097">
                <w:rPr>
                  <w:color w:val="A9B7C6"/>
                  <w:szCs w:val="28"/>
                  <w:lang w:val="en-US"/>
                  <w:rPrChange w:id="7165" w:author="Пользователь" w:date="2022-12-22T02:43:00Z">
                    <w:rPr>
                      <w:rFonts w:ascii="Courier New" w:hAnsi="Courier New" w:cs="Courier New"/>
                      <w:color w:val="A9B7C6"/>
                      <w:sz w:val="22"/>
                      <w:szCs w:val="22"/>
                    </w:rPr>
                  </w:rPrChange>
                </w:rPr>
                <w:t>.formatted</w:t>
              </w:r>
              <w:proofErr w:type="spellEnd"/>
              <w:r w:rsidRPr="005A0097">
                <w:rPr>
                  <w:color w:val="A9B7C6"/>
                  <w:szCs w:val="28"/>
                  <w:lang w:val="en-US"/>
                  <w:rPrChange w:id="7166" w:author="Пользователь" w:date="2022-12-22T02:43:00Z">
                    <w:rPr>
                      <w:rFonts w:ascii="Courier New" w:hAnsi="Courier New" w:cs="Courier New"/>
                      <w:color w:val="A9B7C6"/>
                      <w:sz w:val="22"/>
                      <w:szCs w:val="22"/>
                    </w:rPr>
                  </w:rPrChange>
                </w:rPr>
                <w:t>(</w:t>
              </w:r>
              <w:proofErr w:type="spellStart"/>
              <w:r w:rsidRPr="005A0097">
                <w:rPr>
                  <w:color w:val="A9B7C6"/>
                  <w:szCs w:val="28"/>
                  <w:lang w:val="en-US"/>
                  <w:rPrChange w:id="7167" w:author="Пользователь" w:date="2022-12-22T02:43:00Z">
                    <w:rPr>
                      <w:rFonts w:ascii="Courier New" w:hAnsi="Courier New" w:cs="Courier New"/>
                      <w:color w:val="A9B7C6"/>
                      <w:sz w:val="22"/>
                      <w:szCs w:val="22"/>
                    </w:rPr>
                  </w:rPrChange>
                </w:rPr>
                <w:t>time.getDate</w:t>
              </w:r>
              <w:proofErr w:type="spellEnd"/>
              <w:r w:rsidRPr="005A0097">
                <w:rPr>
                  <w:color w:val="A9B7C6"/>
                  <w:szCs w:val="28"/>
                  <w:lang w:val="en-US"/>
                  <w:rPrChange w:id="7168" w:author="Пользователь" w:date="2022-12-22T02:43:00Z">
                    <w:rPr>
                      <w:rFonts w:ascii="Courier New" w:hAnsi="Courier New" w:cs="Courier New"/>
                      <w:color w:val="A9B7C6"/>
                      <w:sz w:val="22"/>
                      <w:szCs w:val="22"/>
                    </w:rPr>
                  </w:rPrChange>
                </w:rPr>
                <w:t>()))</w:t>
              </w:r>
              <w:r w:rsidRPr="005A0097">
                <w:rPr>
                  <w:color w:val="CC7832"/>
                  <w:szCs w:val="28"/>
                  <w:lang w:val="en-US"/>
                  <w:rPrChange w:id="7169" w:author="Пользователь" w:date="2022-12-22T02:43:00Z">
                    <w:rPr>
                      <w:rFonts w:ascii="Courier New" w:hAnsi="Courier New" w:cs="Courier New"/>
                      <w:color w:val="CC7832"/>
                      <w:sz w:val="22"/>
                      <w:szCs w:val="22"/>
                    </w:rPr>
                  </w:rPrChange>
                </w:rPr>
                <w:t>;</w:t>
              </w:r>
            </w:ins>
          </w:p>
          <w:p w14:paraId="4B922D12" w14:textId="77777777" w:rsidR="00046F53" w:rsidRPr="005A0097" w:rsidRDefault="00046F53" w:rsidP="00046F53">
            <w:pPr>
              <w:spacing w:line="240" w:lineRule="auto"/>
              <w:ind w:firstLine="0"/>
              <w:jc w:val="left"/>
              <w:rPr>
                <w:ins w:id="7170" w:author="Пользователь" w:date="2022-12-22T02:22:00Z"/>
                <w:szCs w:val="28"/>
                <w:lang w:val="en-US"/>
                <w:rPrChange w:id="7171" w:author="Пользователь" w:date="2022-12-22T02:43:00Z">
                  <w:rPr>
                    <w:ins w:id="7172" w:author="Пользователь" w:date="2022-12-22T02:22:00Z"/>
                    <w:sz w:val="24"/>
                  </w:rPr>
                </w:rPrChange>
              </w:rPr>
            </w:pPr>
            <w:ins w:id="7173" w:author="Пользователь" w:date="2022-12-22T02:22:00Z">
              <w:r w:rsidRPr="005A0097">
                <w:rPr>
                  <w:color w:val="CC7832"/>
                  <w:szCs w:val="28"/>
                  <w:lang w:val="en-US"/>
                  <w:rPrChange w:id="7174" w:author="Пользователь" w:date="2022-12-22T02:43:00Z">
                    <w:rPr>
                      <w:rFonts w:ascii="Courier New" w:hAnsi="Courier New" w:cs="Courier New"/>
                      <w:color w:val="CC7832"/>
                      <w:sz w:val="22"/>
                      <w:szCs w:val="22"/>
                    </w:rPr>
                  </w:rPrChange>
                </w:rPr>
                <w:t>       </w:t>
              </w:r>
              <w:r w:rsidRPr="005A0097">
                <w:rPr>
                  <w:color w:val="808080"/>
                  <w:szCs w:val="28"/>
                  <w:lang w:val="en-US"/>
                  <w:rPrChange w:id="7175" w:author="Пользователь" w:date="2022-12-22T02:43:00Z">
                    <w:rPr>
                      <w:rFonts w:ascii="Courier New" w:hAnsi="Courier New" w:cs="Courier New"/>
                      <w:color w:val="808080"/>
                      <w:sz w:val="22"/>
                      <w:szCs w:val="22"/>
                    </w:rPr>
                  </w:rPrChange>
                </w:rPr>
                <w:t xml:space="preserve">// </w:t>
              </w:r>
              <w:r w:rsidRPr="005A0097">
                <w:rPr>
                  <w:color w:val="808080"/>
                  <w:szCs w:val="28"/>
                  <w:rPrChange w:id="7176" w:author="Пользователь" w:date="2022-12-22T02:42:00Z">
                    <w:rPr>
                      <w:rFonts w:ascii="Courier New" w:hAnsi="Courier New" w:cs="Courier New"/>
                      <w:color w:val="808080"/>
                      <w:sz w:val="22"/>
                      <w:szCs w:val="22"/>
                    </w:rPr>
                  </w:rPrChange>
                </w:rPr>
                <w:t>Жирность</w:t>
              </w:r>
              <w:r w:rsidRPr="005A0097">
                <w:rPr>
                  <w:color w:val="808080"/>
                  <w:szCs w:val="28"/>
                  <w:lang w:val="en-US"/>
                  <w:rPrChange w:id="7177" w:author="Пользователь" w:date="2022-12-22T02:43:00Z">
                    <w:rPr>
                      <w:rFonts w:ascii="Courier New" w:hAnsi="Courier New" w:cs="Courier New"/>
                      <w:color w:val="808080"/>
                      <w:sz w:val="22"/>
                      <w:szCs w:val="22"/>
                    </w:rPr>
                  </w:rPrChange>
                </w:rPr>
                <w:t>.</w:t>
              </w:r>
            </w:ins>
          </w:p>
          <w:p w14:paraId="41D7E4C7" w14:textId="77777777" w:rsidR="00046F53" w:rsidRPr="005A0097" w:rsidRDefault="00046F53" w:rsidP="00046F53">
            <w:pPr>
              <w:spacing w:line="240" w:lineRule="auto"/>
              <w:ind w:firstLine="0"/>
              <w:jc w:val="left"/>
              <w:rPr>
                <w:ins w:id="7178" w:author="Пользователь" w:date="2022-12-22T02:22:00Z"/>
                <w:szCs w:val="28"/>
                <w:lang w:val="en-US"/>
                <w:rPrChange w:id="7179" w:author="Пользователь" w:date="2022-12-22T02:43:00Z">
                  <w:rPr>
                    <w:ins w:id="7180" w:author="Пользователь" w:date="2022-12-22T02:22:00Z"/>
                    <w:sz w:val="24"/>
                  </w:rPr>
                </w:rPrChange>
              </w:rPr>
            </w:pPr>
            <w:ins w:id="7181" w:author="Пользователь" w:date="2022-12-22T02:22:00Z">
              <w:r w:rsidRPr="005A0097">
                <w:rPr>
                  <w:color w:val="808080"/>
                  <w:szCs w:val="28"/>
                  <w:lang w:val="en-US"/>
                  <w:rPrChange w:id="7182" w:author="Пользователь" w:date="2022-12-22T02:43:00Z">
                    <w:rPr>
                      <w:rFonts w:ascii="Courier New" w:hAnsi="Courier New" w:cs="Courier New"/>
                      <w:color w:val="808080"/>
                      <w:sz w:val="22"/>
                      <w:szCs w:val="22"/>
                    </w:rPr>
                  </w:rPrChange>
                </w:rPr>
                <w:t>       </w:t>
              </w:r>
              <w:proofErr w:type="spellStart"/>
              <w:proofErr w:type="gramStart"/>
              <w:r w:rsidRPr="005A0097">
                <w:rPr>
                  <w:color w:val="A9B7C6"/>
                  <w:szCs w:val="28"/>
                  <w:lang w:val="en-US"/>
                  <w:rPrChange w:id="7183" w:author="Пользователь" w:date="2022-12-22T02:43:00Z">
                    <w:rPr>
                      <w:rFonts w:ascii="Courier New" w:hAnsi="Courier New" w:cs="Courier New"/>
                      <w:color w:val="A9B7C6"/>
                      <w:sz w:val="22"/>
                      <w:szCs w:val="22"/>
                    </w:rPr>
                  </w:rPrChange>
                </w:rPr>
                <w:t>run.setBold</w:t>
              </w:r>
              <w:proofErr w:type="spellEnd"/>
              <w:proofErr w:type="gramEnd"/>
              <w:r w:rsidRPr="005A0097">
                <w:rPr>
                  <w:color w:val="A9B7C6"/>
                  <w:szCs w:val="28"/>
                  <w:lang w:val="en-US"/>
                  <w:rPrChange w:id="7184" w:author="Пользователь" w:date="2022-12-22T02:43:00Z">
                    <w:rPr>
                      <w:rFonts w:ascii="Courier New" w:hAnsi="Courier New" w:cs="Courier New"/>
                      <w:color w:val="A9B7C6"/>
                      <w:sz w:val="22"/>
                      <w:szCs w:val="22"/>
                    </w:rPr>
                  </w:rPrChange>
                </w:rPr>
                <w:t>(</w:t>
              </w:r>
              <w:r w:rsidRPr="005A0097">
                <w:rPr>
                  <w:color w:val="CC7832"/>
                  <w:szCs w:val="28"/>
                  <w:lang w:val="en-US"/>
                  <w:rPrChange w:id="7185" w:author="Пользователь" w:date="2022-12-22T02:43:00Z">
                    <w:rPr>
                      <w:rFonts w:ascii="Courier New" w:hAnsi="Courier New" w:cs="Courier New"/>
                      <w:color w:val="CC7832"/>
                      <w:sz w:val="22"/>
                      <w:szCs w:val="22"/>
                    </w:rPr>
                  </w:rPrChange>
                </w:rPr>
                <w:t>true</w:t>
              </w:r>
              <w:r w:rsidRPr="005A0097">
                <w:rPr>
                  <w:color w:val="A9B7C6"/>
                  <w:szCs w:val="28"/>
                  <w:lang w:val="en-US"/>
                  <w:rPrChange w:id="7186" w:author="Пользователь" w:date="2022-12-22T02:43:00Z">
                    <w:rPr>
                      <w:rFonts w:ascii="Courier New" w:hAnsi="Courier New" w:cs="Courier New"/>
                      <w:color w:val="A9B7C6"/>
                      <w:sz w:val="22"/>
                      <w:szCs w:val="22"/>
                    </w:rPr>
                  </w:rPrChange>
                </w:rPr>
                <w:t>)</w:t>
              </w:r>
              <w:r w:rsidRPr="005A0097">
                <w:rPr>
                  <w:color w:val="CC7832"/>
                  <w:szCs w:val="28"/>
                  <w:lang w:val="en-US"/>
                  <w:rPrChange w:id="7187" w:author="Пользователь" w:date="2022-12-22T02:43:00Z">
                    <w:rPr>
                      <w:rFonts w:ascii="Courier New" w:hAnsi="Courier New" w:cs="Courier New"/>
                      <w:color w:val="CC7832"/>
                      <w:sz w:val="22"/>
                      <w:szCs w:val="22"/>
                    </w:rPr>
                  </w:rPrChange>
                </w:rPr>
                <w:t>;</w:t>
              </w:r>
            </w:ins>
          </w:p>
          <w:p w14:paraId="12708CF3" w14:textId="77777777" w:rsidR="00046F53" w:rsidRPr="005A0097" w:rsidRDefault="00046F53" w:rsidP="00046F53">
            <w:pPr>
              <w:spacing w:line="240" w:lineRule="auto"/>
              <w:ind w:firstLine="0"/>
              <w:jc w:val="left"/>
              <w:rPr>
                <w:ins w:id="7188" w:author="Пользователь" w:date="2022-12-22T02:22:00Z"/>
                <w:szCs w:val="28"/>
                <w:lang w:val="en-US"/>
                <w:rPrChange w:id="7189" w:author="Пользователь" w:date="2022-12-22T02:43:00Z">
                  <w:rPr>
                    <w:ins w:id="7190" w:author="Пользователь" w:date="2022-12-22T02:22:00Z"/>
                    <w:sz w:val="24"/>
                  </w:rPr>
                </w:rPrChange>
              </w:rPr>
            </w:pPr>
            <w:ins w:id="7191" w:author="Пользователь" w:date="2022-12-22T02:22:00Z">
              <w:r w:rsidRPr="005A0097">
                <w:rPr>
                  <w:color w:val="CC7832"/>
                  <w:szCs w:val="28"/>
                  <w:lang w:val="en-US"/>
                  <w:rPrChange w:id="7192" w:author="Пользователь" w:date="2022-12-22T02:43:00Z">
                    <w:rPr>
                      <w:rFonts w:ascii="Courier New" w:hAnsi="Courier New" w:cs="Courier New"/>
                      <w:color w:val="CC7832"/>
                      <w:sz w:val="22"/>
                      <w:szCs w:val="22"/>
                    </w:rPr>
                  </w:rPrChange>
                </w:rPr>
                <w:t>       </w:t>
              </w:r>
              <w:r w:rsidRPr="005A0097">
                <w:rPr>
                  <w:color w:val="808080"/>
                  <w:szCs w:val="28"/>
                  <w:lang w:val="en-US"/>
                  <w:rPrChange w:id="7193" w:author="Пользователь" w:date="2022-12-22T02:43:00Z">
                    <w:rPr>
                      <w:rFonts w:ascii="Courier New" w:hAnsi="Courier New" w:cs="Courier New"/>
                      <w:color w:val="808080"/>
                      <w:sz w:val="22"/>
                      <w:szCs w:val="22"/>
                    </w:rPr>
                  </w:rPrChange>
                </w:rPr>
                <w:t xml:space="preserve">// </w:t>
              </w:r>
              <w:r w:rsidRPr="005A0097">
                <w:rPr>
                  <w:color w:val="808080"/>
                  <w:szCs w:val="28"/>
                  <w:rPrChange w:id="7194" w:author="Пользователь" w:date="2022-12-22T02:42:00Z">
                    <w:rPr>
                      <w:rFonts w:ascii="Courier New" w:hAnsi="Courier New" w:cs="Courier New"/>
                      <w:color w:val="808080"/>
                      <w:sz w:val="22"/>
                      <w:szCs w:val="22"/>
                    </w:rPr>
                  </w:rPrChange>
                </w:rPr>
                <w:t>Шрифт</w:t>
              </w:r>
              <w:r w:rsidRPr="005A0097">
                <w:rPr>
                  <w:color w:val="808080"/>
                  <w:szCs w:val="28"/>
                  <w:lang w:val="en-US"/>
                  <w:rPrChange w:id="7195" w:author="Пользователь" w:date="2022-12-22T02:43:00Z">
                    <w:rPr>
                      <w:rFonts w:ascii="Courier New" w:hAnsi="Courier New" w:cs="Courier New"/>
                      <w:color w:val="808080"/>
                      <w:sz w:val="22"/>
                      <w:szCs w:val="22"/>
                    </w:rPr>
                  </w:rPrChange>
                </w:rPr>
                <w:t>.</w:t>
              </w:r>
            </w:ins>
          </w:p>
          <w:p w14:paraId="02DBF3EA" w14:textId="77777777" w:rsidR="00046F53" w:rsidRPr="005A0097" w:rsidRDefault="00046F53" w:rsidP="00046F53">
            <w:pPr>
              <w:spacing w:line="240" w:lineRule="auto"/>
              <w:ind w:firstLine="0"/>
              <w:jc w:val="left"/>
              <w:rPr>
                <w:ins w:id="7196" w:author="Пользователь" w:date="2022-12-22T02:22:00Z"/>
                <w:szCs w:val="28"/>
                <w:lang w:val="en-US"/>
                <w:rPrChange w:id="7197" w:author="Пользователь" w:date="2022-12-22T02:43:00Z">
                  <w:rPr>
                    <w:ins w:id="7198" w:author="Пользователь" w:date="2022-12-22T02:22:00Z"/>
                    <w:sz w:val="24"/>
                  </w:rPr>
                </w:rPrChange>
              </w:rPr>
            </w:pPr>
            <w:ins w:id="7199" w:author="Пользователь" w:date="2022-12-22T02:22:00Z">
              <w:r w:rsidRPr="005A0097">
                <w:rPr>
                  <w:color w:val="808080"/>
                  <w:szCs w:val="28"/>
                  <w:lang w:val="en-US"/>
                  <w:rPrChange w:id="7200" w:author="Пользователь" w:date="2022-12-22T02:43:00Z">
                    <w:rPr>
                      <w:rFonts w:ascii="Courier New" w:hAnsi="Courier New" w:cs="Courier New"/>
                      <w:color w:val="808080"/>
                      <w:sz w:val="22"/>
                      <w:szCs w:val="22"/>
                    </w:rPr>
                  </w:rPrChange>
                </w:rPr>
                <w:t>       </w:t>
              </w:r>
              <w:proofErr w:type="spellStart"/>
              <w:proofErr w:type="gramStart"/>
              <w:r w:rsidRPr="005A0097">
                <w:rPr>
                  <w:color w:val="A9B7C6"/>
                  <w:szCs w:val="28"/>
                  <w:lang w:val="en-US"/>
                  <w:rPrChange w:id="7201" w:author="Пользователь" w:date="2022-12-22T02:43:00Z">
                    <w:rPr>
                      <w:rFonts w:ascii="Courier New" w:hAnsi="Courier New" w:cs="Courier New"/>
                      <w:color w:val="A9B7C6"/>
                      <w:sz w:val="22"/>
                      <w:szCs w:val="22"/>
                    </w:rPr>
                  </w:rPrChange>
                </w:rPr>
                <w:t>run.setFontFamily</w:t>
              </w:r>
              <w:proofErr w:type="spellEnd"/>
              <w:proofErr w:type="gramEnd"/>
              <w:r w:rsidRPr="005A0097">
                <w:rPr>
                  <w:color w:val="A9B7C6"/>
                  <w:szCs w:val="28"/>
                  <w:lang w:val="en-US"/>
                  <w:rPrChange w:id="7202" w:author="Пользователь" w:date="2022-12-22T02:43:00Z">
                    <w:rPr>
                      <w:rFonts w:ascii="Courier New" w:hAnsi="Courier New" w:cs="Courier New"/>
                      <w:color w:val="A9B7C6"/>
                      <w:sz w:val="22"/>
                      <w:szCs w:val="22"/>
                    </w:rPr>
                  </w:rPrChange>
                </w:rPr>
                <w:t>(</w:t>
              </w:r>
              <w:r w:rsidRPr="005A0097">
                <w:rPr>
                  <w:color w:val="6A8759"/>
                  <w:szCs w:val="28"/>
                  <w:lang w:val="en-US"/>
                  <w:rPrChange w:id="7203" w:author="Пользователь" w:date="2022-12-22T02:43:00Z">
                    <w:rPr>
                      <w:rFonts w:ascii="Courier New" w:hAnsi="Courier New" w:cs="Courier New"/>
                      <w:color w:val="6A8759"/>
                      <w:sz w:val="22"/>
                      <w:szCs w:val="22"/>
                    </w:rPr>
                  </w:rPrChange>
                </w:rPr>
                <w:t>"Times New Roman"</w:t>
              </w:r>
              <w:r w:rsidRPr="005A0097">
                <w:rPr>
                  <w:color w:val="A9B7C6"/>
                  <w:szCs w:val="28"/>
                  <w:lang w:val="en-US"/>
                  <w:rPrChange w:id="7204" w:author="Пользователь" w:date="2022-12-22T02:43:00Z">
                    <w:rPr>
                      <w:rFonts w:ascii="Courier New" w:hAnsi="Courier New" w:cs="Courier New"/>
                      <w:color w:val="A9B7C6"/>
                      <w:sz w:val="22"/>
                      <w:szCs w:val="22"/>
                    </w:rPr>
                  </w:rPrChange>
                </w:rPr>
                <w:t>)</w:t>
              </w:r>
              <w:r w:rsidRPr="005A0097">
                <w:rPr>
                  <w:color w:val="CC7832"/>
                  <w:szCs w:val="28"/>
                  <w:lang w:val="en-US"/>
                  <w:rPrChange w:id="7205" w:author="Пользователь" w:date="2022-12-22T02:43:00Z">
                    <w:rPr>
                      <w:rFonts w:ascii="Courier New" w:hAnsi="Courier New" w:cs="Courier New"/>
                      <w:color w:val="CC7832"/>
                      <w:sz w:val="22"/>
                      <w:szCs w:val="22"/>
                    </w:rPr>
                  </w:rPrChange>
                </w:rPr>
                <w:t>;</w:t>
              </w:r>
            </w:ins>
          </w:p>
          <w:p w14:paraId="4B28FCDF" w14:textId="77777777" w:rsidR="00046F53" w:rsidRPr="005A0097" w:rsidRDefault="00046F53" w:rsidP="00046F53">
            <w:pPr>
              <w:spacing w:line="240" w:lineRule="auto"/>
              <w:ind w:firstLine="0"/>
              <w:jc w:val="left"/>
              <w:rPr>
                <w:ins w:id="7206" w:author="Пользователь" w:date="2022-12-22T02:22:00Z"/>
                <w:szCs w:val="28"/>
                <w:lang w:val="en-US"/>
                <w:rPrChange w:id="7207" w:author="Пользователь" w:date="2022-12-22T02:43:00Z">
                  <w:rPr>
                    <w:ins w:id="7208" w:author="Пользователь" w:date="2022-12-22T02:22:00Z"/>
                    <w:sz w:val="24"/>
                  </w:rPr>
                </w:rPrChange>
              </w:rPr>
            </w:pPr>
            <w:ins w:id="7209" w:author="Пользователь" w:date="2022-12-22T02:22:00Z">
              <w:r w:rsidRPr="005A0097">
                <w:rPr>
                  <w:color w:val="CC7832"/>
                  <w:szCs w:val="28"/>
                  <w:lang w:val="en-US"/>
                  <w:rPrChange w:id="7210" w:author="Пользователь" w:date="2022-12-22T02:43:00Z">
                    <w:rPr>
                      <w:rFonts w:ascii="Courier New" w:hAnsi="Courier New" w:cs="Courier New"/>
                      <w:color w:val="CC7832"/>
                      <w:sz w:val="22"/>
                      <w:szCs w:val="22"/>
                    </w:rPr>
                  </w:rPrChange>
                </w:rPr>
                <w:t>       </w:t>
              </w:r>
              <w:r w:rsidRPr="005A0097">
                <w:rPr>
                  <w:color w:val="808080"/>
                  <w:szCs w:val="28"/>
                  <w:lang w:val="en-US"/>
                  <w:rPrChange w:id="7211" w:author="Пользователь" w:date="2022-12-22T02:43:00Z">
                    <w:rPr>
                      <w:rFonts w:ascii="Courier New" w:hAnsi="Courier New" w:cs="Courier New"/>
                      <w:color w:val="808080"/>
                      <w:sz w:val="22"/>
                      <w:szCs w:val="22"/>
                    </w:rPr>
                  </w:rPrChange>
                </w:rPr>
                <w:t xml:space="preserve">// </w:t>
              </w:r>
              <w:r w:rsidRPr="005A0097">
                <w:rPr>
                  <w:color w:val="808080"/>
                  <w:szCs w:val="28"/>
                  <w:rPrChange w:id="7212" w:author="Пользователь" w:date="2022-12-22T02:42:00Z">
                    <w:rPr>
                      <w:rFonts w:ascii="Courier New" w:hAnsi="Courier New" w:cs="Courier New"/>
                      <w:color w:val="808080"/>
                      <w:sz w:val="22"/>
                      <w:szCs w:val="22"/>
                    </w:rPr>
                  </w:rPrChange>
                </w:rPr>
                <w:t>Размер</w:t>
              </w:r>
              <w:r w:rsidRPr="005A0097">
                <w:rPr>
                  <w:color w:val="808080"/>
                  <w:szCs w:val="28"/>
                  <w:lang w:val="en-US"/>
                  <w:rPrChange w:id="7213" w:author="Пользователь" w:date="2022-12-22T02:43:00Z">
                    <w:rPr>
                      <w:rFonts w:ascii="Courier New" w:hAnsi="Courier New" w:cs="Courier New"/>
                      <w:color w:val="808080"/>
                      <w:sz w:val="22"/>
                      <w:szCs w:val="22"/>
                    </w:rPr>
                  </w:rPrChange>
                </w:rPr>
                <w:t xml:space="preserve"> </w:t>
              </w:r>
              <w:r w:rsidRPr="005A0097">
                <w:rPr>
                  <w:color w:val="808080"/>
                  <w:szCs w:val="28"/>
                  <w:rPrChange w:id="7214" w:author="Пользователь" w:date="2022-12-22T02:42:00Z">
                    <w:rPr>
                      <w:rFonts w:ascii="Courier New" w:hAnsi="Courier New" w:cs="Courier New"/>
                      <w:color w:val="808080"/>
                      <w:sz w:val="22"/>
                      <w:szCs w:val="22"/>
                    </w:rPr>
                  </w:rPrChange>
                </w:rPr>
                <w:t>шрифта</w:t>
              </w:r>
              <w:r w:rsidRPr="005A0097">
                <w:rPr>
                  <w:color w:val="808080"/>
                  <w:szCs w:val="28"/>
                  <w:lang w:val="en-US"/>
                  <w:rPrChange w:id="7215" w:author="Пользователь" w:date="2022-12-22T02:43:00Z">
                    <w:rPr>
                      <w:rFonts w:ascii="Courier New" w:hAnsi="Courier New" w:cs="Courier New"/>
                      <w:color w:val="808080"/>
                      <w:sz w:val="22"/>
                      <w:szCs w:val="22"/>
                    </w:rPr>
                  </w:rPrChange>
                </w:rPr>
                <w:t>.</w:t>
              </w:r>
            </w:ins>
          </w:p>
          <w:p w14:paraId="7E79DEF0" w14:textId="77777777" w:rsidR="00046F53" w:rsidRPr="005A0097" w:rsidRDefault="00046F53" w:rsidP="00046F53">
            <w:pPr>
              <w:spacing w:line="240" w:lineRule="auto"/>
              <w:ind w:firstLine="0"/>
              <w:jc w:val="left"/>
              <w:rPr>
                <w:ins w:id="7216" w:author="Пользователь" w:date="2022-12-22T02:22:00Z"/>
                <w:szCs w:val="28"/>
                <w:lang w:val="en-US"/>
                <w:rPrChange w:id="7217" w:author="Пользователь" w:date="2022-12-22T02:43:00Z">
                  <w:rPr>
                    <w:ins w:id="7218" w:author="Пользователь" w:date="2022-12-22T02:22:00Z"/>
                    <w:sz w:val="24"/>
                  </w:rPr>
                </w:rPrChange>
              </w:rPr>
            </w:pPr>
            <w:ins w:id="7219" w:author="Пользователь" w:date="2022-12-22T02:22:00Z">
              <w:r w:rsidRPr="005A0097">
                <w:rPr>
                  <w:color w:val="808080"/>
                  <w:szCs w:val="28"/>
                  <w:lang w:val="en-US"/>
                  <w:rPrChange w:id="7220" w:author="Пользователь" w:date="2022-12-22T02:43:00Z">
                    <w:rPr>
                      <w:rFonts w:ascii="Courier New" w:hAnsi="Courier New" w:cs="Courier New"/>
                      <w:color w:val="808080"/>
                      <w:sz w:val="22"/>
                      <w:szCs w:val="22"/>
                    </w:rPr>
                  </w:rPrChange>
                </w:rPr>
                <w:t>       </w:t>
              </w:r>
              <w:proofErr w:type="spellStart"/>
              <w:proofErr w:type="gramStart"/>
              <w:r w:rsidRPr="005A0097">
                <w:rPr>
                  <w:color w:val="A9B7C6"/>
                  <w:szCs w:val="28"/>
                  <w:lang w:val="en-US"/>
                  <w:rPrChange w:id="7221" w:author="Пользователь" w:date="2022-12-22T02:43:00Z">
                    <w:rPr>
                      <w:rFonts w:ascii="Courier New" w:hAnsi="Courier New" w:cs="Courier New"/>
                      <w:color w:val="A9B7C6"/>
                      <w:sz w:val="22"/>
                      <w:szCs w:val="22"/>
                    </w:rPr>
                  </w:rPrChange>
                </w:rPr>
                <w:t>run.setFontSize</w:t>
              </w:r>
              <w:proofErr w:type="spellEnd"/>
              <w:proofErr w:type="gramEnd"/>
              <w:r w:rsidRPr="005A0097">
                <w:rPr>
                  <w:color w:val="A9B7C6"/>
                  <w:szCs w:val="28"/>
                  <w:lang w:val="en-US"/>
                  <w:rPrChange w:id="7222" w:author="Пользователь" w:date="2022-12-22T02:43:00Z">
                    <w:rPr>
                      <w:rFonts w:ascii="Courier New" w:hAnsi="Courier New" w:cs="Courier New"/>
                      <w:color w:val="A9B7C6"/>
                      <w:sz w:val="22"/>
                      <w:szCs w:val="22"/>
                    </w:rPr>
                  </w:rPrChange>
                </w:rPr>
                <w:t>(</w:t>
              </w:r>
              <w:r w:rsidRPr="005A0097">
                <w:rPr>
                  <w:color w:val="6897BB"/>
                  <w:szCs w:val="28"/>
                  <w:lang w:val="en-US"/>
                  <w:rPrChange w:id="7223" w:author="Пользователь" w:date="2022-12-22T02:43:00Z">
                    <w:rPr>
                      <w:rFonts w:ascii="Courier New" w:hAnsi="Courier New" w:cs="Courier New"/>
                      <w:color w:val="6897BB"/>
                      <w:sz w:val="22"/>
                      <w:szCs w:val="22"/>
                    </w:rPr>
                  </w:rPrChange>
                </w:rPr>
                <w:t>20</w:t>
              </w:r>
              <w:r w:rsidRPr="005A0097">
                <w:rPr>
                  <w:color w:val="A9B7C6"/>
                  <w:szCs w:val="28"/>
                  <w:lang w:val="en-US"/>
                  <w:rPrChange w:id="7224" w:author="Пользователь" w:date="2022-12-22T02:43:00Z">
                    <w:rPr>
                      <w:rFonts w:ascii="Courier New" w:hAnsi="Courier New" w:cs="Courier New"/>
                      <w:color w:val="A9B7C6"/>
                      <w:sz w:val="22"/>
                      <w:szCs w:val="22"/>
                    </w:rPr>
                  </w:rPrChange>
                </w:rPr>
                <w:t>)</w:t>
              </w:r>
              <w:r w:rsidRPr="005A0097">
                <w:rPr>
                  <w:color w:val="CC7832"/>
                  <w:szCs w:val="28"/>
                  <w:lang w:val="en-US"/>
                  <w:rPrChange w:id="7225" w:author="Пользователь" w:date="2022-12-22T02:43:00Z">
                    <w:rPr>
                      <w:rFonts w:ascii="Courier New" w:hAnsi="Courier New" w:cs="Courier New"/>
                      <w:color w:val="CC7832"/>
                      <w:sz w:val="22"/>
                      <w:szCs w:val="22"/>
                    </w:rPr>
                  </w:rPrChange>
                </w:rPr>
                <w:t>;</w:t>
              </w:r>
            </w:ins>
          </w:p>
          <w:p w14:paraId="246A8B8F" w14:textId="77777777" w:rsidR="00046F53" w:rsidRPr="005A0097" w:rsidRDefault="00046F53" w:rsidP="00046F53">
            <w:pPr>
              <w:spacing w:line="240" w:lineRule="auto"/>
              <w:ind w:firstLine="0"/>
              <w:jc w:val="left"/>
              <w:rPr>
                <w:ins w:id="7226" w:author="Пользователь" w:date="2022-12-22T02:22:00Z"/>
                <w:szCs w:val="28"/>
                <w:lang w:val="en-US"/>
                <w:rPrChange w:id="7227" w:author="Пользователь" w:date="2022-12-22T02:43:00Z">
                  <w:rPr>
                    <w:ins w:id="7228" w:author="Пользователь" w:date="2022-12-22T02:22:00Z"/>
                    <w:sz w:val="24"/>
                  </w:rPr>
                </w:rPrChange>
              </w:rPr>
            </w:pPr>
            <w:ins w:id="7229" w:author="Пользователь" w:date="2022-12-22T02:22:00Z">
              <w:r w:rsidRPr="005A0097">
                <w:rPr>
                  <w:color w:val="CC7832"/>
                  <w:szCs w:val="28"/>
                  <w:lang w:val="en-US"/>
                  <w:rPrChange w:id="7230" w:author="Пользователь" w:date="2022-12-22T02:43:00Z">
                    <w:rPr>
                      <w:rFonts w:ascii="Courier New" w:hAnsi="Courier New" w:cs="Courier New"/>
                      <w:color w:val="CC7832"/>
                      <w:sz w:val="22"/>
                      <w:szCs w:val="22"/>
                    </w:rPr>
                  </w:rPrChange>
                </w:rPr>
                <w:t>       return;</w:t>
              </w:r>
            </w:ins>
          </w:p>
          <w:p w14:paraId="2678B5DB" w14:textId="77777777" w:rsidR="00046F53" w:rsidRPr="005A0097" w:rsidRDefault="00046F53" w:rsidP="00046F53">
            <w:pPr>
              <w:spacing w:line="240" w:lineRule="auto"/>
              <w:ind w:firstLine="0"/>
              <w:jc w:val="left"/>
              <w:rPr>
                <w:ins w:id="7231" w:author="Пользователь" w:date="2022-12-22T02:22:00Z"/>
                <w:szCs w:val="28"/>
                <w:rPrChange w:id="7232" w:author="Пользователь" w:date="2022-12-22T02:42:00Z">
                  <w:rPr>
                    <w:ins w:id="7233" w:author="Пользователь" w:date="2022-12-22T02:22:00Z"/>
                    <w:sz w:val="24"/>
                  </w:rPr>
                </w:rPrChange>
              </w:rPr>
            </w:pPr>
            <w:ins w:id="7234" w:author="Пользователь" w:date="2022-12-22T02:22:00Z">
              <w:r w:rsidRPr="005A0097">
                <w:rPr>
                  <w:color w:val="CC7832"/>
                  <w:szCs w:val="28"/>
                  <w:lang w:val="en-US"/>
                  <w:rPrChange w:id="7235" w:author="Пользователь" w:date="2022-12-22T02:43:00Z">
                    <w:rPr>
                      <w:rFonts w:ascii="Courier New" w:hAnsi="Courier New" w:cs="Courier New"/>
                      <w:color w:val="CC7832"/>
                      <w:sz w:val="22"/>
                      <w:szCs w:val="22"/>
                    </w:rPr>
                  </w:rPrChange>
                </w:rPr>
                <w:t>   </w:t>
              </w:r>
              <w:r w:rsidRPr="005A0097">
                <w:rPr>
                  <w:color w:val="A9B7C6"/>
                  <w:szCs w:val="28"/>
                  <w:rPrChange w:id="7236" w:author="Пользователь" w:date="2022-12-22T02:42:00Z">
                    <w:rPr>
                      <w:rFonts w:ascii="Courier New" w:hAnsi="Courier New" w:cs="Courier New"/>
                      <w:color w:val="A9B7C6"/>
                      <w:sz w:val="22"/>
                      <w:szCs w:val="22"/>
                    </w:rPr>
                  </w:rPrChange>
                </w:rPr>
                <w:t>}</w:t>
              </w:r>
            </w:ins>
          </w:p>
          <w:p w14:paraId="7FE56247" w14:textId="77777777" w:rsidR="00046F53" w:rsidRPr="005A0097" w:rsidRDefault="00046F53" w:rsidP="00046F53">
            <w:pPr>
              <w:spacing w:line="240" w:lineRule="auto"/>
              <w:ind w:firstLine="0"/>
              <w:jc w:val="left"/>
              <w:rPr>
                <w:ins w:id="7237" w:author="Пользователь" w:date="2022-12-22T02:22:00Z"/>
                <w:szCs w:val="28"/>
                <w:rPrChange w:id="7238" w:author="Пользователь" w:date="2022-12-22T02:42:00Z">
                  <w:rPr>
                    <w:ins w:id="7239" w:author="Пользователь" w:date="2022-12-22T02:22:00Z"/>
                    <w:sz w:val="24"/>
                  </w:rPr>
                </w:rPrChange>
              </w:rPr>
            </w:pPr>
            <w:ins w:id="7240" w:author="Пользователь" w:date="2022-12-22T02:22:00Z">
              <w:r w:rsidRPr="005A0097">
                <w:rPr>
                  <w:color w:val="A9B7C6"/>
                  <w:szCs w:val="28"/>
                  <w:rPrChange w:id="7241" w:author="Пользователь" w:date="2022-12-22T02:42:00Z">
                    <w:rPr>
                      <w:rFonts w:ascii="Courier New" w:hAnsi="Courier New" w:cs="Courier New"/>
                      <w:color w:val="A9B7C6"/>
                      <w:sz w:val="22"/>
                      <w:szCs w:val="22"/>
                    </w:rPr>
                  </w:rPrChange>
                </w:rPr>
                <w:t>   </w:t>
              </w:r>
              <w:r w:rsidRPr="005A0097">
                <w:rPr>
                  <w:i/>
                  <w:iCs/>
                  <w:color w:val="629755"/>
                  <w:szCs w:val="28"/>
                  <w:rPrChange w:id="7242" w:author="Пользователь" w:date="2022-12-22T02:42:00Z">
                    <w:rPr>
                      <w:rFonts w:ascii="Courier New" w:hAnsi="Courier New" w:cs="Courier New"/>
                      <w:i/>
                      <w:iCs/>
                      <w:color w:val="629755"/>
                      <w:sz w:val="22"/>
                      <w:szCs w:val="22"/>
                    </w:rPr>
                  </w:rPrChange>
                </w:rPr>
                <w:t>/**************************************************************</w:t>
              </w:r>
            </w:ins>
          </w:p>
          <w:p w14:paraId="1DF84830" w14:textId="77777777" w:rsidR="00046F53" w:rsidRPr="005A0097" w:rsidRDefault="00046F53" w:rsidP="00046F53">
            <w:pPr>
              <w:spacing w:line="240" w:lineRule="auto"/>
              <w:ind w:firstLine="0"/>
              <w:jc w:val="left"/>
              <w:rPr>
                <w:ins w:id="7243" w:author="Пользователь" w:date="2022-12-22T02:22:00Z"/>
                <w:szCs w:val="28"/>
                <w:rPrChange w:id="7244" w:author="Пользователь" w:date="2022-12-22T02:42:00Z">
                  <w:rPr>
                    <w:ins w:id="7245" w:author="Пользователь" w:date="2022-12-22T02:22:00Z"/>
                    <w:sz w:val="24"/>
                  </w:rPr>
                </w:rPrChange>
              </w:rPr>
            </w:pPr>
            <w:ins w:id="7246" w:author="Пользователь" w:date="2022-12-22T02:22:00Z">
              <w:r w:rsidRPr="005A0097">
                <w:rPr>
                  <w:i/>
                  <w:iCs/>
                  <w:color w:val="629755"/>
                  <w:szCs w:val="28"/>
                  <w:rPrChange w:id="7247" w:author="Пользователь" w:date="2022-12-22T02:42:00Z">
                    <w:rPr>
                      <w:rFonts w:ascii="Courier New" w:hAnsi="Courier New" w:cs="Courier New"/>
                      <w:i/>
                      <w:iCs/>
                      <w:color w:val="629755"/>
                      <w:sz w:val="22"/>
                      <w:szCs w:val="22"/>
                    </w:rPr>
                  </w:rPrChange>
                </w:rPr>
                <w:t>    * Создание верхней ячейки таблицы в файле-отчёте.            *</w:t>
              </w:r>
            </w:ins>
          </w:p>
          <w:p w14:paraId="58F61FCB" w14:textId="77777777" w:rsidR="00046F53" w:rsidRPr="005A0097" w:rsidRDefault="00046F53" w:rsidP="00046F53">
            <w:pPr>
              <w:spacing w:line="240" w:lineRule="auto"/>
              <w:ind w:firstLine="0"/>
              <w:jc w:val="left"/>
              <w:rPr>
                <w:ins w:id="7248" w:author="Пользователь" w:date="2022-12-22T02:22:00Z"/>
                <w:szCs w:val="28"/>
                <w:rPrChange w:id="7249" w:author="Пользователь" w:date="2022-12-22T02:42:00Z">
                  <w:rPr>
                    <w:ins w:id="7250" w:author="Пользователь" w:date="2022-12-22T02:22:00Z"/>
                    <w:sz w:val="24"/>
                  </w:rPr>
                </w:rPrChange>
              </w:rPr>
            </w:pPr>
            <w:ins w:id="7251" w:author="Пользователь" w:date="2022-12-22T02:22:00Z">
              <w:r w:rsidRPr="005A0097">
                <w:rPr>
                  <w:i/>
                  <w:iCs/>
                  <w:color w:val="629755"/>
                  <w:szCs w:val="28"/>
                  <w:rPrChange w:id="7252" w:author="Пользователь" w:date="2022-12-22T02:42:00Z">
                    <w:rPr>
                      <w:rFonts w:ascii="Courier New" w:hAnsi="Courier New" w:cs="Courier New"/>
                      <w:i/>
                      <w:iCs/>
                      <w:color w:val="629755"/>
                      <w:sz w:val="22"/>
                      <w:szCs w:val="22"/>
                    </w:rPr>
                  </w:rPrChange>
                </w:rPr>
                <w:t xml:space="preserve">    * </w:t>
              </w:r>
              <w:r w:rsidRPr="005A0097">
                <w:rPr>
                  <w:b/>
                  <w:bCs/>
                  <w:i/>
                  <w:iCs/>
                  <w:color w:val="629755"/>
                  <w:szCs w:val="28"/>
                  <w:rPrChange w:id="7253" w:author="Пользователь" w:date="2022-12-22T02:42:00Z">
                    <w:rPr>
                      <w:rFonts w:ascii="Courier New" w:hAnsi="Courier New" w:cs="Courier New"/>
                      <w:b/>
                      <w:bCs/>
                      <w:i/>
                      <w:iCs/>
                      <w:color w:val="629755"/>
                      <w:sz w:val="22"/>
                      <w:szCs w:val="22"/>
                    </w:rPr>
                  </w:rPrChange>
                </w:rPr>
                <w:t>@</w:t>
              </w:r>
              <w:proofErr w:type="spellStart"/>
              <w:r w:rsidRPr="005A0097">
                <w:rPr>
                  <w:b/>
                  <w:bCs/>
                  <w:i/>
                  <w:iCs/>
                  <w:color w:val="629755"/>
                  <w:szCs w:val="28"/>
                  <w:rPrChange w:id="7254" w:author="Пользователь" w:date="2022-12-22T02:42:00Z">
                    <w:rPr>
                      <w:rFonts w:ascii="Courier New" w:hAnsi="Courier New" w:cs="Courier New"/>
                      <w:b/>
                      <w:bCs/>
                      <w:i/>
                      <w:iCs/>
                      <w:color w:val="629755"/>
                      <w:sz w:val="22"/>
                      <w:szCs w:val="22"/>
                    </w:rPr>
                  </w:rPrChange>
                </w:rPr>
                <w:t>param</w:t>
              </w:r>
              <w:proofErr w:type="spellEnd"/>
              <w:r w:rsidRPr="005A0097">
                <w:rPr>
                  <w:b/>
                  <w:bCs/>
                  <w:i/>
                  <w:iCs/>
                  <w:color w:val="629755"/>
                  <w:szCs w:val="28"/>
                  <w:rPrChange w:id="7255" w:author="Пользователь" w:date="2022-12-22T02:42:00Z">
                    <w:rPr>
                      <w:rFonts w:ascii="Courier New" w:hAnsi="Courier New" w:cs="Courier New"/>
                      <w:b/>
                      <w:bCs/>
                      <w:i/>
                      <w:iCs/>
                      <w:color w:val="629755"/>
                      <w:sz w:val="22"/>
                      <w:szCs w:val="22"/>
                    </w:rPr>
                  </w:rPrChange>
                </w:rPr>
                <w:t xml:space="preserve"> </w:t>
              </w:r>
              <w:proofErr w:type="spellStart"/>
              <w:r w:rsidRPr="005A0097">
                <w:rPr>
                  <w:i/>
                  <w:iCs/>
                  <w:color w:val="8A653B"/>
                  <w:szCs w:val="28"/>
                  <w:rPrChange w:id="7256" w:author="Пользователь" w:date="2022-12-22T02:42:00Z">
                    <w:rPr>
                      <w:rFonts w:ascii="Courier New" w:hAnsi="Courier New" w:cs="Courier New"/>
                      <w:i/>
                      <w:iCs/>
                      <w:color w:val="8A653B"/>
                      <w:sz w:val="22"/>
                      <w:szCs w:val="22"/>
                    </w:rPr>
                  </w:rPrChange>
                </w:rPr>
                <w:t>row</w:t>
              </w:r>
              <w:proofErr w:type="spellEnd"/>
              <w:r w:rsidRPr="005A0097">
                <w:rPr>
                  <w:i/>
                  <w:iCs/>
                  <w:color w:val="8A653B"/>
                  <w:szCs w:val="28"/>
                  <w:rPrChange w:id="7257" w:author="Пользователь" w:date="2022-12-22T02:42:00Z">
                    <w:rPr>
                      <w:rFonts w:ascii="Courier New" w:hAnsi="Courier New" w:cs="Courier New"/>
                      <w:i/>
                      <w:iCs/>
                      <w:color w:val="8A653B"/>
                      <w:sz w:val="22"/>
                      <w:szCs w:val="22"/>
                    </w:rPr>
                  </w:rPrChange>
                </w:rPr>
                <w:t xml:space="preserve"> </w:t>
              </w:r>
              <w:r w:rsidRPr="005A0097">
                <w:rPr>
                  <w:i/>
                  <w:iCs/>
                  <w:color w:val="629755"/>
                  <w:szCs w:val="28"/>
                  <w:rPrChange w:id="7258" w:author="Пользователь" w:date="2022-12-22T02:42:00Z">
                    <w:rPr>
                      <w:rFonts w:ascii="Courier New" w:hAnsi="Courier New" w:cs="Courier New"/>
                      <w:i/>
                      <w:iCs/>
                      <w:color w:val="629755"/>
                      <w:sz w:val="22"/>
                      <w:szCs w:val="22"/>
                    </w:rPr>
                  </w:rPrChange>
                </w:rPr>
                <w:t xml:space="preserve">- положение </w:t>
              </w:r>
              <w:proofErr w:type="gramStart"/>
              <w:r w:rsidRPr="005A0097">
                <w:rPr>
                  <w:i/>
                  <w:iCs/>
                  <w:color w:val="629755"/>
                  <w:szCs w:val="28"/>
                  <w:rPrChange w:id="7259" w:author="Пользователь" w:date="2022-12-22T02:42:00Z">
                    <w:rPr>
                      <w:rFonts w:ascii="Courier New" w:hAnsi="Courier New" w:cs="Courier New"/>
                      <w:i/>
                      <w:iCs/>
                      <w:color w:val="629755"/>
                      <w:sz w:val="22"/>
                      <w:szCs w:val="22"/>
                    </w:rPr>
                  </w:rPrChange>
                </w:rPr>
                <w:t>строки(</w:t>
              </w:r>
              <w:proofErr w:type="gramEnd"/>
              <w:r w:rsidRPr="005A0097">
                <w:rPr>
                  <w:i/>
                  <w:iCs/>
                  <w:color w:val="629755"/>
                  <w:szCs w:val="28"/>
                  <w:rPrChange w:id="7260" w:author="Пользователь" w:date="2022-12-22T02:42:00Z">
                    <w:rPr>
                      <w:rFonts w:ascii="Courier New" w:hAnsi="Courier New" w:cs="Courier New"/>
                      <w:i/>
                      <w:iCs/>
                      <w:color w:val="629755"/>
                      <w:sz w:val="22"/>
                      <w:szCs w:val="22"/>
                    </w:rPr>
                  </w:rPrChange>
                </w:rPr>
                <w:t>от 0).                       *</w:t>
              </w:r>
            </w:ins>
          </w:p>
          <w:p w14:paraId="752E9E16" w14:textId="77777777" w:rsidR="00046F53" w:rsidRPr="005A0097" w:rsidRDefault="00046F53" w:rsidP="00046F53">
            <w:pPr>
              <w:spacing w:line="240" w:lineRule="auto"/>
              <w:ind w:firstLine="0"/>
              <w:jc w:val="left"/>
              <w:rPr>
                <w:ins w:id="7261" w:author="Пользователь" w:date="2022-12-22T02:22:00Z"/>
                <w:szCs w:val="28"/>
                <w:rPrChange w:id="7262" w:author="Пользователь" w:date="2022-12-22T02:42:00Z">
                  <w:rPr>
                    <w:ins w:id="7263" w:author="Пользователь" w:date="2022-12-22T02:22:00Z"/>
                    <w:sz w:val="24"/>
                  </w:rPr>
                </w:rPrChange>
              </w:rPr>
            </w:pPr>
            <w:ins w:id="7264" w:author="Пользователь" w:date="2022-12-22T02:22:00Z">
              <w:r w:rsidRPr="005A0097">
                <w:rPr>
                  <w:i/>
                  <w:iCs/>
                  <w:color w:val="629755"/>
                  <w:szCs w:val="28"/>
                  <w:rPrChange w:id="7265" w:author="Пользователь" w:date="2022-12-22T02:42:00Z">
                    <w:rPr>
                      <w:rFonts w:ascii="Courier New" w:hAnsi="Courier New" w:cs="Courier New"/>
                      <w:i/>
                      <w:iCs/>
                      <w:color w:val="629755"/>
                      <w:sz w:val="22"/>
                      <w:szCs w:val="22"/>
                    </w:rPr>
                  </w:rPrChange>
                </w:rPr>
                <w:t xml:space="preserve">    * </w:t>
              </w:r>
              <w:r w:rsidRPr="005A0097">
                <w:rPr>
                  <w:b/>
                  <w:bCs/>
                  <w:i/>
                  <w:iCs/>
                  <w:color w:val="629755"/>
                  <w:szCs w:val="28"/>
                  <w:rPrChange w:id="7266" w:author="Пользователь" w:date="2022-12-22T02:42:00Z">
                    <w:rPr>
                      <w:rFonts w:ascii="Courier New" w:hAnsi="Courier New" w:cs="Courier New"/>
                      <w:b/>
                      <w:bCs/>
                      <w:i/>
                      <w:iCs/>
                      <w:color w:val="629755"/>
                      <w:sz w:val="22"/>
                      <w:szCs w:val="22"/>
                    </w:rPr>
                  </w:rPrChange>
                </w:rPr>
                <w:t>@</w:t>
              </w:r>
              <w:proofErr w:type="spellStart"/>
              <w:r w:rsidRPr="005A0097">
                <w:rPr>
                  <w:b/>
                  <w:bCs/>
                  <w:i/>
                  <w:iCs/>
                  <w:color w:val="629755"/>
                  <w:szCs w:val="28"/>
                  <w:rPrChange w:id="7267" w:author="Пользователь" w:date="2022-12-22T02:42:00Z">
                    <w:rPr>
                      <w:rFonts w:ascii="Courier New" w:hAnsi="Courier New" w:cs="Courier New"/>
                      <w:b/>
                      <w:bCs/>
                      <w:i/>
                      <w:iCs/>
                      <w:color w:val="629755"/>
                      <w:sz w:val="22"/>
                      <w:szCs w:val="22"/>
                    </w:rPr>
                  </w:rPrChange>
                </w:rPr>
                <w:t>param</w:t>
              </w:r>
              <w:proofErr w:type="spellEnd"/>
              <w:r w:rsidRPr="005A0097">
                <w:rPr>
                  <w:b/>
                  <w:bCs/>
                  <w:i/>
                  <w:iCs/>
                  <w:color w:val="629755"/>
                  <w:szCs w:val="28"/>
                  <w:rPrChange w:id="7268" w:author="Пользователь" w:date="2022-12-22T02:42:00Z">
                    <w:rPr>
                      <w:rFonts w:ascii="Courier New" w:hAnsi="Courier New" w:cs="Courier New"/>
                      <w:b/>
                      <w:bCs/>
                      <w:i/>
                      <w:iCs/>
                      <w:color w:val="629755"/>
                      <w:sz w:val="22"/>
                      <w:szCs w:val="22"/>
                    </w:rPr>
                  </w:rPrChange>
                </w:rPr>
                <w:t xml:space="preserve"> </w:t>
              </w:r>
              <w:proofErr w:type="spellStart"/>
              <w:r w:rsidRPr="005A0097">
                <w:rPr>
                  <w:i/>
                  <w:iCs/>
                  <w:color w:val="8A653B"/>
                  <w:szCs w:val="28"/>
                  <w:rPrChange w:id="7269" w:author="Пользователь" w:date="2022-12-22T02:42:00Z">
                    <w:rPr>
                      <w:rFonts w:ascii="Courier New" w:hAnsi="Courier New" w:cs="Courier New"/>
                      <w:i/>
                      <w:iCs/>
                      <w:color w:val="8A653B"/>
                      <w:sz w:val="22"/>
                      <w:szCs w:val="22"/>
                    </w:rPr>
                  </w:rPrChange>
                </w:rPr>
                <w:t>pos</w:t>
              </w:r>
              <w:proofErr w:type="spellEnd"/>
              <w:r w:rsidRPr="005A0097">
                <w:rPr>
                  <w:i/>
                  <w:iCs/>
                  <w:color w:val="8A653B"/>
                  <w:szCs w:val="28"/>
                  <w:rPrChange w:id="7270" w:author="Пользователь" w:date="2022-12-22T02:42:00Z">
                    <w:rPr>
                      <w:rFonts w:ascii="Courier New" w:hAnsi="Courier New" w:cs="Courier New"/>
                      <w:i/>
                      <w:iCs/>
                      <w:color w:val="8A653B"/>
                      <w:sz w:val="22"/>
                      <w:szCs w:val="22"/>
                    </w:rPr>
                  </w:rPrChange>
                </w:rPr>
                <w:t xml:space="preserve"> </w:t>
              </w:r>
              <w:r w:rsidRPr="005A0097">
                <w:rPr>
                  <w:i/>
                  <w:iCs/>
                  <w:color w:val="629755"/>
                  <w:szCs w:val="28"/>
                  <w:rPrChange w:id="7271" w:author="Пользователь" w:date="2022-12-22T02:42:00Z">
                    <w:rPr>
                      <w:rFonts w:ascii="Courier New" w:hAnsi="Courier New" w:cs="Courier New"/>
                      <w:i/>
                      <w:iCs/>
                      <w:color w:val="629755"/>
                      <w:sz w:val="22"/>
                      <w:szCs w:val="22"/>
                    </w:rPr>
                  </w:rPrChange>
                </w:rPr>
                <w:t xml:space="preserve">- положение </w:t>
              </w:r>
              <w:proofErr w:type="gramStart"/>
              <w:r w:rsidRPr="005A0097">
                <w:rPr>
                  <w:i/>
                  <w:iCs/>
                  <w:color w:val="629755"/>
                  <w:szCs w:val="28"/>
                  <w:rPrChange w:id="7272" w:author="Пользователь" w:date="2022-12-22T02:42:00Z">
                    <w:rPr>
                      <w:rFonts w:ascii="Courier New" w:hAnsi="Courier New" w:cs="Courier New"/>
                      <w:i/>
                      <w:iCs/>
                      <w:color w:val="629755"/>
                      <w:sz w:val="22"/>
                      <w:szCs w:val="22"/>
                    </w:rPr>
                  </w:rPrChange>
                </w:rPr>
                <w:t>столбца(</w:t>
              </w:r>
              <w:proofErr w:type="gramEnd"/>
              <w:r w:rsidRPr="005A0097">
                <w:rPr>
                  <w:i/>
                  <w:iCs/>
                  <w:color w:val="629755"/>
                  <w:szCs w:val="28"/>
                  <w:rPrChange w:id="7273" w:author="Пользователь" w:date="2022-12-22T02:42:00Z">
                    <w:rPr>
                      <w:rFonts w:ascii="Courier New" w:hAnsi="Courier New" w:cs="Courier New"/>
                      <w:i/>
                      <w:iCs/>
                      <w:color w:val="629755"/>
                      <w:sz w:val="22"/>
                      <w:szCs w:val="22"/>
                    </w:rPr>
                  </w:rPrChange>
                </w:rPr>
                <w:t>от 0).                      *</w:t>
              </w:r>
            </w:ins>
          </w:p>
          <w:p w14:paraId="1873AF0D" w14:textId="77777777" w:rsidR="00046F53" w:rsidRPr="005A0097" w:rsidRDefault="00046F53" w:rsidP="00046F53">
            <w:pPr>
              <w:spacing w:line="240" w:lineRule="auto"/>
              <w:ind w:firstLine="0"/>
              <w:jc w:val="left"/>
              <w:rPr>
                <w:ins w:id="7274" w:author="Пользователь" w:date="2022-12-22T02:22:00Z"/>
                <w:szCs w:val="28"/>
                <w:rPrChange w:id="7275" w:author="Пользователь" w:date="2022-12-22T02:42:00Z">
                  <w:rPr>
                    <w:ins w:id="7276" w:author="Пользователь" w:date="2022-12-22T02:22:00Z"/>
                    <w:sz w:val="24"/>
                  </w:rPr>
                </w:rPrChange>
              </w:rPr>
            </w:pPr>
            <w:ins w:id="7277" w:author="Пользователь" w:date="2022-12-22T02:22:00Z">
              <w:r w:rsidRPr="005A0097">
                <w:rPr>
                  <w:i/>
                  <w:iCs/>
                  <w:color w:val="629755"/>
                  <w:szCs w:val="28"/>
                  <w:rPrChange w:id="7278" w:author="Пользователь" w:date="2022-12-22T02:42:00Z">
                    <w:rPr>
                      <w:rFonts w:ascii="Courier New" w:hAnsi="Courier New" w:cs="Courier New"/>
                      <w:i/>
                      <w:iCs/>
                      <w:color w:val="629755"/>
                      <w:sz w:val="22"/>
                      <w:szCs w:val="22"/>
                    </w:rPr>
                  </w:rPrChange>
                </w:rPr>
                <w:t xml:space="preserve">    * </w:t>
              </w:r>
              <w:r w:rsidRPr="005A0097">
                <w:rPr>
                  <w:b/>
                  <w:bCs/>
                  <w:i/>
                  <w:iCs/>
                  <w:color w:val="629755"/>
                  <w:szCs w:val="28"/>
                  <w:rPrChange w:id="7279" w:author="Пользователь" w:date="2022-12-22T02:42:00Z">
                    <w:rPr>
                      <w:rFonts w:ascii="Courier New" w:hAnsi="Courier New" w:cs="Courier New"/>
                      <w:b/>
                      <w:bCs/>
                      <w:i/>
                      <w:iCs/>
                      <w:color w:val="629755"/>
                      <w:sz w:val="22"/>
                      <w:szCs w:val="22"/>
                    </w:rPr>
                  </w:rPrChange>
                </w:rPr>
                <w:t>@</w:t>
              </w:r>
              <w:proofErr w:type="spellStart"/>
              <w:r w:rsidRPr="005A0097">
                <w:rPr>
                  <w:b/>
                  <w:bCs/>
                  <w:i/>
                  <w:iCs/>
                  <w:color w:val="629755"/>
                  <w:szCs w:val="28"/>
                  <w:rPrChange w:id="7280" w:author="Пользователь" w:date="2022-12-22T02:42:00Z">
                    <w:rPr>
                      <w:rFonts w:ascii="Courier New" w:hAnsi="Courier New" w:cs="Courier New"/>
                      <w:b/>
                      <w:bCs/>
                      <w:i/>
                      <w:iCs/>
                      <w:color w:val="629755"/>
                      <w:sz w:val="22"/>
                      <w:szCs w:val="22"/>
                    </w:rPr>
                  </w:rPrChange>
                </w:rPr>
                <w:t>param</w:t>
              </w:r>
              <w:proofErr w:type="spellEnd"/>
              <w:r w:rsidRPr="005A0097">
                <w:rPr>
                  <w:b/>
                  <w:bCs/>
                  <w:i/>
                  <w:iCs/>
                  <w:color w:val="629755"/>
                  <w:szCs w:val="28"/>
                  <w:rPrChange w:id="7281" w:author="Пользователь" w:date="2022-12-22T02:42:00Z">
                    <w:rPr>
                      <w:rFonts w:ascii="Courier New" w:hAnsi="Courier New" w:cs="Courier New"/>
                      <w:b/>
                      <w:bCs/>
                      <w:i/>
                      <w:iCs/>
                      <w:color w:val="629755"/>
                      <w:sz w:val="22"/>
                      <w:szCs w:val="22"/>
                    </w:rPr>
                  </w:rPrChange>
                </w:rPr>
                <w:t xml:space="preserve"> </w:t>
              </w:r>
              <w:proofErr w:type="spellStart"/>
              <w:r w:rsidRPr="005A0097">
                <w:rPr>
                  <w:i/>
                  <w:iCs/>
                  <w:color w:val="8A653B"/>
                  <w:szCs w:val="28"/>
                  <w:rPrChange w:id="7282" w:author="Пользователь" w:date="2022-12-22T02:42:00Z">
                    <w:rPr>
                      <w:rFonts w:ascii="Courier New" w:hAnsi="Courier New" w:cs="Courier New"/>
                      <w:i/>
                      <w:iCs/>
                      <w:color w:val="8A653B"/>
                      <w:sz w:val="22"/>
                      <w:szCs w:val="22"/>
                    </w:rPr>
                  </w:rPrChange>
                </w:rPr>
                <w:t>text</w:t>
              </w:r>
              <w:proofErr w:type="spellEnd"/>
              <w:r w:rsidRPr="005A0097">
                <w:rPr>
                  <w:i/>
                  <w:iCs/>
                  <w:color w:val="8A653B"/>
                  <w:szCs w:val="28"/>
                  <w:rPrChange w:id="7283" w:author="Пользователь" w:date="2022-12-22T02:42:00Z">
                    <w:rPr>
                      <w:rFonts w:ascii="Courier New" w:hAnsi="Courier New" w:cs="Courier New"/>
                      <w:i/>
                      <w:iCs/>
                      <w:color w:val="8A653B"/>
                      <w:sz w:val="22"/>
                      <w:szCs w:val="22"/>
                    </w:rPr>
                  </w:rPrChange>
                </w:rPr>
                <w:t xml:space="preserve"> </w:t>
              </w:r>
              <w:r w:rsidRPr="005A0097">
                <w:rPr>
                  <w:i/>
                  <w:iCs/>
                  <w:color w:val="629755"/>
                  <w:szCs w:val="28"/>
                  <w:rPrChange w:id="7284" w:author="Пользователь" w:date="2022-12-22T02:42:00Z">
                    <w:rPr>
                      <w:rFonts w:ascii="Courier New" w:hAnsi="Courier New" w:cs="Courier New"/>
                      <w:i/>
                      <w:iCs/>
                      <w:color w:val="629755"/>
                      <w:sz w:val="22"/>
                      <w:szCs w:val="22"/>
                    </w:rPr>
                  </w:rPrChange>
                </w:rPr>
                <w:t>- текст, который будет находится в ячейке.     *</w:t>
              </w:r>
            </w:ins>
          </w:p>
          <w:p w14:paraId="290F3F58" w14:textId="77777777" w:rsidR="00046F53" w:rsidRPr="005A0097" w:rsidRDefault="00046F53" w:rsidP="00046F53">
            <w:pPr>
              <w:spacing w:line="240" w:lineRule="auto"/>
              <w:ind w:firstLine="0"/>
              <w:jc w:val="left"/>
              <w:rPr>
                <w:ins w:id="7285" w:author="Пользователь" w:date="2022-12-22T02:22:00Z"/>
                <w:szCs w:val="28"/>
                <w:rPrChange w:id="7286" w:author="Пользователь" w:date="2022-12-22T02:42:00Z">
                  <w:rPr>
                    <w:ins w:id="7287" w:author="Пользователь" w:date="2022-12-22T02:22:00Z"/>
                    <w:sz w:val="24"/>
                  </w:rPr>
                </w:rPrChange>
              </w:rPr>
            </w:pPr>
            <w:ins w:id="7288" w:author="Пользователь" w:date="2022-12-22T02:22:00Z">
              <w:r w:rsidRPr="005A0097">
                <w:rPr>
                  <w:i/>
                  <w:iCs/>
                  <w:color w:val="629755"/>
                  <w:szCs w:val="28"/>
                  <w:rPrChange w:id="7289" w:author="Пользователь" w:date="2022-12-22T02:42:00Z">
                    <w:rPr>
                      <w:rFonts w:ascii="Courier New" w:hAnsi="Courier New" w:cs="Courier New"/>
                      <w:i/>
                      <w:iCs/>
                      <w:color w:val="629755"/>
                      <w:sz w:val="22"/>
                      <w:szCs w:val="22"/>
                    </w:rPr>
                  </w:rPrChange>
                </w:rPr>
                <w:t>    **************************************************************/</w:t>
              </w:r>
            </w:ins>
          </w:p>
          <w:p w14:paraId="48FDE098" w14:textId="77777777" w:rsidR="00046F53" w:rsidRPr="005A0097" w:rsidRDefault="00046F53" w:rsidP="00046F53">
            <w:pPr>
              <w:spacing w:line="240" w:lineRule="auto"/>
              <w:ind w:firstLine="0"/>
              <w:jc w:val="left"/>
              <w:rPr>
                <w:ins w:id="7290" w:author="Пользователь" w:date="2022-12-22T02:22:00Z"/>
                <w:szCs w:val="28"/>
                <w:rPrChange w:id="7291" w:author="Пользователь" w:date="2022-12-22T02:42:00Z">
                  <w:rPr>
                    <w:ins w:id="7292" w:author="Пользователь" w:date="2022-12-22T02:22:00Z"/>
                    <w:sz w:val="24"/>
                  </w:rPr>
                </w:rPrChange>
              </w:rPr>
            </w:pPr>
            <w:ins w:id="7293" w:author="Пользователь" w:date="2022-12-22T02:22:00Z">
              <w:r w:rsidRPr="005A0097">
                <w:rPr>
                  <w:i/>
                  <w:iCs/>
                  <w:color w:val="629755"/>
                  <w:szCs w:val="28"/>
                  <w:rPrChange w:id="7294" w:author="Пользователь" w:date="2022-12-22T02:42:00Z">
                    <w:rPr>
                      <w:rFonts w:ascii="Courier New" w:hAnsi="Courier New" w:cs="Courier New"/>
                      <w:i/>
                      <w:iCs/>
                      <w:color w:val="629755"/>
                      <w:sz w:val="22"/>
                      <w:szCs w:val="22"/>
                    </w:rPr>
                  </w:rPrChange>
                </w:rPr>
                <w:t>   </w:t>
              </w:r>
              <w:proofErr w:type="spellStart"/>
              <w:r w:rsidRPr="005A0097">
                <w:rPr>
                  <w:color w:val="CC7832"/>
                  <w:szCs w:val="28"/>
                  <w:rPrChange w:id="7295" w:author="Пользователь" w:date="2022-12-22T02:42:00Z">
                    <w:rPr>
                      <w:rFonts w:ascii="Courier New" w:hAnsi="Courier New" w:cs="Courier New"/>
                      <w:color w:val="CC7832"/>
                      <w:sz w:val="22"/>
                      <w:szCs w:val="22"/>
                    </w:rPr>
                  </w:rPrChange>
                </w:rPr>
                <w:t>private</w:t>
              </w:r>
              <w:proofErr w:type="spellEnd"/>
              <w:r w:rsidRPr="005A0097">
                <w:rPr>
                  <w:color w:val="CC7832"/>
                  <w:szCs w:val="28"/>
                  <w:rPrChange w:id="7296" w:author="Пользователь" w:date="2022-12-22T02:42:00Z">
                    <w:rPr>
                      <w:rFonts w:ascii="Courier New" w:hAnsi="Courier New" w:cs="Courier New"/>
                      <w:color w:val="CC7832"/>
                      <w:sz w:val="22"/>
                      <w:szCs w:val="22"/>
                    </w:rPr>
                  </w:rPrChange>
                </w:rPr>
                <w:t xml:space="preserve"> </w:t>
              </w:r>
              <w:proofErr w:type="spellStart"/>
              <w:r w:rsidRPr="005A0097">
                <w:rPr>
                  <w:color w:val="CC7832"/>
                  <w:szCs w:val="28"/>
                  <w:rPrChange w:id="7297" w:author="Пользователь" w:date="2022-12-22T02:42:00Z">
                    <w:rPr>
                      <w:rFonts w:ascii="Courier New" w:hAnsi="Courier New" w:cs="Courier New"/>
                      <w:color w:val="CC7832"/>
                      <w:sz w:val="22"/>
                      <w:szCs w:val="22"/>
                    </w:rPr>
                  </w:rPrChange>
                </w:rPr>
                <w:t>static</w:t>
              </w:r>
              <w:proofErr w:type="spellEnd"/>
              <w:r w:rsidRPr="005A0097">
                <w:rPr>
                  <w:color w:val="CC7832"/>
                  <w:szCs w:val="28"/>
                  <w:rPrChange w:id="7298" w:author="Пользователь" w:date="2022-12-22T02:42:00Z">
                    <w:rPr>
                      <w:rFonts w:ascii="Courier New" w:hAnsi="Courier New" w:cs="Courier New"/>
                      <w:color w:val="CC7832"/>
                      <w:sz w:val="22"/>
                      <w:szCs w:val="22"/>
                    </w:rPr>
                  </w:rPrChange>
                </w:rPr>
                <w:t xml:space="preserve"> </w:t>
              </w:r>
              <w:proofErr w:type="spellStart"/>
              <w:r w:rsidRPr="005A0097">
                <w:rPr>
                  <w:color w:val="CC7832"/>
                  <w:szCs w:val="28"/>
                  <w:rPrChange w:id="7299" w:author="Пользователь" w:date="2022-12-22T02:42:00Z">
                    <w:rPr>
                      <w:rFonts w:ascii="Courier New" w:hAnsi="Courier New" w:cs="Courier New"/>
                      <w:color w:val="CC7832"/>
                      <w:sz w:val="22"/>
                      <w:szCs w:val="22"/>
                    </w:rPr>
                  </w:rPrChange>
                </w:rPr>
                <w:t>void</w:t>
              </w:r>
              <w:proofErr w:type="spellEnd"/>
              <w:r w:rsidRPr="005A0097">
                <w:rPr>
                  <w:color w:val="CC7832"/>
                  <w:szCs w:val="28"/>
                  <w:rPrChange w:id="7300" w:author="Пользователь" w:date="2022-12-22T02:42:00Z">
                    <w:rPr>
                      <w:rFonts w:ascii="Courier New" w:hAnsi="Courier New" w:cs="Courier New"/>
                      <w:color w:val="CC7832"/>
                      <w:sz w:val="22"/>
                      <w:szCs w:val="22"/>
                    </w:rPr>
                  </w:rPrChange>
                </w:rPr>
                <w:t xml:space="preserve"> </w:t>
              </w:r>
              <w:proofErr w:type="spellStart"/>
              <w:proofErr w:type="gramStart"/>
              <w:r w:rsidRPr="005A0097">
                <w:rPr>
                  <w:color w:val="FFC66D"/>
                  <w:szCs w:val="28"/>
                  <w:rPrChange w:id="7301" w:author="Пользователь" w:date="2022-12-22T02:42:00Z">
                    <w:rPr>
                      <w:rFonts w:ascii="Courier New" w:hAnsi="Courier New" w:cs="Courier New"/>
                      <w:color w:val="FFC66D"/>
                      <w:sz w:val="22"/>
                      <w:szCs w:val="22"/>
                    </w:rPr>
                  </w:rPrChange>
                </w:rPr>
                <w:t>createHeaderCell</w:t>
              </w:r>
              <w:proofErr w:type="spellEnd"/>
              <w:r w:rsidRPr="005A0097">
                <w:rPr>
                  <w:color w:val="A9B7C6"/>
                  <w:szCs w:val="28"/>
                  <w:rPrChange w:id="7302" w:author="Пользователь" w:date="2022-12-22T02:42:00Z">
                    <w:rPr>
                      <w:rFonts w:ascii="Courier New" w:hAnsi="Courier New" w:cs="Courier New"/>
                      <w:color w:val="A9B7C6"/>
                      <w:sz w:val="22"/>
                      <w:szCs w:val="22"/>
                    </w:rPr>
                  </w:rPrChange>
                </w:rPr>
                <w:t>(</w:t>
              </w:r>
              <w:proofErr w:type="gramEnd"/>
            </w:ins>
          </w:p>
          <w:p w14:paraId="4E9E07F3" w14:textId="77777777" w:rsidR="00046F53" w:rsidRPr="005A0097" w:rsidRDefault="00046F53" w:rsidP="00046F53">
            <w:pPr>
              <w:spacing w:line="240" w:lineRule="auto"/>
              <w:ind w:firstLine="0"/>
              <w:jc w:val="left"/>
              <w:rPr>
                <w:ins w:id="7303" w:author="Пользователь" w:date="2022-12-22T02:22:00Z"/>
                <w:szCs w:val="28"/>
                <w:lang w:val="en-US"/>
                <w:rPrChange w:id="7304" w:author="Пользователь" w:date="2022-12-22T02:43:00Z">
                  <w:rPr>
                    <w:ins w:id="7305" w:author="Пользователь" w:date="2022-12-22T02:22:00Z"/>
                    <w:sz w:val="24"/>
                  </w:rPr>
                </w:rPrChange>
              </w:rPr>
            </w:pPr>
            <w:ins w:id="7306" w:author="Пользователь" w:date="2022-12-22T02:22:00Z">
              <w:r w:rsidRPr="005A0097">
                <w:rPr>
                  <w:color w:val="A9B7C6"/>
                  <w:szCs w:val="28"/>
                  <w:rPrChange w:id="7307" w:author="Пользователь" w:date="2022-12-22T02:42:00Z">
                    <w:rPr>
                      <w:rFonts w:ascii="Courier New" w:hAnsi="Courier New" w:cs="Courier New"/>
                      <w:color w:val="A9B7C6"/>
                      <w:sz w:val="22"/>
                      <w:szCs w:val="22"/>
                    </w:rPr>
                  </w:rPrChange>
                </w:rPr>
                <w:t>           </w:t>
              </w:r>
              <w:proofErr w:type="spellStart"/>
              <w:r w:rsidRPr="005A0097">
                <w:rPr>
                  <w:color w:val="A9B7C6"/>
                  <w:szCs w:val="28"/>
                  <w:lang w:val="en-US"/>
                  <w:rPrChange w:id="7308" w:author="Пользователь" w:date="2022-12-22T02:43:00Z">
                    <w:rPr>
                      <w:rFonts w:ascii="Courier New" w:hAnsi="Courier New" w:cs="Courier New"/>
                      <w:color w:val="A9B7C6"/>
                      <w:sz w:val="22"/>
                      <w:szCs w:val="22"/>
                    </w:rPr>
                  </w:rPrChange>
                </w:rPr>
                <w:t>XWPFTableRow</w:t>
              </w:r>
              <w:proofErr w:type="spellEnd"/>
              <w:r w:rsidRPr="005A0097">
                <w:rPr>
                  <w:color w:val="A9B7C6"/>
                  <w:szCs w:val="28"/>
                  <w:lang w:val="en-US"/>
                  <w:rPrChange w:id="7309" w:author="Пользователь" w:date="2022-12-22T02:43:00Z">
                    <w:rPr>
                      <w:rFonts w:ascii="Courier New" w:hAnsi="Courier New" w:cs="Courier New"/>
                      <w:color w:val="A9B7C6"/>
                      <w:sz w:val="22"/>
                      <w:szCs w:val="22"/>
                    </w:rPr>
                  </w:rPrChange>
                </w:rPr>
                <w:t xml:space="preserve"> row</w:t>
              </w:r>
              <w:r w:rsidRPr="005A0097">
                <w:rPr>
                  <w:color w:val="CC7832"/>
                  <w:szCs w:val="28"/>
                  <w:lang w:val="en-US"/>
                  <w:rPrChange w:id="7310" w:author="Пользователь" w:date="2022-12-22T02:43:00Z">
                    <w:rPr>
                      <w:rFonts w:ascii="Courier New" w:hAnsi="Courier New" w:cs="Courier New"/>
                      <w:color w:val="CC7832"/>
                      <w:sz w:val="22"/>
                      <w:szCs w:val="22"/>
                    </w:rPr>
                  </w:rPrChange>
                </w:rPr>
                <w:t>,</w:t>
              </w:r>
            </w:ins>
          </w:p>
          <w:p w14:paraId="1FA3E23A" w14:textId="77777777" w:rsidR="00046F53" w:rsidRPr="005A0097" w:rsidRDefault="00046F53" w:rsidP="00046F53">
            <w:pPr>
              <w:spacing w:line="240" w:lineRule="auto"/>
              <w:ind w:firstLine="0"/>
              <w:jc w:val="left"/>
              <w:rPr>
                <w:ins w:id="7311" w:author="Пользователь" w:date="2022-12-22T02:22:00Z"/>
                <w:szCs w:val="28"/>
                <w:lang w:val="en-US"/>
                <w:rPrChange w:id="7312" w:author="Пользователь" w:date="2022-12-22T02:43:00Z">
                  <w:rPr>
                    <w:ins w:id="7313" w:author="Пользователь" w:date="2022-12-22T02:22:00Z"/>
                    <w:sz w:val="24"/>
                  </w:rPr>
                </w:rPrChange>
              </w:rPr>
            </w:pPr>
            <w:ins w:id="7314" w:author="Пользователь" w:date="2022-12-22T02:22:00Z">
              <w:r w:rsidRPr="005A0097">
                <w:rPr>
                  <w:color w:val="CC7832"/>
                  <w:szCs w:val="28"/>
                  <w:lang w:val="en-US"/>
                  <w:rPrChange w:id="7315" w:author="Пользователь" w:date="2022-12-22T02:43:00Z">
                    <w:rPr>
                      <w:rFonts w:ascii="Courier New" w:hAnsi="Courier New" w:cs="Courier New"/>
                      <w:color w:val="CC7832"/>
                      <w:sz w:val="22"/>
                      <w:szCs w:val="22"/>
                    </w:rPr>
                  </w:rPrChange>
                </w:rPr>
                <w:t>           </w:t>
              </w:r>
              <w:proofErr w:type="spellStart"/>
              <w:r w:rsidRPr="005A0097">
                <w:rPr>
                  <w:color w:val="CC7832"/>
                  <w:szCs w:val="28"/>
                  <w:lang w:val="en-US"/>
                  <w:rPrChange w:id="7316" w:author="Пользователь" w:date="2022-12-22T02:43:00Z">
                    <w:rPr>
                      <w:rFonts w:ascii="Courier New" w:hAnsi="Courier New" w:cs="Courier New"/>
                      <w:color w:val="CC7832"/>
                      <w:sz w:val="22"/>
                      <w:szCs w:val="22"/>
                    </w:rPr>
                  </w:rPrChange>
                </w:rPr>
                <w:t>int</w:t>
              </w:r>
              <w:proofErr w:type="spellEnd"/>
              <w:r w:rsidRPr="005A0097">
                <w:rPr>
                  <w:color w:val="CC7832"/>
                  <w:szCs w:val="28"/>
                  <w:lang w:val="en-US"/>
                  <w:rPrChange w:id="7317" w:author="Пользователь" w:date="2022-12-22T02:43:00Z">
                    <w:rPr>
                      <w:rFonts w:ascii="Courier New" w:hAnsi="Courier New" w:cs="Courier New"/>
                      <w:color w:val="CC7832"/>
                      <w:sz w:val="22"/>
                      <w:szCs w:val="22"/>
                    </w:rPr>
                  </w:rPrChange>
                </w:rPr>
                <w:t xml:space="preserve"> </w:t>
              </w:r>
              <w:proofErr w:type="spellStart"/>
              <w:r w:rsidRPr="005A0097">
                <w:rPr>
                  <w:color w:val="A9B7C6"/>
                  <w:szCs w:val="28"/>
                  <w:lang w:val="en-US"/>
                  <w:rPrChange w:id="7318" w:author="Пользователь" w:date="2022-12-22T02:43:00Z">
                    <w:rPr>
                      <w:rFonts w:ascii="Courier New" w:hAnsi="Courier New" w:cs="Courier New"/>
                      <w:color w:val="A9B7C6"/>
                      <w:sz w:val="22"/>
                      <w:szCs w:val="22"/>
                    </w:rPr>
                  </w:rPrChange>
                </w:rPr>
                <w:t>pos</w:t>
              </w:r>
              <w:proofErr w:type="spellEnd"/>
              <w:r w:rsidRPr="005A0097">
                <w:rPr>
                  <w:color w:val="CC7832"/>
                  <w:szCs w:val="28"/>
                  <w:lang w:val="en-US"/>
                  <w:rPrChange w:id="7319" w:author="Пользователь" w:date="2022-12-22T02:43:00Z">
                    <w:rPr>
                      <w:rFonts w:ascii="Courier New" w:hAnsi="Courier New" w:cs="Courier New"/>
                      <w:color w:val="CC7832"/>
                      <w:sz w:val="22"/>
                      <w:szCs w:val="22"/>
                    </w:rPr>
                  </w:rPrChange>
                </w:rPr>
                <w:t>,</w:t>
              </w:r>
            </w:ins>
          </w:p>
          <w:p w14:paraId="6D2A8297" w14:textId="77777777" w:rsidR="00046F53" w:rsidRPr="005A0097" w:rsidRDefault="00046F53" w:rsidP="00046F53">
            <w:pPr>
              <w:spacing w:line="240" w:lineRule="auto"/>
              <w:ind w:firstLine="0"/>
              <w:jc w:val="left"/>
              <w:rPr>
                <w:ins w:id="7320" w:author="Пользователь" w:date="2022-12-22T02:22:00Z"/>
                <w:szCs w:val="28"/>
                <w:lang w:val="en-US"/>
                <w:rPrChange w:id="7321" w:author="Пользователь" w:date="2022-12-22T02:43:00Z">
                  <w:rPr>
                    <w:ins w:id="7322" w:author="Пользователь" w:date="2022-12-22T02:22:00Z"/>
                    <w:sz w:val="24"/>
                  </w:rPr>
                </w:rPrChange>
              </w:rPr>
            </w:pPr>
            <w:ins w:id="7323" w:author="Пользователь" w:date="2022-12-22T02:22:00Z">
              <w:r w:rsidRPr="005A0097">
                <w:rPr>
                  <w:color w:val="CC7832"/>
                  <w:szCs w:val="28"/>
                  <w:lang w:val="en-US"/>
                  <w:rPrChange w:id="7324" w:author="Пользователь" w:date="2022-12-22T02:43:00Z">
                    <w:rPr>
                      <w:rFonts w:ascii="Courier New" w:hAnsi="Courier New" w:cs="Courier New"/>
                      <w:color w:val="CC7832"/>
                      <w:sz w:val="22"/>
                      <w:szCs w:val="22"/>
                    </w:rPr>
                  </w:rPrChange>
                </w:rPr>
                <w:t>           </w:t>
              </w:r>
              <w:r w:rsidRPr="005A0097">
                <w:rPr>
                  <w:color w:val="A9B7C6"/>
                  <w:szCs w:val="28"/>
                  <w:lang w:val="en-US"/>
                  <w:rPrChange w:id="7325" w:author="Пользователь" w:date="2022-12-22T02:43:00Z">
                    <w:rPr>
                      <w:rFonts w:ascii="Courier New" w:hAnsi="Courier New" w:cs="Courier New"/>
                      <w:color w:val="A9B7C6"/>
                      <w:sz w:val="22"/>
                      <w:szCs w:val="22"/>
                    </w:rPr>
                  </w:rPrChange>
                </w:rPr>
                <w:t>String text) {</w:t>
              </w:r>
            </w:ins>
          </w:p>
          <w:p w14:paraId="12E0CB8D" w14:textId="77777777" w:rsidR="00046F53" w:rsidRPr="005A0097" w:rsidRDefault="00046F53" w:rsidP="00046F53">
            <w:pPr>
              <w:spacing w:line="240" w:lineRule="auto"/>
              <w:ind w:firstLine="0"/>
              <w:jc w:val="left"/>
              <w:rPr>
                <w:ins w:id="7326" w:author="Пользователь" w:date="2022-12-22T02:22:00Z"/>
                <w:szCs w:val="28"/>
                <w:lang w:val="en-US"/>
                <w:rPrChange w:id="7327" w:author="Пользователь" w:date="2022-12-22T02:43:00Z">
                  <w:rPr>
                    <w:ins w:id="7328" w:author="Пользователь" w:date="2022-12-22T02:22:00Z"/>
                    <w:sz w:val="24"/>
                  </w:rPr>
                </w:rPrChange>
              </w:rPr>
            </w:pPr>
            <w:ins w:id="7329" w:author="Пользователь" w:date="2022-12-22T02:22:00Z">
              <w:r w:rsidRPr="005A0097">
                <w:rPr>
                  <w:color w:val="A9B7C6"/>
                  <w:szCs w:val="28"/>
                  <w:lang w:val="en-US"/>
                  <w:rPrChange w:id="7330" w:author="Пользователь" w:date="2022-12-22T02:43:00Z">
                    <w:rPr>
                      <w:rFonts w:ascii="Courier New" w:hAnsi="Courier New" w:cs="Courier New"/>
                      <w:color w:val="A9B7C6"/>
                      <w:sz w:val="22"/>
                      <w:szCs w:val="22"/>
                    </w:rPr>
                  </w:rPrChange>
                </w:rPr>
                <w:t>       </w:t>
              </w:r>
              <w:proofErr w:type="spellStart"/>
              <w:r w:rsidRPr="005A0097">
                <w:rPr>
                  <w:color w:val="A9B7C6"/>
                  <w:szCs w:val="28"/>
                  <w:lang w:val="en-US"/>
                  <w:rPrChange w:id="7331" w:author="Пользователь" w:date="2022-12-22T02:43:00Z">
                    <w:rPr>
                      <w:rFonts w:ascii="Courier New" w:hAnsi="Courier New" w:cs="Courier New"/>
                      <w:color w:val="A9B7C6"/>
                      <w:sz w:val="22"/>
                      <w:szCs w:val="22"/>
                    </w:rPr>
                  </w:rPrChange>
                </w:rPr>
                <w:t>XWPFParagraph</w:t>
              </w:r>
              <w:proofErr w:type="spellEnd"/>
              <w:r w:rsidRPr="005A0097">
                <w:rPr>
                  <w:color w:val="A9B7C6"/>
                  <w:szCs w:val="28"/>
                  <w:lang w:val="en-US"/>
                  <w:rPrChange w:id="7332" w:author="Пользователь" w:date="2022-12-22T02:43:00Z">
                    <w:rPr>
                      <w:rFonts w:ascii="Courier New" w:hAnsi="Courier New" w:cs="Courier New"/>
                      <w:color w:val="A9B7C6"/>
                      <w:sz w:val="22"/>
                      <w:szCs w:val="22"/>
                    </w:rPr>
                  </w:rPrChange>
                </w:rPr>
                <w:t xml:space="preserve"> par</w:t>
              </w:r>
              <w:r w:rsidRPr="005A0097">
                <w:rPr>
                  <w:color w:val="CC7832"/>
                  <w:szCs w:val="28"/>
                  <w:lang w:val="en-US"/>
                  <w:rPrChange w:id="7333" w:author="Пользователь" w:date="2022-12-22T02:43:00Z">
                    <w:rPr>
                      <w:rFonts w:ascii="Courier New" w:hAnsi="Courier New" w:cs="Courier New"/>
                      <w:color w:val="CC7832"/>
                      <w:sz w:val="22"/>
                      <w:szCs w:val="22"/>
                    </w:rPr>
                  </w:rPrChange>
                </w:rPr>
                <w:t>;</w:t>
              </w:r>
            </w:ins>
          </w:p>
          <w:p w14:paraId="54ED9AE4" w14:textId="77777777" w:rsidR="00046F53" w:rsidRPr="005A0097" w:rsidRDefault="00046F53" w:rsidP="00046F53">
            <w:pPr>
              <w:spacing w:line="240" w:lineRule="auto"/>
              <w:ind w:firstLine="0"/>
              <w:jc w:val="left"/>
              <w:rPr>
                <w:ins w:id="7334" w:author="Пользователь" w:date="2022-12-22T02:22:00Z"/>
                <w:szCs w:val="28"/>
                <w:lang w:val="en-US"/>
                <w:rPrChange w:id="7335" w:author="Пользователь" w:date="2022-12-22T02:43:00Z">
                  <w:rPr>
                    <w:ins w:id="7336" w:author="Пользователь" w:date="2022-12-22T02:22:00Z"/>
                    <w:sz w:val="24"/>
                  </w:rPr>
                </w:rPrChange>
              </w:rPr>
            </w:pPr>
            <w:ins w:id="7337" w:author="Пользователь" w:date="2022-12-22T02:22:00Z">
              <w:r w:rsidRPr="005A0097">
                <w:rPr>
                  <w:color w:val="CC7832"/>
                  <w:szCs w:val="28"/>
                  <w:lang w:val="en-US"/>
                  <w:rPrChange w:id="7338" w:author="Пользователь" w:date="2022-12-22T02:43:00Z">
                    <w:rPr>
                      <w:rFonts w:ascii="Courier New" w:hAnsi="Courier New" w:cs="Courier New"/>
                      <w:color w:val="CC7832"/>
                      <w:sz w:val="22"/>
                      <w:szCs w:val="22"/>
                    </w:rPr>
                  </w:rPrChange>
                </w:rPr>
                <w:t>       </w:t>
              </w:r>
              <w:proofErr w:type="spellStart"/>
              <w:r w:rsidRPr="005A0097">
                <w:rPr>
                  <w:color w:val="A9B7C6"/>
                  <w:szCs w:val="28"/>
                  <w:lang w:val="en-US"/>
                  <w:rPrChange w:id="7339" w:author="Пользователь" w:date="2022-12-22T02:43:00Z">
                    <w:rPr>
                      <w:rFonts w:ascii="Courier New" w:hAnsi="Courier New" w:cs="Courier New"/>
                      <w:color w:val="A9B7C6"/>
                      <w:sz w:val="22"/>
                      <w:szCs w:val="22"/>
                    </w:rPr>
                  </w:rPrChange>
                </w:rPr>
                <w:t>XWPFRun</w:t>
              </w:r>
              <w:proofErr w:type="spellEnd"/>
              <w:r w:rsidRPr="005A0097">
                <w:rPr>
                  <w:color w:val="A9B7C6"/>
                  <w:szCs w:val="28"/>
                  <w:lang w:val="en-US"/>
                  <w:rPrChange w:id="7340" w:author="Пользователь" w:date="2022-12-22T02:43:00Z">
                    <w:rPr>
                      <w:rFonts w:ascii="Courier New" w:hAnsi="Courier New" w:cs="Courier New"/>
                      <w:color w:val="A9B7C6"/>
                      <w:sz w:val="22"/>
                      <w:szCs w:val="22"/>
                    </w:rPr>
                  </w:rPrChange>
                </w:rPr>
                <w:t xml:space="preserve"> run</w:t>
              </w:r>
              <w:r w:rsidRPr="005A0097">
                <w:rPr>
                  <w:color w:val="CC7832"/>
                  <w:szCs w:val="28"/>
                  <w:lang w:val="en-US"/>
                  <w:rPrChange w:id="7341" w:author="Пользователь" w:date="2022-12-22T02:43:00Z">
                    <w:rPr>
                      <w:rFonts w:ascii="Courier New" w:hAnsi="Courier New" w:cs="Courier New"/>
                      <w:color w:val="CC7832"/>
                      <w:sz w:val="22"/>
                      <w:szCs w:val="22"/>
                    </w:rPr>
                  </w:rPrChange>
                </w:rPr>
                <w:t>;</w:t>
              </w:r>
            </w:ins>
          </w:p>
          <w:p w14:paraId="3A5BFF49" w14:textId="77777777" w:rsidR="00046F53" w:rsidRPr="005A0097" w:rsidRDefault="00046F53" w:rsidP="00046F53">
            <w:pPr>
              <w:spacing w:line="240" w:lineRule="auto"/>
              <w:ind w:firstLine="0"/>
              <w:jc w:val="left"/>
              <w:rPr>
                <w:ins w:id="7342" w:author="Пользователь" w:date="2022-12-22T02:22:00Z"/>
                <w:szCs w:val="28"/>
                <w:lang w:val="en-US"/>
                <w:rPrChange w:id="7343" w:author="Пользователь" w:date="2022-12-22T02:43:00Z">
                  <w:rPr>
                    <w:ins w:id="7344" w:author="Пользователь" w:date="2022-12-22T02:22:00Z"/>
                    <w:sz w:val="24"/>
                  </w:rPr>
                </w:rPrChange>
              </w:rPr>
            </w:pPr>
            <w:ins w:id="7345" w:author="Пользователь" w:date="2022-12-22T02:22:00Z">
              <w:r w:rsidRPr="005A0097">
                <w:rPr>
                  <w:color w:val="CC7832"/>
                  <w:szCs w:val="28"/>
                  <w:lang w:val="en-US"/>
                  <w:rPrChange w:id="7346" w:author="Пользователь" w:date="2022-12-22T02:43:00Z">
                    <w:rPr>
                      <w:rFonts w:ascii="Courier New" w:hAnsi="Courier New" w:cs="Courier New"/>
                      <w:color w:val="CC7832"/>
                      <w:sz w:val="22"/>
                      <w:szCs w:val="22"/>
                    </w:rPr>
                  </w:rPrChange>
                </w:rPr>
                <w:t>       </w:t>
              </w:r>
              <w:proofErr w:type="spellStart"/>
              <w:r w:rsidRPr="005A0097">
                <w:rPr>
                  <w:color w:val="A9B7C6"/>
                  <w:szCs w:val="28"/>
                  <w:lang w:val="en-US"/>
                  <w:rPrChange w:id="7347" w:author="Пользователь" w:date="2022-12-22T02:43:00Z">
                    <w:rPr>
                      <w:rFonts w:ascii="Courier New" w:hAnsi="Courier New" w:cs="Courier New"/>
                      <w:color w:val="A9B7C6"/>
                      <w:sz w:val="22"/>
                      <w:szCs w:val="22"/>
                    </w:rPr>
                  </w:rPrChange>
                </w:rPr>
                <w:t>XWPFTableCell</w:t>
              </w:r>
              <w:proofErr w:type="spellEnd"/>
              <w:r w:rsidRPr="005A0097">
                <w:rPr>
                  <w:color w:val="A9B7C6"/>
                  <w:szCs w:val="28"/>
                  <w:lang w:val="en-US"/>
                  <w:rPrChange w:id="7348" w:author="Пользователь" w:date="2022-12-22T02:43:00Z">
                    <w:rPr>
                      <w:rFonts w:ascii="Courier New" w:hAnsi="Courier New" w:cs="Courier New"/>
                      <w:color w:val="A9B7C6"/>
                      <w:sz w:val="22"/>
                      <w:szCs w:val="22"/>
                    </w:rPr>
                  </w:rPrChange>
                </w:rPr>
                <w:t xml:space="preserve"> cell</w:t>
              </w:r>
              <w:r w:rsidRPr="005A0097">
                <w:rPr>
                  <w:color w:val="CC7832"/>
                  <w:szCs w:val="28"/>
                  <w:lang w:val="en-US"/>
                  <w:rPrChange w:id="7349" w:author="Пользователь" w:date="2022-12-22T02:43:00Z">
                    <w:rPr>
                      <w:rFonts w:ascii="Courier New" w:hAnsi="Courier New" w:cs="Courier New"/>
                      <w:color w:val="CC7832"/>
                      <w:sz w:val="22"/>
                      <w:szCs w:val="22"/>
                    </w:rPr>
                  </w:rPrChange>
                </w:rPr>
                <w:t>;</w:t>
              </w:r>
            </w:ins>
          </w:p>
          <w:p w14:paraId="765D60EB" w14:textId="77777777" w:rsidR="00046F53" w:rsidRPr="005A0097" w:rsidRDefault="00046F53" w:rsidP="00046F53">
            <w:pPr>
              <w:spacing w:line="240" w:lineRule="auto"/>
              <w:ind w:firstLine="0"/>
              <w:jc w:val="left"/>
              <w:rPr>
                <w:ins w:id="7350" w:author="Пользователь" w:date="2022-12-22T02:22:00Z"/>
                <w:szCs w:val="28"/>
                <w:lang w:val="en-US"/>
                <w:rPrChange w:id="7351" w:author="Пользователь" w:date="2022-12-22T02:43:00Z">
                  <w:rPr>
                    <w:ins w:id="7352" w:author="Пользователь" w:date="2022-12-22T02:22:00Z"/>
                    <w:sz w:val="24"/>
                  </w:rPr>
                </w:rPrChange>
              </w:rPr>
            </w:pPr>
            <w:ins w:id="7353" w:author="Пользователь" w:date="2022-12-22T02:22:00Z">
              <w:r w:rsidRPr="005A0097">
                <w:rPr>
                  <w:color w:val="CC7832"/>
                  <w:szCs w:val="28"/>
                  <w:lang w:val="en-US"/>
                  <w:rPrChange w:id="7354" w:author="Пользователь" w:date="2022-12-22T02:43:00Z">
                    <w:rPr>
                      <w:rFonts w:ascii="Courier New" w:hAnsi="Courier New" w:cs="Courier New"/>
                      <w:color w:val="CC7832"/>
                      <w:sz w:val="22"/>
                      <w:szCs w:val="22"/>
                    </w:rPr>
                  </w:rPrChange>
                </w:rPr>
                <w:lastRenderedPageBreak/>
                <w:t>       </w:t>
              </w:r>
              <w:r w:rsidRPr="005A0097">
                <w:rPr>
                  <w:color w:val="A9B7C6"/>
                  <w:szCs w:val="28"/>
                  <w:lang w:val="en-US"/>
                  <w:rPrChange w:id="7355" w:author="Пользователь" w:date="2022-12-22T02:43:00Z">
                    <w:rPr>
                      <w:rFonts w:ascii="Courier New" w:hAnsi="Courier New" w:cs="Courier New"/>
                      <w:color w:val="A9B7C6"/>
                      <w:sz w:val="22"/>
                      <w:szCs w:val="22"/>
                    </w:rPr>
                  </w:rPrChange>
                </w:rPr>
                <w:t xml:space="preserve">cell = </w:t>
              </w:r>
              <w:proofErr w:type="spellStart"/>
              <w:proofErr w:type="gramStart"/>
              <w:r w:rsidRPr="005A0097">
                <w:rPr>
                  <w:color w:val="A9B7C6"/>
                  <w:szCs w:val="28"/>
                  <w:lang w:val="en-US"/>
                  <w:rPrChange w:id="7356" w:author="Пользователь" w:date="2022-12-22T02:43:00Z">
                    <w:rPr>
                      <w:rFonts w:ascii="Courier New" w:hAnsi="Courier New" w:cs="Courier New"/>
                      <w:color w:val="A9B7C6"/>
                      <w:sz w:val="22"/>
                      <w:szCs w:val="22"/>
                    </w:rPr>
                  </w:rPrChange>
                </w:rPr>
                <w:t>row.getCell</w:t>
              </w:r>
              <w:proofErr w:type="spellEnd"/>
              <w:proofErr w:type="gramEnd"/>
              <w:r w:rsidRPr="005A0097">
                <w:rPr>
                  <w:color w:val="A9B7C6"/>
                  <w:szCs w:val="28"/>
                  <w:lang w:val="en-US"/>
                  <w:rPrChange w:id="7357" w:author="Пользователь" w:date="2022-12-22T02:43:00Z">
                    <w:rPr>
                      <w:rFonts w:ascii="Courier New" w:hAnsi="Courier New" w:cs="Courier New"/>
                      <w:color w:val="A9B7C6"/>
                      <w:sz w:val="22"/>
                      <w:szCs w:val="22"/>
                    </w:rPr>
                  </w:rPrChange>
                </w:rPr>
                <w:t>(</w:t>
              </w:r>
              <w:proofErr w:type="spellStart"/>
              <w:r w:rsidRPr="005A0097">
                <w:rPr>
                  <w:color w:val="A9B7C6"/>
                  <w:szCs w:val="28"/>
                  <w:lang w:val="en-US"/>
                  <w:rPrChange w:id="7358" w:author="Пользователь" w:date="2022-12-22T02:43:00Z">
                    <w:rPr>
                      <w:rFonts w:ascii="Courier New" w:hAnsi="Courier New" w:cs="Courier New"/>
                      <w:color w:val="A9B7C6"/>
                      <w:sz w:val="22"/>
                      <w:szCs w:val="22"/>
                    </w:rPr>
                  </w:rPrChange>
                </w:rPr>
                <w:t>pos</w:t>
              </w:r>
              <w:proofErr w:type="spellEnd"/>
              <w:r w:rsidRPr="005A0097">
                <w:rPr>
                  <w:color w:val="A9B7C6"/>
                  <w:szCs w:val="28"/>
                  <w:lang w:val="en-US"/>
                  <w:rPrChange w:id="7359" w:author="Пользователь" w:date="2022-12-22T02:43:00Z">
                    <w:rPr>
                      <w:rFonts w:ascii="Courier New" w:hAnsi="Courier New" w:cs="Courier New"/>
                      <w:color w:val="A9B7C6"/>
                      <w:sz w:val="22"/>
                      <w:szCs w:val="22"/>
                    </w:rPr>
                  </w:rPrChange>
                </w:rPr>
                <w:t>)</w:t>
              </w:r>
              <w:r w:rsidRPr="005A0097">
                <w:rPr>
                  <w:color w:val="CC7832"/>
                  <w:szCs w:val="28"/>
                  <w:lang w:val="en-US"/>
                  <w:rPrChange w:id="7360" w:author="Пользователь" w:date="2022-12-22T02:43:00Z">
                    <w:rPr>
                      <w:rFonts w:ascii="Courier New" w:hAnsi="Courier New" w:cs="Courier New"/>
                      <w:color w:val="CC7832"/>
                      <w:sz w:val="22"/>
                      <w:szCs w:val="22"/>
                    </w:rPr>
                  </w:rPrChange>
                </w:rPr>
                <w:t>;</w:t>
              </w:r>
            </w:ins>
          </w:p>
          <w:p w14:paraId="775C098F" w14:textId="77777777" w:rsidR="00046F53" w:rsidRPr="005A0097" w:rsidRDefault="00046F53" w:rsidP="00046F53">
            <w:pPr>
              <w:spacing w:line="240" w:lineRule="auto"/>
              <w:ind w:firstLine="0"/>
              <w:jc w:val="left"/>
              <w:rPr>
                <w:ins w:id="7361" w:author="Пользователь" w:date="2022-12-22T02:22:00Z"/>
                <w:szCs w:val="28"/>
                <w:lang w:val="en-US"/>
                <w:rPrChange w:id="7362" w:author="Пользователь" w:date="2022-12-22T02:43:00Z">
                  <w:rPr>
                    <w:ins w:id="7363" w:author="Пользователь" w:date="2022-12-22T02:22:00Z"/>
                    <w:sz w:val="24"/>
                  </w:rPr>
                </w:rPrChange>
              </w:rPr>
            </w:pPr>
            <w:ins w:id="7364" w:author="Пользователь" w:date="2022-12-22T02:22:00Z">
              <w:r w:rsidRPr="005A0097">
                <w:rPr>
                  <w:color w:val="CC7832"/>
                  <w:szCs w:val="28"/>
                  <w:lang w:val="en-US"/>
                  <w:rPrChange w:id="7365" w:author="Пользователь" w:date="2022-12-22T02:43:00Z">
                    <w:rPr>
                      <w:rFonts w:ascii="Courier New" w:hAnsi="Courier New" w:cs="Courier New"/>
                      <w:color w:val="CC7832"/>
                      <w:sz w:val="22"/>
                      <w:szCs w:val="22"/>
                    </w:rPr>
                  </w:rPrChange>
                </w:rPr>
                <w:t>       </w:t>
              </w:r>
              <w:r w:rsidRPr="005A0097">
                <w:rPr>
                  <w:color w:val="A9B7C6"/>
                  <w:szCs w:val="28"/>
                  <w:lang w:val="en-US"/>
                  <w:rPrChange w:id="7366" w:author="Пользователь" w:date="2022-12-22T02:43:00Z">
                    <w:rPr>
                      <w:rFonts w:ascii="Courier New" w:hAnsi="Courier New" w:cs="Courier New"/>
                      <w:color w:val="A9B7C6"/>
                      <w:sz w:val="22"/>
                      <w:szCs w:val="22"/>
                    </w:rPr>
                  </w:rPrChange>
                </w:rPr>
                <w:t xml:space="preserve">par = </w:t>
              </w:r>
              <w:proofErr w:type="spellStart"/>
              <w:proofErr w:type="gramStart"/>
              <w:r w:rsidRPr="005A0097">
                <w:rPr>
                  <w:color w:val="A9B7C6"/>
                  <w:szCs w:val="28"/>
                  <w:lang w:val="en-US"/>
                  <w:rPrChange w:id="7367" w:author="Пользователь" w:date="2022-12-22T02:43:00Z">
                    <w:rPr>
                      <w:rFonts w:ascii="Courier New" w:hAnsi="Courier New" w:cs="Courier New"/>
                      <w:color w:val="A9B7C6"/>
                      <w:sz w:val="22"/>
                      <w:szCs w:val="22"/>
                    </w:rPr>
                  </w:rPrChange>
                </w:rPr>
                <w:t>cell.addParagraph</w:t>
              </w:r>
              <w:proofErr w:type="spellEnd"/>
              <w:proofErr w:type="gramEnd"/>
              <w:r w:rsidRPr="005A0097">
                <w:rPr>
                  <w:color w:val="A9B7C6"/>
                  <w:szCs w:val="28"/>
                  <w:lang w:val="en-US"/>
                  <w:rPrChange w:id="7368" w:author="Пользователь" w:date="2022-12-22T02:43:00Z">
                    <w:rPr>
                      <w:rFonts w:ascii="Courier New" w:hAnsi="Courier New" w:cs="Courier New"/>
                      <w:color w:val="A9B7C6"/>
                      <w:sz w:val="22"/>
                      <w:szCs w:val="22"/>
                    </w:rPr>
                  </w:rPrChange>
                </w:rPr>
                <w:t>()</w:t>
              </w:r>
              <w:r w:rsidRPr="005A0097">
                <w:rPr>
                  <w:color w:val="CC7832"/>
                  <w:szCs w:val="28"/>
                  <w:lang w:val="en-US"/>
                  <w:rPrChange w:id="7369" w:author="Пользователь" w:date="2022-12-22T02:43:00Z">
                    <w:rPr>
                      <w:rFonts w:ascii="Courier New" w:hAnsi="Courier New" w:cs="Courier New"/>
                      <w:color w:val="CC7832"/>
                      <w:sz w:val="22"/>
                      <w:szCs w:val="22"/>
                    </w:rPr>
                  </w:rPrChange>
                </w:rPr>
                <w:t>;</w:t>
              </w:r>
            </w:ins>
          </w:p>
          <w:p w14:paraId="20E7AC43" w14:textId="77777777" w:rsidR="00046F53" w:rsidRPr="005A0097" w:rsidRDefault="00046F53" w:rsidP="00046F53">
            <w:pPr>
              <w:spacing w:line="240" w:lineRule="auto"/>
              <w:ind w:firstLine="0"/>
              <w:jc w:val="left"/>
              <w:rPr>
                <w:ins w:id="7370" w:author="Пользователь" w:date="2022-12-22T02:22:00Z"/>
                <w:szCs w:val="28"/>
                <w:lang w:val="en-US"/>
                <w:rPrChange w:id="7371" w:author="Пользователь" w:date="2022-12-22T02:43:00Z">
                  <w:rPr>
                    <w:ins w:id="7372" w:author="Пользователь" w:date="2022-12-22T02:22:00Z"/>
                    <w:sz w:val="24"/>
                  </w:rPr>
                </w:rPrChange>
              </w:rPr>
            </w:pPr>
            <w:ins w:id="7373" w:author="Пользователь" w:date="2022-12-22T02:22:00Z">
              <w:r w:rsidRPr="005A0097">
                <w:rPr>
                  <w:color w:val="CC7832"/>
                  <w:szCs w:val="28"/>
                  <w:lang w:val="en-US"/>
                  <w:rPrChange w:id="7374" w:author="Пользователь" w:date="2022-12-22T02:43:00Z">
                    <w:rPr>
                      <w:rFonts w:ascii="Courier New" w:hAnsi="Courier New" w:cs="Courier New"/>
                      <w:color w:val="CC7832"/>
                      <w:sz w:val="22"/>
                      <w:szCs w:val="22"/>
                    </w:rPr>
                  </w:rPrChange>
                </w:rPr>
                <w:t>       </w:t>
              </w:r>
              <w:proofErr w:type="spellStart"/>
              <w:proofErr w:type="gramStart"/>
              <w:r w:rsidRPr="005A0097">
                <w:rPr>
                  <w:color w:val="A9B7C6"/>
                  <w:szCs w:val="28"/>
                  <w:lang w:val="en-US"/>
                  <w:rPrChange w:id="7375" w:author="Пользователь" w:date="2022-12-22T02:43:00Z">
                    <w:rPr>
                      <w:rFonts w:ascii="Courier New" w:hAnsi="Courier New" w:cs="Courier New"/>
                      <w:color w:val="A9B7C6"/>
                      <w:sz w:val="22"/>
                      <w:szCs w:val="22"/>
                    </w:rPr>
                  </w:rPrChange>
                </w:rPr>
                <w:t>par.setAlignment</w:t>
              </w:r>
              <w:proofErr w:type="spellEnd"/>
              <w:proofErr w:type="gramEnd"/>
              <w:r w:rsidRPr="005A0097">
                <w:rPr>
                  <w:color w:val="A9B7C6"/>
                  <w:szCs w:val="28"/>
                  <w:lang w:val="en-US"/>
                  <w:rPrChange w:id="7376" w:author="Пользователь" w:date="2022-12-22T02:43:00Z">
                    <w:rPr>
                      <w:rFonts w:ascii="Courier New" w:hAnsi="Courier New" w:cs="Courier New"/>
                      <w:color w:val="A9B7C6"/>
                      <w:sz w:val="22"/>
                      <w:szCs w:val="22"/>
                    </w:rPr>
                  </w:rPrChange>
                </w:rPr>
                <w:t>(</w:t>
              </w:r>
              <w:proofErr w:type="spellStart"/>
              <w:r w:rsidRPr="005A0097">
                <w:rPr>
                  <w:color w:val="A9B7C6"/>
                  <w:szCs w:val="28"/>
                  <w:lang w:val="en-US"/>
                  <w:rPrChange w:id="7377" w:author="Пользователь" w:date="2022-12-22T02:43:00Z">
                    <w:rPr>
                      <w:rFonts w:ascii="Courier New" w:hAnsi="Courier New" w:cs="Courier New"/>
                      <w:color w:val="A9B7C6"/>
                      <w:sz w:val="22"/>
                      <w:szCs w:val="22"/>
                    </w:rPr>
                  </w:rPrChange>
                </w:rPr>
                <w:t>ParagraphAlignment.</w:t>
              </w:r>
              <w:r w:rsidRPr="005A0097">
                <w:rPr>
                  <w:i/>
                  <w:iCs/>
                  <w:color w:val="9876AA"/>
                  <w:szCs w:val="28"/>
                  <w:lang w:val="en-US"/>
                  <w:rPrChange w:id="7378" w:author="Пользователь" w:date="2022-12-22T02:43:00Z">
                    <w:rPr>
                      <w:rFonts w:ascii="Courier New" w:hAnsi="Courier New" w:cs="Courier New"/>
                      <w:i/>
                      <w:iCs/>
                      <w:color w:val="9876AA"/>
                      <w:sz w:val="22"/>
                      <w:szCs w:val="22"/>
                    </w:rPr>
                  </w:rPrChange>
                </w:rPr>
                <w:t>CENTER</w:t>
              </w:r>
              <w:proofErr w:type="spellEnd"/>
              <w:r w:rsidRPr="005A0097">
                <w:rPr>
                  <w:color w:val="A9B7C6"/>
                  <w:szCs w:val="28"/>
                  <w:lang w:val="en-US"/>
                  <w:rPrChange w:id="7379" w:author="Пользователь" w:date="2022-12-22T02:43:00Z">
                    <w:rPr>
                      <w:rFonts w:ascii="Courier New" w:hAnsi="Courier New" w:cs="Courier New"/>
                      <w:color w:val="A9B7C6"/>
                      <w:sz w:val="22"/>
                      <w:szCs w:val="22"/>
                    </w:rPr>
                  </w:rPrChange>
                </w:rPr>
                <w:t>)</w:t>
              </w:r>
              <w:r w:rsidRPr="005A0097">
                <w:rPr>
                  <w:color w:val="CC7832"/>
                  <w:szCs w:val="28"/>
                  <w:lang w:val="en-US"/>
                  <w:rPrChange w:id="7380" w:author="Пользователь" w:date="2022-12-22T02:43:00Z">
                    <w:rPr>
                      <w:rFonts w:ascii="Courier New" w:hAnsi="Courier New" w:cs="Courier New"/>
                      <w:color w:val="CC7832"/>
                      <w:sz w:val="22"/>
                      <w:szCs w:val="22"/>
                    </w:rPr>
                  </w:rPrChange>
                </w:rPr>
                <w:t>;</w:t>
              </w:r>
            </w:ins>
          </w:p>
          <w:p w14:paraId="72C83CCF" w14:textId="77777777" w:rsidR="00046F53" w:rsidRPr="005A0097" w:rsidRDefault="00046F53" w:rsidP="00046F53">
            <w:pPr>
              <w:spacing w:line="240" w:lineRule="auto"/>
              <w:ind w:firstLine="0"/>
              <w:jc w:val="left"/>
              <w:rPr>
                <w:ins w:id="7381" w:author="Пользователь" w:date="2022-12-22T02:22:00Z"/>
                <w:szCs w:val="28"/>
                <w:lang w:val="en-US"/>
                <w:rPrChange w:id="7382" w:author="Пользователь" w:date="2022-12-22T02:43:00Z">
                  <w:rPr>
                    <w:ins w:id="7383" w:author="Пользователь" w:date="2022-12-22T02:22:00Z"/>
                    <w:sz w:val="24"/>
                  </w:rPr>
                </w:rPrChange>
              </w:rPr>
            </w:pPr>
            <w:ins w:id="7384" w:author="Пользователь" w:date="2022-12-22T02:22:00Z">
              <w:r w:rsidRPr="005A0097">
                <w:rPr>
                  <w:color w:val="CC7832"/>
                  <w:szCs w:val="28"/>
                  <w:lang w:val="en-US"/>
                  <w:rPrChange w:id="7385" w:author="Пользователь" w:date="2022-12-22T02:43:00Z">
                    <w:rPr>
                      <w:rFonts w:ascii="Courier New" w:hAnsi="Courier New" w:cs="Courier New"/>
                      <w:color w:val="CC7832"/>
                      <w:sz w:val="22"/>
                      <w:szCs w:val="22"/>
                    </w:rPr>
                  </w:rPrChange>
                </w:rPr>
                <w:t>       </w:t>
              </w:r>
              <w:proofErr w:type="spellStart"/>
              <w:proofErr w:type="gramStart"/>
              <w:r w:rsidRPr="005A0097">
                <w:rPr>
                  <w:color w:val="A9B7C6"/>
                  <w:szCs w:val="28"/>
                  <w:lang w:val="en-US"/>
                  <w:rPrChange w:id="7386" w:author="Пользователь" w:date="2022-12-22T02:43:00Z">
                    <w:rPr>
                      <w:rFonts w:ascii="Courier New" w:hAnsi="Courier New" w:cs="Courier New"/>
                      <w:color w:val="A9B7C6"/>
                      <w:sz w:val="22"/>
                      <w:szCs w:val="22"/>
                    </w:rPr>
                  </w:rPrChange>
                </w:rPr>
                <w:t>par.setVerticalAlignment</w:t>
              </w:r>
              <w:proofErr w:type="spellEnd"/>
              <w:proofErr w:type="gramEnd"/>
              <w:r w:rsidRPr="005A0097">
                <w:rPr>
                  <w:color w:val="A9B7C6"/>
                  <w:szCs w:val="28"/>
                  <w:lang w:val="en-US"/>
                  <w:rPrChange w:id="7387" w:author="Пользователь" w:date="2022-12-22T02:43:00Z">
                    <w:rPr>
                      <w:rFonts w:ascii="Courier New" w:hAnsi="Courier New" w:cs="Courier New"/>
                      <w:color w:val="A9B7C6"/>
                      <w:sz w:val="22"/>
                      <w:szCs w:val="22"/>
                    </w:rPr>
                  </w:rPrChange>
                </w:rPr>
                <w:t>(</w:t>
              </w:r>
              <w:proofErr w:type="spellStart"/>
              <w:r w:rsidRPr="005A0097">
                <w:rPr>
                  <w:color w:val="A9B7C6"/>
                  <w:szCs w:val="28"/>
                  <w:lang w:val="en-US"/>
                  <w:rPrChange w:id="7388" w:author="Пользователь" w:date="2022-12-22T02:43:00Z">
                    <w:rPr>
                      <w:rFonts w:ascii="Courier New" w:hAnsi="Courier New" w:cs="Courier New"/>
                      <w:color w:val="A9B7C6"/>
                      <w:sz w:val="22"/>
                      <w:szCs w:val="22"/>
                    </w:rPr>
                  </w:rPrChange>
                </w:rPr>
                <w:t>TextAlignment.</w:t>
              </w:r>
              <w:r w:rsidRPr="005A0097">
                <w:rPr>
                  <w:i/>
                  <w:iCs/>
                  <w:color w:val="9876AA"/>
                  <w:szCs w:val="28"/>
                  <w:lang w:val="en-US"/>
                  <w:rPrChange w:id="7389" w:author="Пользователь" w:date="2022-12-22T02:43:00Z">
                    <w:rPr>
                      <w:rFonts w:ascii="Courier New" w:hAnsi="Courier New" w:cs="Courier New"/>
                      <w:i/>
                      <w:iCs/>
                      <w:color w:val="9876AA"/>
                      <w:sz w:val="22"/>
                      <w:szCs w:val="22"/>
                    </w:rPr>
                  </w:rPrChange>
                </w:rPr>
                <w:t>BOTTOM</w:t>
              </w:r>
              <w:proofErr w:type="spellEnd"/>
              <w:r w:rsidRPr="005A0097">
                <w:rPr>
                  <w:color w:val="A9B7C6"/>
                  <w:szCs w:val="28"/>
                  <w:lang w:val="en-US"/>
                  <w:rPrChange w:id="7390" w:author="Пользователь" w:date="2022-12-22T02:43:00Z">
                    <w:rPr>
                      <w:rFonts w:ascii="Courier New" w:hAnsi="Courier New" w:cs="Courier New"/>
                      <w:color w:val="A9B7C6"/>
                      <w:sz w:val="22"/>
                      <w:szCs w:val="22"/>
                    </w:rPr>
                  </w:rPrChange>
                </w:rPr>
                <w:t>)</w:t>
              </w:r>
              <w:r w:rsidRPr="005A0097">
                <w:rPr>
                  <w:color w:val="CC7832"/>
                  <w:szCs w:val="28"/>
                  <w:lang w:val="en-US"/>
                  <w:rPrChange w:id="7391" w:author="Пользователь" w:date="2022-12-22T02:43:00Z">
                    <w:rPr>
                      <w:rFonts w:ascii="Courier New" w:hAnsi="Courier New" w:cs="Courier New"/>
                      <w:color w:val="CC7832"/>
                      <w:sz w:val="22"/>
                      <w:szCs w:val="22"/>
                    </w:rPr>
                  </w:rPrChange>
                </w:rPr>
                <w:t>;</w:t>
              </w:r>
            </w:ins>
          </w:p>
          <w:p w14:paraId="06D1D36E" w14:textId="77777777" w:rsidR="00046F53" w:rsidRPr="005A0097" w:rsidRDefault="00046F53" w:rsidP="00046F53">
            <w:pPr>
              <w:spacing w:line="240" w:lineRule="auto"/>
              <w:ind w:firstLine="0"/>
              <w:jc w:val="left"/>
              <w:rPr>
                <w:ins w:id="7392" w:author="Пользователь" w:date="2022-12-22T02:22:00Z"/>
                <w:szCs w:val="28"/>
                <w:rPrChange w:id="7393" w:author="Пользователь" w:date="2022-12-22T02:42:00Z">
                  <w:rPr>
                    <w:ins w:id="7394" w:author="Пользователь" w:date="2022-12-22T02:22:00Z"/>
                    <w:sz w:val="24"/>
                  </w:rPr>
                </w:rPrChange>
              </w:rPr>
            </w:pPr>
            <w:ins w:id="7395" w:author="Пользователь" w:date="2022-12-22T02:22:00Z">
              <w:r w:rsidRPr="005A0097">
                <w:rPr>
                  <w:color w:val="CC7832"/>
                  <w:szCs w:val="28"/>
                  <w:lang w:val="en-US"/>
                  <w:rPrChange w:id="7396" w:author="Пользователь" w:date="2022-12-22T02:43:00Z">
                    <w:rPr>
                      <w:rFonts w:ascii="Courier New" w:hAnsi="Courier New" w:cs="Courier New"/>
                      <w:color w:val="CC7832"/>
                      <w:sz w:val="22"/>
                      <w:szCs w:val="22"/>
                    </w:rPr>
                  </w:rPrChange>
                </w:rPr>
                <w:t>       </w:t>
              </w:r>
              <w:proofErr w:type="spellStart"/>
              <w:r w:rsidRPr="005A0097">
                <w:rPr>
                  <w:color w:val="A9B7C6"/>
                  <w:szCs w:val="28"/>
                  <w:rPrChange w:id="7397" w:author="Пользователь" w:date="2022-12-22T02:42:00Z">
                    <w:rPr>
                      <w:rFonts w:ascii="Courier New" w:hAnsi="Courier New" w:cs="Courier New"/>
                      <w:color w:val="A9B7C6"/>
                      <w:sz w:val="22"/>
                      <w:szCs w:val="22"/>
                    </w:rPr>
                  </w:rPrChange>
                </w:rPr>
                <w:t>run</w:t>
              </w:r>
              <w:proofErr w:type="spellEnd"/>
              <w:r w:rsidRPr="005A0097">
                <w:rPr>
                  <w:color w:val="A9B7C6"/>
                  <w:szCs w:val="28"/>
                  <w:rPrChange w:id="7398" w:author="Пользователь" w:date="2022-12-22T02:42:00Z">
                    <w:rPr>
                      <w:rFonts w:ascii="Courier New" w:hAnsi="Courier New" w:cs="Courier New"/>
                      <w:color w:val="A9B7C6"/>
                      <w:sz w:val="22"/>
                      <w:szCs w:val="22"/>
                    </w:rPr>
                  </w:rPrChange>
                </w:rPr>
                <w:t xml:space="preserve"> = </w:t>
              </w:r>
              <w:proofErr w:type="spellStart"/>
              <w:proofErr w:type="gramStart"/>
              <w:r w:rsidRPr="005A0097">
                <w:rPr>
                  <w:color w:val="A9B7C6"/>
                  <w:szCs w:val="28"/>
                  <w:rPrChange w:id="7399" w:author="Пользователь" w:date="2022-12-22T02:42:00Z">
                    <w:rPr>
                      <w:rFonts w:ascii="Courier New" w:hAnsi="Courier New" w:cs="Courier New"/>
                      <w:color w:val="A9B7C6"/>
                      <w:sz w:val="22"/>
                      <w:szCs w:val="22"/>
                    </w:rPr>
                  </w:rPrChange>
                </w:rPr>
                <w:t>par.createRun</w:t>
              </w:r>
              <w:proofErr w:type="spellEnd"/>
              <w:proofErr w:type="gramEnd"/>
              <w:r w:rsidRPr="005A0097">
                <w:rPr>
                  <w:color w:val="A9B7C6"/>
                  <w:szCs w:val="28"/>
                  <w:rPrChange w:id="7400" w:author="Пользователь" w:date="2022-12-22T02:42:00Z">
                    <w:rPr>
                      <w:rFonts w:ascii="Courier New" w:hAnsi="Courier New" w:cs="Courier New"/>
                      <w:color w:val="A9B7C6"/>
                      <w:sz w:val="22"/>
                      <w:szCs w:val="22"/>
                    </w:rPr>
                  </w:rPrChange>
                </w:rPr>
                <w:t>()</w:t>
              </w:r>
              <w:r w:rsidRPr="005A0097">
                <w:rPr>
                  <w:color w:val="CC7832"/>
                  <w:szCs w:val="28"/>
                  <w:rPrChange w:id="7401" w:author="Пользователь" w:date="2022-12-22T02:42:00Z">
                    <w:rPr>
                      <w:rFonts w:ascii="Courier New" w:hAnsi="Courier New" w:cs="Courier New"/>
                      <w:color w:val="CC7832"/>
                      <w:sz w:val="22"/>
                      <w:szCs w:val="22"/>
                    </w:rPr>
                  </w:rPrChange>
                </w:rPr>
                <w:t>;</w:t>
              </w:r>
            </w:ins>
          </w:p>
          <w:p w14:paraId="3AA8CAC0" w14:textId="77777777" w:rsidR="00046F53" w:rsidRPr="005A0097" w:rsidRDefault="00046F53" w:rsidP="00046F53">
            <w:pPr>
              <w:spacing w:line="240" w:lineRule="auto"/>
              <w:ind w:firstLine="0"/>
              <w:jc w:val="left"/>
              <w:rPr>
                <w:ins w:id="7402" w:author="Пользователь" w:date="2022-12-22T02:22:00Z"/>
                <w:szCs w:val="28"/>
                <w:rPrChange w:id="7403" w:author="Пользователь" w:date="2022-12-22T02:42:00Z">
                  <w:rPr>
                    <w:ins w:id="7404" w:author="Пользователь" w:date="2022-12-22T02:22:00Z"/>
                    <w:sz w:val="24"/>
                  </w:rPr>
                </w:rPrChange>
              </w:rPr>
            </w:pPr>
            <w:ins w:id="7405" w:author="Пользователь" w:date="2022-12-22T02:22:00Z">
              <w:r w:rsidRPr="005A0097">
                <w:rPr>
                  <w:color w:val="CC7832"/>
                  <w:szCs w:val="28"/>
                  <w:rPrChange w:id="7406" w:author="Пользователь" w:date="2022-12-22T02:42:00Z">
                    <w:rPr>
                      <w:rFonts w:ascii="Courier New" w:hAnsi="Courier New" w:cs="Courier New"/>
                      <w:color w:val="CC7832"/>
                      <w:sz w:val="22"/>
                      <w:szCs w:val="22"/>
                    </w:rPr>
                  </w:rPrChange>
                </w:rPr>
                <w:t>       </w:t>
              </w:r>
              <w:r w:rsidRPr="005A0097">
                <w:rPr>
                  <w:color w:val="808080"/>
                  <w:szCs w:val="28"/>
                  <w:rPrChange w:id="7407" w:author="Пользователь" w:date="2022-12-22T02:42:00Z">
                    <w:rPr>
                      <w:rFonts w:ascii="Courier New" w:hAnsi="Courier New" w:cs="Courier New"/>
                      <w:color w:val="808080"/>
                      <w:sz w:val="22"/>
                      <w:szCs w:val="22"/>
                    </w:rPr>
                  </w:rPrChange>
                </w:rPr>
                <w:t>// Установка содержимого текста.</w:t>
              </w:r>
            </w:ins>
          </w:p>
          <w:p w14:paraId="7876EC88" w14:textId="77777777" w:rsidR="00046F53" w:rsidRPr="005A0097" w:rsidRDefault="00046F53" w:rsidP="00046F53">
            <w:pPr>
              <w:spacing w:line="240" w:lineRule="auto"/>
              <w:ind w:firstLine="0"/>
              <w:jc w:val="left"/>
              <w:rPr>
                <w:ins w:id="7408" w:author="Пользователь" w:date="2022-12-22T02:22:00Z"/>
                <w:szCs w:val="28"/>
                <w:lang w:val="en-US"/>
                <w:rPrChange w:id="7409" w:author="Пользователь" w:date="2022-12-22T02:43:00Z">
                  <w:rPr>
                    <w:ins w:id="7410" w:author="Пользователь" w:date="2022-12-22T02:22:00Z"/>
                    <w:sz w:val="24"/>
                  </w:rPr>
                </w:rPrChange>
              </w:rPr>
            </w:pPr>
            <w:ins w:id="7411" w:author="Пользователь" w:date="2022-12-22T02:22:00Z">
              <w:r w:rsidRPr="005A0097">
                <w:rPr>
                  <w:color w:val="808080"/>
                  <w:szCs w:val="28"/>
                  <w:rPrChange w:id="7412" w:author="Пользователь" w:date="2022-12-22T02:42:00Z">
                    <w:rPr>
                      <w:rFonts w:ascii="Courier New" w:hAnsi="Courier New" w:cs="Courier New"/>
                      <w:color w:val="808080"/>
                      <w:sz w:val="22"/>
                      <w:szCs w:val="22"/>
                    </w:rPr>
                  </w:rPrChange>
                </w:rPr>
                <w:t>       </w:t>
              </w:r>
              <w:proofErr w:type="spellStart"/>
              <w:proofErr w:type="gramStart"/>
              <w:r w:rsidRPr="005A0097">
                <w:rPr>
                  <w:color w:val="A9B7C6"/>
                  <w:szCs w:val="28"/>
                  <w:lang w:val="en-US"/>
                  <w:rPrChange w:id="7413" w:author="Пользователь" w:date="2022-12-22T02:43:00Z">
                    <w:rPr>
                      <w:rFonts w:ascii="Courier New" w:hAnsi="Courier New" w:cs="Courier New"/>
                      <w:color w:val="A9B7C6"/>
                      <w:sz w:val="22"/>
                      <w:szCs w:val="22"/>
                    </w:rPr>
                  </w:rPrChange>
                </w:rPr>
                <w:t>run.setText</w:t>
              </w:r>
              <w:proofErr w:type="spellEnd"/>
              <w:proofErr w:type="gramEnd"/>
              <w:r w:rsidRPr="005A0097">
                <w:rPr>
                  <w:color w:val="A9B7C6"/>
                  <w:szCs w:val="28"/>
                  <w:lang w:val="en-US"/>
                  <w:rPrChange w:id="7414" w:author="Пользователь" w:date="2022-12-22T02:43:00Z">
                    <w:rPr>
                      <w:rFonts w:ascii="Courier New" w:hAnsi="Courier New" w:cs="Courier New"/>
                      <w:color w:val="A9B7C6"/>
                      <w:sz w:val="22"/>
                      <w:szCs w:val="22"/>
                    </w:rPr>
                  </w:rPrChange>
                </w:rPr>
                <w:t>(text)</w:t>
              </w:r>
              <w:r w:rsidRPr="005A0097">
                <w:rPr>
                  <w:color w:val="CC7832"/>
                  <w:szCs w:val="28"/>
                  <w:lang w:val="en-US"/>
                  <w:rPrChange w:id="7415" w:author="Пользователь" w:date="2022-12-22T02:43:00Z">
                    <w:rPr>
                      <w:rFonts w:ascii="Courier New" w:hAnsi="Courier New" w:cs="Courier New"/>
                      <w:color w:val="CC7832"/>
                      <w:sz w:val="22"/>
                      <w:szCs w:val="22"/>
                    </w:rPr>
                  </w:rPrChange>
                </w:rPr>
                <w:t>;</w:t>
              </w:r>
            </w:ins>
          </w:p>
          <w:p w14:paraId="055D13DF" w14:textId="77777777" w:rsidR="00046F53" w:rsidRPr="005A0097" w:rsidRDefault="00046F53" w:rsidP="00046F53">
            <w:pPr>
              <w:spacing w:line="240" w:lineRule="auto"/>
              <w:ind w:firstLine="0"/>
              <w:jc w:val="left"/>
              <w:rPr>
                <w:ins w:id="7416" w:author="Пользователь" w:date="2022-12-22T02:22:00Z"/>
                <w:szCs w:val="28"/>
                <w:lang w:val="en-US"/>
                <w:rPrChange w:id="7417" w:author="Пользователь" w:date="2022-12-22T02:43:00Z">
                  <w:rPr>
                    <w:ins w:id="7418" w:author="Пользователь" w:date="2022-12-22T02:22:00Z"/>
                    <w:sz w:val="24"/>
                  </w:rPr>
                </w:rPrChange>
              </w:rPr>
            </w:pPr>
            <w:ins w:id="7419" w:author="Пользователь" w:date="2022-12-22T02:22:00Z">
              <w:r w:rsidRPr="005A0097">
                <w:rPr>
                  <w:color w:val="CC7832"/>
                  <w:szCs w:val="28"/>
                  <w:lang w:val="en-US"/>
                  <w:rPrChange w:id="7420" w:author="Пользователь" w:date="2022-12-22T02:43:00Z">
                    <w:rPr>
                      <w:rFonts w:ascii="Courier New" w:hAnsi="Courier New" w:cs="Courier New"/>
                      <w:color w:val="CC7832"/>
                      <w:sz w:val="22"/>
                      <w:szCs w:val="22"/>
                    </w:rPr>
                  </w:rPrChange>
                </w:rPr>
                <w:t>       </w:t>
              </w:r>
              <w:r w:rsidRPr="005A0097">
                <w:rPr>
                  <w:color w:val="808080"/>
                  <w:szCs w:val="28"/>
                  <w:lang w:val="en-US"/>
                  <w:rPrChange w:id="7421" w:author="Пользователь" w:date="2022-12-22T02:43:00Z">
                    <w:rPr>
                      <w:rFonts w:ascii="Courier New" w:hAnsi="Courier New" w:cs="Courier New"/>
                      <w:color w:val="808080"/>
                      <w:sz w:val="22"/>
                      <w:szCs w:val="22"/>
                    </w:rPr>
                  </w:rPrChange>
                </w:rPr>
                <w:t xml:space="preserve">// </w:t>
              </w:r>
              <w:r w:rsidRPr="005A0097">
                <w:rPr>
                  <w:color w:val="808080"/>
                  <w:szCs w:val="28"/>
                  <w:rPrChange w:id="7422" w:author="Пользователь" w:date="2022-12-22T02:42:00Z">
                    <w:rPr>
                      <w:rFonts w:ascii="Courier New" w:hAnsi="Courier New" w:cs="Courier New"/>
                      <w:color w:val="808080"/>
                      <w:sz w:val="22"/>
                      <w:szCs w:val="22"/>
                    </w:rPr>
                  </w:rPrChange>
                </w:rPr>
                <w:t>Жирность</w:t>
              </w:r>
              <w:r w:rsidRPr="005A0097">
                <w:rPr>
                  <w:color w:val="808080"/>
                  <w:szCs w:val="28"/>
                  <w:lang w:val="en-US"/>
                  <w:rPrChange w:id="7423" w:author="Пользователь" w:date="2022-12-22T02:43:00Z">
                    <w:rPr>
                      <w:rFonts w:ascii="Courier New" w:hAnsi="Courier New" w:cs="Courier New"/>
                      <w:color w:val="808080"/>
                      <w:sz w:val="22"/>
                      <w:szCs w:val="22"/>
                    </w:rPr>
                  </w:rPrChange>
                </w:rPr>
                <w:t>.</w:t>
              </w:r>
            </w:ins>
          </w:p>
          <w:p w14:paraId="5ED00C3B" w14:textId="77777777" w:rsidR="00046F53" w:rsidRPr="005A0097" w:rsidRDefault="00046F53" w:rsidP="00046F53">
            <w:pPr>
              <w:spacing w:line="240" w:lineRule="auto"/>
              <w:ind w:firstLine="0"/>
              <w:jc w:val="left"/>
              <w:rPr>
                <w:ins w:id="7424" w:author="Пользователь" w:date="2022-12-22T02:22:00Z"/>
                <w:szCs w:val="28"/>
                <w:lang w:val="en-US"/>
                <w:rPrChange w:id="7425" w:author="Пользователь" w:date="2022-12-22T02:43:00Z">
                  <w:rPr>
                    <w:ins w:id="7426" w:author="Пользователь" w:date="2022-12-22T02:22:00Z"/>
                    <w:sz w:val="24"/>
                  </w:rPr>
                </w:rPrChange>
              </w:rPr>
            </w:pPr>
            <w:ins w:id="7427" w:author="Пользователь" w:date="2022-12-22T02:22:00Z">
              <w:r w:rsidRPr="005A0097">
                <w:rPr>
                  <w:color w:val="808080"/>
                  <w:szCs w:val="28"/>
                  <w:lang w:val="en-US"/>
                  <w:rPrChange w:id="7428" w:author="Пользователь" w:date="2022-12-22T02:43:00Z">
                    <w:rPr>
                      <w:rFonts w:ascii="Courier New" w:hAnsi="Courier New" w:cs="Courier New"/>
                      <w:color w:val="808080"/>
                      <w:sz w:val="22"/>
                      <w:szCs w:val="22"/>
                    </w:rPr>
                  </w:rPrChange>
                </w:rPr>
                <w:t>       </w:t>
              </w:r>
              <w:proofErr w:type="spellStart"/>
              <w:proofErr w:type="gramStart"/>
              <w:r w:rsidRPr="005A0097">
                <w:rPr>
                  <w:color w:val="A9B7C6"/>
                  <w:szCs w:val="28"/>
                  <w:lang w:val="en-US"/>
                  <w:rPrChange w:id="7429" w:author="Пользователь" w:date="2022-12-22T02:43:00Z">
                    <w:rPr>
                      <w:rFonts w:ascii="Courier New" w:hAnsi="Courier New" w:cs="Courier New"/>
                      <w:color w:val="A9B7C6"/>
                      <w:sz w:val="22"/>
                      <w:szCs w:val="22"/>
                    </w:rPr>
                  </w:rPrChange>
                </w:rPr>
                <w:t>run.setBold</w:t>
              </w:r>
              <w:proofErr w:type="spellEnd"/>
              <w:proofErr w:type="gramEnd"/>
              <w:r w:rsidRPr="005A0097">
                <w:rPr>
                  <w:color w:val="A9B7C6"/>
                  <w:szCs w:val="28"/>
                  <w:lang w:val="en-US"/>
                  <w:rPrChange w:id="7430" w:author="Пользователь" w:date="2022-12-22T02:43:00Z">
                    <w:rPr>
                      <w:rFonts w:ascii="Courier New" w:hAnsi="Courier New" w:cs="Courier New"/>
                      <w:color w:val="A9B7C6"/>
                      <w:sz w:val="22"/>
                      <w:szCs w:val="22"/>
                    </w:rPr>
                  </w:rPrChange>
                </w:rPr>
                <w:t>(</w:t>
              </w:r>
              <w:r w:rsidRPr="005A0097">
                <w:rPr>
                  <w:color w:val="CC7832"/>
                  <w:szCs w:val="28"/>
                  <w:lang w:val="en-US"/>
                  <w:rPrChange w:id="7431" w:author="Пользователь" w:date="2022-12-22T02:43:00Z">
                    <w:rPr>
                      <w:rFonts w:ascii="Courier New" w:hAnsi="Courier New" w:cs="Courier New"/>
                      <w:color w:val="CC7832"/>
                      <w:sz w:val="22"/>
                      <w:szCs w:val="22"/>
                    </w:rPr>
                  </w:rPrChange>
                </w:rPr>
                <w:t>true</w:t>
              </w:r>
              <w:r w:rsidRPr="005A0097">
                <w:rPr>
                  <w:color w:val="A9B7C6"/>
                  <w:szCs w:val="28"/>
                  <w:lang w:val="en-US"/>
                  <w:rPrChange w:id="7432" w:author="Пользователь" w:date="2022-12-22T02:43:00Z">
                    <w:rPr>
                      <w:rFonts w:ascii="Courier New" w:hAnsi="Courier New" w:cs="Courier New"/>
                      <w:color w:val="A9B7C6"/>
                      <w:sz w:val="22"/>
                      <w:szCs w:val="22"/>
                    </w:rPr>
                  </w:rPrChange>
                </w:rPr>
                <w:t>)</w:t>
              </w:r>
              <w:r w:rsidRPr="005A0097">
                <w:rPr>
                  <w:color w:val="CC7832"/>
                  <w:szCs w:val="28"/>
                  <w:lang w:val="en-US"/>
                  <w:rPrChange w:id="7433" w:author="Пользователь" w:date="2022-12-22T02:43:00Z">
                    <w:rPr>
                      <w:rFonts w:ascii="Courier New" w:hAnsi="Courier New" w:cs="Courier New"/>
                      <w:color w:val="CC7832"/>
                      <w:sz w:val="22"/>
                      <w:szCs w:val="22"/>
                    </w:rPr>
                  </w:rPrChange>
                </w:rPr>
                <w:t>;</w:t>
              </w:r>
            </w:ins>
          </w:p>
          <w:p w14:paraId="6E721271" w14:textId="77777777" w:rsidR="00046F53" w:rsidRPr="005A0097" w:rsidRDefault="00046F53" w:rsidP="00046F53">
            <w:pPr>
              <w:spacing w:line="240" w:lineRule="auto"/>
              <w:ind w:firstLine="0"/>
              <w:jc w:val="left"/>
              <w:rPr>
                <w:ins w:id="7434" w:author="Пользователь" w:date="2022-12-22T02:22:00Z"/>
                <w:szCs w:val="28"/>
                <w:lang w:val="en-US"/>
                <w:rPrChange w:id="7435" w:author="Пользователь" w:date="2022-12-22T02:43:00Z">
                  <w:rPr>
                    <w:ins w:id="7436" w:author="Пользователь" w:date="2022-12-22T02:22:00Z"/>
                    <w:sz w:val="24"/>
                  </w:rPr>
                </w:rPrChange>
              </w:rPr>
            </w:pPr>
            <w:ins w:id="7437" w:author="Пользователь" w:date="2022-12-22T02:22:00Z">
              <w:r w:rsidRPr="005A0097">
                <w:rPr>
                  <w:color w:val="CC7832"/>
                  <w:szCs w:val="28"/>
                  <w:lang w:val="en-US"/>
                  <w:rPrChange w:id="7438" w:author="Пользователь" w:date="2022-12-22T02:43:00Z">
                    <w:rPr>
                      <w:rFonts w:ascii="Courier New" w:hAnsi="Courier New" w:cs="Courier New"/>
                      <w:color w:val="CC7832"/>
                      <w:sz w:val="22"/>
                      <w:szCs w:val="22"/>
                    </w:rPr>
                  </w:rPrChange>
                </w:rPr>
                <w:t>       </w:t>
              </w:r>
              <w:r w:rsidRPr="005A0097">
                <w:rPr>
                  <w:color w:val="808080"/>
                  <w:szCs w:val="28"/>
                  <w:lang w:val="en-US"/>
                  <w:rPrChange w:id="7439" w:author="Пользователь" w:date="2022-12-22T02:43:00Z">
                    <w:rPr>
                      <w:rFonts w:ascii="Courier New" w:hAnsi="Courier New" w:cs="Courier New"/>
                      <w:color w:val="808080"/>
                      <w:sz w:val="22"/>
                      <w:szCs w:val="22"/>
                    </w:rPr>
                  </w:rPrChange>
                </w:rPr>
                <w:t xml:space="preserve">// </w:t>
              </w:r>
              <w:r w:rsidRPr="005A0097">
                <w:rPr>
                  <w:color w:val="808080"/>
                  <w:szCs w:val="28"/>
                  <w:rPrChange w:id="7440" w:author="Пользователь" w:date="2022-12-22T02:42:00Z">
                    <w:rPr>
                      <w:rFonts w:ascii="Courier New" w:hAnsi="Courier New" w:cs="Courier New"/>
                      <w:color w:val="808080"/>
                      <w:sz w:val="22"/>
                      <w:szCs w:val="22"/>
                    </w:rPr>
                  </w:rPrChange>
                </w:rPr>
                <w:t>Шрифт</w:t>
              </w:r>
              <w:r w:rsidRPr="005A0097">
                <w:rPr>
                  <w:color w:val="808080"/>
                  <w:szCs w:val="28"/>
                  <w:lang w:val="en-US"/>
                  <w:rPrChange w:id="7441" w:author="Пользователь" w:date="2022-12-22T02:43:00Z">
                    <w:rPr>
                      <w:rFonts w:ascii="Courier New" w:hAnsi="Courier New" w:cs="Courier New"/>
                      <w:color w:val="808080"/>
                      <w:sz w:val="22"/>
                      <w:szCs w:val="22"/>
                    </w:rPr>
                  </w:rPrChange>
                </w:rPr>
                <w:t>.</w:t>
              </w:r>
            </w:ins>
          </w:p>
          <w:p w14:paraId="293A5F2E" w14:textId="77777777" w:rsidR="00046F53" w:rsidRPr="005A0097" w:rsidRDefault="00046F53" w:rsidP="00046F53">
            <w:pPr>
              <w:spacing w:line="240" w:lineRule="auto"/>
              <w:ind w:firstLine="0"/>
              <w:jc w:val="left"/>
              <w:rPr>
                <w:ins w:id="7442" w:author="Пользователь" w:date="2022-12-22T02:22:00Z"/>
                <w:szCs w:val="28"/>
                <w:lang w:val="en-US"/>
                <w:rPrChange w:id="7443" w:author="Пользователь" w:date="2022-12-22T02:43:00Z">
                  <w:rPr>
                    <w:ins w:id="7444" w:author="Пользователь" w:date="2022-12-22T02:22:00Z"/>
                    <w:sz w:val="24"/>
                  </w:rPr>
                </w:rPrChange>
              </w:rPr>
            </w:pPr>
            <w:ins w:id="7445" w:author="Пользователь" w:date="2022-12-22T02:22:00Z">
              <w:r w:rsidRPr="005A0097">
                <w:rPr>
                  <w:color w:val="808080"/>
                  <w:szCs w:val="28"/>
                  <w:lang w:val="en-US"/>
                  <w:rPrChange w:id="7446" w:author="Пользователь" w:date="2022-12-22T02:43:00Z">
                    <w:rPr>
                      <w:rFonts w:ascii="Courier New" w:hAnsi="Courier New" w:cs="Courier New"/>
                      <w:color w:val="808080"/>
                      <w:sz w:val="22"/>
                      <w:szCs w:val="22"/>
                    </w:rPr>
                  </w:rPrChange>
                </w:rPr>
                <w:t>       </w:t>
              </w:r>
              <w:proofErr w:type="spellStart"/>
              <w:proofErr w:type="gramStart"/>
              <w:r w:rsidRPr="005A0097">
                <w:rPr>
                  <w:color w:val="A9B7C6"/>
                  <w:szCs w:val="28"/>
                  <w:lang w:val="en-US"/>
                  <w:rPrChange w:id="7447" w:author="Пользователь" w:date="2022-12-22T02:43:00Z">
                    <w:rPr>
                      <w:rFonts w:ascii="Courier New" w:hAnsi="Courier New" w:cs="Courier New"/>
                      <w:color w:val="A9B7C6"/>
                      <w:sz w:val="22"/>
                      <w:szCs w:val="22"/>
                    </w:rPr>
                  </w:rPrChange>
                </w:rPr>
                <w:t>run.setFontFamily</w:t>
              </w:r>
              <w:proofErr w:type="spellEnd"/>
              <w:proofErr w:type="gramEnd"/>
              <w:r w:rsidRPr="005A0097">
                <w:rPr>
                  <w:color w:val="A9B7C6"/>
                  <w:szCs w:val="28"/>
                  <w:lang w:val="en-US"/>
                  <w:rPrChange w:id="7448" w:author="Пользователь" w:date="2022-12-22T02:43:00Z">
                    <w:rPr>
                      <w:rFonts w:ascii="Courier New" w:hAnsi="Courier New" w:cs="Courier New"/>
                      <w:color w:val="A9B7C6"/>
                      <w:sz w:val="22"/>
                      <w:szCs w:val="22"/>
                    </w:rPr>
                  </w:rPrChange>
                </w:rPr>
                <w:t>(</w:t>
              </w:r>
              <w:r w:rsidRPr="005A0097">
                <w:rPr>
                  <w:color w:val="6A8759"/>
                  <w:szCs w:val="28"/>
                  <w:lang w:val="en-US"/>
                  <w:rPrChange w:id="7449" w:author="Пользователь" w:date="2022-12-22T02:43:00Z">
                    <w:rPr>
                      <w:rFonts w:ascii="Courier New" w:hAnsi="Courier New" w:cs="Courier New"/>
                      <w:color w:val="6A8759"/>
                      <w:sz w:val="22"/>
                      <w:szCs w:val="22"/>
                    </w:rPr>
                  </w:rPrChange>
                </w:rPr>
                <w:t>"Times New Roman"</w:t>
              </w:r>
              <w:r w:rsidRPr="005A0097">
                <w:rPr>
                  <w:color w:val="A9B7C6"/>
                  <w:szCs w:val="28"/>
                  <w:lang w:val="en-US"/>
                  <w:rPrChange w:id="7450" w:author="Пользователь" w:date="2022-12-22T02:43:00Z">
                    <w:rPr>
                      <w:rFonts w:ascii="Courier New" w:hAnsi="Courier New" w:cs="Courier New"/>
                      <w:color w:val="A9B7C6"/>
                      <w:sz w:val="22"/>
                      <w:szCs w:val="22"/>
                    </w:rPr>
                  </w:rPrChange>
                </w:rPr>
                <w:t>)</w:t>
              </w:r>
              <w:r w:rsidRPr="005A0097">
                <w:rPr>
                  <w:color w:val="CC7832"/>
                  <w:szCs w:val="28"/>
                  <w:lang w:val="en-US"/>
                  <w:rPrChange w:id="7451" w:author="Пользователь" w:date="2022-12-22T02:43:00Z">
                    <w:rPr>
                      <w:rFonts w:ascii="Courier New" w:hAnsi="Courier New" w:cs="Courier New"/>
                      <w:color w:val="CC7832"/>
                      <w:sz w:val="22"/>
                      <w:szCs w:val="22"/>
                    </w:rPr>
                  </w:rPrChange>
                </w:rPr>
                <w:t>;</w:t>
              </w:r>
            </w:ins>
          </w:p>
          <w:p w14:paraId="3F62315E" w14:textId="77777777" w:rsidR="00046F53" w:rsidRPr="005A0097" w:rsidRDefault="00046F53" w:rsidP="00046F53">
            <w:pPr>
              <w:spacing w:line="240" w:lineRule="auto"/>
              <w:ind w:firstLine="0"/>
              <w:jc w:val="left"/>
              <w:rPr>
                <w:ins w:id="7452" w:author="Пользователь" w:date="2022-12-22T02:22:00Z"/>
                <w:szCs w:val="28"/>
                <w:rPrChange w:id="7453" w:author="Пользователь" w:date="2022-12-22T02:42:00Z">
                  <w:rPr>
                    <w:ins w:id="7454" w:author="Пользователь" w:date="2022-12-22T02:22:00Z"/>
                    <w:sz w:val="24"/>
                  </w:rPr>
                </w:rPrChange>
              </w:rPr>
            </w:pPr>
            <w:ins w:id="7455" w:author="Пользователь" w:date="2022-12-22T02:22:00Z">
              <w:r w:rsidRPr="005A0097">
                <w:rPr>
                  <w:color w:val="CC7832"/>
                  <w:szCs w:val="28"/>
                  <w:lang w:val="en-US"/>
                  <w:rPrChange w:id="7456" w:author="Пользователь" w:date="2022-12-22T02:43:00Z">
                    <w:rPr>
                      <w:rFonts w:ascii="Courier New" w:hAnsi="Courier New" w:cs="Courier New"/>
                      <w:color w:val="CC7832"/>
                      <w:sz w:val="22"/>
                      <w:szCs w:val="22"/>
                    </w:rPr>
                  </w:rPrChange>
                </w:rPr>
                <w:t>       </w:t>
              </w:r>
              <w:r w:rsidRPr="005A0097">
                <w:rPr>
                  <w:color w:val="808080"/>
                  <w:szCs w:val="28"/>
                  <w:rPrChange w:id="7457" w:author="Пользователь" w:date="2022-12-22T02:42:00Z">
                    <w:rPr>
                      <w:rFonts w:ascii="Courier New" w:hAnsi="Courier New" w:cs="Courier New"/>
                      <w:color w:val="808080"/>
                      <w:sz w:val="22"/>
                      <w:szCs w:val="22"/>
                    </w:rPr>
                  </w:rPrChange>
                </w:rPr>
                <w:t>// Размер шрифта.</w:t>
              </w:r>
            </w:ins>
          </w:p>
          <w:p w14:paraId="350CABD4" w14:textId="77777777" w:rsidR="00046F53" w:rsidRPr="005A0097" w:rsidRDefault="00046F53" w:rsidP="00046F53">
            <w:pPr>
              <w:spacing w:line="240" w:lineRule="auto"/>
              <w:ind w:firstLine="0"/>
              <w:jc w:val="left"/>
              <w:rPr>
                <w:ins w:id="7458" w:author="Пользователь" w:date="2022-12-22T02:22:00Z"/>
                <w:szCs w:val="28"/>
                <w:rPrChange w:id="7459" w:author="Пользователь" w:date="2022-12-22T02:42:00Z">
                  <w:rPr>
                    <w:ins w:id="7460" w:author="Пользователь" w:date="2022-12-22T02:22:00Z"/>
                    <w:sz w:val="24"/>
                  </w:rPr>
                </w:rPrChange>
              </w:rPr>
            </w:pPr>
            <w:ins w:id="7461" w:author="Пользователь" w:date="2022-12-22T02:22:00Z">
              <w:r w:rsidRPr="005A0097">
                <w:rPr>
                  <w:color w:val="808080"/>
                  <w:szCs w:val="28"/>
                  <w:rPrChange w:id="7462" w:author="Пользователь" w:date="2022-12-22T02:42:00Z">
                    <w:rPr>
                      <w:rFonts w:ascii="Courier New" w:hAnsi="Courier New" w:cs="Courier New"/>
                      <w:color w:val="808080"/>
                      <w:sz w:val="22"/>
                      <w:szCs w:val="22"/>
                    </w:rPr>
                  </w:rPrChange>
                </w:rPr>
                <w:t>       </w:t>
              </w:r>
              <w:proofErr w:type="spellStart"/>
              <w:proofErr w:type="gramStart"/>
              <w:r w:rsidRPr="005A0097">
                <w:rPr>
                  <w:color w:val="A9B7C6"/>
                  <w:szCs w:val="28"/>
                  <w:rPrChange w:id="7463" w:author="Пользователь" w:date="2022-12-22T02:42:00Z">
                    <w:rPr>
                      <w:rFonts w:ascii="Courier New" w:hAnsi="Courier New" w:cs="Courier New"/>
                      <w:color w:val="A9B7C6"/>
                      <w:sz w:val="22"/>
                      <w:szCs w:val="22"/>
                    </w:rPr>
                  </w:rPrChange>
                </w:rPr>
                <w:t>run.setFontSize</w:t>
              </w:r>
              <w:proofErr w:type="spellEnd"/>
              <w:proofErr w:type="gramEnd"/>
              <w:r w:rsidRPr="005A0097">
                <w:rPr>
                  <w:color w:val="A9B7C6"/>
                  <w:szCs w:val="28"/>
                  <w:rPrChange w:id="7464" w:author="Пользователь" w:date="2022-12-22T02:42:00Z">
                    <w:rPr>
                      <w:rFonts w:ascii="Courier New" w:hAnsi="Courier New" w:cs="Courier New"/>
                      <w:color w:val="A9B7C6"/>
                      <w:sz w:val="22"/>
                      <w:szCs w:val="22"/>
                    </w:rPr>
                  </w:rPrChange>
                </w:rPr>
                <w:t>(</w:t>
              </w:r>
              <w:r w:rsidRPr="005A0097">
                <w:rPr>
                  <w:color w:val="6897BB"/>
                  <w:szCs w:val="28"/>
                  <w:rPrChange w:id="7465" w:author="Пользователь" w:date="2022-12-22T02:42:00Z">
                    <w:rPr>
                      <w:rFonts w:ascii="Courier New" w:hAnsi="Courier New" w:cs="Courier New"/>
                      <w:color w:val="6897BB"/>
                      <w:sz w:val="22"/>
                      <w:szCs w:val="22"/>
                    </w:rPr>
                  </w:rPrChange>
                </w:rPr>
                <w:t>14</w:t>
              </w:r>
              <w:r w:rsidRPr="005A0097">
                <w:rPr>
                  <w:color w:val="A9B7C6"/>
                  <w:szCs w:val="28"/>
                  <w:rPrChange w:id="7466" w:author="Пользователь" w:date="2022-12-22T02:42:00Z">
                    <w:rPr>
                      <w:rFonts w:ascii="Courier New" w:hAnsi="Courier New" w:cs="Courier New"/>
                      <w:color w:val="A9B7C6"/>
                      <w:sz w:val="22"/>
                      <w:szCs w:val="22"/>
                    </w:rPr>
                  </w:rPrChange>
                </w:rPr>
                <w:t>)</w:t>
              </w:r>
              <w:r w:rsidRPr="005A0097">
                <w:rPr>
                  <w:color w:val="CC7832"/>
                  <w:szCs w:val="28"/>
                  <w:rPrChange w:id="7467" w:author="Пользователь" w:date="2022-12-22T02:42:00Z">
                    <w:rPr>
                      <w:rFonts w:ascii="Courier New" w:hAnsi="Courier New" w:cs="Courier New"/>
                      <w:color w:val="CC7832"/>
                      <w:sz w:val="22"/>
                      <w:szCs w:val="22"/>
                    </w:rPr>
                  </w:rPrChange>
                </w:rPr>
                <w:t>;</w:t>
              </w:r>
            </w:ins>
          </w:p>
          <w:p w14:paraId="4228C533" w14:textId="77777777" w:rsidR="00046F53" w:rsidRPr="005A0097" w:rsidRDefault="00046F53" w:rsidP="00046F53">
            <w:pPr>
              <w:spacing w:line="240" w:lineRule="auto"/>
              <w:ind w:firstLine="0"/>
              <w:jc w:val="left"/>
              <w:rPr>
                <w:ins w:id="7468" w:author="Пользователь" w:date="2022-12-22T02:22:00Z"/>
                <w:szCs w:val="28"/>
                <w:rPrChange w:id="7469" w:author="Пользователь" w:date="2022-12-22T02:42:00Z">
                  <w:rPr>
                    <w:ins w:id="7470" w:author="Пользователь" w:date="2022-12-22T02:22:00Z"/>
                    <w:sz w:val="24"/>
                  </w:rPr>
                </w:rPrChange>
              </w:rPr>
            </w:pPr>
            <w:ins w:id="7471" w:author="Пользователь" w:date="2022-12-22T02:22:00Z">
              <w:r w:rsidRPr="005A0097">
                <w:rPr>
                  <w:color w:val="CC7832"/>
                  <w:szCs w:val="28"/>
                  <w:rPrChange w:id="7472" w:author="Пользователь" w:date="2022-12-22T02:42:00Z">
                    <w:rPr>
                      <w:rFonts w:ascii="Courier New" w:hAnsi="Courier New" w:cs="Courier New"/>
                      <w:color w:val="CC7832"/>
                      <w:sz w:val="22"/>
                      <w:szCs w:val="22"/>
                    </w:rPr>
                  </w:rPrChange>
                </w:rPr>
                <w:t>   </w:t>
              </w:r>
              <w:r w:rsidRPr="005A0097">
                <w:rPr>
                  <w:color w:val="A9B7C6"/>
                  <w:szCs w:val="28"/>
                  <w:rPrChange w:id="7473" w:author="Пользователь" w:date="2022-12-22T02:42:00Z">
                    <w:rPr>
                      <w:rFonts w:ascii="Courier New" w:hAnsi="Courier New" w:cs="Courier New"/>
                      <w:color w:val="A9B7C6"/>
                      <w:sz w:val="22"/>
                      <w:szCs w:val="22"/>
                    </w:rPr>
                  </w:rPrChange>
                </w:rPr>
                <w:t>}</w:t>
              </w:r>
            </w:ins>
          </w:p>
          <w:p w14:paraId="3121FF8F" w14:textId="77777777" w:rsidR="00046F53" w:rsidRPr="005A0097" w:rsidRDefault="00046F53" w:rsidP="00046F53">
            <w:pPr>
              <w:spacing w:line="240" w:lineRule="auto"/>
              <w:ind w:firstLine="0"/>
              <w:jc w:val="left"/>
              <w:rPr>
                <w:ins w:id="7474" w:author="Пользователь" w:date="2022-12-22T02:22:00Z"/>
                <w:szCs w:val="28"/>
                <w:rPrChange w:id="7475" w:author="Пользователь" w:date="2022-12-22T02:42:00Z">
                  <w:rPr>
                    <w:ins w:id="7476" w:author="Пользователь" w:date="2022-12-22T02:22:00Z"/>
                    <w:sz w:val="24"/>
                  </w:rPr>
                </w:rPrChange>
              </w:rPr>
            </w:pPr>
          </w:p>
          <w:p w14:paraId="0055D61D" w14:textId="77777777" w:rsidR="00046F53" w:rsidRPr="005A0097" w:rsidRDefault="00046F53" w:rsidP="00046F53">
            <w:pPr>
              <w:spacing w:line="240" w:lineRule="auto"/>
              <w:ind w:firstLine="0"/>
              <w:jc w:val="left"/>
              <w:rPr>
                <w:ins w:id="7477" w:author="Пользователь" w:date="2022-12-22T02:22:00Z"/>
                <w:szCs w:val="28"/>
                <w:rPrChange w:id="7478" w:author="Пользователь" w:date="2022-12-22T02:42:00Z">
                  <w:rPr>
                    <w:ins w:id="7479" w:author="Пользователь" w:date="2022-12-22T02:22:00Z"/>
                    <w:sz w:val="24"/>
                  </w:rPr>
                </w:rPrChange>
              </w:rPr>
            </w:pPr>
            <w:ins w:id="7480" w:author="Пользователь" w:date="2022-12-22T02:22:00Z">
              <w:r w:rsidRPr="005A0097">
                <w:rPr>
                  <w:color w:val="A9B7C6"/>
                  <w:szCs w:val="28"/>
                  <w:rPrChange w:id="7481" w:author="Пользователь" w:date="2022-12-22T02:42:00Z">
                    <w:rPr>
                      <w:rFonts w:ascii="Courier New" w:hAnsi="Courier New" w:cs="Courier New"/>
                      <w:color w:val="A9B7C6"/>
                      <w:sz w:val="22"/>
                      <w:szCs w:val="22"/>
                    </w:rPr>
                  </w:rPrChange>
                </w:rPr>
                <w:t>   </w:t>
              </w:r>
              <w:r w:rsidRPr="005A0097">
                <w:rPr>
                  <w:i/>
                  <w:iCs/>
                  <w:color w:val="629755"/>
                  <w:szCs w:val="28"/>
                  <w:rPrChange w:id="7482" w:author="Пользователь" w:date="2022-12-22T02:42:00Z">
                    <w:rPr>
                      <w:rFonts w:ascii="Courier New" w:hAnsi="Courier New" w:cs="Courier New"/>
                      <w:i/>
                      <w:iCs/>
                      <w:color w:val="629755"/>
                      <w:sz w:val="22"/>
                      <w:szCs w:val="22"/>
                    </w:rPr>
                  </w:rPrChange>
                </w:rPr>
                <w:t>/**************************************************************</w:t>
              </w:r>
            </w:ins>
          </w:p>
          <w:p w14:paraId="7803BCBF" w14:textId="77777777" w:rsidR="00046F53" w:rsidRPr="005A0097" w:rsidRDefault="00046F53" w:rsidP="00046F53">
            <w:pPr>
              <w:spacing w:line="240" w:lineRule="auto"/>
              <w:ind w:firstLine="0"/>
              <w:jc w:val="left"/>
              <w:rPr>
                <w:ins w:id="7483" w:author="Пользователь" w:date="2022-12-22T02:22:00Z"/>
                <w:szCs w:val="28"/>
                <w:rPrChange w:id="7484" w:author="Пользователь" w:date="2022-12-22T02:42:00Z">
                  <w:rPr>
                    <w:ins w:id="7485" w:author="Пользователь" w:date="2022-12-22T02:22:00Z"/>
                    <w:sz w:val="24"/>
                  </w:rPr>
                </w:rPrChange>
              </w:rPr>
            </w:pPr>
            <w:ins w:id="7486" w:author="Пользователь" w:date="2022-12-22T02:22:00Z">
              <w:r w:rsidRPr="005A0097">
                <w:rPr>
                  <w:i/>
                  <w:iCs/>
                  <w:color w:val="629755"/>
                  <w:szCs w:val="28"/>
                  <w:rPrChange w:id="7487" w:author="Пользователь" w:date="2022-12-22T02:42:00Z">
                    <w:rPr>
                      <w:rFonts w:ascii="Courier New" w:hAnsi="Courier New" w:cs="Courier New"/>
                      <w:i/>
                      <w:iCs/>
                      <w:color w:val="629755"/>
                      <w:sz w:val="22"/>
                      <w:szCs w:val="22"/>
                    </w:rPr>
                  </w:rPrChange>
                </w:rPr>
                <w:t>    * Создание таблицы с едой в файле-отчёте.                    *</w:t>
              </w:r>
            </w:ins>
          </w:p>
          <w:p w14:paraId="426CDDA7" w14:textId="77777777" w:rsidR="00046F53" w:rsidRPr="005A0097" w:rsidRDefault="00046F53" w:rsidP="00046F53">
            <w:pPr>
              <w:spacing w:line="240" w:lineRule="auto"/>
              <w:ind w:firstLine="0"/>
              <w:jc w:val="left"/>
              <w:rPr>
                <w:ins w:id="7488" w:author="Пользователь" w:date="2022-12-22T02:22:00Z"/>
                <w:szCs w:val="28"/>
                <w:rPrChange w:id="7489" w:author="Пользователь" w:date="2022-12-22T02:42:00Z">
                  <w:rPr>
                    <w:ins w:id="7490" w:author="Пользователь" w:date="2022-12-22T02:22:00Z"/>
                    <w:sz w:val="24"/>
                  </w:rPr>
                </w:rPrChange>
              </w:rPr>
            </w:pPr>
            <w:ins w:id="7491" w:author="Пользователь" w:date="2022-12-22T02:22:00Z">
              <w:r w:rsidRPr="005A0097">
                <w:rPr>
                  <w:i/>
                  <w:iCs/>
                  <w:color w:val="629755"/>
                  <w:szCs w:val="28"/>
                  <w:rPrChange w:id="7492" w:author="Пользователь" w:date="2022-12-22T02:42:00Z">
                    <w:rPr>
                      <w:rFonts w:ascii="Courier New" w:hAnsi="Courier New" w:cs="Courier New"/>
                      <w:i/>
                      <w:iCs/>
                      <w:color w:val="629755"/>
                      <w:sz w:val="22"/>
                      <w:szCs w:val="22"/>
                    </w:rPr>
                  </w:rPrChange>
                </w:rPr>
                <w:t xml:space="preserve">    * </w:t>
              </w:r>
              <w:r w:rsidRPr="005A0097">
                <w:rPr>
                  <w:b/>
                  <w:bCs/>
                  <w:i/>
                  <w:iCs/>
                  <w:color w:val="629755"/>
                  <w:szCs w:val="28"/>
                  <w:rPrChange w:id="7493" w:author="Пользователь" w:date="2022-12-22T02:42:00Z">
                    <w:rPr>
                      <w:rFonts w:ascii="Courier New" w:hAnsi="Courier New" w:cs="Courier New"/>
                      <w:b/>
                      <w:bCs/>
                      <w:i/>
                      <w:iCs/>
                      <w:color w:val="629755"/>
                      <w:sz w:val="22"/>
                      <w:szCs w:val="22"/>
                    </w:rPr>
                  </w:rPrChange>
                </w:rPr>
                <w:t>@</w:t>
              </w:r>
              <w:proofErr w:type="spellStart"/>
              <w:r w:rsidRPr="005A0097">
                <w:rPr>
                  <w:b/>
                  <w:bCs/>
                  <w:i/>
                  <w:iCs/>
                  <w:color w:val="629755"/>
                  <w:szCs w:val="28"/>
                  <w:rPrChange w:id="7494" w:author="Пользователь" w:date="2022-12-22T02:42:00Z">
                    <w:rPr>
                      <w:rFonts w:ascii="Courier New" w:hAnsi="Courier New" w:cs="Courier New"/>
                      <w:b/>
                      <w:bCs/>
                      <w:i/>
                      <w:iCs/>
                      <w:color w:val="629755"/>
                      <w:sz w:val="22"/>
                      <w:szCs w:val="22"/>
                    </w:rPr>
                  </w:rPrChange>
                </w:rPr>
                <w:t>param</w:t>
              </w:r>
              <w:proofErr w:type="spellEnd"/>
              <w:r w:rsidRPr="005A0097">
                <w:rPr>
                  <w:b/>
                  <w:bCs/>
                  <w:i/>
                  <w:iCs/>
                  <w:color w:val="629755"/>
                  <w:szCs w:val="28"/>
                  <w:rPrChange w:id="7495" w:author="Пользователь" w:date="2022-12-22T02:42:00Z">
                    <w:rPr>
                      <w:rFonts w:ascii="Courier New" w:hAnsi="Courier New" w:cs="Courier New"/>
                      <w:b/>
                      <w:bCs/>
                      <w:i/>
                      <w:iCs/>
                      <w:color w:val="629755"/>
                      <w:sz w:val="22"/>
                      <w:szCs w:val="22"/>
                    </w:rPr>
                  </w:rPrChange>
                </w:rPr>
                <w:t xml:space="preserve"> </w:t>
              </w:r>
              <w:proofErr w:type="spellStart"/>
              <w:r w:rsidRPr="005A0097">
                <w:rPr>
                  <w:i/>
                  <w:iCs/>
                  <w:color w:val="8A653B"/>
                  <w:szCs w:val="28"/>
                  <w:rPrChange w:id="7496" w:author="Пользователь" w:date="2022-12-22T02:42:00Z">
                    <w:rPr>
                      <w:rFonts w:ascii="Courier New" w:hAnsi="Courier New" w:cs="Courier New"/>
                      <w:i/>
                      <w:iCs/>
                      <w:color w:val="8A653B"/>
                      <w:sz w:val="22"/>
                      <w:szCs w:val="22"/>
                    </w:rPr>
                  </w:rPrChange>
                </w:rPr>
                <w:t>document</w:t>
              </w:r>
              <w:proofErr w:type="spellEnd"/>
              <w:r w:rsidRPr="005A0097">
                <w:rPr>
                  <w:i/>
                  <w:iCs/>
                  <w:color w:val="8A653B"/>
                  <w:szCs w:val="28"/>
                  <w:rPrChange w:id="7497" w:author="Пользователь" w:date="2022-12-22T02:42:00Z">
                    <w:rPr>
                      <w:rFonts w:ascii="Courier New" w:hAnsi="Courier New" w:cs="Courier New"/>
                      <w:i/>
                      <w:iCs/>
                      <w:color w:val="8A653B"/>
                      <w:sz w:val="22"/>
                      <w:szCs w:val="22"/>
                    </w:rPr>
                  </w:rPrChange>
                </w:rPr>
                <w:t xml:space="preserve"> </w:t>
              </w:r>
              <w:r w:rsidRPr="005A0097">
                <w:rPr>
                  <w:i/>
                  <w:iCs/>
                  <w:color w:val="629755"/>
                  <w:szCs w:val="28"/>
                  <w:rPrChange w:id="7498" w:author="Пользователь" w:date="2022-12-22T02:42:00Z">
                    <w:rPr>
                      <w:rFonts w:ascii="Courier New" w:hAnsi="Courier New" w:cs="Courier New"/>
                      <w:i/>
                      <w:iCs/>
                      <w:color w:val="629755"/>
                      <w:sz w:val="22"/>
                      <w:szCs w:val="22"/>
                    </w:rPr>
                  </w:rPrChange>
                </w:rPr>
                <w:t>- заготовка файла-отчёта.                  *</w:t>
              </w:r>
            </w:ins>
          </w:p>
          <w:p w14:paraId="6580380B" w14:textId="77777777" w:rsidR="00046F53" w:rsidRPr="005A0097" w:rsidRDefault="00046F53" w:rsidP="00046F53">
            <w:pPr>
              <w:spacing w:line="240" w:lineRule="auto"/>
              <w:ind w:firstLine="0"/>
              <w:jc w:val="left"/>
              <w:rPr>
                <w:ins w:id="7499" w:author="Пользователь" w:date="2022-12-22T02:22:00Z"/>
                <w:szCs w:val="28"/>
                <w:lang w:val="en-US"/>
                <w:rPrChange w:id="7500" w:author="Пользователь" w:date="2022-12-22T02:43:00Z">
                  <w:rPr>
                    <w:ins w:id="7501" w:author="Пользователь" w:date="2022-12-22T02:22:00Z"/>
                    <w:sz w:val="24"/>
                  </w:rPr>
                </w:rPrChange>
              </w:rPr>
            </w:pPr>
            <w:ins w:id="7502" w:author="Пользователь" w:date="2022-12-22T02:22:00Z">
              <w:r w:rsidRPr="005A0097">
                <w:rPr>
                  <w:i/>
                  <w:iCs/>
                  <w:color w:val="629755"/>
                  <w:szCs w:val="28"/>
                  <w:rPrChange w:id="7503" w:author="Пользователь" w:date="2022-12-22T02:42:00Z">
                    <w:rPr>
                      <w:rFonts w:ascii="Courier New" w:hAnsi="Courier New" w:cs="Courier New"/>
                      <w:i/>
                      <w:iCs/>
                      <w:color w:val="629755"/>
                      <w:sz w:val="22"/>
                      <w:szCs w:val="22"/>
                    </w:rPr>
                  </w:rPrChange>
                </w:rPr>
                <w:t xml:space="preserve">    * </w:t>
              </w:r>
              <w:r w:rsidRPr="005A0097">
                <w:rPr>
                  <w:b/>
                  <w:bCs/>
                  <w:i/>
                  <w:iCs/>
                  <w:color w:val="629755"/>
                  <w:szCs w:val="28"/>
                  <w:rPrChange w:id="7504" w:author="Пользователь" w:date="2022-12-22T02:42:00Z">
                    <w:rPr>
                      <w:rFonts w:ascii="Courier New" w:hAnsi="Courier New" w:cs="Courier New"/>
                      <w:b/>
                      <w:bCs/>
                      <w:i/>
                      <w:iCs/>
                      <w:color w:val="629755"/>
                      <w:sz w:val="22"/>
                      <w:szCs w:val="22"/>
                    </w:rPr>
                  </w:rPrChange>
                </w:rPr>
                <w:t>@</w:t>
              </w:r>
              <w:proofErr w:type="spellStart"/>
              <w:r w:rsidRPr="005A0097">
                <w:rPr>
                  <w:b/>
                  <w:bCs/>
                  <w:i/>
                  <w:iCs/>
                  <w:color w:val="629755"/>
                  <w:szCs w:val="28"/>
                  <w:rPrChange w:id="7505" w:author="Пользователь" w:date="2022-12-22T02:42:00Z">
                    <w:rPr>
                      <w:rFonts w:ascii="Courier New" w:hAnsi="Courier New" w:cs="Courier New"/>
                      <w:b/>
                      <w:bCs/>
                      <w:i/>
                      <w:iCs/>
                      <w:color w:val="629755"/>
                      <w:sz w:val="22"/>
                      <w:szCs w:val="22"/>
                    </w:rPr>
                  </w:rPrChange>
                </w:rPr>
                <w:t>param</w:t>
              </w:r>
              <w:proofErr w:type="spellEnd"/>
              <w:r w:rsidRPr="005A0097">
                <w:rPr>
                  <w:b/>
                  <w:bCs/>
                  <w:i/>
                  <w:iCs/>
                  <w:color w:val="629755"/>
                  <w:szCs w:val="28"/>
                  <w:rPrChange w:id="7506" w:author="Пользователь" w:date="2022-12-22T02:42:00Z">
                    <w:rPr>
                      <w:rFonts w:ascii="Courier New" w:hAnsi="Courier New" w:cs="Courier New"/>
                      <w:b/>
                      <w:bCs/>
                      <w:i/>
                      <w:iCs/>
                      <w:color w:val="629755"/>
                      <w:sz w:val="22"/>
                      <w:szCs w:val="22"/>
                    </w:rPr>
                  </w:rPrChange>
                </w:rPr>
                <w:t xml:space="preserve"> </w:t>
              </w:r>
              <w:proofErr w:type="spellStart"/>
              <w:r w:rsidRPr="005A0097">
                <w:rPr>
                  <w:i/>
                  <w:iCs/>
                  <w:color w:val="8A653B"/>
                  <w:szCs w:val="28"/>
                  <w:rPrChange w:id="7507" w:author="Пользователь" w:date="2022-12-22T02:42:00Z">
                    <w:rPr>
                      <w:rFonts w:ascii="Courier New" w:hAnsi="Courier New" w:cs="Courier New"/>
                      <w:i/>
                      <w:iCs/>
                      <w:color w:val="8A653B"/>
                      <w:sz w:val="22"/>
                      <w:szCs w:val="22"/>
                    </w:rPr>
                  </w:rPrChange>
                </w:rPr>
                <w:t>time</w:t>
              </w:r>
              <w:proofErr w:type="spellEnd"/>
              <w:r w:rsidRPr="005A0097">
                <w:rPr>
                  <w:i/>
                  <w:iCs/>
                  <w:color w:val="8A653B"/>
                  <w:szCs w:val="28"/>
                  <w:rPrChange w:id="7508" w:author="Пользователь" w:date="2022-12-22T02:42:00Z">
                    <w:rPr>
                      <w:rFonts w:ascii="Courier New" w:hAnsi="Courier New" w:cs="Courier New"/>
                      <w:i/>
                      <w:iCs/>
                      <w:color w:val="8A653B"/>
                      <w:sz w:val="22"/>
                      <w:szCs w:val="22"/>
                    </w:rPr>
                  </w:rPrChange>
                </w:rPr>
                <w:t xml:space="preserve"> </w:t>
              </w:r>
              <w:r w:rsidRPr="005A0097">
                <w:rPr>
                  <w:i/>
                  <w:iCs/>
                  <w:color w:val="629755"/>
                  <w:szCs w:val="28"/>
                  <w:rPrChange w:id="7509" w:author="Пользователь" w:date="2022-12-22T02:42:00Z">
                    <w:rPr>
                      <w:rFonts w:ascii="Courier New" w:hAnsi="Courier New" w:cs="Courier New"/>
                      <w:i/>
                      <w:iCs/>
                      <w:color w:val="629755"/>
                      <w:sz w:val="22"/>
                      <w:szCs w:val="22"/>
                    </w:rPr>
                  </w:rPrChange>
                </w:rPr>
                <w:t xml:space="preserve">- дата, по которой будет </w:t>
              </w:r>
              <w:proofErr w:type="spellStart"/>
              <w:r w:rsidRPr="005A0097">
                <w:rPr>
                  <w:i/>
                  <w:iCs/>
                  <w:color w:val="629755"/>
                  <w:szCs w:val="28"/>
                  <w:rPrChange w:id="7510" w:author="Пользователь" w:date="2022-12-22T02:42:00Z">
                    <w:rPr>
                      <w:rFonts w:ascii="Courier New" w:hAnsi="Courier New" w:cs="Courier New"/>
                      <w:i/>
                      <w:iCs/>
                      <w:color w:val="629755"/>
                      <w:sz w:val="22"/>
                      <w:szCs w:val="22"/>
                    </w:rPr>
                  </w:rPrChange>
                </w:rPr>
                <w:t>создавваться</w:t>
              </w:r>
              <w:proofErr w:type="spellEnd"/>
              <w:r w:rsidRPr="005A0097">
                <w:rPr>
                  <w:i/>
                  <w:iCs/>
                  <w:color w:val="629755"/>
                  <w:szCs w:val="28"/>
                  <w:rPrChange w:id="7511" w:author="Пользователь" w:date="2022-12-22T02:42:00Z">
                    <w:rPr>
                      <w:rFonts w:ascii="Courier New" w:hAnsi="Courier New" w:cs="Courier New"/>
                      <w:i/>
                      <w:iCs/>
                      <w:color w:val="629755"/>
                      <w:sz w:val="22"/>
                      <w:szCs w:val="22"/>
                    </w:rPr>
                  </w:rPrChange>
                </w:rPr>
                <w:t xml:space="preserve"> таблица. </w:t>
              </w:r>
              <w:r w:rsidRPr="005A0097">
                <w:rPr>
                  <w:i/>
                  <w:iCs/>
                  <w:color w:val="629755"/>
                  <w:szCs w:val="28"/>
                  <w:lang w:val="en-US"/>
                  <w:rPrChange w:id="7512" w:author="Пользователь" w:date="2022-12-22T02:43:00Z">
                    <w:rPr>
                      <w:rFonts w:ascii="Courier New" w:hAnsi="Courier New" w:cs="Courier New"/>
                      <w:i/>
                      <w:iCs/>
                      <w:color w:val="629755"/>
                      <w:sz w:val="22"/>
                      <w:szCs w:val="22"/>
                    </w:rPr>
                  </w:rPrChange>
                </w:rPr>
                <w:t>*</w:t>
              </w:r>
            </w:ins>
          </w:p>
          <w:p w14:paraId="02F2D8D0" w14:textId="77777777" w:rsidR="00046F53" w:rsidRPr="005A0097" w:rsidRDefault="00046F53" w:rsidP="00046F53">
            <w:pPr>
              <w:spacing w:line="240" w:lineRule="auto"/>
              <w:ind w:firstLine="0"/>
              <w:jc w:val="left"/>
              <w:rPr>
                <w:ins w:id="7513" w:author="Пользователь" w:date="2022-12-22T02:22:00Z"/>
                <w:szCs w:val="28"/>
                <w:lang w:val="en-US"/>
                <w:rPrChange w:id="7514" w:author="Пользователь" w:date="2022-12-22T02:43:00Z">
                  <w:rPr>
                    <w:ins w:id="7515" w:author="Пользователь" w:date="2022-12-22T02:22:00Z"/>
                    <w:sz w:val="24"/>
                  </w:rPr>
                </w:rPrChange>
              </w:rPr>
            </w:pPr>
            <w:ins w:id="7516" w:author="Пользователь" w:date="2022-12-22T02:22:00Z">
              <w:r w:rsidRPr="005A0097">
                <w:rPr>
                  <w:i/>
                  <w:iCs/>
                  <w:color w:val="629755"/>
                  <w:szCs w:val="28"/>
                  <w:lang w:val="en-US"/>
                  <w:rPrChange w:id="7517" w:author="Пользователь" w:date="2022-12-22T02:43:00Z">
                    <w:rPr>
                      <w:rFonts w:ascii="Courier New" w:hAnsi="Courier New" w:cs="Courier New"/>
                      <w:i/>
                      <w:iCs/>
                      <w:color w:val="629755"/>
                      <w:sz w:val="22"/>
                      <w:szCs w:val="22"/>
                    </w:rPr>
                  </w:rPrChange>
                </w:rPr>
                <w:t>    **************************************************************/</w:t>
              </w:r>
            </w:ins>
          </w:p>
          <w:p w14:paraId="39745CBC" w14:textId="77777777" w:rsidR="00046F53" w:rsidRPr="005A0097" w:rsidRDefault="00046F53" w:rsidP="00046F53">
            <w:pPr>
              <w:spacing w:line="240" w:lineRule="auto"/>
              <w:ind w:firstLine="0"/>
              <w:jc w:val="left"/>
              <w:rPr>
                <w:ins w:id="7518" w:author="Пользователь" w:date="2022-12-22T02:22:00Z"/>
                <w:szCs w:val="28"/>
                <w:lang w:val="en-US"/>
                <w:rPrChange w:id="7519" w:author="Пользователь" w:date="2022-12-22T02:43:00Z">
                  <w:rPr>
                    <w:ins w:id="7520" w:author="Пользователь" w:date="2022-12-22T02:22:00Z"/>
                    <w:sz w:val="24"/>
                  </w:rPr>
                </w:rPrChange>
              </w:rPr>
            </w:pPr>
            <w:ins w:id="7521" w:author="Пользователь" w:date="2022-12-22T02:22:00Z">
              <w:r w:rsidRPr="005A0097">
                <w:rPr>
                  <w:i/>
                  <w:iCs/>
                  <w:color w:val="629755"/>
                  <w:szCs w:val="28"/>
                  <w:lang w:val="en-US"/>
                  <w:rPrChange w:id="7522" w:author="Пользователь" w:date="2022-12-22T02:43:00Z">
                    <w:rPr>
                      <w:rFonts w:ascii="Courier New" w:hAnsi="Courier New" w:cs="Courier New"/>
                      <w:i/>
                      <w:iCs/>
                      <w:color w:val="629755"/>
                      <w:sz w:val="22"/>
                      <w:szCs w:val="22"/>
                    </w:rPr>
                  </w:rPrChange>
                </w:rPr>
                <w:t>   </w:t>
              </w:r>
              <w:r w:rsidRPr="005A0097">
                <w:rPr>
                  <w:color w:val="CC7832"/>
                  <w:szCs w:val="28"/>
                  <w:lang w:val="en-US"/>
                  <w:rPrChange w:id="7523" w:author="Пользователь" w:date="2022-12-22T02:43:00Z">
                    <w:rPr>
                      <w:rFonts w:ascii="Courier New" w:hAnsi="Courier New" w:cs="Courier New"/>
                      <w:color w:val="CC7832"/>
                      <w:sz w:val="22"/>
                      <w:szCs w:val="22"/>
                    </w:rPr>
                  </w:rPrChange>
                </w:rPr>
                <w:t xml:space="preserve">private static void </w:t>
              </w:r>
              <w:proofErr w:type="spellStart"/>
              <w:proofErr w:type="gramStart"/>
              <w:r w:rsidRPr="005A0097">
                <w:rPr>
                  <w:color w:val="FFC66D"/>
                  <w:szCs w:val="28"/>
                  <w:lang w:val="en-US"/>
                  <w:rPrChange w:id="7524" w:author="Пользователь" w:date="2022-12-22T02:43:00Z">
                    <w:rPr>
                      <w:rFonts w:ascii="Courier New" w:hAnsi="Courier New" w:cs="Courier New"/>
                      <w:color w:val="FFC66D"/>
                      <w:sz w:val="22"/>
                      <w:szCs w:val="22"/>
                    </w:rPr>
                  </w:rPrChange>
                </w:rPr>
                <w:t>createTable</w:t>
              </w:r>
              <w:proofErr w:type="spellEnd"/>
              <w:r w:rsidRPr="005A0097">
                <w:rPr>
                  <w:color w:val="A9B7C6"/>
                  <w:szCs w:val="28"/>
                  <w:lang w:val="en-US"/>
                  <w:rPrChange w:id="7525" w:author="Пользователь" w:date="2022-12-22T02:43:00Z">
                    <w:rPr>
                      <w:rFonts w:ascii="Courier New" w:hAnsi="Courier New" w:cs="Courier New"/>
                      <w:color w:val="A9B7C6"/>
                      <w:sz w:val="22"/>
                      <w:szCs w:val="22"/>
                    </w:rPr>
                  </w:rPrChange>
                </w:rPr>
                <w:t>(</w:t>
              </w:r>
              <w:proofErr w:type="gramEnd"/>
            </w:ins>
          </w:p>
          <w:p w14:paraId="4016627B" w14:textId="77777777" w:rsidR="00046F53" w:rsidRPr="005A0097" w:rsidRDefault="00046F53" w:rsidP="00046F53">
            <w:pPr>
              <w:spacing w:line="240" w:lineRule="auto"/>
              <w:ind w:firstLine="0"/>
              <w:jc w:val="left"/>
              <w:rPr>
                <w:ins w:id="7526" w:author="Пользователь" w:date="2022-12-22T02:22:00Z"/>
                <w:szCs w:val="28"/>
                <w:lang w:val="en-US"/>
                <w:rPrChange w:id="7527" w:author="Пользователь" w:date="2022-12-22T02:43:00Z">
                  <w:rPr>
                    <w:ins w:id="7528" w:author="Пользователь" w:date="2022-12-22T02:22:00Z"/>
                    <w:sz w:val="24"/>
                  </w:rPr>
                </w:rPrChange>
              </w:rPr>
            </w:pPr>
            <w:ins w:id="7529" w:author="Пользователь" w:date="2022-12-22T02:22:00Z">
              <w:r w:rsidRPr="005A0097">
                <w:rPr>
                  <w:color w:val="A9B7C6"/>
                  <w:szCs w:val="28"/>
                  <w:lang w:val="en-US"/>
                  <w:rPrChange w:id="7530" w:author="Пользователь" w:date="2022-12-22T02:43:00Z">
                    <w:rPr>
                      <w:rFonts w:ascii="Courier New" w:hAnsi="Courier New" w:cs="Courier New"/>
                      <w:color w:val="A9B7C6"/>
                      <w:sz w:val="22"/>
                      <w:szCs w:val="22"/>
                    </w:rPr>
                  </w:rPrChange>
                </w:rPr>
                <w:t>           </w:t>
              </w:r>
              <w:proofErr w:type="spellStart"/>
              <w:r w:rsidRPr="005A0097">
                <w:rPr>
                  <w:color w:val="A9B7C6"/>
                  <w:szCs w:val="28"/>
                  <w:lang w:val="en-US"/>
                  <w:rPrChange w:id="7531" w:author="Пользователь" w:date="2022-12-22T02:43:00Z">
                    <w:rPr>
                      <w:rFonts w:ascii="Courier New" w:hAnsi="Courier New" w:cs="Courier New"/>
                      <w:color w:val="A9B7C6"/>
                      <w:sz w:val="22"/>
                      <w:szCs w:val="22"/>
                    </w:rPr>
                  </w:rPrChange>
                </w:rPr>
                <w:t>XWPFDocument</w:t>
              </w:r>
              <w:proofErr w:type="spellEnd"/>
              <w:r w:rsidRPr="005A0097">
                <w:rPr>
                  <w:color w:val="A9B7C6"/>
                  <w:szCs w:val="28"/>
                  <w:lang w:val="en-US"/>
                  <w:rPrChange w:id="7532" w:author="Пользователь" w:date="2022-12-22T02:43:00Z">
                    <w:rPr>
                      <w:rFonts w:ascii="Courier New" w:hAnsi="Courier New" w:cs="Courier New"/>
                      <w:color w:val="A9B7C6"/>
                      <w:sz w:val="22"/>
                      <w:szCs w:val="22"/>
                    </w:rPr>
                  </w:rPrChange>
                </w:rPr>
                <w:t xml:space="preserve"> document</w:t>
              </w:r>
              <w:r w:rsidRPr="005A0097">
                <w:rPr>
                  <w:color w:val="CC7832"/>
                  <w:szCs w:val="28"/>
                  <w:lang w:val="en-US"/>
                  <w:rPrChange w:id="7533" w:author="Пользователь" w:date="2022-12-22T02:43:00Z">
                    <w:rPr>
                      <w:rFonts w:ascii="Courier New" w:hAnsi="Courier New" w:cs="Courier New"/>
                      <w:color w:val="CC7832"/>
                      <w:sz w:val="22"/>
                      <w:szCs w:val="22"/>
                    </w:rPr>
                  </w:rPrChange>
                </w:rPr>
                <w:t>,</w:t>
              </w:r>
            </w:ins>
          </w:p>
          <w:p w14:paraId="35CCCC6B" w14:textId="77777777" w:rsidR="00046F53" w:rsidRPr="005A0097" w:rsidRDefault="00046F53" w:rsidP="00046F53">
            <w:pPr>
              <w:spacing w:line="240" w:lineRule="auto"/>
              <w:ind w:firstLine="0"/>
              <w:jc w:val="left"/>
              <w:rPr>
                <w:ins w:id="7534" w:author="Пользователь" w:date="2022-12-22T02:22:00Z"/>
                <w:szCs w:val="28"/>
                <w:lang w:val="en-US"/>
                <w:rPrChange w:id="7535" w:author="Пользователь" w:date="2022-12-22T02:43:00Z">
                  <w:rPr>
                    <w:ins w:id="7536" w:author="Пользователь" w:date="2022-12-22T02:22:00Z"/>
                    <w:sz w:val="24"/>
                  </w:rPr>
                </w:rPrChange>
              </w:rPr>
            </w:pPr>
            <w:ins w:id="7537" w:author="Пользователь" w:date="2022-12-22T02:22:00Z">
              <w:r w:rsidRPr="005A0097">
                <w:rPr>
                  <w:color w:val="CC7832"/>
                  <w:szCs w:val="28"/>
                  <w:lang w:val="en-US"/>
                  <w:rPrChange w:id="7538" w:author="Пользователь" w:date="2022-12-22T02:43:00Z">
                    <w:rPr>
                      <w:rFonts w:ascii="Courier New" w:hAnsi="Courier New" w:cs="Courier New"/>
                      <w:color w:val="CC7832"/>
                      <w:sz w:val="22"/>
                      <w:szCs w:val="22"/>
                    </w:rPr>
                  </w:rPrChange>
                </w:rPr>
                <w:t>           </w:t>
              </w:r>
              <w:proofErr w:type="spellStart"/>
              <w:r w:rsidRPr="005A0097">
                <w:rPr>
                  <w:color w:val="A9B7C6"/>
                  <w:szCs w:val="28"/>
                  <w:lang w:val="en-US"/>
                  <w:rPrChange w:id="7539" w:author="Пользователь" w:date="2022-12-22T02:43:00Z">
                    <w:rPr>
                      <w:rFonts w:ascii="Courier New" w:hAnsi="Courier New" w:cs="Courier New"/>
                      <w:color w:val="A9B7C6"/>
                      <w:sz w:val="22"/>
                      <w:szCs w:val="22"/>
                    </w:rPr>
                  </w:rPrChange>
                </w:rPr>
                <w:t>CTime</w:t>
              </w:r>
              <w:proofErr w:type="spellEnd"/>
              <w:r w:rsidRPr="005A0097">
                <w:rPr>
                  <w:color w:val="A9B7C6"/>
                  <w:szCs w:val="28"/>
                  <w:lang w:val="en-US"/>
                  <w:rPrChange w:id="7540" w:author="Пользователь" w:date="2022-12-22T02:43:00Z">
                    <w:rPr>
                      <w:rFonts w:ascii="Courier New" w:hAnsi="Courier New" w:cs="Courier New"/>
                      <w:color w:val="A9B7C6"/>
                      <w:sz w:val="22"/>
                      <w:szCs w:val="22"/>
                    </w:rPr>
                  </w:rPrChange>
                </w:rPr>
                <w:t xml:space="preserve"> time</w:t>
              </w:r>
            </w:ins>
          </w:p>
          <w:p w14:paraId="0CCB0682" w14:textId="77777777" w:rsidR="00046F53" w:rsidRPr="005A0097" w:rsidRDefault="00046F53" w:rsidP="00046F53">
            <w:pPr>
              <w:spacing w:line="240" w:lineRule="auto"/>
              <w:ind w:firstLine="0"/>
              <w:jc w:val="left"/>
              <w:rPr>
                <w:ins w:id="7541" w:author="Пользователь" w:date="2022-12-22T02:22:00Z"/>
                <w:szCs w:val="28"/>
                <w:lang w:val="en-US"/>
                <w:rPrChange w:id="7542" w:author="Пользователь" w:date="2022-12-22T02:43:00Z">
                  <w:rPr>
                    <w:ins w:id="7543" w:author="Пользователь" w:date="2022-12-22T02:22:00Z"/>
                    <w:sz w:val="24"/>
                  </w:rPr>
                </w:rPrChange>
              </w:rPr>
            </w:pPr>
            <w:ins w:id="7544" w:author="Пользователь" w:date="2022-12-22T02:22:00Z">
              <w:r w:rsidRPr="005A0097">
                <w:rPr>
                  <w:color w:val="A9B7C6"/>
                  <w:szCs w:val="28"/>
                  <w:lang w:val="en-US"/>
                  <w:rPrChange w:id="7545" w:author="Пользователь" w:date="2022-12-22T02:43:00Z">
                    <w:rPr>
                      <w:rFonts w:ascii="Courier New" w:hAnsi="Courier New" w:cs="Courier New"/>
                      <w:color w:val="A9B7C6"/>
                      <w:sz w:val="22"/>
                      <w:szCs w:val="22"/>
                    </w:rPr>
                  </w:rPrChange>
                </w:rPr>
                <w:t>   ) {</w:t>
              </w:r>
            </w:ins>
          </w:p>
          <w:p w14:paraId="63C55056" w14:textId="77777777" w:rsidR="00046F53" w:rsidRPr="005A0097" w:rsidRDefault="00046F53" w:rsidP="00046F53">
            <w:pPr>
              <w:spacing w:line="240" w:lineRule="auto"/>
              <w:ind w:firstLine="0"/>
              <w:jc w:val="left"/>
              <w:rPr>
                <w:ins w:id="7546" w:author="Пользователь" w:date="2022-12-22T02:22:00Z"/>
                <w:szCs w:val="28"/>
                <w:lang w:val="en-US"/>
                <w:rPrChange w:id="7547" w:author="Пользователь" w:date="2022-12-22T02:43:00Z">
                  <w:rPr>
                    <w:ins w:id="7548" w:author="Пользователь" w:date="2022-12-22T02:22:00Z"/>
                    <w:sz w:val="24"/>
                  </w:rPr>
                </w:rPrChange>
              </w:rPr>
            </w:pPr>
            <w:ins w:id="7549" w:author="Пользователь" w:date="2022-12-22T02:22:00Z">
              <w:r w:rsidRPr="005A0097">
                <w:rPr>
                  <w:color w:val="A9B7C6"/>
                  <w:szCs w:val="28"/>
                  <w:lang w:val="en-US"/>
                  <w:rPrChange w:id="7550" w:author="Пользователь" w:date="2022-12-22T02:43:00Z">
                    <w:rPr>
                      <w:rFonts w:ascii="Courier New" w:hAnsi="Courier New" w:cs="Courier New"/>
                      <w:color w:val="A9B7C6"/>
                      <w:sz w:val="22"/>
                      <w:szCs w:val="22"/>
                    </w:rPr>
                  </w:rPrChange>
                </w:rPr>
                <w:t>       </w:t>
              </w:r>
              <w:proofErr w:type="spellStart"/>
              <w:r w:rsidRPr="005A0097">
                <w:rPr>
                  <w:color w:val="A9B7C6"/>
                  <w:szCs w:val="28"/>
                  <w:lang w:val="en-US"/>
                  <w:rPrChange w:id="7551" w:author="Пользователь" w:date="2022-12-22T02:43:00Z">
                    <w:rPr>
                      <w:rFonts w:ascii="Courier New" w:hAnsi="Courier New" w:cs="Courier New"/>
                      <w:color w:val="A9B7C6"/>
                      <w:sz w:val="22"/>
                      <w:szCs w:val="22"/>
                    </w:rPr>
                  </w:rPrChange>
                </w:rPr>
                <w:t>XWPFTable</w:t>
              </w:r>
              <w:proofErr w:type="spellEnd"/>
              <w:r w:rsidRPr="005A0097">
                <w:rPr>
                  <w:color w:val="A9B7C6"/>
                  <w:szCs w:val="28"/>
                  <w:lang w:val="en-US"/>
                  <w:rPrChange w:id="7552" w:author="Пользователь" w:date="2022-12-22T02:43:00Z">
                    <w:rPr>
                      <w:rFonts w:ascii="Courier New" w:hAnsi="Courier New" w:cs="Courier New"/>
                      <w:color w:val="A9B7C6"/>
                      <w:sz w:val="22"/>
                      <w:szCs w:val="22"/>
                    </w:rPr>
                  </w:rPrChange>
                </w:rPr>
                <w:t xml:space="preserve"> table = </w:t>
              </w:r>
              <w:proofErr w:type="spellStart"/>
              <w:proofErr w:type="gramStart"/>
              <w:r w:rsidRPr="005A0097">
                <w:rPr>
                  <w:color w:val="A9B7C6"/>
                  <w:szCs w:val="28"/>
                  <w:lang w:val="en-US"/>
                  <w:rPrChange w:id="7553" w:author="Пользователь" w:date="2022-12-22T02:43:00Z">
                    <w:rPr>
                      <w:rFonts w:ascii="Courier New" w:hAnsi="Courier New" w:cs="Courier New"/>
                      <w:color w:val="A9B7C6"/>
                      <w:sz w:val="22"/>
                      <w:szCs w:val="22"/>
                    </w:rPr>
                  </w:rPrChange>
                </w:rPr>
                <w:t>document.createTable</w:t>
              </w:r>
              <w:proofErr w:type="spellEnd"/>
              <w:proofErr w:type="gramEnd"/>
              <w:r w:rsidRPr="005A0097">
                <w:rPr>
                  <w:color w:val="A9B7C6"/>
                  <w:szCs w:val="28"/>
                  <w:lang w:val="en-US"/>
                  <w:rPrChange w:id="7554" w:author="Пользователь" w:date="2022-12-22T02:43:00Z">
                    <w:rPr>
                      <w:rFonts w:ascii="Courier New" w:hAnsi="Courier New" w:cs="Courier New"/>
                      <w:color w:val="A9B7C6"/>
                      <w:sz w:val="22"/>
                      <w:szCs w:val="22"/>
                    </w:rPr>
                  </w:rPrChange>
                </w:rPr>
                <w:t>(</w:t>
              </w:r>
              <w:r w:rsidRPr="005A0097">
                <w:rPr>
                  <w:color w:val="6897BB"/>
                  <w:szCs w:val="28"/>
                  <w:lang w:val="en-US"/>
                  <w:rPrChange w:id="7555" w:author="Пользователь" w:date="2022-12-22T02:43:00Z">
                    <w:rPr>
                      <w:rFonts w:ascii="Courier New" w:hAnsi="Courier New" w:cs="Courier New"/>
                      <w:color w:val="6897BB"/>
                      <w:sz w:val="22"/>
                      <w:szCs w:val="22"/>
                    </w:rPr>
                  </w:rPrChange>
                </w:rPr>
                <w:t>1</w:t>
              </w:r>
              <w:r w:rsidRPr="005A0097">
                <w:rPr>
                  <w:color w:val="CC7832"/>
                  <w:szCs w:val="28"/>
                  <w:lang w:val="en-US"/>
                  <w:rPrChange w:id="7556" w:author="Пользователь" w:date="2022-12-22T02:43:00Z">
                    <w:rPr>
                      <w:rFonts w:ascii="Courier New" w:hAnsi="Courier New" w:cs="Courier New"/>
                      <w:color w:val="CC7832"/>
                      <w:sz w:val="22"/>
                      <w:szCs w:val="22"/>
                    </w:rPr>
                  </w:rPrChange>
                </w:rPr>
                <w:t>,</w:t>
              </w:r>
              <w:r w:rsidRPr="005A0097">
                <w:rPr>
                  <w:color w:val="6897BB"/>
                  <w:szCs w:val="28"/>
                  <w:lang w:val="en-US"/>
                  <w:rPrChange w:id="7557" w:author="Пользователь" w:date="2022-12-22T02:43:00Z">
                    <w:rPr>
                      <w:rFonts w:ascii="Courier New" w:hAnsi="Courier New" w:cs="Courier New"/>
                      <w:color w:val="6897BB"/>
                      <w:sz w:val="22"/>
                      <w:szCs w:val="22"/>
                    </w:rPr>
                  </w:rPrChange>
                </w:rPr>
                <w:t>3</w:t>
              </w:r>
              <w:r w:rsidRPr="005A0097">
                <w:rPr>
                  <w:color w:val="A9B7C6"/>
                  <w:szCs w:val="28"/>
                  <w:lang w:val="en-US"/>
                  <w:rPrChange w:id="7558" w:author="Пользователь" w:date="2022-12-22T02:43:00Z">
                    <w:rPr>
                      <w:rFonts w:ascii="Courier New" w:hAnsi="Courier New" w:cs="Courier New"/>
                      <w:color w:val="A9B7C6"/>
                      <w:sz w:val="22"/>
                      <w:szCs w:val="22"/>
                    </w:rPr>
                  </w:rPrChange>
                </w:rPr>
                <w:t>)</w:t>
              </w:r>
              <w:r w:rsidRPr="005A0097">
                <w:rPr>
                  <w:color w:val="CC7832"/>
                  <w:szCs w:val="28"/>
                  <w:lang w:val="en-US"/>
                  <w:rPrChange w:id="7559" w:author="Пользователь" w:date="2022-12-22T02:43:00Z">
                    <w:rPr>
                      <w:rFonts w:ascii="Courier New" w:hAnsi="Courier New" w:cs="Courier New"/>
                      <w:color w:val="CC7832"/>
                      <w:sz w:val="22"/>
                      <w:szCs w:val="22"/>
                    </w:rPr>
                  </w:rPrChange>
                </w:rPr>
                <w:t>;</w:t>
              </w:r>
            </w:ins>
          </w:p>
          <w:p w14:paraId="23A7EC67" w14:textId="77777777" w:rsidR="00046F53" w:rsidRPr="005A0097" w:rsidRDefault="00046F53" w:rsidP="00046F53">
            <w:pPr>
              <w:spacing w:line="240" w:lineRule="auto"/>
              <w:ind w:firstLine="0"/>
              <w:jc w:val="left"/>
              <w:rPr>
                <w:ins w:id="7560" w:author="Пользователь" w:date="2022-12-22T02:22:00Z"/>
                <w:szCs w:val="28"/>
                <w:rPrChange w:id="7561" w:author="Пользователь" w:date="2022-12-22T02:42:00Z">
                  <w:rPr>
                    <w:ins w:id="7562" w:author="Пользователь" w:date="2022-12-22T02:22:00Z"/>
                    <w:sz w:val="24"/>
                  </w:rPr>
                </w:rPrChange>
              </w:rPr>
            </w:pPr>
            <w:ins w:id="7563" w:author="Пользователь" w:date="2022-12-22T02:22:00Z">
              <w:r w:rsidRPr="005A0097">
                <w:rPr>
                  <w:color w:val="CC7832"/>
                  <w:szCs w:val="28"/>
                  <w:lang w:val="en-US"/>
                  <w:rPrChange w:id="7564" w:author="Пользователь" w:date="2022-12-22T02:43:00Z">
                    <w:rPr>
                      <w:rFonts w:ascii="Courier New" w:hAnsi="Courier New" w:cs="Courier New"/>
                      <w:color w:val="CC7832"/>
                      <w:sz w:val="22"/>
                      <w:szCs w:val="22"/>
                    </w:rPr>
                  </w:rPrChange>
                </w:rPr>
                <w:t>       </w:t>
              </w:r>
              <w:proofErr w:type="spellStart"/>
              <w:proofErr w:type="gramStart"/>
              <w:r w:rsidRPr="005A0097">
                <w:rPr>
                  <w:color w:val="A9B7C6"/>
                  <w:szCs w:val="28"/>
                  <w:rPrChange w:id="7565" w:author="Пользователь" w:date="2022-12-22T02:42:00Z">
                    <w:rPr>
                      <w:rFonts w:ascii="Courier New" w:hAnsi="Courier New" w:cs="Courier New"/>
                      <w:color w:val="A9B7C6"/>
                      <w:sz w:val="22"/>
                      <w:szCs w:val="22"/>
                    </w:rPr>
                  </w:rPrChange>
                </w:rPr>
                <w:t>table.setWidth</w:t>
              </w:r>
              <w:proofErr w:type="spellEnd"/>
              <w:proofErr w:type="gramEnd"/>
              <w:r w:rsidRPr="005A0097">
                <w:rPr>
                  <w:color w:val="A9B7C6"/>
                  <w:szCs w:val="28"/>
                  <w:rPrChange w:id="7566" w:author="Пользователь" w:date="2022-12-22T02:42:00Z">
                    <w:rPr>
                      <w:rFonts w:ascii="Courier New" w:hAnsi="Courier New" w:cs="Courier New"/>
                      <w:color w:val="A9B7C6"/>
                      <w:sz w:val="22"/>
                      <w:szCs w:val="22"/>
                    </w:rPr>
                  </w:rPrChange>
                </w:rPr>
                <w:t>(</w:t>
              </w:r>
              <w:r w:rsidRPr="005A0097">
                <w:rPr>
                  <w:color w:val="6897BB"/>
                  <w:szCs w:val="28"/>
                  <w:rPrChange w:id="7567" w:author="Пользователь" w:date="2022-12-22T02:42:00Z">
                    <w:rPr>
                      <w:rFonts w:ascii="Courier New" w:hAnsi="Courier New" w:cs="Courier New"/>
                      <w:color w:val="6897BB"/>
                      <w:sz w:val="22"/>
                      <w:szCs w:val="22"/>
                    </w:rPr>
                  </w:rPrChange>
                </w:rPr>
                <w:t>5</w:t>
              </w:r>
              <w:r w:rsidRPr="005A0097">
                <w:rPr>
                  <w:color w:val="A9B7C6"/>
                  <w:szCs w:val="28"/>
                  <w:rPrChange w:id="7568" w:author="Пользователь" w:date="2022-12-22T02:42:00Z">
                    <w:rPr>
                      <w:rFonts w:ascii="Courier New" w:hAnsi="Courier New" w:cs="Courier New"/>
                      <w:color w:val="A9B7C6"/>
                      <w:sz w:val="22"/>
                      <w:szCs w:val="22"/>
                    </w:rPr>
                  </w:rPrChange>
                </w:rPr>
                <w:t>*</w:t>
              </w:r>
              <w:r w:rsidRPr="005A0097">
                <w:rPr>
                  <w:color w:val="6897BB"/>
                  <w:szCs w:val="28"/>
                  <w:rPrChange w:id="7569" w:author="Пользователь" w:date="2022-12-22T02:42:00Z">
                    <w:rPr>
                      <w:rFonts w:ascii="Courier New" w:hAnsi="Courier New" w:cs="Courier New"/>
                      <w:color w:val="6897BB"/>
                      <w:sz w:val="22"/>
                      <w:szCs w:val="22"/>
                    </w:rPr>
                  </w:rPrChange>
                </w:rPr>
                <w:t>1900</w:t>
              </w:r>
              <w:r w:rsidRPr="005A0097">
                <w:rPr>
                  <w:color w:val="A9B7C6"/>
                  <w:szCs w:val="28"/>
                  <w:rPrChange w:id="7570" w:author="Пользователь" w:date="2022-12-22T02:42:00Z">
                    <w:rPr>
                      <w:rFonts w:ascii="Courier New" w:hAnsi="Courier New" w:cs="Courier New"/>
                      <w:color w:val="A9B7C6"/>
                      <w:sz w:val="22"/>
                      <w:szCs w:val="22"/>
                    </w:rPr>
                  </w:rPrChange>
                </w:rPr>
                <w:t>)</w:t>
              </w:r>
              <w:r w:rsidRPr="005A0097">
                <w:rPr>
                  <w:color w:val="CC7832"/>
                  <w:szCs w:val="28"/>
                  <w:rPrChange w:id="7571" w:author="Пользователь" w:date="2022-12-22T02:42:00Z">
                    <w:rPr>
                      <w:rFonts w:ascii="Courier New" w:hAnsi="Courier New" w:cs="Courier New"/>
                      <w:color w:val="CC7832"/>
                      <w:sz w:val="22"/>
                      <w:szCs w:val="22"/>
                    </w:rPr>
                  </w:rPrChange>
                </w:rPr>
                <w:t>;</w:t>
              </w:r>
            </w:ins>
          </w:p>
          <w:p w14:paraId="7C24FA3D" w14:textId="77777777" w:rsidR="00046F53" w:rsidRPr="005A0097" w:rsidRDefault="00046F53" w:rsidP="00046F53">
            <w:pPr>
              <w:spacing w:line="240" w:lineRule="auto"/>
              <w:ind w:firstLine="0"/>
              <w:jc w:val="left"/>
              <w:rPr>
                <w:ins w:id="7572" w:author="Пользователь" w:date="2022-12-22T02:22:00Z"/>
                <w:szCs w:val="28"/>
                <w:rPrChange w:id="7573" w:author="Пользователь" w:date="2022-12-22T02:42:00Z">
                  <w:rPr>
                    <w:ins w:id="7574" w:author="Пользователь" w:date="2022-12-22T02:22:00Z"/>
                    <w:sz w:val="24"/>
                  </w:rPr>
                </w:rPrChange>
              </w:rPr>
            </w:pPr>
          </w:p>
          <w:p w14:paraId="31A0F9A9" w14:textId="77777777" w:rsidR="00046F53" w:rsidRPr="005A0097" w:rsidRDefault="00046F53" w:rsidP="00046F53">
            <w:pPr>
              <w:spacing w:line="240" w:lineRule="auto"/>
              <w:ind w:firstLine="0"/>
              <w:jc w:val="left"/>
              <w:rPr>
                <w:ins w:id="7575" w:author="Пользователь" w:date="2022-12-22T02:22:00Z"/>
                <w:szCs w:val="28"/>
                <w:rPrChange w:id="7576" w:author="Пользователь" w:date="2022-12-22T02:42:00Z">
                  <w:rPr>
                    <w:ins w:id="7577" w:author="Пользователь" w:date="2022-12-22T02:22:00Z"/>
                    <w:sz w:val="24"/>
                  </w:rPr>
                </w:rPrChange>
              </w:rPr>
            </w:pPr>
            <w:ins w:id="7578" w:author="Пользователь" w:date="2022-12-22T02:22:00Z">
              <w:r w:rsidRPr="005A0097">
                <w:rPr>
                  <w:color w:val="CC7832"/>
                  <w:szCs w:val="28"/>
                  <w:rPrChange w:id="7579" w:author="Пользователь" w:date="2022-12-22T02:42:00Z">
                    <w:rPr>
                      <w:rFonts w:ascii="Courier New" w:hAnsi="Courier New" w:cs="Courier New"/>
                      <w:color w:val="CC7832"/>
                      <w:sz w:val="22"/>
                      <w:szCs w:val="22"/>
                    </w:rPr>
                  </w:rPrChange>
                </w:rPr>
                <w:t>       </w:t>
              </w:r>
              <w:r w:rsidRPr="005A0097">
                <w:rPr>
                  <w:color w:val="808080"/>
                  <w:szCs w:val="28"/>
                  <w:rPrChange w:id="7580" w:author="Пользователь" w:date="2022-12-22T02:42:00Z">
                    <w:rPr>
                      <w:rFonts w:ascii="Courier New" w:hAnsi="Courier New" w:cs="Courier New"/>
                      <w:color w:val="808080"/>
                      <w:sz w:val="22"/>
                      <w:szCs w:val="22"/>
                    </w:rPr>
                  </w:rPrChange>
                </w:rPr>
                <w:t>// Создаём верх таблицы, первую строку</w:t>
              </w:r>
            </w:ins>
          </w:p>
          <w:p w14:paraId="079699D8" w14:textId="77777777" w:rsidR="00046F53" w:rsidRPr="005A0097" w:rsidRDefault="00046F53" w:rsidP="00046F53">
            <w:pPr>
              <w:spacing w:line="240" w:lineRule="auto"/>
              <w:ind w:firstLine="0"/>
              <w:jc w:val="left"/>
              <w:rPr>
                <w:ins w:id="7581" w:author="Пользователь" w:date="2022-12-22T02:22:00Z"/>
                <w:szCs w:val="28"/>
                <w:lang w:val="en-US"/>
                <w:rPrChange w:id="7582" w:author="Пользователь" w:date="2022-12-22T02:43:00Z">
                  <w:rPr>
                    <w:ins w:id="7583" w:author="Пользователь" w:date="2022-12-22T02:22:00Z"/>
                    <w:sz w:val="24"/>
                  </w:rPr>
                </w:rPrChange>
              </w:rPr>
            </w:pPr>
            <w:ins w:id="7584" w:author="Пользователь" w:date="2022-12-22T02:22:00Z">
              <w:r w:rsidRPr="005A0097">
                <w:rPr>
                  <w:color w:val="808080"/>
                  <w:szCs w:val="28"/>
                  <w:rPrChange w:id="7585" w:author="Пользователь" w:date="2022-12-22T02:42:00Z">
                    <w:rPr>
                      <w:rFonts w:ascii="Courier New" w:hAnsi="Courier New" w:cs="Courier New"/>
                      <w:color w:val="808080"/>
                      <w:sz w:val="22"/>
                      <w:szCs w:val="22"/>
                    </w:rPr>
                  </w:rPrChange>
                </w:rPr>
                <w:t>       </w:t>
              </w:r>
              <w:proofErr w:type="spellStart"/>
              <w:r w:rsidRPr="005A0097">
                <w:rPr>
                  <w:color w:val="A9B7C6"/>
                  <w:szCs w:val="28"/>
                  <w:lang w:val="en-US"/>
                  <w:rPrChange w:id="7586" w:author="Пользователь" w:date="2022-12-22T02:43:00Z">
                    <w:rPr>
                      <w:rFonts w:ascii="Courier New" w:hAnsi="Courier New" w:cs="Courier New"/>
                      <w:color w:val="A9B7C6"/>
                      <w:sz w:val="22"/>
                      <w:szCs w:val="22"/>
                    </w:rPr>
                  </w:rPrChange>
                </w:rPr>
                <w:t>XWPFTableRow</w:t>
              </w:r>
              <w:proofErr w:type="spellEnd"/>
              <w:r w:rsidRPr="005A0097">
                <w:rPr>
                  <w:color w:val="A9B7C6"/>
                  <w:szCs w:val="28"/>
                  <w:lang w:val="en-US"/>
                  <w:rPrChange w:id="7587" w:author="Пользователь" w:date="2022-12-22T02:43:00Z">
                    <w:rPr>
                      <w:rFonts w:ascii="Courier New" w:hAnsi="Courier New" w:cs="Courier New"/>
                      <w:color w:val="A9B7C6"/>
                      <w:sz w:val="22"/>
                      <w:szCs w:val="22"/>
                    </w:rPr>
                  </w:rPrChange>
                </w:rPr>
                <w:t xml:space="preserve"> row = </w:t>
              </w:r>
              <w:proofErr w:type="spellStart"/>
              <w:proofErr w:type="gramStart"/>
              <w:r w:rsidRPr="005A0097">
                <w:rPr>
                  <w:color w:val="A9B7C6"/>
                  <w:szCs w:val="28"/>
                  <w:lang w:val="en-US"/>
                  <w:rPrChange w:id="7588" w:author="Пользователь" w:date="2022-12-22T02:43:00Z">
                    <w:rPr>
                      <w:rFonts w:ascii="Courier New" w:hAnsi="Courier New" w:cs="Courier New"/>
                      <w:color w:val="A9B7C6"/>
                      <w:sz w:val="22"/>
                      <w:szCs w:val="22"/>
                    </w:rPr>
                  </w:rPrChange>
                </w:rPr>
                <w:t>table.getRow</w:t>
              </w:r>
              <w:proofErr w:type="spellEnd"/>
              <w:proofErr w:type="gramEnd"/>
              <w:r w:rsidRPr="005A0097">
                <w:rPr>
                  <w:color w:val="A9B7C6"/>
                  <w:szCs w:val="28"/>
                  <w:lang w:val="en-US"/>
                  <w:rPrChange w:id="7589" w:author="Пользователь" w:date="2022-12-22T02:43:00Z">
                    <w:rPr>
                      <w:rFonts w:ascii="Courier New" w:hAnsi="Courier New" w:cs="Courier New"/>
                      <w:color w:val="A9B7C6"/>
                      <w:sz w:val="22"/>
                      <w:szCs w:val="22"/>
                    </w:rPr>
                  </w:rPrChange>
                </w:rPr>
                <w:t>(</w:t>
              </w:r>
              <w:r w:rsidRPr="005A0097">
                <w:rPr>
                  <w:color w:val="6897BB"/>
                  <w:szCs w:val="28"/>
                  <w:lang w:val="en-US"/>
                  <w:rPrChange w:id="7590" w:author="Пользователь" w:date="2022-12-22T02:43:00Z">
                    <w:rPr>
                      <w:rFonts w:ascii="Courier New" w:hAnsi="Courier New" w:cs="Courier New"/>
                      <w:color w:val="6897BB"/>
                      <w:sz w:val="22"/>
                      <w:szCs w:val="22"/>
                    </w:rPr>
                  </w:rPrChange>
                </w:rPr>
                <w:t>0</w:t>
              </w:r>
              <w:r w:rsidRPr="005A0097">
                <w:rPr>
                  <w:color w:val="A9B7C6"/>
                  <w:szCs w:val="28"/>
                  <w:lang w:val="en-US"/>
                  <w:rPrChange w:id="7591" w:author="Пользователь" w:date="2022-12-22T02:43:00Z">
                    <w:rPr>
                      <w:rFonts w:ascii="Courier New" w:hAnsi="Courier New" w:cs="Courier New"/>
                      <w:color w:val="A9B7C6"/>
                      <w:sz w:val="22"/>
                      <w:szCs w:val="22"/>
                    </w:rPr>
                  </w:rPrChange>
                </w:rPr>
                <w:t>)</w:t>
              </w:r>
              <w:r w:rsidRPr="005A0097">
                <w:rPr>
                  <w:color w:val="CC7832"/>
                  <w:szCs w:val="28"/>
                  <w:lang w:val="en-US"/>
                  <w:rPrChange w:id="7592" w:author="Пользователь" w:date="2022-12-22T02:43:00Z">
                    <w:rPr>
                      <w:rFonts w:ascii="Courier New" w:hAnsi="Courier New" w:cs="Courier New"/>
                      <w:color w:val="CC7832"/>
                      <w:sz w:val="22"/>
                      <w:szCs w:val="22"/>
                    </w:rPr>
                  </w:rPrChange>
                </w:rPr>
                <w:t>;</w:t>
              </w:r>
            </w:ins>
          </w:p>
          <w:p w14:paraId="3798B7F4" w14:textId="77777777" w:rsidR="00046F53" w:rsidRPr="005A0097" w:rsidRDefault="00046F53" w:rsidP="00046F53">
            <w:pPr>
              <w:spacing w:line="240" w:lineRule="auto"/>
              <w:ind w:firstLine="0"/>
              <w:jc w:val="left"/>
              <w:rPr>
                <w:ins w:id="7593" w:author="Пользователь" w:date="2022-12-22T02:22:00Z"/>
                <w:szCs w:val="28"/>
                <w:lang w:val="en-US"/>
                <w:rPrChange w:id="7594" w:author="Пользователь" w:date="2022-12-22T02:43:00Z">
                  <w:rPr>
                    <w:ins w:id="7595" w:author="Пользователь" w:date="2022-12-22T02:22:00Z"/>
                    <w:sz w:val="24"/>
                  </w:rPr>
                </w:rPrChange>
              </w:rPr>
            </w:pPr>
            <w:ins w:id="7596" w:author="Пользователь" w:date="2022-12-22T02:22:00Z">
              <w:r w:rsidRPr="005A0097">
                <w:rPr>
                  <w:color w:val="CC7832"/>
                  <w:szCs w:val="28"/>
                  <w:lang w:val="en-US"/>
                  <w:rPrChange w:id="7597" w:author="Пользователь" w:date="2022-12-22T02:43:00Z">
                    <w:rPr>
                      <w:rFonts w:ascii="Courier New" w:hAnsi="Courier New" w:cs="Courier New"/>
                      <w:color w:val="CC7832"/>
                      <w:sz w:val="22"/>
                      <w:szCs w:val="22"/>
                    </w:rPr>
                  </w:rPrChange>
                </w:rPr>
                <w:t>       </w:t>
              </w:r>
              <w:proofErr w:type="spellStart"/>
              <w:proofErr w:type="gramStart"/>
              <w:r w:rsidRPr="005A0097">
                <w:rPr>
                  <w:i/>
                  <w:iCs/>
                  <w:color w:val="A9B7C6"/>
                  <w:szCs w:val="28"/>
                  <w:lang w:val="en-US"/>
                  <w:rPrChange w:id="7598" w:author="Пользователь" w:date="2022-12-22T02:43:00Z">
                    <w:rPr>
                      <w:rFonts w:ascii="Courier New" w:hAnsi="Courier New" w:cs="Courier New"/>
                      <w:i/>
                      <w:iCs/>
                      <w:color w:val="A9B7C6"/>
                      <w:sz w:val="22"/>
                      <w:szCs w:val="22"/>
                    </w:rPr>
                  </w:rPrChange>
                </w:rPr>
                <w:t>createHeaderCell</w:t>
              </w:r>
              <w:proofErr w:type="spellEnd"/>
              <w:r w:rsidRPr="005A0097">
                <w:rPr>
                  <w:color w:val="A9B7C6"/>
                  <w:szCs w:val="28"/>
                  <w:lang w:val="en-US"/>
                  <w:rPrChange w:id="7599" w:author="Пользователь" w:date="2022-12-22T02:43:00Z">
                    <w:rPr>
                      <w:rFonts w:ascii="Courier New" w:hAnsi="Courier New" w:cs="Courier New"/>
                      <w:color w:val="A9B7C6"/>
                      <w:sz w:val="22"/>
                      <w:szCs w:val="22"/>
                    </w:rPr>
                  </w:rPrChange>
                </w:rPr>
                <w:t>(</w:t>
              </w:r>
              <w:proofErr w:type="gramEnd"/>
              <w:r w:rsidRPr="005A0097">
                <w:rPr>
                  <w:color w:val="A9B7C6"/>
                  <w:szCs w:val="28"/>
                  <w:lang w:val="en-US"/>
                  <w:rPrChange w:id="7600" w:author="Пользователь" w:date="2022-12-22T02:43:00Z">
                    <w:rPr>
                      <w:rFonts w:ascii="Courier New" w:hAnsi="Courier New" w:cs="Courier New"/>
                      <w:color w:val="A9B7C6"/>
                      <w:sz w:val="22"/>
                      <w:szCs w:val="22"/>
                    </w:rPr>
                  </w:rPrChange>
                </w:rPr>
                <w:t>row</w:t>
              </w:r>
              <w:r w:rsidRPr="005A0097">
                <w:rPr>
                  <w:color w:val="CC7832"/>
                  <w:szCs w:val="28"/>
                  <w:lang w:val="en-US"/>
                  <w:rPrChange w:id="7601" w:author="Пользователь" w:date="2022-12-22T02:43:00Z">
                    <w:rPr>
                      <w:rFonts w:ascii="Courier New" w:hAnsi="Courier New" w:cs="Courier New"/>
                      <w:color w:val="CC7832"/>
                      <w:sz w:val="22"/>
                      <w:szCs w:val="22"/>
                    </w:rPr>
                  </w:rPrChange>
                </w:rPr>
                <w:t xml:space="preserve">, </w:t>
              </w:r>
              <w:r w:rsidRPr="005A0097">
                <w:rPr>
                  <w:color w:val="6897BB"/>
                  <w:szCs w:val="28"/>
                  <w:lang w:val="en-US"/>
                  <w:rPrChange w:id="7602" w:author="Пользователь" w:date="2022-12-22T02:43:00Z">
                    <w:rPr>
                      <w:rFonts w:ascii="Courier New" w:hAnsi="Courier New" w:cs="Courier New"/>
                      <w:color w:val="6897BB"/>
                      <w:sz w:val="22"/>
                      <w:szCs w:val="22"/>
                    </w:rPr>
                  </w:rPrChange>
                </w:rPr>
                <w:t>0</w:t>
              </w:r>
              <w:r w:rsidRPr="005A0097">
                <w:rPr>
                  <w:color w:val="CC7832"/>
                  <w:szCs w:val="28"/>
                  <w:lang w:val="en-US"/>
                  <w:rPrChange w:id="7603" w:author="Пользователь" w:date="2022-12-22T02:43:00Z">
                    <w:rPr>
                      <w:rFonts w:ascii="Courier New" w:hAnsi="Courier New" w:cs="Courier New"/>
                      <w:color w:val="CC7832"/>
                      <w:sz w:val="22"/>
                      <w:szCs w:val="22"/>
                    </w:rPr>
                  </w:rPrChange>
                </w:rPr>
                <w:t xml:space="preserve">, </w:t>
              </w:r>
              <w:r w:rsidRPr="005A0097">
                <w:rPr>
                  <w:color w:val="6A8759"/>
                  <w:szCs w:val="28"/>
                  <w:lang w:val="en-US"/>
                  <w:rPrChange w:id="7604" w:author="Пользователь" w:date="2022-12-22T02:43:00Z">
                    <w:rPr>
                      <w:rFonts w:ascii="Courier New" w:hAnsi="Courier New" w:cs="Courier New"/>
                      <w:color w:val="6A8759"/>
                      <w:sz w:val="22"/>
                      <w:szCs w:val="22"/>
                    </w:rPr>
                  </w:rPrChange>
                </w:rPr>
                <w:t>"</w:t>
              </w:r>
              <w:r w:rsidRPr="005A0097">
                <w:rPr>
                  <w:color w:val="6A8759"/>
                  <w:szCs w:val="28"/>
                  <w:rPrChange w:id="7605" w:author="Пользователь" w:date="2022-12-22T02:42:00Z">
                    <w:rPr>
                      <w:rFonts w:ascii="Courier New" w:hAnsi="Courier New" w:cs="Courier New"/>
                      <w:color w:val="6A8759"/>
                      <w:sz w:val="22"/>
                      <w:szCs w:val="22"/>
                    </w:rPr>
                  </w:rPrChange>
                </w:rPr>
                <w:t>Интервал</w:t>
              </w:r>
              <w:r w:rsidRPr="005A0097">
                <w:rPr>
                  <w:color w:val="6A8759"/>
                  <w:szCs w:val="28"/>
                  <w:lang w:val="en-US"/>
                  <w:rPrChange w:id="7606" w:author="Пользователь" w:date="2022-12-22T02:43:00Z">
                    <w:rPr>
                      <w:rFonts w:ascii="Courier New" w:hAnsi="Courier New" w:cs="Courier New"/>
                      <w:color w:val="6A8759"/>
                      <w:sz w:val="22"/>
                      <w:szCs w:val="22"/>
                    </w:rPr>
                  </w:rPrChange>
                </w:rPr>
                <w:t>"</w:t>
              </w:r>
              <w:r w:rsidRPr="005A0097">
                <w:rPr>
                  <w:color w:val="A9B7C6"/>
                  <w:szCs w:val="28"/>
                  <w:lang w:val="en-US"/>
                  <w:rPrChange w:id="7607" w:author="Пользователь" w:date="2022-12-22T02:43:00Z">
                    <w:rPr>
                      <w:rFonts w:ascii="Courier New" w:hAnsi="Courier New" w:cs="Courier New"/>
                      <w:color w:val="A9B7C6"/>
                      <w:sz w:val="22"/>
                      <w:szCs w:val="22"/>
                    </w:rPr>
                  </w:rPrChange>
                </w:rPr>
                <w:t>)</w:t>
              </w:r>
              <w:r w:rsidRPr="005A0097">
                <w:rPr>
                  <w:color w:val="CC7832"/>
                  <w:szCs w:val="28"/>
                  <w:lang w:val="en-US"/>
                  <w:rPrChange w:id="7608" w:author="Пользователь" w:date="2022-12-22T02:43:00Z">
                    <w:rPr>
                      <w:rFonts w:ascii="Courier New" w:hAnsi="Courier New" w:cs="Courier New"/>
                      <w:color w:val="CC7832"/>
                      <w:sz w:val="22"/>
                      <w:szCs w:val="22"/>
                    </w:rPr>
                  </w:rPrChange>
                </w:rPr>
                <w:t>;</w:t>
              </w:r>
            </w:ins>
          </w:p>
          <w:p w14:paraId="78D5E63A" w14:textId="77777777" w:rsidR="00046F53" w:rsidRPr="005A0097" w:rsidRDefault="00046F53" w:rsidP="00046F53">
            <w:pPr>
              <w:spacing w:line="240" w:lineRule="auto"/>
              <w:ind w:firstLine="0"/>
              <w:jc w:val="left"/>
              <w:rPr>
                <w:ins w:id="7609" w:author="Пользователь" w:date="2022-12-22T02:22:00Z"/>
                <w:szCs w:val="28"/>
                <w:lang w:val="en-US"/>
                <w:rPrChange w:id="7610" w:author="Пользователь" w:date="2022-12-22T02:43:00Z">
                  <w:rPr>
                    <w:ins w:id="7611" w:author="Пользователь" w:date="2022-12-22T02:22:00Z"/>
                    <w:sz w:val="24"/>
                  </w:rPr>
                </w:rPrChange>
              </w:rPr>
            </w:pPr>
            <w:ins w:id="7612" w:author="Пользователь" w:date="2022-12-22T02:22:00Z">
              <w:r w:rsidRPr="005A0097">
                <w:rPr>
                  <w:color w:val="CC7832"/>
                  <w:szCs w:val="28"/>
                  <w:lang w:val="en-US"/>
                  <w:rPrChange w:id="7613" w:author="Пользователь" w:date="2022-12-22T02:43:00Z">
                    <w:rPr>
                      <w:rFonts w:ascii="Courier New" w:hAnsi="Courier New" w:cs="Courier New"/>
                      <w:color w:val="CC7832"/>
                      <w:sz w:val="22"/>
                      <w:szCs w:val="22"/>
                    </w:rPr>
                  </w:rPrChange>
                </w:rPr>
                <w:t>       </w:t>
              </w:r>
              <w:proofErr w:type="spellStart"/>
              <w:proofErr w:type="gramStart"/>
              <w:r w:rsidRPr="005A0097">
                <w:rPr>
                  <w:i/>
                  <w:iCs/>
                  <w:color w:val="A9B7C6"/>
                  <w:szCs w:val="28"/>
                  <w:lang w:val="en-US"/>
                  <w:rPrChange w:id="7614" w:author="Пользователь" w:date="2022-12-22T02:43:00Z">
                    <w:rPr>
                      <w:rFonts w:ascii="Courier New" w:hAnsi="Courier New" w:cs="Courier New"/>
                      <w:i/>
                      <w:iCs/>
                      <w:color w:val="A9B7C6"/>
                      <w:sz w:val="22"/>
                      <w:szCs w:val="22"/>
                    </w:rPr>
                  </w:rPrChange>
                </w:rPr>
                <w:t>createHeaderCell</w:t>
              </w:r>
              <w:proofErr w:type="spellEnd"/>
              <w:r w:rsidRPr="005A0097">
                <w:rPr>
                  <w:color w:val="A9B7C6"/>
                  <w:szCs w:val="28"/>
                  <w:lang w:val="en-US"/>
                  <w:rPrChange w:id="7615" w:author="Пользователь" w:date="2022-12-22T02:43:00Z">
                    <w:rPr>
                      <w:rFonts w:ascii="Courier New" w:hAnsi="Courier New" w:cs="Courier New"/>
                      <w:color w:val="A9B7C6"/>
                      <w:sz w:val="22"/>
                      <w:szCs w:val="22"/>
                    </w:rPr>
                  </w:rPrChange>
                </w:rPr>
                <w:t>(</w:t>
              </w:r>
              <w:proofErr w:type="gramEnd"/>
              <w:r w:rsidRPr="005A0097">
                <w:rPr>
                  <w:color w:val="A9B7C6"/>
                  <w:szCs w:val="28"/>
                  <w:lang w:val="en-US"/>
                  <w:rPrChange w:id="7616" w:author="Пользователь" w:date="2022-12-22T02:43:00Z">
                    <w:rPr>
                      <w:rFonts w:ascii="Courier New" w:hAnsi="Courier New" w:cs="Courier New"/>
                      <w:color w:val="A9B7C6"/>
                      <w:sz w:val="22"/>
                      <w:szCs w:val="22"/>
                    </w:rPr>
                  </w:rPrChange>
                </w:rPr>
                <w:t>row</w:t>
              </w:r>
              <w:r w:rsidRPr="005A0097">
                <w:rPr>
                  <w:color w:val="CC7832"/>
                  <w:szCs w:val="28"/>
                  <w:lang w:val="en-US"/>
                  <w:rPrChange w:id="7617" w:author="Пользователь" w:date="2022-12-22T02:43:00Z">
                    <w:rPr>
                      <w:rFonts w:ascii="Courier New" w:hAnsi="Courier New" w:cs="Courier New"/>
                      <w:color w:val="CC7832"/>
                      <w:sz w:val="22"/>
                      <w:szCs w:val="22"/>
                    </w:rPr>
                  </w:rPrChange>
                </w:rPr>
                <w:t xml:space="preserve">, </w:t>
              </w:r>
              <w:r w:rsidRPr="005A0097">
                <w:rPr>
                  <w:color w:val="6897BB"/>
                  <w:szCs w:val="28"/>
                  <w:lang w:val="en-US"/>
                  <w:rPrChange w:id="7618" w:author="Пользователь" w:date="2022-12-22T02:43:00Z">
                    <w:rPr>
                      <w:rFonts w:ascii="Courier New" w:hAnsi="Courier New" w:cs="Courier New"/>
                      <w:color w:val="6897BB"/>
                      <w:sz w:val="22"/>
                      <w:szCs w:val="22"/>
                    </w:rPr>
                  </w:rPrChange>
                </w:rPr>
                <w:t>1</w:t>
              </w:r>
              <w:r w:rsidRPr="005A0097">
                <w:rPr>
                  <w:color w:val="CC7832"/>
                  <w:szCs w:val="28"/>
                  <w:lang w:val="en-US"/>
                  <w:rPrChange w:id="7619" w:author="Пользователь" w:date="2022-12-22T02:43:00Z">
                    <w:rPr>
                      <w:rFonts w:ascii="Courier New" w:hAnsi="Courier New" w:cs="Courier New"/>
                      <w:color w:val="CC7832"/>
                      <w:sz w:val="22"/>
                      <w:szCs w:val="22"/>
                    </w:rPr>
                  </w:rPrChange>
                </w:rPr>
                <w:t xml:space="preserve">, </w:t>
              </w:r>
              <w:r w:rsidRPr="005A0097">
                <w:rPr>
                  <w:color w:val="6A8759"/>
                  <w:szCs w:val="28"/>
                  <w:lang w:val="en-US"/>
                  <w:rPrChange w:id="7620" w:author="Пользователь" w:date="2022-12-22T02:43:00Z">
                    <w:rPr>
                      <w:rFonts w:ascii="Courier New" w:hAnsi="Courier New" w:cs="Courier New"/>
                      <w:color w:val="6A8759"/>
                      <w:sz w:val="22"/>
                      <w:szCs w:val="22"/>
                    </w:rPr>
                  </w:rPrChange>
                </w:rPr>
                <w:t>"</w:t>
              </w:r>
              <w:r w:rsidRPr="005A0097">
                <w:rPr>
                  <w:color w:val="6A8759"/>
                  <w:szCs w:val="28"/>
                  <w:rPrChange w:id="7621" w:author="Пользователь" w:date="2022-12-22T02:42:00Z">
                    <w:rPr>
                      <w:rFonts w:ascii="Courier New" w:hAnsi="Courier New" w:cs="Courier New"/>
                      <w:color w:val="6A8759"/>
                      <w:sz w:val="22"/>
                      <w:szCs w:val="22"/>
                    </w:rPr>
                  </w:rPrChange>
                </w:rPr>
                <w:t>Еда</w:t>
              </w:r>
              <w:r w:rsidRPr="005A0097">
                <w:rPr>
                  <w:color w:val="6A8759"/>
                  <w:szCs w:val="28"/>
                  <w:lang w:val="en-US"/>
                  <w:rPrChange w:id="7622" w:author="Пользователь" w:date="2022-12-22T02:43:00Z">
                    <w:rPr>
                      <w:rFonts w:ascii="Courier New" w:hAnsi="Courier New" w:cs="Courier New"/>
                      <w:color w:val="6A8759"/>
                      <w:sz w:val="22"/>
                      <w:szCs w:val="22"/>
                    </w:rPr>
                  </w:rPrChange>
                </w:rPr>
                <w:t>"</w:t>
              </w:r>
              <w:r w:rsidRPr="005A0097">
                <w:rPr>
                  <w:color w:val="A9B7C6"/>
                  <w:szCs w:val="28"/>
                  <w:lang w:val="en-US"/>
                  <w:rPrChange w:id="7623" w:author="Пользователь" w:date="2022-12-22T02:43:00Z">
                    <w:rPr>
                      <w:rFonts w:ascii="Courier New" w:hAnsi="Courier New" w:cs="Courier New"/>
                      <w:color w:val="A9B7C6"/>
                      <w:sz w:val="22"/>
                      <w:szCs w:val="22"/>
                    </w:rPr>
                  </w:rPrChange>
                </w:rPr>
                <w:t>)</w:t>
              </w:r>
              <w:r w:rsidRPr="005A0097">
                <w:rPr>
                  <w:color w:val="CC7832"/>
                  <w:szCs w:val="28"/>
                  <w:lang w:val="en-US"/>
                  <w:rPrChange w:id="7624" w:author="Пользователь" w:date="2022-12-22T02:43:00Z">
                    <w:rPr>
                      <w:rFonts w:ascii="Courier New" w:hAnsi="Courier New" w:cs="Courier New"/>
                      <w:color w:val="CC7832"/>
                      <w:sz w:val="22"/>
                      <w:szCs w:val="22"/>
                    </w:rPr>
                  </w:rPrChange>
                </w:rPr>
                <w:t>;</w:t>
              </w:r>
            </w:ins>
          </w:p>
          <w:p w14:paraId="40EE3010" w14:textId="77777777" w:rsidR="00046F53" w:rsidRPr="005A0097" w:rsidRDefault="00046F53" w:rsidP="00046F53">
            <w:pPr>
              <w:spacing w:line="240" w:lineRule="auto"/>
              <w:ind w:firstLine="0"/>
              <w:jc w:val="left"/>
              <w:rPr>
                <w:ins w:id="7625" w:author="Пользователь" w:date="2022-12-22T02:22:00Z"/>
                <w:szCs w:val="28"/>
                <w:lang w:val="en-US"/>
                <w:rPrChange w:id="7626" w:author="Пользователь" w:date="2022-12-22T02:43:00Z">
                  <w:rPr>
                    <w:ins w:id="7627" w:author="Пользователь" w:date="2022-12-22T02:22:00Z"/>
                    <w:sz w:val="24"/>
                  </w:rPr>
                </w:rPrChange>
              </w:rPr>
            </w:pPr>
            <w:ins w:id="7628" w:author="Пользователь" w:date="2022-12-22T02:22:00Z">
              <w:r w:rsidRPr="005A0097">
                <w:rPr>
                  <w:color w:val="CC7832"/>
                  <w:szCs w:val="28"/>
                  <w:lang w:val="en-US"/>
                  <w:rPrChange w:id="7629" w:author="Пользователь" w:date="2022-12-22T02:43:00Z">
                    <w:rPr>
                      <w:rFonts w:ascii="Courier New" w:hAnsi="Courier New" w:cs="Courier New"/>
                      <w:color w:val="CC7832"/>
                      <w:sz w:val="22"/>
                      <w:szCs w:val="22"/>
                    </w:rPr>
                  </w:rPrChange>
                </w:rPr>
                <w:t>       </w:t>
              </w:r>
              <w:proofErr w:type="spellStart"/>
              <w:proofErr w:type="gramStart"/>
              <w:r w:rsidRPr="005A0097">
                <w:rPr>
                  <w:i/>
                  <w:iCs/>
                  <w:color w:val="A9B7C6"/>
                  <w:szCs w:val="28"/>
                  <w:lang w:val="en-US"/>
                  <w:rPrChange w:id="7630" w:author="Пользователь" w:date="2022-12-22T02:43:00Z">
                    <w:rPr>
                      <w:rFonts w:ascii="Courier New" w:hAnsi="Courier New" w:cs="Courier New"/>
                      <w:i/>
                      <w:iCs/>
                      <w:color w:val="A9B7C6"/>
                      <w:sz w:val="22"/>
                      <w:szCs w:val="22"/>
                    </w:rPr>
                  </w:rPrChange>
                </w:rPr>
                <w:t>createHeaderCell</w:t>
              </w:r>
              <w:proofErr w:type="spellEnd"/>
              <w:r w:rsidRPr="005A0097">
                <w:rPr>
                  <w:color w:val="A9B7C6"/>
                  <w:szCs w:val="28"/>
                  <w:lang w:val="en-US"/>
                  <w:rPrChange w:id="7631" w:author="Пользователь" w:date="2022-12-22T02:43:00Z">
                    <w:rPr>
                      <w:rFonts w:ascii="Courier New" w:hAnsi="Courier New" w:cs="Courier New"/>
                      <w:color w:val="A9B7C6"/>
                      <w:sz w:val="22"/>
                      <w:szCs w:val="22"/>
                    </w:rPr>
                  </w:rPrChange>
                </w:rPr>
                <w:t>(</w:t>
              </w:r>
              <w:proofErr w:type="gramEnd"/>
              <w:r w:rsidRPr="005A0097">
                <w:rPr>
                  <w:color w:val="A9B7C6"/>
                  <w:szCs w:val="28"/>
                  <w:lang w:val="en-US"/>
                  <w:rPrChange w:id="7632" w:author="Пользователь" w:date="2022-12-22T02:43:00Z">
                    <w:rPr>
                      <w:rFonts w:ascii="Courier New" w:hAnsi="Courier New" w:cs="Courier New"/>
                      <w:color w:val="A9B7C6"/>
                      <w:sz w:val="22"/>
                      <w:szCs w:val="22"/>
                    </w:rPr>
                  </w:rPrChange>
                </w:rPr>
                <w:t>row</w:t>
              </w:r>
              <w:r w:rsidRPr="005A0097">
                <w:rPr>
                  <w:color w:val="CC7832"/>
                  <w:szCs w:val="28"/>
                  <w:lang w:val="en-US"/>
                  <w:rPrChange w:id="7633" w:author="Пользователь" w:date="2022-12-22T02:43:00Z">
                    <w:rPr>
                      <w:rFonts w:ascii="Courier New" w:hAnsi="Courier New" w:cs="Courier New"/>
                      <w:color w:val="CC7832"/>
                      <w:sz w:val="22"/>
                      <w:szCs w:val="22"/>
                    </w:rPr>
                  </w:rPrChange>
                </w:rPr>
                <w:t xml:space="preserve">, </w:t>
              </w:r>
              <w:r w:rsidRPr="005A0097">
                <w:rPr>
                  <w:color w:val="6897BB"/>
                  <w:szCs w:val="28"/>
                  <w:lang w:val="en-US"/>
                  <w:rPrChange w:id="7634" w:author="Пользователь" w:date="2022-12-22T02:43:00Z">
                    <w:rPr>
                      <w:rFonts w:ascii="Courier New" w:hAnsi="Courier New" w:cs="Courier New"/>
                      <w:color w:val="6897BB"/>
                      <w:sz w:val="22"/>
                      <w:szCs w:val="22"/>
                    </w:rPr>
                  </w:rPrChange>
                </w:rPr>
                <w:t>2</w:t>
              </w:r>
              <w:r w:rsidRPr="005A0097">
                <w:rPr>
                  <w:color w:val="CC7832"/>
                  <w:szCs w:val="28"/>
                  <w:lang w:val="en-US"/>
                  <w:rPrChange w:id="7635" w:author="Пользователь" w:date="2022-12-22T02:43:00Z">
                    <w:rPr>
                      <w:rFonts w:ascii="Courier New" w:hAnsi="Courier New" w:cs="Courier New"/>
                      <w:color w:val="CC7832"/>
                      <w:sz w:val="22"/>
                      <w:szCs w:val="22"/>
                    </w:rPr>
                  </w:rPrChange>
                </w:rPr>
                <w:t xml:space="preserve">, </w:t>
              </w:r>
              <w:r w:rsidRPr="005A0097">
                <w:rPr>
                  <w:color w:val="6A8759"/>
                  <w:szCs w:val="28"/>
                  <w:lang w:val="en-US"/>
                  <w:rPrChange w:id="7636" w:author="Пользователь" w:date="2022-12-22T02:43:00Z">
                    <w:rPr>
                      <w:rFonts w:ascii="Courier New" w:hAnsi="Courier New" w:cs="Courier New"/>
                      <w:color w:val="6A8759"/>
                      <w:sz w:val="22"/>
                      <w:szCs w:val="22"/>
                    </w:rPr>
                  </w:rPrChange>
                </w:rPr>
                <w:t>"</w:t>
              </w:r>
              <w:r w:rsidRPr="005A0097">
                <w:rPr>
                  <w:color w:val="6A8759"/>
                  <w:szCs w:val="28"/>
                  <w:rPrChange w:id="7637" w:author="Пользователь" w:date="2022-12-22T02:42:00Z">
                    <w:rPr>
                      <w:rFonts w:ascii="Courier New" w:hAnsi="Courier New" w:cs="Courier New"/>
                      <w:color w:val="6A8759"/>
                      <w:sz w:val="22"/>
                      <w:szCs w:val="22"/>
                    </w:rPr>
                  </w:rPrChange>
                </w:rPr>
                <w:t>Калории</w:t>
              </w:r>
              <w:r w:rsidRPr="005A0097">
                <w:rPr>
                  <w:color w:val="6A8759"/>
                  <w:szCs w:val="28"/>
                  <w:lang w:val="en-US"/>
                  <w:rPrChange w:id="7638" w:author="Пользователь" w:date="2022-12-22T02:43:00Z">
                    <w:rPr>
                      <w:rFonts w:ascii="Courier New" w:hAnsi="Courier New" w:cs="Courier New"/>
                      <w:color w:val="6A8759"/>
                      <w:sz w:val="22"/>
                      <w:szCs w:val="22"/>
                    </w:rPr>
                  </w:rPrChange>
                </w:rPr>
                <w:t>"</w:t>
              </w:r>
              <w:r w:rsidRPr="005A0097">
                <w:rPr>
                  <w:color w:val="A9B7C6"/>
                  <w:szCs w:val="28"/>
                  <w:lang w:val="en-US"/>
                  <w:rPrChange w:id="7639" w:author="Пользователь" w:date="2022-12-22T02:43:00Z">
                    <w:rPr>
                      <w:rFonts w:ascii="Courier New" w:hAnsi="Courier New" w:cs="Courier New"/>
                      <w:color w:val="A9B7C6"/>
                      <w:sz w:val="22"/>
                      <w:szCs w:val="22"/>
                    </w:rPr>
                  </w:rPrChange>
                </w:rPr>
                <w:t>)</w:t>
              </w:r>
              <w:r w:rsidRPr="005A0097">
                <w:rPr>
                  <w:color w:val="CC7832"/>
                  <w:szCs w:val="28"/>
                  <w:lang w:val="en-US"/>
                  <w:rPrChange w:id="7640" w:author="Пользователь" w:date="2022-12-22T02:43:00Z">
                    <w:rPr>
                      <w:rFonts w:ascii="Courier New" w:hAnsi="Courier New" w:cs="Courier New"/>
                      <w:color w:val="CC7832"/>
                      <w:sz w:val="22"/>
                      <w:szCs w:val="22"/>
                    </w:rPr>
                  </w:rPrChange>
                </w:rPr>
                <w:t>;</w:t>
              </w:r>
            </w:ins>
          </w:p>
          <w:p w14:paraId="0CB6AC5C" w14:textId="77777777" w:rsidR="00046F53" w:rsidRPr="005A0097" w:rsidRDefault="00046F53" w:rsidP="00046F53">
            <w:pPr>
              <w:spacing w:line="240" w:lineRule="auto"/>
              <w:ind w:firstLine="0"/>
              <w:jc w:val="left"/>
              <w:rPr>
                <w:ins w:id="7641" w:author="Пользователь" w:date="2022-12-22T02:22:00Z"/>
                <w:szCs w:val="28"/>
                <w:rPrChange w:id="7642" w:author="Пользователь" w:date="2022-12-22T02:42:00Z">
                  <w:rPr>
                    <w:ins w:id="7643" w:author="Пользователь" w:date="2022-12-22T02:22:00Z"/>
                    <w:sz w:val="24"/>
                  </w:rPr>
                </w:rPrChange>
              </w:rPr>
            </w:pPr>
            <w:ins w:id="7644" w:author="Пользователь" w:date="2022-12-22T02:22:00Z">
              <w:r w:rsidRPr="005A0097">
                <w:rPr>
                  <w:color w:val="CC7832"/>
                  <w:szCs w:val="28"/>
                  <w:lang w:val="en-US"/>
                  <w:rPrChange w:id="7645" w:author="Пользователь" w:date="2022-12-22T02:43:00Z">
                    <w:rPr>
                      <w:rFonts w:ascii="Courier New" w:hAnsi="Courier New" w:cs="Courier New"/>
                      <w:color w:val="CC7832"/>
                      <w:sz w:val="22"/>
                      <w:szCs w:val="22"/>
                    </w:rPr>
                  </w:rPrChange>
                </w:rPr>
                <w:t>       </w:t>
              </w:r>
              <w:proofErr w:type="spellStart"/>
              <w:r w:rsidRPr="005A0097">
                <w:rPr>
                  <w:color w:val="A9B7C6"/>
                  <w:szCs w:val="28"/>
                  <w:rPrChange w:id="7646" w:author="Пользователь" w:date="2022-12-22T02:42:00Z">
                    <w:rPr>
                      <w:rFonts w:ascii="Courier New" w:hAnsi="Courier New" w:cs="Courier New"/>
                      <w:color w:val="A9B7C6"/>
                      <w:sz w:val="22"/>
                      <w:szCs w:val="22"/>
                    </w:rPr>
                  </w:rPrChange>
                </w:rPr>
                <w:t>LocalDate</w:t>
              </w:r>
              <w:proofErr w:type="spellEnd"/>
              <w:r w:rsidRPr="005A0097">
                <w:rPr>
                  <w:color w:val="A9B7C6"/>
                  <w:szCs w:val="28"/>
                  <w:rPrChange w:id="7647" w:author="Пользователь" w:date="2022-12-22T02:42:00Z">
                    <w:rPr>
                      <w:rFonts w:ascii="Courier New" w:hAnsi="Courier New" w:cs="Courier New"/>
                      <w:color w:val="A9B7C6"/>
                      <w:sz w:val="22"/>
                      <w:szCs w:val="22"/>
                    </w:rPr>
                  </w:rPrChange>
                </w:rPr>
                <w:t xml:space="preserve"> </w:t>
              </w:r>
              <w:proofErr w:type="spellStart"/>
              <w:r w:rsidRPr="005A0097">
                <w:rPr>
                  <w:color w:val="A9B7C6"/>
                  <w:szCs w:val="28"/>
                  <w:rPrChange w:id="7648" w:author="Пользователь" w:date="2022-12-22T02:42:00Z">
                    <w:rPr>
                      <w:rFonts w:ascii="Courier New" w:hAnsi="Courier New" w:cs="Courier New"/>
                      <w:color w:val="A9B7C6"/>
                      <w:sz w:val="22"/>
                      <w:szCs w:val="22"/>
                    </w:rPr>
                  </w:rPrChange>
                </w:rPr>
                <w:t>date</w:t>
              </w:r>
              <w:proofErr w:type="spellEnd"/>
              <w:r w:rsidRPr="005A0097">
                <w:rPr>
                  <w:color w:val="CC7832"/>
                  <w:szCs w:val="28"/>
                  <w:rPrChange w:id="7649" w:author="Пользователь" w:date="2022-12-22T02:42:00Z">
                    <w:rPr>
                      <w:rFonts w:ascii="Courier New" w:hAnsi="Courier New" w:cs="Courier New"/>
                      <w:color w:val="CC7832"/>
                      <w:sz w:val="22"/>
                      <w:szCs w:val="22"/>
                    </w:rPr>
                  </w:rPrChange>
                </w:rPr>
                <w:t>;</w:t>
              </w:r>
            </w:ins>
          </w:p>
          <w:p w14:paraId="56FEF107" w14:textId="77777777" w:rsidR="00046F53" w:rsidRPr="005A0097" w:rsidRDefault="00046F53" w:rsidP="00046F53">
            <w:pPr>
              <w:spacing w:line="240" w:lineRule="auto"/>
              <w:ind w:firstLine="0"/>
              <w:jc w:val="left"/>
              <w:rPr>
                <w:ins w:id="7650" w:author="Пользователь" w:date="2022-12-22T02:22:00Z"/>
                <w:szCs w:val="28"/>
                <w:rPrChange w:id="7651" w:author="Пользователь" w:date="2022-12-22T02:42:00Z">
                  <w:rPr>
                    <w:ins w:id="7652" w:author="Пользователь" w:date="2022-12-22T02:22:00Z"/>
                    <w:sz w:val="24"/>
                  </w:rPr>
                </w:rPrChange>
              </w:rPr>
            </w:pPr>
            <w:ins w:id="7653" w:author="Пользователь" w:date="2022-12-22T02:22:00Z">
              <w:r w:rsidRPr="005A0097">
                <w:rPr>
                  <w:color w:val="CC7832"/>
                  <w:szCs w:val="28"/>
                  <w:rPrChange w:id="7654" w:author="Пользователь" w:date="2022-12-22T02:42:00Z">
                    <w:rPr>
                      <w:rFonts w:ascii="Courier New" w:hAnsi="Courier New" w:cs="Courier New"/>
                      <w:color w:val="CC7832"/>
                      <w:sz w:val="22"/>
                      <w:szCs w:val="22"/>
                    </w:rPr>
                  </w:rPrChange>
                </w:rPr>
                <w:t>       </w:t>
              </w:r>
              <w:proofErr w:type="spellStart"/>
              <w:r w:rsidRPr="005A0097">
                <w:rPr>
                  <w:color w:val="A9B7C6"/>
                  <w:szCs w:val="28"/>
                  <w:rPrChange w:id="7655" w:author="Пользователь" w:date="2022-12-22T02:42:00Z">
                    <w:rPr>
                      <w:rFonts w:ascii="Courier New" w:hAnsi="Courier New" w:cs="Courier New"/>
                      <w:color w:val="A9B7C6"/>
                      <w:sz w:val="22"/>
                      <w:szCs w:val="22"/>
                    </w:rPr>
                  </w:rPrChange>
                </w:rPr>
                <w:t>String</w:t>
              </w:r>
              <w:proofErr w:type="spellEnd"/>
              <w:r w:rsidRPr="005A0097">
                <w:rPr>
                  <w:color w:val="A9B7C6"/>
                  <w:szCs w:val="28"/>
                  <w:rPrChange w:id="7656" w:author="Пользователь" w:date="2022-12-22T02:42:00Z">
                    <w:rPr>
                      <w:rFonts w:ascii="Courier New" w:hAnsi="Courier New" w:cs="Courier New"/>
                      <w:color w:val="A9B7C6"/>
                      <w:sz w:val="22"/>
                      <w:szCs w:val="22"/>
                    </w:rPr>
                  </w:rPrChange>
                </w:rPr>
                <w:t xml:space="preserve"> </w:t>
              </w:r>
              <w:proofErr w:type="spellStart"/>
              <w:r w:rsidRPr="005A0097">
                <w:rPr>
                  <w:color w:val="A9B7C6"/>
                  <w:szCs w:val="28"/>
                  <w:rPrChange w:id="7657" w:author="Пользователь" w:date="2022-12-22T02:42:00Z">
                    <w:rPr>
                      <w:rFonts w:ascii="Courier New" w:hAnsi="Courier New" w:cs="Courier New"/>
                      <w:color w:val="A9B7C6"/>
                      <w:sz w:val="22"/>
                      <w:szCs w:val="22"/>
                    </w:rPr>
                  </w:rPrChange>
                </w:rPr>
                <w:t>sDate</w:t>
              </w:r>
              <w:proofErr w:type="spellEnd"/>
              <w:r w:rsidRPr="005A0097">
                <w:rPr>
                  <w:color w:val="CC7832"/>
                  <w:szCs w:val="28"/>
                  <w:rPrChange w:id="7658" w:author="Пользователь" w:date="2022-12-22T02:42:00Z">
                    <w:rPr>
                      <w:rFonts w:ascii="Courier New" w:hAnsi="Courier New" w:cs="Courier New"/>
                      <w:color w:val="CC7832"/>
                      <w:sz w:val="22"/>
                      <w:szCs w:val="22"/>
                    </w:rPr>
                  </w:rPrChange>
                </w:rPr>
                <w:t>;</w:t>
              </w:r>
            </w:ins>
          </w:p>
          <w:p w14:paraId="0D718ECF" w14:textId="77777777" w:rsidR="00046F53" w:rsidRPr="005A0097" w:rsidRDefault="00046F53" w:rsidP="00046F53">
            <w:pPr>
              <w:spacing w:line="240" w:lineRule="auto"/>
              <w:ind w:firstLine="0"/>
              <w:jc w:val="left"/>
              <w:rPr>
                <w:ins w:id="7659" w:author="Пользователь" w:date="2022-12-22T02:22:00Z"/>
                <w:szCs w:val="28"/>
                <w:rPrChange w:id="7660" w:author="Пользователь" w:date="2022-12-22T02:42:00Z">
                  <w:rPr>
                    <w:ins w:id="7661" w:author="Пользователь" w:date="2022-12-22T02:22:00Z"/>
                    <w:sz w:val="24"/>
                  </w:rPr>
                </w:rPrChange>
              </w:rPr>
            </w:pPr>
            <w:ins w:id="7662" w:author="Пользователь" w:date="2022-12-22T02:22:00Z">
              <w:r w:rsidRPr="005A0097">
                <w:rPr>
                  <w:color w:val="CC7832"/>
                  <w:szCs w:val="28"/>
                  <w:rPrChange w:id="7663" w:author="Пользователь" w:date="2022-12-22T02:42:00Z">
                    <w:rPr>
                      <w:rFonts w:ascii="Courier New" w:hAnsi="Courier New" w:cs="Courier New"/>
                      <w:color w:val="CC7832"/>
                      <w:sz w:val="22"/>
                      <w:szCs w:val="22"/>
                    </w:rPr>
                  </w:rPrChange>
                </w:rPr>
                <w:t>       </w:t>
              </w:r>
              <w:r w:rsidRPr="005A0097">
                <w:rPr>
                  <w:color w:val="808080"/>
                  <w:szCs w:val="28"/>
                  <w:rPrChange w:id="7664" w:author="Пользователь" w:date="2022-12-22T02:42:00Z">
                    <w:rPr>
                      <w:rFonts w:ascii="Courier New" w:hAnsi="Courier New" w:cs="Courier New"/>
                      <w:color w:val="808080"/>
                      <w:sz w:val="22"/>
                      <w:szCs w:val="22"/>
                    </w:rPr>
                  </w:rPrChange>
                </w:rPr>
                <w:t>// Создание строк с информацией по дате.</w:t>
              </w:r>
            </w:ins>
          </w:p>
          <w:p w14:paraId="588058F0" w14:textId="77777777" w:rsidR="00046F53" w:rsidRPr="005A0097" w:rsidRDefault="00046F53" w:rsidP="00046F53">
            <w:pPr>
              <w:spacing w:line="240" w:lineRule="auto"/>
              <w:ind w:firstLine="0"/>
              <w:jc w:val="left"/>
              <w:rPr>
                <w:ins w:id="7665" w:author="Пользователь" w:date="2022-12-22T02:22:00Z"/>
                <w:szCs w:val="28"/>
                <w:lang w:val="en-US"/>
                <w:rPrChange w:id="7666" w:author="Пользователь" w:date="2022-12-22T02:43:00Z">
                  <w:rPr>
                    <w:ins w:id="7667" w:author="Пользователь" w:date="2022-12-22T02:22:00Z"/>
                    <w:sz w:val="24"/>
                  </w:rPr>
                </w:rPrChange>
              </w:rPr>
            </w:pPr>
            <w:ins w:id="7668" w:author="Пользователь" w:date="2022-12-22T02:22:00Z">
              <w:r w:rsidRPr="005A0097">
                <w:rPr>
                  <w:color w:val="808080"/>
                  <w:szCs w:val="28"/>
                  <w:rPrChange w:id="7669" w:author="Пользователь" w:date="2022-12-22T02:42:00Z">
                    <w:rPr>
                      <w:rFonts w:ascii="Courier New" w:hAnsi="Courier New" w:cs="Courier New"/>
                      <w:color w:val="808080"/>
                      <w:sz w:val="22"/>
                      <w:szCs w:val="22"/>
                    </w:rPr>
                  </w:rPrChange>
                </w:rPr>
                <w:t>       </w:t>
              </w:r>
              <w:r w:rsidRPr="005A0097">
                <w:rPr>
                  <w:color w:val="CC7832"/>
                  <w:szCs w:val="28"/>
                  <w:lang w:val="en-US"/>
                  <w:rPrChange w:id="7670" w:author="Пользователь" w:date="2022-12-22T02:43:00Z">
                    <w:rPr>
                      <w:rFonts w:ascii="Courier New" w:hAnsi="Courier New" w:cs="Courier New"/>
                      <w:color w:val="CC7832"/>
                      <w:sz w:val="22"/>
                      <w:szCs w:val="22"/>
                    </w:rPr>
                  </w:rPrChange>
                </w:rPr>
                <w:t xml:space="preserve">for </w:t>
              </w:r>
              <w:r w:rsidRPr="005A0097">
                <w:rPr>
                  <w:color w:val="A9B7C6"/>
                  <w:szCs w:val="28"/>
                  <w:lang w:val="en-US"/>
                  <w:rPrChange w:id="7671" w:author="Пользователь" w:date="2022-12-22T02:43:00Z">
                    <w:rPr>
                      <w:rFonts w:ascii="Courier New" w:hAnsi="Courier New" w:cs="Courier New"/>
                      <w:color w:val="A9B7C6"/>
                      <w:sz w:val="22"/>
                      <w:szCs w:val="22"/>
                    </w:rPr>
                  </w:rPrChange>
                </w:rPr>
                <w:t>(</w:t>
              </w:r>
              <w:proofErr w:type="spellStart"/>
              <w:r w:rsidRPr="005A0097">
                <w:rPr>
                  <w:color w:val="A9B7C6"/>
                  <w:szCs w:val="28"/>
                  <w:lang w:val="en-US"/>
                  <w:rPrChange w:id="7672" w:author="Пользователь" w:date="2022-12-22T02:43:00Z">
                    <w:rPr>
                      <w:rFonts w:ascii="Courier New" w:hAnsi="Courier New" w:cs="Courier New"/>
                      <w:color w:val="A9B7C6"/>
                      <w:sz w:val="22"/>
                      <w:szCs w:val="22"/>
                    </w:rPr>
                  </w:rPrChange>
                </w:rPr>
                <w:t>CFood</w:t>
              </w:r>
              <w:proofErr w:type="spellEnd"/>
              <w:r w:rsidRPr="005A0097">
                <w:rPr>
                  <w:color w:val="A9B7C6"/>
                  <w:szCs w:val="28"/>
                  <w:lang w:val="en-US"/>
                  <w:rPrChange w:id="7673" w:author="Пользователь" w:date="2022-12-22T02:43:00Z">
                    <w:rPr>
                      <w:rFonts w:ascii="Courier New" w:hAnsi="Courier New" w:cs="Courier New"/>
                      <w:color w:val="A9B7C6"/>
                      <w:sz w:val="22"/>
                      <w:szCs w:val="22"/>
                    </w:rPr>
                  </w:rPrChange>
                </w:rPr>
                <w:t xml:space="preserve"> </w:t>
              </w:r>
              <w:proofErr w:type="gramStart"/>
              <w:r w:rsidRPr="005A0097">
                <w:rPr>
                  <w:color w:val="A9B7C6"/>
                  <w:szCs w:val="28"/>
                  <w:lang w:val="en-US"/>
                  <w:rPrChange w:id="7674" w:author="Пользователь" w:date="2022-12-22T02:43:00Z">
                    <w:rPr>
                      <w:rFonts w:ascii="Courier New" w:hAnsi="Courier New" w:cs="Courier New"/>
                      <w:color w:val="A9B7C6"/>
                      <w:sz w:val="22"/>
                      <w:szCs w:val="22"/>
                    </w:rPr>
                  </w:rPrChange>
                </w:rPr>
                <w:t>food :</w:t>
              </w:r>
              <w:proofErr w:type="gramEnd"/>
              <w:r w:rsidRPr="005A0097">
                <w:rPr>
                  <w:color w:val="A9B7C6"/>
                  <w:szCs w:val="28"/>
                  <w:lang w:val="en-US"/>
                  <w:rPrChange w:id="7675" w:author="Пользователь" w:date="2022-12-22T02:43:00Z">
                    <w:rPr>
                      <w:rFonts w:ascii="Courier New" w:hAnsi="Courier New" w:cs="Courier New"/>
                      <w:color w:val="A9B7C6"/>
                      <w:sz w:val="22"/>
                      <w:szCs w:val="22"/>
                    </w:rPr>
                  </w:rPrChange>
                </w:rPr>
                <w:t xml:space="preserve"> </w:t>
              </w:r>
              <w:proofErr w:type="spellStart"/>
              <w:r w:rsidRPr="005A0097">
                <w:rPr>
                  <w:color w:val="A9B7C6"/>
                  <w:szCs w:val="28"/>
                  <w:lang w:val="en-US"/>
                  <w:rPrChange w:id="7676" w:author="Пользователь" w:date="2022-12-22T02:43:00Z">
                    <w:rPr>
                      <w:rFonts w:ascii="Courier New" w:hAnsi="Courier New" w:cs="Courier New"/>
                      <w:color w:val="A9B7C6"/>
                      <w:sz w:val="22"/>
                      <w:szCs w:val="22"/>
                    </w:rPr>
                  </w:rPrChange>
                </w:rPr>
                <w:t>time.getFoods</w:t>
              </w:r>
              <w:proofErr w:type="spellEnd"/>
              <w:r w:rsidRPr="005A0097">
                <w:rPr>
                  <w:color w:val="A9B7C6"/>
                  <w:szCs w:val="28"/>
                  <w:lang w:val="en-US"/>
                  <w:rPrChange w:id="7677" w:author="Пользователь" w:date="2022-12-22T02:43:00Z">
                    <w:rPr>
                      <w:rFonts w:ascii="Courier New" w:hAnsi="Courier New" w:cs="Courier New"/>
                      <w:color w:val="A9B7C6"/>
                      <w:sz w:val="22"/>
                      <w:szCs w:val="22"/>
                    </w:rPr>
                  </w:rPrChange>
                </w:rPr>
                <w:t>()) {</w:t>
              </w:r>
            </w:ins>
          </w:p>
          <w:p w14:paraId="4EE0E2CD" w14:textId="77777777" w:rsidR="00046F53" w:rsidRPr="005A0097" w:rsidRDefault="00046F53" w:rsidP="00046F53">
            <w:pPr>
              <w:spacing w:line="240" w:lineRule="auto"/>
              <w:ind w:firstLine="0"/>
              <w:jc w:val="left"/>
              <w:rPr>
                <w:ins w:id="7678" w:author="Пользователь" w:date="2022-12-22T02:22:00Z"/>
                <w:szCs w:val="28"/>
                <w:lang w:val="en-US"/>
                <w:rPrChange w:id="7679" w:author="Пользователь" w:date="2022-12-22T02:43:00Z">
                  <w:rPr>
                    <w:ins w:id="7680" w:author="Пользователь" w:date="2022-12-22T02:22:00Z"/>
                    <w:sz w:val="24"/>
                  </w:rPr>
                </w:rPrChange>
              </w:rPr>
            </w:pPr>
            <w:ins w:id="7681" w:author="Пользователь" w:date="2022-12-22T02:22:00Z">
              <w:r w:rsidRPr="005A0097">
                <w:rPr>
                  <w:color w:val="A9B7C6"/>
                  <w:szCs w:val="28"/>
                  <w:lang w:val="en-US"/>
                  <w:rPrChange w:id="7682" w:author="Пользователь" w:date="2022-12-22T02:43:00Z">
                    <w:rPr>
                      <w:rFonts w:ascii="Courier New" w:hAnsi="Courier New" w:cs="Courier New"/>
                      <w:color w:val="A9B7C6"/>
                      <w:sz w:val="22"/>
                      <w:szCs w:val="22"/>
                    </w:rPr>
                  </w:rPrChange>
                </w:rPr>
                <w:t xml:space="preserve">           row = </w:t>
              </w:r>
              <w:proofErr w:type="spellStart"/>
              <w:proofErr w:type="gramStart"/>
              <w:r w:rsidRPr="005A0097">
                <w:rPr>
                  <w:color w:val="A9B7C6"/>
                  <w:szCs w:val="28"/>
                  <w:lang w:val="en-US"/>
                  <w:rPrChange w:id="7683" w:author="Пользователь" w:date="2022-12-22T02:43:00Z">
                    <w:rPr>
                      <w:rFonts w:ascii="Courier New" w:hAnsi="Courier New" w:cs="Courier New"/>
                      <w:color w:val="A9B7C6"/>
                      <w:sz w:val="22"/>
                      <w:szCs w:val="22"/>
                    </w:rPr>
                  </w:rPrChange>
                </w:rPr>
                <w:t>table.createRow</w:t>
              </w:r>
              <w:proofErr w:type="spellEnd"/>
              <w:proofErr w:type="gramEnd"/>
              <w:r w:rsidRPr="005A0097">
                <w:rPr>
                  <w:color w:val="A9B7C6"/>
                  <w:szCs w:val="28"/>
                  <w:lang w:val="en-US"/>
                  <w:rPrChange w:id="7684" w:author="Пользователь" w:date="2022-12-22T02:43:00Z">
                    <w:rPr>
                      <w:rFonts w:ascii="Courier New" w:hAnsi="Courier New" w:cs="Courier New"/>
                      <w:color w:val="A9B7C6"/>
                      <w:sz w:val="22"/>
                      <w:szCs w:val="22"/>
                    </w:rPr>
                  </w:rPrChange>
                </w:rPr>
                <w:t>()</w:t>
              </w:r>
              <w:r w:rsidRPr="005A0097">
                <w:rPr>
                  <w:color w:val="CC7832"/>
                  <w:szCs w:val="28"/>
                  <w:lang w:val="en-US"/>
                  <w:rPrChange w:id="7685" w:author="Пользователь" w:date="2022-12-22T02:43:00Z">
                    <w:rPr>
                      <w:rFonts w:ascii="Courier New" w:hAnsi="Courier New" w:cs="Courier New"/>
                      <w:color w:val="CC7832"/>
                      <w:sz w:val="22"/>
                      <w:szCs w:val="22"/>
                    </w:rPr>
                  </w:rPrChange>
                </w:rPr>
                <w:t>;</w:t>
              </w:r>
            </w:ins>
          </w:p>
          <w:p w14:paraId="2469B6BB" w14:textId="77777777" w:rsidR="00046F53" w:rsidRPr="005A0097" w:rsidRDefault="00046F53" w:rsidP="00046F53">
            <w:pPr>
              <w:spacing w:line="240" w:lineRule="auto"/>
              <w:ind w:firstLine="0"/>
              <w:jc w:val="left"/>
              <w:rPr>
                <w:ins w:id="7686" w:author="Пользователь" w:date="2022-12-22T02:22:00Z"/>
                <w:szCs w:val="28"/>
                <w:lang w:val="en-US"/>
                <w:rPrChange w:id="7687" w:author="Пользователь" w:date="2022-12-22T02:43:00Z">
                  <w:rPr>
                    <w:ins w:id="7688" w:author="Пользователь" w:date="2022-12-22T02:22:00Z"/>
                    <w:sz w:val="24"/>
                  </w:rPr>
                </w:rPrChange>
              </w:rPr>
            </w:pPr>
            <w:ins w:id="7689" w:author="Пользователь" w:date="2022-12-22T02:22:00Z">
              <w:r w:rsidRPr="005A0097">
                <w:rPr>
                  <w:color w:val="CC7832"/>
                  <w:szCs w:val="28"/>
                  <w:lang w:val="en-US"/>
                  <w:rPrChange w:id="7690" w:author="Пользователь" w:date="2022-12-22T02:43:00Z">
                    <w:rPr>
                      <w:rFonts w:ascii="Courier New" w:hAnsi="Courier New" w:cs="Courier New"/>
                      <w:color w:val="CC7832"/>
                      <w:sz w:val="22"/>
                      <w:szCs w:val="22"/>
                    </w:rPr>
                  </w:rPrChange>
                </w:rPr>
                <w:t>           </w:t>
              </w:r>
              <w:proofErr w:type="gramStart"/>
              <w:r w:rsidRPr="005A0097">
                <w:rPr>
                  <w:color w:val="A9B7C6"/>
                  <w:szCs w:val="28"/>
                  <w:lang w:val="en-US"/>
                  <w:rPrChange w:id="7691" w:author="Пользователь" w:date="2022-12-22T02:43:00Z">
                    <w:rPr>
                      <w:rFonts w:ascii="Courier New" w:hAnsi="Courier New" w:cs="Courier New"/>
                      <w:color w:val="A9B7C6"/>
                      <w:sz w:val="22"/>
                      <w:szCs w:val="22"/>
                    </w:rPr>
                  </w:rPrChange>
                </w:rPr>
                <w:t>row.getCell</w:t>
              </w:r>
              <w:proofErr w:type="gramEnd"/>
              <w:r w:rsidRPr="005A0097">
                <w:rPr>
                  <w:color w:val="A9B7C6"/>
                  <w:szCs w:val="28"/>
                  <w:lang w:val="en-US"/>
                  <w:rPrChange w:id="7692" w:author="Пользователь" w:date="2022-12-22T02:43:00Z">
                    <w:rPr>
                      <w:rFonts w:ascii="Courier New" w:hAnsi="Courier New" w:cs="Courier New"/>
                      <w:color w:val="A9B7C6"/>
                      <w:sz w:val="22"/>
                      <w:szCs w:val="22"/>
                    </w:rPr>
                  </w:rPrChange>
                </w:rPr>
                <w:t>(</w:t>
              </w:r>
              <w:r w:rsidRPr="005A0097">
                <w:rPr>
                  <w:color w:val="6897BB"/>
                  <w:szCs w:val="28"/>
                  <w:lang w:val="en-US"/>
                  <w:rPrChange w:id="7693" w:author="Пользователь" w:date="2022-12-22T02:43:00Z">
                    <w:rPr>
                      <w:rFonts w:ascii="Courier New" w:hAnsi="Courier New" w:cs="Courier New"/>
                      <w:color w:val="6897BB"/>
                      <w:sz w:val="22"/>
                      <w:szCs w:val="22"/>
                    </w:rPr>
                  </w:rPrChange>
                </w:rPr>
                <w:t>0</w:t>
              </w:r>
              <w:r w:rsidRPr="005A0097">
                <w:rPr>
                  <w:color w:val="A9B7C6"/>
                  <w:szCs w:val="28"/>
                  <w:lang w:val="en-US"/>
                  <w:rPrChange w:id="7694" w:author="Пользователь" w:date="2022-12-22T02:43:00Z">
                    <w:rPr>
                      <w:rFonts w:ascii="Courier New" w:hAnsi="Courier New" w:cs="Courier New"/>
                      <w:color w:val="A9B7C6"/>
                      <w:sz w:val="22"/>
                      <w:szCs w:val="22"/>
                    </w:rPr>
                  </w:rPrChange>
                </w:rPr>
                <w:t>).setText(food.getTimeinterval().getName())</w:t>
              </w:r>
              <w:r w:rsidRPr="005A0097">
                <w:rPr>
                  <w:color w:val="CC7832"/>
                  <w:szCs w:val="28"/>
                  <w:lang w:val="en-US"/>
                  <w:rPrChange w:id="7695" w:author="Пользователь" w:date="2022-12-22T02:43:00Z">
                    <w:rPr>
                      <w:rFonts w:ascii="Courier New" w:hAnsi="Courier New" w:cs="Courier New"/>
                      <w:color w:val="CC7832"/>
                      <w:sz w:val="22"/>
                      <w:szCs w:val="22"/>
                    </w:rPr>
                  </w:rPrChange>
                </w:rPr>
                <w:t xml:space="preserve">; </w:t>
              </w:r>
              <w:r w:rsidRPr="005A0097">
                <w:rPr>
                  <w:color w:val="808080"/>
                  <w:szCs w:val="28"/>
                  <w:lang w:val="en-US"/>
                  <w:rPrChange w:id="7696" w:author="Пользователь" w:date="2022-12-22T02:43:00Z">
                    <w:rPr>
                      <w:rFonts w:ascii="Courier New" w:hAnsi="Courier New" w:cs="Courier New"/>
                      <w:color w:val="808080"/>
                      <w:sz w:val="22"/>
                      <w:szCs w:val="22"/>
                    </w:rPr>
                  </w:rPrChange>
                </w:rPr>
                <w:t xml:space="preserve">// </w:t>
              </w:r>
              <w:r w:rsidRPr="005A0097">
                <w:rPr>
                  <w:color w:val="808080"/>
                  <w:szCs w:val="28"/>
                  <w:rPrChange w:id="7697" w:author="Пользователь" w:date="2022-12-22T02:42:00Z">
                    <w:rPr>
                      <w:rFonts w:ascii="Courier New" w:hAnsi="Courier New" w:cs="Courier New"/>
                      <w:color w:val="808080"/>
                      <w:sz w:val="22"/>
                      <w:szCs w:val="22"/>
                    </w:rPr>
                  </w:rPrChange>
                </w:rPr>
                <w:t>Добавляем</w:t>
              </w:r>
              <w:r w:rsidRPr="005A0097">
                <w:rPr>
                  <w:color w:val="808080"/>
                  <w:szCs w:val="28"/>
                  <w:lang w:val="en-US"/>
                  <w:rPrChange w:id="7698" w:author="Пользователь" w:date="2022-12-22T02:43:00Z">
                    <w:rPr>
                      <w:rFonts w:ascii="Courier New" w:hAnsi="Courier New" w:cs="Courier New"/>
                      <w:color w:val="808080"/>
                      <w:sz w:val="22"/>
                      <w:szCs w:val="22"/>
                    </w:rPr>
                  </w:rPrChange>
                </w:rPr>
                <w:t xml:space="preserve"> </w:t>
              </w:r>
              <w:r w:rsidRPr="005A0097">
                <w:rPr>
                  <w:color w:val="808080"/>
                  <w:szCs w:val="28"/>
                  <w:rPrChange w:id="7699" w:author="Пользователь" w:date="2022-12-22T02:42:00Z">
                    <w:rPr>
                      <w:rFonts w:ascii="Courier New" w:hAnsi="Courier New" w:cs="Courier New"/>
                      <w:color w:val="808080"/>
                      <w:sz w:val="22"/>
                      <w:szCs w:val="22"/>
                    </w:rPr>
                  </w:rPrChange>
                </w:rPr>
                <w:t>интервал</w:t>
              </w:r>
              <w:r w:rsidRPr="005A0097">
                <w:rPr>
                  <w:color w:val="808080"/>
                  <w:szCs w:val="28"/>
                  <w:lang w:val="en-US"/>
                  <w:rPrChange w:id="7700" w:author="Пользователь" w:date="2022-12-22T02:43:00Z">
                    <w:rPr>
                      <w:rFonts w:ascii="Courier New" w:hAnsi="Courier New" w:cs="Courier New"/>
                      <w:color w:val="808080"/>
                      <w:sz w:val="22"/>
                      <w:szCs w:val="22"/>
                    </w:rPr>
                  </w:rPrChange>
                </w:rPr>
                <w:t xml:space="preserve"> </w:t>
              </w:r>
              <w:r w:rsidRPr="005A0097">
                <w:rPr>
                  <w:color w:val="808080"/>
                  <w:szCs w:val="28"/>
                  <w:rPrChange w:id="7701" w:author="Пользователь" w:date="2022-12-22T02:42:00Z">
                    <w:rPr>
                      <w:rFonts w:ascii="Courier New" w:hAnsi="Courier New" w:cs="Courier New"/>
                      <w:color w:val="808080"/>
                      <w:sz w:val="22"/>
                      <w:szCs w:val="22"/>
                    </w:rPr>
                  </w:rPrChange>
                </w:rPr>
                <w:t>в</w:t>
              </w:r>
              <w:r w:rsidRPr="005A0097">
                <w:rPr>
                  <w:color w:val="808080"/>
                  <w:szCs w:val="28"/>
                  <w:lang w:val="en-US"/>
                  <w:rPrChange w:id="7702" w:author="Пользователь" w:date="2022-12-22T02:43:00Z">
                    <w:rPr>
                      <w:rFonts w:ascii="Courier New" w:hAnsi="Courier New" w:cs="Courier New"/>
                      <w:color w:val="808080"/>
                      <w:sz w:val="22"/>
                      <w:szCs w:val="22"/>
                    </w:rPr>
                  </w:rPrChange>
                </w:rPr>
                <w:t xml:space="preserve"> </w:t>
              </w:r>
              <w:r w:rsidRPr="005A0097">
                <w:rPr>
                  <w:color w:val="808080"/>
                  <w:szCs w:val="28"/>
                  <w:rPrChange w:id="7703" w:author="Пользователь" w:date="2022-12-22T02:42:00Z">
                    <w:rPr>
                      <w:rFonts w:ascii="Courier New" w:hAnsi="Courier New" w:cs="Courier New"/>
                      <w:color w:val="808080"/>
                      <w:sz w:val="22"/>
                      <w:szCs w:val="22"/>
                    </w:rPr>
                  </w:rPrChange>
                </w:rPr>
                <w:t>первый</w:t>
              </w:r>
              <w:r w:rsidRPr="005A0097">
                <w:rPr>
                  <w:color w:val="808080"/>
                  <w:szCs w:val="28"/>
                  <w:lang w:val="en-US"/>
                  <w:rPrChange w:id="7704" w:author="Пользователь" w:date="2022-12-22T02:43:00Z">
                    <w:rPr>
                      <w:rFonts w:ascii="Courier New" w:hAnsi="Courier New" w:cs="Courier New"/>
                      <w:color w:val="808080"/>
                      <w:sz w:val="22"/>
                      <w:szCs w:val="22"/>
                    </w:rPr>
                  </w:rPrChange>
                </w:rPr>
                <w:t xml:space="preserve"> </w:t>
              </w:r>
              <w:r w:rsidRPr="005A0097">
                <w:rPr>
                  <w:color w:val="808080"/>
                  <w:szCs w:val="28"/>
                  <w:rPrChange w:id="7705" w:author="Пользователь" w:date="2022-12-22T02:42:00Z">
                    <w:rPr>
                      <w:rFonts w:ascii="Courier New" w:hAnsi="Courier New" w:cs="Courier New"/>
                      <w:color w:val="808080"/>
                      <w:sz w:val="22"/>
                      <w:szCs w:val="22"/>
                    </w:rPr>
                  </w:rPrChange>
                </w:rPr>
                <w:t>столбец</w:t>
              </w:r>
              <w:r w:rsidRPr="005A0097">
                <w:rPr>
                  <w:color w:val="808080"/>
                  <w:szCs w:val="28"/>
                  <w:lang w:val="en-US"/>
                  <w:rPrChange w:id="7706" w:author="Пользователь" w:date="2022-12-22T02:43:00Z">
                    <w:rPr>
                      <w:rFonts w:ascii="Courier New" w:hAnsi="Courier New" w:cs="Courier New"/>
                      <w:color w:val="808080"/>
                      <w:sz w:val="22"/>
                      <w:szCs w:val="22"/>
                    </w:rPr>
                  </w:rPrChange>
                </w:rPr>
                <w:t>.</w:t>
              </w:r>
            </w:ins>
          </w:p>
          <w:p w14:paraId="0693D8C3" w14:textId="77777777" w:rsidR="00046F53" w:rsidRPr="005A0097" w:rsidRDefault="00046F53" w:rsidP="00046F53">
            <w:pPr>
              <w:spacing w:line="240" w:lineRule="auto"/>
              <w:ind w:firstLine="0"/>
              <w:jc w:val="left"/>
              <w:rPr>
                <w:ins w:id="7707" w:author="Пользователь" w:date="2022-12-22T02:22:00Z"/>
                <w:szCs w:val="28"/>
                <w:rPrChange w:id="7708" w:author="Пользователь" w:date="2022-12-22T02:42:00Z">
                  <w:rPr>
                    <w:ins w:id="7709" w:author="Пользователь" w:date="2022-12-22T02:22:00Z"/>
                    <w:sz w:val="24"/>
                  </w:rPr>
                </w:rPrChange>
              </w:rPr>
            </w:pPr>
            <w:ins w:id="7710" w:author="Пользователь" w:date="2022-12-22T02:22:00Z">
              <w:r w:rsidRPr="005A0097">
                <w:rPr>
                  <w:color w:val="808080"/>
                  <w:szCs w:val="28"/>
                  <w:lang w:val="en-US"/>
                  <w:rPrChange w:id="7711" w:author="Пользователь" w:date="2022-12-22T02:43:00Z">
                    <w:rPr>
                      <w:rFonts w:ascii="Courier New" w:hAnsi="Courier New" w:cs="Courier New"/>
                      <w:color w:val="808080"/>
                      <w:sz w:val="22"/>
                      <w:szCs w:val="22"/>
                    </w:rPr>
                  </w:rPrChange>
                </w:rPr>
                <w:t>           </w:t>
              </w:r>
              <w:proofErr w:type="spellStart"/>
              <w:proofErr w:type="gramStart"/>
              <w:r w:rsidRPr="005A0097">
                <w:rPr>
                  <w:color w:val="A9B7C6"/>
                  <w:szCs w:val="28"/>
                  <w:rPrChange w:id="7712" w:author="Пользователь" w:date="2022-12-22T02:42:00Z">
                    <w:rPr>
                      <w:rFonts w:ascii="Courier New" w:hAnsi="Courier New" w:cs="Courier New"/>
                      <w:color w:val="A9B7C6"/>
                      <w:sz w:val="22"/>
                      <w:szCs w:val="22"/>
                    </w:rPr>
                  </w:rPrChange>
                </w:rPr>
                <w:t>row.getCell</w:t>
              </w:r>
              <w:proofErr w:type="spellEnd"/>
              <w:proofErr w:type="gramEnd"/>
              <w:r w:rsidRPr="005A0097">
                <w:rPr>
                  <w:color w:val="A9B7C6"/>
                  <w:szCs w:val="28"/>
                  <w:rPrChange w:id="7713" w:author="Пользователь" w:date="2022-12-22T02:42:00Z">
                    <w:rPr>
                      <w:rFonts w:ascii="Courier New" w:hAnsi="Courier New" w:cs="Courier New"/>
                      <w:color w:val="A9B7C6"/>
                      <w:sz w:val="22"/>
                      <w:szCs w:val="22"/>
                    </w:rPr>
                  </w:rPrChange>
                </w:rPr>
                <w:t>(</w:t>
              </w:r>
              <w:r w:rsidRPr="005A0097">
                <w:rPr>
                  <w:color w:val="6897BB"/>
                  <w:szCs w:val="28"/>
                  <w:rPrChange w:id="7714" w:author="Пользователь" w:date="2022-12-22T02:42:00Z">
                    <w:rPr>
                      <w:rFonts w:ascii="Courier New" w:hAnsi="Courier New" w:cs="Courier New"/>
                      <w:color w:val="6897BB"/>
                      <w:sz w:val="22"/>
                      <w:szCs w:val="22"/>
                    </w:rPr>
                  </w:rPrChange>
                </w:rPr>
                <w:t>1</w:t>
              </w:r>
              <w:r w:rsidRPr="005A0097">
                <w:rPr>
                  <w:color w:val="A9B7C6"/>
                  <w:szCs w:val="28"/>
                  <w:rPrChange w:id="7715" w:author="Пользователь" w:date="2022-12-22T02:42:00Z">
                    <w:rPr>
                      <w:rFonts w:ascii="Courier New" w:hAnsi="Courier New" w:cs="Courier New"/>
                      <w:color w:val="A9B7C6"/>
                      <w:sz w:val="22"/>
                      <w:szCs w:val="22"/>
                    </w:rPr>
                  </w:rPrChange>
                </w:rPr>
                <w:t>).</w:t>
              </w:r>
              <w:proofErr w:type="spellStart"/>
              <w:r w:rsidRPr="005A0097">
                <w:rPr>
                  <w:color w:val="A9B7C6"/>
                  <w:szCs w:val="28"/>
                  <w:rPrChange w:id="7716" w:author="Пользователь" w:date="2022-12-22T02:42:00Z">
                    <w:rPr>
                      <w:rFonts w:ascii="Courier New" w:hAnsi="Courier New" w:cs="Courier New"/>
                      <w:color w:val="A9B7C6"/>
                      <w:sz w:val="22"/>
                      <w:szCs w:val="22"/>
                    </w:rPr>
                  </w:rPrChange>
                </w:rPr>
                <w:t>setText</w:t>
              </w:r>
              <w:proofErr w:type="spellEnd"/>
              <w:r w:rsidRPr="005A0097">
                <w:rPr>
                  <w:color w:val="A9B7C6"/>
                  <w:szCs w:val="28"/>
                  <w:rPrChange w:id="7717" w:author="Пользователь" w:date="2022-12-22T02:42:00Z">
                    <w:rPr>
                      <w:rFonts w:ascii="Courier New" w:hAnsi="Courier New" w:cs="Courier New"/>
                      <w:color w:val="A9B7C6"/>
                      <w:sz w:val="22"/>
                      <w:szCs w:val="22"/>
                    </w:rPr>
                  </w:rPrChange>
                </w:rPr>
                <w:t>(</w:t>
              </w:r>
              <w:proofErr w:type="spellStart"/>
              <w:r w:rsidRPr="005A0097">
                <w:rPr>
                  <w:color w:val="A9B7C6"/>
                  <w:szCs w:val="28"/>
                  <w:rPrChange w:id="7718" w:author="Пользователь" w:date="2022-12-22T02:42:00Z">
                    <w:rPr>
                      <w:rFonts w:ascii="Courier New" w:hAnsi="Courier New" w:cs="Courier New"/>
                      <w:color w:val="A9B7C6"/>
                      <w:sz w:val="22"/>
                      <w:szCs w:val="22"/>
                    </w:rPr>
                  </w:rPrChange>
                </w:rPr>
                <w:t>food.getName</w:t>
              </w:r>
              <w:proofErr w:type="spellEnd"/>
              <w:r w:rsidRPr="005A0097">
                <w:rPr>
                  <w:color w:val="A9B7C6"/>
                  <w:szCs w:val="28"/>
                  <w:rPrChange w:id="7719" w:author="Пользователь" w:date="2022-12-22T02:42:00Z">
                    <w:rPr>
                      <w:rFonts w:ascii="Courier New" w:hAnsi="Courier New" w:cs="Courier New"/>
                      <w:color w:val="A9B7C6"/>
                      <w:sz w:val="22"/>
                      <w:szCs w:val="22"/>
                    </w:rPr>
                  </w:rPrChange>
                </w:rPr>
                <w:t>())</w:t>
              </w:r>
              <w:r w:rsidRPr="005A0097">
                <w:rPr>
                  <w:color w:val="CC7832"/>
                  <w:szCs w:val="28"/>
                  <w:rPrChange w:id="7720" w:author="Пользователь" w:date="2022-12-22T02:42:00Z">
                    <w:rPr>
                      <w:rFonts w:ascii="Courier New" w:hAnsi="Courier New" w:cs="Courier New"/>
                      <w:color w:val="CC7832"/>
                      <w:sz w:val="22"/>
                      <w:szCs w:val="22"/>
                    </w:rPr>
                  </w:rPrChange>
                </w:rPr>
                <w:t xml:space="preserve">; </w:t>
              </w:r>
              <w:r w:rsidRPr="005A0097">
                <w:rPr>
                  <w:color w:val="808080"/>
                  <w:szCs w:val="28"/>
                  <w:rPrChange w:id="7721" w:author="Пользователь" w:date="2022-12-22T02:42:00Z">
                    <w:rPr>
                      <w:rFonts w:ascii="Courier New" w:hAnsi="Courier New" w:cs="Courier New"/>
                      <w:color w:val="808080"/>
                      <w:sz w:val="22"/>
                      <w:szCs w:val="22"/>
                    </w:rPr>
                  </w:rPrChange>
                </w:rPr>
                <w:t>// Добавляем название еды во второй столбец.</w:t>
              </w:r>
            </w:ins>
          </w:p>
          <w:p w14:paraId="70EF667C" w14:textId="77777777" w:rsidR="00046F53" w:rsidRPr="005A0097" w:rsidRDefault="00046F53" w:rsidP="00046F53">
            <w:pPr>
              <w:spacing w:line="240" w:lineRule="auto"/>
              <w:ind w:firstLine="0"/>
              <w:jc w:val="left"/>
              <w:rPr>
                <w:ins w:id="7722" w:author="Пользователь" w:date="2022-12-22T02:22:00Z"/>
                <w:szCs w:val="28"/>
                <w:rPrChange w:id="7723" w:author="Пользователь" w:date="2022-12-22T02:42:00Z">
                  <w:rPr>
                    <w:ins w:id="7724" w:author="Пользователь" w:date="2022-12-22T02:22:00Z"/>
                    <w:sz w:val="24"/>
                  </w:rPr>
                </w:rPrChange>
              </w:rPr>
            </w:pPr>
            <w:ins w:id="7725" w:author="Пользователь" w:date="2022-12-22T02:22:00Z">
              <w:r w:rsidRPr="005A0097">
                <w:rPr>
                  <w:color w:val="808080"/>
                  <w:szCs w:val="28"/>
                  <w:rPrChange w:id="7726" w:author="Пользователь" w:date="2022-12-22T02:42:00Z">
                    <w:rPr>
                      <w:rFonts w:ascii="Courier New" w:hAnsi="Courier New" w:cs="Courier New"/>
                      <w:color w:val="808080"/>
                      <w:sz w:val="22"/>
                      <w:szCs w:val="22"/>
                    </w:rPr>
                  </w:rPrChange>
                </w:rPr>
                <w:lastRenderedPageBreak/>
                <w:t>           </w:t>
              </w:r>
              <w:proofErr w:type="gramStart"/>
              <w:r w:rsidRPr="005A0097">
                <w:rPr>
                  <w:color w:val="A9B7C6"/>
                  <w:szCs w:val="28"/>
                  <w:rPrChange w:id="7727" w:author="Пользователь" w:date="2022-12-22T02:42:00Z">
                    <w:rPr>
                      <w:rFonts w:ascii="Courier New" w:hAnsi="Courier New" w:cs="Courier New"/>
                      <w:color w:val="A9B7C6"/>
                      <w:sz w:val="22"/>
                      <w:szCs w:val="22"/>
                    </w:rPr>
                  </w:rPrChange>
                </w:rPr>
                <w:t>row.getCell</w:t>
              </w:r>
              <w:proofErr w:type="gramEnd"/>
              <w:r w:rsidRPr="005A0097">
                <w:rPr>
                  <w:color w:val="A9B7C6"/>
                  <w:szCs w:val="28"/>
                  <w:rPrChange w:id="7728" w:author="Пользователь" w:date="2022-12-22T02:42:00Z">
                    <w:rPr>
                      <w:rFonts w:ascii="Courier New" w:hAnsi="Courier New" w:cs="Courier New"/>
                      <w:color w:val="A9B7C6"/>
                      <w:sz w:val="22"/>
                      <w:szCs w:val="22"/>
                    </w:rPr>
                  </w:rPrChange>
                </w:rPr>
                <w:t>(</w:t>
              </w:r>
              <w:r w:rsidRPr="005A0097">
                <w:rPr>
                  <w:color w:val="6897BB"/>
                  <w:szCs w:val="28"/>
                  <w:rPrChange w:id="7729" w:author="Пользователь" w:date="2022-12-22T02:42:00Z">
                    <w:rPr>
                      <w:rFonts w:ascii="Courier New" w:hAnsi="Courier New" w:cs="Courier New"/>
                      <w:color w:val="6897BB"/>
                      <w:sz w:val="22"/>
                      <w:szCs w:val="22"/>
                    </w:rPr>
                  </w:rPrChange>
                </w:rPr>
                <w:t>2</w:t>
              </w:r>
              <w:r w:rsidRPr="005A0097">
                <w:rPr>
                  <w:color w:val="A9B7C6"/>
                  <w:szCs w:val="28"/>
                  <w:rPrChange w:id="7730" w:author="Пользователь" w:date="2022-12-22T02:42:00Z">
                    <w:rPr>
                      <w:rFonts w:ascii="Courier New" w:hAnsi="Courier New" w:cs="Courier New"/>
                      <w:color w:val="A9B7C6"/>
                      <w:sz w:val="22"/>
                      <w:szCs w:val="22"/>
                    </w:rPr>
                  </w:rPrChange>
                </w:rPr>
                <w:t>).setText(String.</w:t>
              </w:r>
              <w:r w:rsidRPr="005A0097">
                <w:rPr>
                  <w:i/>
                  <w:iCs/>
                  <w:color w:val="A9B7C6"/>
                  <w:szCs w:val="28"/>
                  <w:rPrChange w:id="7731" w:author="Пользователь" w:date="2022-12-22T02:42:00Z">
                    <w:rPr>
                      <w:rFonts w:ascii="Courier New" w:hAnsi="Courier New" w:cs="Courier New"/>
                      <w:i/>
                      <w:iCs/>
                      <w:color w:val="A9B7C6"/>
                      <w:sz w:val="22"/>
                      <w:szCs w:val="22"/>
                    </w:rPr>
                  </w:rPrChange>
                </w:rPr>
                <w:t>valueOf</w:t>
              </w:r>
              <w:r w:rsidRPr="005A0097">
                <w:rPr>
                  <w:color w:val="A9B7C6"/>
                  <w:szCs w:val="28"/>
                  <w:rPrChange w:id="7732" w:author="Пользователь" w:date="2022-12-22T02:42:00Z">
                    <w:rPr>
                      <w:rFonts w:ascii="Courier New" w:hAnsi="Courier New" w:cs="Courier New"/>
                      <w:color w:val="A9B7C6"/>
                      <w:sz w:val="22"/>
                      <w:szCs w:val="22"/>
                    </w:rPr>
                  </w:rPrChange>
                </w:rPr>
                <w:t>(food.getCal()))</w:t>
              </w:r>
              <w:r w:rsidRPr="005A0097">
                <w:rPr>
                  <w:color w:val="CC7832"/>
                  <w:szCs w:val="28"/>
                  <w:rPrChange w:id="7733" w:author="Пользователь" w:date="2022-12-22T02:42:00Z">
                    <w:rPr>
                      <w:rFonts w:ascii="Courier New" w:hAnsi="Courier New" w:cs="Courier New"/>
                      <w:color w:val="CC7832"/>
                      <w:sz w:val="22"/>
                      <w:szCs w:val="22"/>
                    </w:rPr>
                  </w:rPrChange>
                </w:rPr>
                <w:t xml:space="preserve">; </w:t>
              </w:r>
              <w:r w:rsidRPr="005A0097">
                <w:rPr>
                  <w:color w:val="808080"/>
                  <w:szCs w:val="28"/>
                  <w:rPrChange w:id="7734" w:author="Пользователь" w:date="2022-12-22T02:42:00Z">
                    <w:rPr>
                      <w:rFonts w:ascii="Courier New" w:hAnsi="Courier New" w:cs="Courier New"/>
                      <w:color w:val="808080"/>
                      <w:sz w:val="22"/>
                      <w:szCs w:val="22"/>
                    </w:rPr>
                  </w:rPrChange>
                </w:rPr>
                <w:t xml:space="preserve">// Добавляем </w:t>
              </w:r>
              <w:proofErr w:type="spellStart"/>
              <w:r w:rsidRPr="005A0097">
                <w:rPr>
                  <w:color w:val="808080"/>
                  <w:szCs w:val="28"/>
                  <w:rPrChange w:id="7735" w:author="Пользователь" w:date="2022-12-22T02:42:00Z">
                    <w:rPr>
                      <w:rFonts w:ascii="Courier New" w:hAnsi="Courier New" w:cs="Courier New"/>
                      <w:color w:val="808080"/>
                      <w:sz w:val="22"/>
                      <w:szCs w:val="22"/>
                    </w:rPr>
                  </w:rPrChange>
                </w:rPr>
                <w:t>каллории</w:t>
              </w:r>
              <w:proofErr w:type="spellEnd"/>
              <w:r w:rsidRPr="005A0097">
                <w:rPr>
                  <w:color w:val="808080"/>
                  <w:szCs w:val="28"/>
                  <w:rPrChange w:id="7736" w:author="Пользователь" w:date="2022-12-22T02:42:00Z">
                    <w:rPr>
                      <w:rFonts w:ascii="Courier New" w:hAnsi="Courier New" w:cs="Courier New"/>
                      <w:color w:val="808080"/>
                      <w:sz w:val="22"/>
                      <w:szCs w:val="22"/>
                    </w:rPr>
                  </w:rPrChange>
                </w:rPr>
                <w:t xml:space="preserve"> еды в третий столбец.</w:t>
              </w:r>
            </w:ins>
          </w:p>
          <w:p w14:paraId="2B3BA559" w14:textId="77777777" w:rsidR="00046F53" w:rsidRPr="005A0097" w:rsidRDefault="00046F53" w:rsidP="00046F53">
            <w:pPr>
              <w:spacing w:line="240" w:lineRule="auto"/>
              <w:ind w:firstLine="0"/>
              <w:jc w:val="left"/>
              <w:rPr>
                <w:ins w:id="7737" w:author="Пользователь" w:date="2022-12-22T02:22:00Z"/>
                <w:szCs w:val="28"/>
                <w:rPrChange w:id="7738" w:author="Пользователь" w:date="2022-12-22T02:42:00Z">
                  <w:rPr>
                    <w:ins w:id="7739" w:author="Пользователь" w:date="2022-12-22T02:22:00Z"/>
                    <w:sz w:val="24"/>
                  </w:rPr>
                </w:rPrChange>
              </w:rPr>
            </w:pPr>
            <w:ins w:id="7740" w:author="Пользователь" w:date="2022-12-22T02:22:00Z">
              <w:r w:rsidRPr="005A0097">
                <w:rPr>
                  <w:color w:val="808080"/>
                  <w:szCs w:val="28"/>
                  <w:rPrChange w:id="7741" w:author="Пользователь" w:date="2022-12-22T02:42:00Z">
                    <w:rPr>
                      <w:rFonts w:ascii="Courier New" w:hAnsi="Courier New" w:cs="Courier New"/>
                      <w:color w:val="808080"/>
                      <w:sz w:val="22"/>
                      <w:szCs w:val="22"/>
                    </w:rPr>
                  </w:rPrChange>
                </w:rPr>
                <w:t>       </w:t>
              </w:r>
              <w:r w:rsidRPr="005A0097">
                <w:rPr>
                  <w:color w:val="A9B7C6"/>
                  <w:szCs w:val="28"/>
                  <w:rPrChange w:id="7742" w:author="Пользователь" w:date="2022-12-22T02:42:00Z">
                    <w:rPr>
                      <w:rFonts w:ascii="Courier New" w:hAnsi="Courier New" w:cs="Courier New"/>
                      <w:color w:val="A9B7C6"/>
                      <w:sz w:val="22"/>
                      <w:szCs w:val="22"/>
                    </w:rPr>
                  </w:rPrChange>
                </w:rPr>
                <w:t>}</w:t>
              </w:r>
            </w:ins>
          </w:p>
          <w:p w14:paraId="2A431C61" w14:textId="77777777" w:rsidR="00046F53" w:rsidRPr="005A0097" w:rsidRDefault="00046F53" w:rsidP="00046F53">
            <w:pPr>
              <w:spacing w:line="240" w:lineRule="auto"/>
              <w:ind w:firstLine="0"/>
              <w:jc w:val="left"/>
              <w:rPr>
                <w:ins w:id="7743" w:author="Пользователь" w:date="2022-12-22T02:22:00Z"/>
                <w:szCs w:val="28"/>
                <w:rPrChange w:id="7744" w:author="Пользователь" w:date="2022-12-22T02:42:00Z">
                  <w:rPr>
                    <w:ins w:id="7745" w:author="Пользователь" w:date="2022-12-22T02:22:00Z"/>
                    <w:sz w:val="24"/>
                  </w:rPr>
                </w:rPrChange>
              </w:rPr>
            </w:pPr>
            <w:ins w:id="7746" w:author="Пользователь" w:date="2022-12-22T02:22:00Z">
              <w:r w:rsidRPr="005A0097">
                <w:rPr>
                  <w:color w:val="A9B7C6"/>
                  <w:szCs w:val="28"/>
                  <w:rPrChange w:id="7747" w:author="Пользователь" w:date="2022-12-22T02:42:00Z">
                    <w:rPr>
                      <w:rFonts w:ascii="Courier New" w:hAnsi="Courier New" w:cs="Courier New"/>
                      <w:color w:val="A9B7C6"/>
                      <w:sz w:val="22"/>
                      <w:szCs w:val="22"/>
                    </w:rPr>
                  </w:rPrChange>
                </w:rPr>
                <w:t>       </w:t>
              </w:r>
              <w:r w:rsidRPr="005A0097">
                <w:rPr>
                  <w:color w:val="808080"/>
                  <w:szCs w:val="28"/>
                  <w:rPrChange w:id="7748" w:author="Пользователь" w:date="2022-12-22T02:42:00Z">
                    <w:rPr>
                      <w:rFonts w:ascii="Courier New" w:hAnsi="Courier New" w:cs="Courier New"/>
                      <w:color w:val="808080"/>
                      <w:sz w:val="22"/>
                      <w:szCs w:val="22"/>
                    </w:rPr>
                  </w:rPrChange>
                </w:rPr>
                <w:t xml:space="preserve">// Прокраска границ таблицы. Необходимость надо проверять в MS </w:t>
              </w:r>
              <w:proofErr w:type="spellStart"/>
              <w:r w:rsidRPr="005A0097">
                <w:rPr>
                  <w:color w:val="808080"/>
                  <w:szCs w:val="28"/>
                  <w:rPrChange w:id="7749" w:author="Пользователь" w:date="2022-12-22T02:42:00Z">
                    <w:rPr>
                      <w:rFonts w:ascii="Courier New" w:hAnsi="Courier New" w:cs="Courier New"/>
                      <w:color w:val="808080"/>
                      <w:sz w:val="22"/>
                      <w:szCs w:val="22"/>
                    </w:rPr>
                  </w:rPrChange>
                </w:rPr>
                <w:t>Word</w:t>
              </w:r>
              <w:proofErr w:type="spellEnd"/>
              <w:r w:rsidRPr="005A0097">
                <w:rPr>
                  <w:color w:val="808080"/>
                  <w:szCs w:val="28"/>
                  <w:rPrChange w:id="7750" w:author="Пользователь" w:date="2022-12-22T02:42:00Z">
                    <w:rPr>
                      <w:rFonts w:ascii="Courier New" w:hAnsi="Courier New" w:cs="Courier New"/>
                      <w:color w:val="808080"/>
                      <w:sz w:val="22"/>
                      <w:szCs w:val="22"/>
                    </w:rPr>
                  </w:rPrChange>
                </w:rPr>
                <w:t>.</w:t>
              </w:r>
            </w:ins>
          </w:p>
          <w:p w14:paraId="6BA46EEE" w14:textId="77777777" w:rsidR="00046F53" w:rsidRPr="005A0097" w:rsidRDefault="00046F53" w:rsidP="00046F53">
            <w:pPr>
              <w:spacing w:line="240" w:lineRule="auto"/>
              <w:ind w:firstLine="0"/>
              <w:jc w:val="left"/>
              <w:rPr>
                <w:ins w:id="7751" w:author="Пользователь" w:date="2022-12-22T02:22:00Z"/>
                <w:szCs w:val="28"/>
                <w:lang w:val="en-US"/>
                <w:rPrChange w:id="7752" w:author="Пользователь" w:date="2022-12-22T02:43:00Z">
                  <w:rPr>
                    <w:ins w:id="7753" w:author="Пользователь" w:date="2022-12-22T02:22:00Z"/>
                    <w:sz w:val="24"/>
                  </w:rPr>
                </w:rPrChange>
              </w:rPr>
            </w:pPr>
            <w:ins w:id="7754" w:author="Пользователь" w:date="2022-12-22T02:22:00Z">
              <w:r w:rsidRPr="005A0097">
                <w:rPr>
                  <w:color w:val="808080"/>
                  <w:szCs w:val="28"/>
                  <w:rPrChange w:id="7755" w:author="Пользователь" w:date="2022-12-22T02:42:00Z">
                    <w:rPr>
                      <w:rFonts w:ascii="Courier New" w:hAnsi="Courier New" w:cs="Courier New"/>
                      <w:color w:val="808080"/>
                      <w:sz w:val="22"/>
                      <w:szCs w:val="22"/>
                    </w:rPr>
                  </w:rPrChange>
                </w:rPr>
                <w:t>       </w:t>
              </w:r>
              <w:proofErr w:type="spellStart"/>
              <w:proofErr w:type="gramStart"/>
              <w:r w:rsidRPr="005A0097">
                <w:rPr>
                  <w:color w:val="A9B7C6"/>
                  <w:szCs w:val="28"/>
                  <w:lang w:val="en-US"/>
                  <w:rPrChange w:id="7756" w:author="Пользователь" w:date="2022-12-22T02:43:00Z">
                    <w:rPr>
                      <w:rFonts w:ascii="Courier New" w:hAnsi="Courier New" w:cs="Courier New"/>
                      <w:color w:val="A9B7C6"/>
                      <w:sz w:val="22"/>
                      <w:szCs w:val="22"/>
                    </w:rPr>
                  </w:rPrChange>
                </w:rPr>
                <w:t>table.setBottomBorder</w:t>
              </w:r>
              <w:proofErr w:type="spellEnd"/>
              <w:proofErr w:type="gramEnd"/>
              <w:r w:rsidRPr="005A0097">
                <w:rPr>
                  <w:color w:val="A9B7C6"/>
                  <w:szCs w:val="28"/>
                  <w:lang w:val="en-US"/>
                  <w:rPrChange w:id="7757" w:author="Пользователь" w:date="2022-12-22T02:43:00Z">
                    <w:rPr>
                      <w:rFonts w:ascii="Courier New" w:hAnsi="Courier New" w:cs="Courier New"/>
                      <w:color w:val="A9B7C6"/>
                      <w:sz w:val="22"/>
                      <w:szCs w:val="22"/>
                    </w:rPr>
                  </w:rPrChange>
                </w:rPr>
                <w:t>(</w:t>
              </w:r>
              <w:proofErr w:type="spellStart"/>
              <w:r w:rsidRPr="005A0097">
                <w:rPr>
                  <w:color w:val="A9B7C6"/>
                  <w:szCs w:val="28"/>
                  <w:lang w:val="en-US"/>
                  <w:rPrChange w:id="7758" w:author="Пользователь" w:date="2022-12-22T02:43:00Z">
                    <w:rPr>
                      <w:rFonts w:ascii="Courier New" w:hAnsi="Courier New" w:cs="Courier New"/>
                      <w:color w:val="A9B7C6"/>
                      <w:sz w:val="22"/>
                      <w:szCs w:val="22"/>
                    </w:rPr>
                  </w:rPrChange>
                </w:rPr>
                <w:t>XWPFTable.XWPFBorderType.</w:t>
              </w:r>
              <w:r w:rsidRPr="005A0097">
                <w:rPr>
                  <w:i/>
                  <w:iCs/>
                  <w:color w:val="9876AA"/>
                  <w:szCs w:val="28"/>
                  <w:lang w:val="en-US"/>
                  <w:rPrChange w:id="7759" w:author="Пользователь" w:date="2022-12-22T02:43:00Z">
                    <w:rPr>
                      <w:rFonts w:ascii="Courier New" w:hAnsi="Courier New" w:cs="Courier New"/>
                      <w:i/>
                      <w:iCs/>
                      <w:color w:val="9876AA"/>
                      <w:sz w:val="22"/>
                      <w:szCs w:val="22"/>
                    </w:rPr>
                  </w:rPrChange>
                </w:rPr>
                <w:t>SINGLE</w:t>
              </w:r>
              <w:proofErr w:type="spellEnd"/>
              <w:r w:rsidRPr="005A0097">
                <w:rPr>
                  <w:color w:val="CC7832"/>
                  <w:szCs w:val="28"/>
                  <w:lang w:val="en-US"/>
                  <w:rPrChange w:id="7760" w:author="Пользователь" w:date="2022-12-22T02:43:00Z">
                    <w:rPr>
                      <w:rFonts w:ascii="Courier New" w:hAnsi="Courier New" w:cs="Courier New"/>
                      <w:color w:val="CC7832"/>
                      <w:sz w:val="22"/>
                      <w:szCs w:val="22"/>
                    </w:rPr>
                  </w:rPrChange>
                </w:rPr>
                <w:t xml:space="preserve">, </w:t>
              </w:r>
              <w:r w:rsidRPr="005A0097">
                <w:rPr>
                  <w:color w:val="6897BB"/>
                  <w:szCs w:val="28"/>
                  <w:lang w:val="en-US"/>
                  <w:rPrChange w:id="7761" w:author="Пользователь" w:date="2022-12-22T02:43:00Z">
                    <w:rPr>
                      <w:rFonts w:ascii="Courier New" w:hAnsi="Courier New" w:cs="Courier New"/>
                      <w:color w:val="6897BB"/>
                      <w:sz w:val="22"/>
                      <w:szCs w:val="22"/>
                    </w:rPr>
                  </w:rPrChange>
                </w:rPr>
                <w:t>8</w:t>
              </w:r>
              <w:r w:rsidRPr="005A0097">
                <w:rPr>
                  <w:color w:val="CC7832"/>
                  <w:szCs w:val="28"/>
                  <w:lang w:val="en-US"/>
                  <w:rPrChange w:id="7762" w:author="Пользователь" w:date="2022-12-22T02:43:00Z">
                    <w:rPr>
                      <w:rFonts w:ascii="Courier New" w:hAnsi="Courier New" w:cs="Courier New"/>
                      <w:color w:val="CC7832"/>
                      <w:sz w:val="22"/>
                      <w:szCs w:val="22"/>
                    </w:rPr>
                  </w:rPrChange>
                </w:rPr>
                <w:t xml:space="preserve">, </w:t>
              </w:r>
              <w:r w:rsidRPr="005A0097">
                <w:rPr>
                  <w:color w:val="6897BB"/>
                  <w:szCs w:val="28"/>
                  <w:lang w:val="en-US"/>
                  <w:rPrChange w:id="7763" w:author="Пользователь" w:date="2022-12-22T02:43:00Z">
                    <w:rPr>
                      <w:rFonts w:ascii="Courier New" w:hAnsi="Courier New" w:cs="Courier New"/>
                      <w:color w:val="6897BB"/>
                      <w:sz w:val="22"/>
                      <w:szCs w:val="22"/>
                    </w:rPr>
                  </w:rPrChange>
                </w:rPr>
                <w:t>0</w:t>
              </w:r>
              <w:r w:rsidRPr="005A0097">
                <w:rPr>
                  <w:color w:val="CC7832"/>
                  <w:szCs w:val="28"/>
                  <w:lang w:val="en-US"/>
                  <w:rPrChange w:id="7764" w:author="Пользователь" w:date="2022-12-22T02:43:00Z">
                    <w:rPr>
                      <w:rFonts w:ascii="Courier New" w:hAnsi="Courier New" w:cs="Courier New"/>
                      <w:color w:val="CC7832"/>
                      <w:sz w:val="22"/>
                      <w:szCs w:val="22"/>
                    </w:rPr>
                  </w:rPrChange>
                </w:rPr>
                <w:t xml:space="preserve">, </w:t>
              </w:r>
              <w:r w:rsidRPr="005A0097">
                <w:rPr>
                  <w:color w:val="6A8759"/>
                  <w:szCs w:val="28"/>
                  <w:lang w:val="en-US"/>
                  <w:rPrChange w:id="7765" w:author="Пользователь" w:date="2022-12-22T02:43:00Z">
                    <w:rPr>
                      <w:rFonts w:ascii="Courier New" w:hAnsi="Courier New" w:cs="Courier New"/>
                      <w:color w:val="6A8759"/>
                      <w:sz w:val="22"/>
                      <w:szCs w:val="22"/>
                    </w:rPr>
                  </w:rPrChange>
                </w:rPr>
                <w:t>"000000"</w:t>
              </w:r>
              <w:r w:rsidRPr="005A0097">
                <w:rPr>
                  <w:color w:val="A9B7C6"/>
                  <w:szCs w:val="28"/>
                  <w:lang w:val="en-US"/>
                  <w:rPrChange w:id="7766" w:author="Пользователь" w:date="2022-12-22T02:43:00Z">
                    <w:rPr>
                      <w:rFonts w:ascii="Courier New" w:hAnsi="Courier New" w:cs="Courier New"/>
                      <w:color w:val="A9B7C6"/>
                      <w:sz w:val="22"/>
                      <w:szCs w:val="22"/>
                    </w:rPr>
                  </w:rPrChange>
                </w:rPr>
                <w:t>)</w:t>
              </w:r>
              <w:r w:rsidRPr="005A0097">
                <w:rPr>
                  <w:color w:val="CC7832"/>
                  <w:szCs w:val="28"/>
                  <w:lang w:val="en-US"/>
                  <w:rPrChange w:id="7767" w:author="Пользователь" w:date="2022-12-22T02:43:00Z">
                    <w:rPr>
                      <w:rFonts w:ascii="Courier New" w:hAnsi="Courier New" w:cs="Courier New"/>
                      <w:color w:val="CC7832"/>
                      <w:sz w:val="22"/>
                      <w:szCs w:val="22"/>
                    </w:rPr>
                  </w:rPrChange>
                </w:rPr>
                <w:t>;</w:t>
              </w:r>
            </w:ins>
          </w:p>
          <w:p w14:paraId="1E409B6C" w14:textId="77777777" w:rsidR="00046F53" w:rsidRPr="005A0097" w:rsidRDefault="00046F53" w:rsidP="00046F53">
            <w:pPr>
              <w:spacing w:line="240" w:lineRule="auto"/>
              <w:ind w:firstLine="0"/>
              <w:jc w:val="left"/>
              <w:rPr>
                <w:ins w:id="7768" w:author="Пользователь" w:date="2022-12-22T02:22:00Z"/>
                <w:szCs w:val="28"/>
                <w:lang w:val="en-US"/>
                <w:rPrChange w:id="7769" w:author="Пользователь" w:date="2022-12-22T02:43:00Z">
                  <w:rPr>
                    <w:ins w:id="7770" w:author="Пользователь" w:date="2022-12-22T02:22:00Z"/>
                    <w:sz w:val="24"/>
                  </w:rPr>
                </w:rPrChange>
              </w:rPr>
            </w:pPr>
            <w:ins w:id="7771" w:author="Пользователь" w:date="2022-12-22T02:22:00Z">
              <w:r w:rsidRPr="005A0097">
                <w:rPr>
                  <w:color w:val="CC7832"/>
                  <w:szCs w:val="28"/>
                  <w:lang w:val="en-US"/>
                  <w:rPrChange w:id="7772" w:author="Пользователь" w:date="2022-12-22T02:43:00Z">
                    <w:rPr>
                      <w:rFonts w:ascii="Courier New" w:hAnsi="Courier New" w:cs="Courier New"/>
                      <w:color w:val="CC7832"/>
                      <w:sz w:val="22"/>
                      <w:szCs w:val="22"/>
                    </w:rPr>
                  </w:rPrChange>
                </w:rPr>
                <w:t>       </w:t>
              </w:r>
              <w:proofErr w:type="spellStart"/>
              <w:proofErr w:type="gramStart"/>
              <w:r w:rsidRPr="005A0097">
                <w:rPr>
                  <w:color w:val="A9B7C6"/>
                  <w:szCs w:val="28"/>
                  <w:lang w:val="en-US"/>
                  <w:rPrChange w:id="7773" w:author="Пользователь" w:date="2022-12-22T02:43:00Z">
                    <w:rPr>
                      <w:rFonts w:ascii="Courier New" w:hAnsi="Courier New" w:cs="Courier New"/>
                      <w:color w:val="A9B7C6"/>
                      <w:sz w:val="22"/>
                      <w:szCs w:val="22"/>
                    </w:rPr>
                  </w:rPrChange>
                </w:rPr>
                <w:t>table.setTopBorder</w:t>
              </w:r>
              <w:proofErr w:type="spellEnd"/>
              <w:proofErr w:type="gramEnd"/>
              <w:r w:rsidRPr="005A0097">
                <w:rPr>
                  <w:color w:val="A9B7C6"/>
                  <w:szCs w:val="28"/>
                  <w:lang w:val="en-US"/>
                  <w:rPrChange w:id="7774" w:author="Пользователь" w:date="2022-12-22T02:43:00Z">
                    <w:rPr>
                      <w:rFonts w:ascii="Courier New" w:hAnsi="Courier New" w:cs="Courier New"/>
                      <w:color w:val="A9B7C6"/>
                      <w:sz w:val="22"/>
                      <w:szCs w:val="22"/>
                    </w:rPr>
                  </w:rPrChange>
                </w:rPr>
                <w:t>(</w:t>
              </w:r>
              <w:proofErr w:type="spellStart"/>
              <w:r w:rsidRPr="005A0097">
                <w:rPr>
                  <w:color w:val="A9B7C6"/>
                  <w:szCs w:val="28"/>
                  <w:lang w:val="en-US"/>
                  <w:rPrChange w:id="7775" w:author="Пользователь" w:date="2022-12-22T02:43:00Z">
                    <w:rPr>
                      <w:rFonts w:ascii="Courier New" w:hAnsi="Courier New" w:cs="Courier New"/>
                      <w:color w:val="A9B7C6"/>
                      <w:sz w:val="22"/>
                      <w:szCs w:val="22"/>
                    </w:rPr>
                  </w:rPrChange>
                </w:rPr>
                <w:t>XWPFTable.XWPFBorderType.</w:t>
              </w:r>
              <w:r w:rsidRPr="005A0097">
                <w:rPr>
                  <w:i/>
                  <w:iCs/>
                  <w:color w:val="9876AA"/>
                  <w:szCs w:val="28"/>
                  <w:lang w:val="en-US"/>
                  <w:rPrChange w:id="7776" w:author="Пользователь" w:date="2022-12-22T02:43:00Z">
                    <w:rPr>
                      <w:rFonts w:ascii="Courier New" w:hAnsi="Courier New" w:cs="Courier New"/>
                      <w:i/>
                      <w:iCs/>
                      <w:color w:val="9876AA"/>
                      <w:sz w:val="22"/>
                      <w:szCs w:val="22"/>
                    </w:rPr>
                  </w:rPrChange>
                </w:rPr>
                <w:t>SINGLE</w:t>
              </w:r>
              <w:proofErr w:type="spellEnd"/>
              <w:r w:rsidRPr="005A0097">
                <w:rPr>
                  <w:color w:val="CC7832"/>
                  <w:szCs w:val="28"/>
                  <w:lang w:val="en-US"/>
                  <w:rPrChange w:id="7777" w:author="Пользователь" w:date="2022-12-22T02:43:00Z">
                    <w:rPr>
                      <w:rFonts w:ascii="Courier New" w:hAnsi="Courier New" w:cs="Courier New"/>
                      <w:color w:val="CC7832"/>
                      <w:sz w:val="22"/>
                      <w:szCs w:val="22"/>
                    </w:rPr>
                  </w:rPrChange>
                </w:rPr>
                <w:t xml:space="preserve">, </w:t>
              </w:r>
              <w:r w:rsidRPr="005A0097">
                <w:rPr>
                  <w:color w:val="6897BB"/>
                  <w:szCs w:val="28"/>
                  <w:lang w:val="en-US"/>
                  <w:rPrChange w:id="7778" w:author="Пользователь" w:date="2022-12-22T02:43:00Z">
                    <w:rPr>
                      <w:rFonts w:ascii="Courier New" w:hAnsi="Courier New" w:cs="Courier New"/>
                      <w:color w:val="6897BB"/>
                      <w:sz w:val="22"/>
                      <w:szCs w:val="22"/>
                    </w:rPr>
                  </w:rPrChange>
                </w:rPr>
                <w:t>8</w:t>
              </w:r>
              <w:r w:rsidRPr="005A0097">
                <w:rPr>
                  <w:color w:val="CC7832"/>
                  <w:szCs w:val="28"/>
                  <w:lang w:val="en-US"/>
                  <w:rPrChange w:id="7779" w:author="Пользователь" w:date="2022-12-22T02:43:00Z">
                    <w:rPr>
                      <w:rFonts w:ascii="Courier New" w:hAnsi="Courier New" w:cs="Courier New"/>
                      <w:color w:val="CC7832"/>
                      <w:sz w:val="22"/>
                      <w:szCs w:val="22"/>
                    </w:rPr>
                  </w:rPrChange>
                </w:rPr>
                <w:t xml:space="preserve">, </w:t>
              </w:r>
              <w:r w:rsidRPr="005A0097">
                <w:rPr>
                  <w:color w:val="6897BB"/>
                  <w:szCs w:val="28"/>
                  <w:lang w:val="en-US"/>
                  <w:rPrChange w:id="7780" w:author="Пользователь" w:date="2022-12-22T02:43:00Z">
                    <w:rPr>
                      <w:rFonts w:ascii="Courier New" w:hAnsi="Courier New" w:cs="Courier New"/>
                      <w:color w:val="6897BB"/>
                      <w:sz w:val="22"/>
                      <w:szCs w:val="22"/>
                    </w:rPr>
                  </w:rPrChange>
                </w:rPr>
                <w:t>0</w:t>
              </w:r>
              <w:r w:rsidRPr="005A0097">
                <w:rPr>
                  <w:color w:val="CC7832"/>
                  <w:szCs w:val="28"/>
                  <w:lang w:val="en-US"/>
                  <w:rPrChange w:id="7781" w:author="Пользователь" w:date="2022-12-22T02:43:00Z">
                    <w:rPr>
                      <w:rFonts w:ascii="Courier New" w:hAnsi="Courier New" w:cs="Courier New"/>
                      <w:color w:val="CC7832"/>
                      <w:sz w:val="22"/>
                      <w:szCs w:val="22"/>
                    </w:rPr>
                  </w:rPrChange>
                </w:rPr>
                <w:t xml:space="preserve">, </w:t>
              </w:r>
              <w:r w:rsidRPr="005A0097">
                <w:rPr>
                  <w:color w:val="6A8759"/>
                  <w:szCs w:val="28"/>
                  <w:lang w:val="en-US"/>
                  <w:rPrChange w:id="7782" w:author="Пользователь" w:date="2022-12-22T02:43:00Z">
                    <w:rPr>
                      <w:rFonts w:ascii="Courier New" w:hAnsi="Courier New" w:cs="Courier New"/>
                      <w:color w:val="6A8759"/>
                      <w:sz w:val="22"/>
                      <w:szCs w:val="22"/>
                    </w:rPr>
                  </w:rPrChange>
                </w:rPr>
                <w:t>"000000"</w:t>
              </w:r>
              <w:r w:rsidRPr="005A0097">
                <w:rPr>
                  <w:color w:val="A9B7C6"/>
                  <w:szCs w:val="28"/>
                  <w:lang w:val="en-US"/>
                  <w:rPrChange w:id="7783" w:author="Пользователь" w:date="2022-12-22T02:43:00Z">
                    <w:rPr>
                      <w:rFonts w:ascii="Courier New" w:hAnsi="Courier New" w:cs="Courier New"/>
                      <w:color w:val="A9B7C6"/>
                      <w:sz w:val="22"/>
                      <w:szCs w:val="22"/>
                    </w:rPr>
                  </w:rPrChange>
                </w:rPr>
                <w:t>)</w:t>
              </w:r>
              <w:r w:rsidRPr="005A0097">
                <w:rPr>
                  <w:color w:val="CC7832"/>
                  <w:szCs w:val="28"/>
                  <w:lang w:val="en-US"/>
                  <w:rPrChange w:id="7784" w:author="Пользователь" w:date="2022-12-22T02:43:00Z">
                    <w:rPr>
                      <w:rFonts w:ascii="Courier New" w:hAnsi="Courier New" w:cs="Courier New"/>
                      <w:color w:val="CC7832"/>
                      <w:sz w:val="22"/>
                      <w:szCs w:val="22"/>
                    </w:rPr>
                  </w:rPrChange>
                </w:rPr>
                <w:t>;</w:t>
              </w:r>
            </w:ins>
          </w:p>
          <w:p w14:paraId="2F97348F" w14:textId="77777777" w:rsidR="00046F53" w:rsidRPr="005A0097" w:rsidRDefault="00046F53" w:rsidP="00046F53">
            <w:pPr>
              <w:spacing w:line="240" w:lineRule="auto"/>
              <w:ind w:firstLine="0"/>
              <w:jc w:val="left"/>
              <w:rPr>
                <w:ins w:id="7785" w:author="Пользователь" w:date="2022-12-22T02:22:00Z"/>
                <w:szCs w:val="28"/>
                <w:lang w:val="en-US"/>
                <w:rPrChange w:id="7786" w:author="Пользователь" w:date="2022-12-22T02:43:00Z">
                  <w:rPr>
                    <w:ins w:id="7787" w:author="Пользователь" w:date="2022-12-22T02:22:00Z"/>
                    <w:sz w:val="24"/>
                  </w:rPr>
                </w:rPrChange>
              </w:rPr>
            </w:pPr>
            <w:ins w:id="7788" w:author="Пользователь" w:date="2022-12-22T02:22:00Z">
              <w:r w:rsidRPr="005A0097">
                <w:rPr>
                  <w:color w:val="CC7832"/>
                  <w:szCs w:val="28"/>
                  <w:lang w:val="en-US"/>
                  <w:rPrChange w:id="7789" w:author="Пользователь" w:date="2022-12-22T02:43:00Z">
                    <w:rPr>
                      <w:rFonts w:ascii="Courier New" w:hAnsi="Courier New" w:cs="Courier New"/>
                      <w:color w:val="CC7832"/>
                      <w:sz w:val="22"/>
                      <w:szCs w:val="22"/>
                    </w:rPr>
                  </w:rPrChange>
                </w:rPr>
                <w:t>       </w:t>
              </w:r>
              <w:proofErr w:type="spellStart"/>
              <w:proofErr w:type="gramStart"/>
              <w:r w:rsidRPr="005A0097">
                <w:rPr>
                  <w:color w:val="A9B7C6"/>
                  <w:szCs w:val="28"/>
                  <w:lang w:val="en-US"/>
                  <w:rPrChange w:id="7790" w:author="Пользователь" w:date="2022-12-22T02:43:00Z">
                    <w:rPr>
                      <w:rFonts w:ascii="Courier New" w:hAnsi="Courier New" w:cs="Courier New"/>
                      <w:color w:val="A9B7C6"/>
                      <w:sz w:val="22"/>
                      <w:szCs w:val="22"/>
                    </w:rPr>
                  </w:rPrChange>
                </w:rPr>
                <w:t>table.setLeftBorder</w:t>
              </w:r>
              <w:proofErr w:type="spellEnd"/>
              <w:proofErr w:type="gramEnd"/>
              <w:r w:rsidRPr="005A0097">
                <w:rPr>
                  <w:color w:val="A9B7C6"/>
                  <w:szCs w:val="28"/>
                  <w:lang w:val="en-US"/>
                  <w:rPrChange w:id="7791" w:author="Пользователь" w:date="2022-12-22T02:43:00Z">
                    <w:rPr>
                      <w:rFonts w:ascii="Courier New" w:hAnsi="Courier New" w:cs="Courier New"/>
                      <w:color w:val="A9B7C6"/>
                      <w:sz w:val="22"/>
                      <w:szCs w:val="22"/>
                    </w:rPr>
                  </w:rPrChange>
                </w:rPr>
                <w:t>(</w:t>
              </w:r>
              <w:proofErr w:type="spellStart"/>
              <w:r w:rsidRPr="005A0097">
                <w:rPr>
                  <w:color w:val="A9B7C6"/>
                  <w:szCs w:val="28"/>
                  <w:lang w:val="en-US"/>
                  <w:rPrChange w:id="7792" w:author="Пользователь" w:date="2022-12-22T02:43:00Z">
                    <w:rPr>
                      <w:rFonts w:ascii="Courier New" w:hAnsi="Courier New" w:cs="Courier New"/>
                      <w:color w:val="A9B7C6"/>
                      <w:sz w:val="22"/>
                      <w:szCs w:val="22"/>
                    </w:rPr>
                  </w:rPrChange>
                </w:rPr>
                <w:t>XWPFTable.XWPFBorderType.</w:t>
              </w:r>
              <w:r w:rsidRPr="005A0097">
                <w:rPr>
                  <w:i/>
                  <w:iCs/>
                  <w:color w:val="9876AA"/>
                  <w:szCs w:val="28"/>
                  <w:lang w:val="en-US"/>
                  <w:rPrChange w:id="7793" w:author="Пользователь" w:date="2022-12-22T02:43:00Z">
                    <w:rPr>
                      <w:rFonts w:ascii="Courier New" w:hAnsi="Courier New" w:cs="Courier New"/>
                      <w:i/>
                      <w:iCs/>
                      <w:color w:val="9876AA"/>
                      <w:sz w:val="22"/>
                      <w:szCs w:val="22"/>
                    </w:rPr>
                  </w:rPrChange>
                </w:rPr>
                <w:t>SINGLE</w:t>
              </w:r>
              <w:proofErr w:type="spellEnd"/>
              <w:r w:rsidRPr="005A0097">
                <w:rPr>
                  <w:color w:val="CC7832"/>
                  <w:szCs w:val="28"/>
                  <w:lang w:val="en-US"/>
                  <w:rPrChange w:id="7794" w:author="Пользователь" w:date="2022-12-22T02:43:00Z">
                    <w:rPr>
                      <w:rFonts w:ascii="Courier New" w:hAnsi="Courier New" w:cs="Courier New"/>
                      <w:color w:val="CC7832"/>
                      <w:sz w:val="22"/>
                      <w:szCs w:val="22"/>
                    </w:rPr>
                  </w:rPrChange>
                </w:rPr>
                <w:t xml:space="preserve">, </w:t>
              </w:r>
              <w:r w:rsidRPr="005A0097">
                <w:rPr>
                  <w:color w:val="6897BB"/>
                  <w:szCs w:val="28"/>
                  <w:lang w:val="en-US"/>
                  <w:rPrChange w:id="7795" w:author="Пользователь" w:date="2022-12-22T02:43:00Z">
                    <w:rPr>
                      <w:rFonts w:ascii="Courier New" w:hAnsi="Courier New" w:cs="Courier New"/>
                      <w:color w:val="6897BB"/>
                      <w:sz w:val="22"/>
                      <w:szCs w:val="22"/>
                    </w:rPr>
                  </w:rPrChange>
                </w:rPr>
                <w:t>8</w:t>
              </w:r>
              <w:r w:rsidRPr="005A0097">
                <w:rPr>
                  <w:color w:val="CC7832"/>
                  <w:szCs w:val="28"/>
                  <w:lang w:val="en-US"/>
                  <w:rPrChange w:id="7796" w:author="Пользователь" w:date="2022-12-22T02:43:00Z">
                    <w:rPr>
                      <w:rFonts w:ascii="Courier New" w:hAnsi="Courier New" w:cs="Courier New"/>
                      <w:color w:val="CC7832"/>
                      <w:sz w:val="22"/>
                      <w:szCs w:val="22"/>
                    </w:rPr>
                  </w:rPrChange>
                </w:rPr>
                <w:t xml:space="preserve">, </w:t>
              </w:r>
              <w:r w:rsidRPr="005A0097">
                <w:rPr>
                  <w:color w:val="6897BB"/>
                  <w:szCs w:val="28"/>
                  <w:lang w:val="en-US"/>
                  <w:rPrChange w:id="7797" w:author="Пользователь" w:date="2022-12-22T02:43:00Z">
                    <w:rPr>
                      <w:rFonts w:ascii="Courier New" w:hAnsi="Courier New" w:cs="Courier New"/>
                      <w:color w:val="6897BB"/>
                      <w:sz w:val="22"/>
                      <w:szCs w:val="22"/>
                    </w:rPr>
                  </w:rPrChange>
                </w:rPr>
                <w:t>0</w:t>
              </w:r>
              <w:r w:rsidRPr="005A0097">
                <w:rPr>
                  <w:color w:val="CC7832"/>
                  <w:szCs w:val="28"/>
                  <w:lang w:val="en-US"/>
                  <w:rPrChange w:id="7798" w:author="Пользователь" w:date="2022-12-22T02:43:00Z">
                    <w:rPr>
                      <w:rFonts w:ascii="Courier New" w:hAnsi="Courier New" w:cs="Courier New"/>
                      <w:color w:val="CC7832"/>
                      <w:sz w:val="22"/>
                      <w:szCs w:val="22"/>
                    </w:rPr>
                  </w:rPrChange>
                </w:rPr>
                <w:t xml:space="preserve">, </w:t>
              </w:r>
              <w:r w:rsidRPr="005A0097">
                <w:rPr>
                  <w:color w:val="6A8759"/>
                  <w:szCs w:val="28"/>
                  <w:lang w:val="en-US"/>
                  <w:rPrChange w:id="7799" w:author="Пользователь" w:date="2022-12-22T02:43:00Z">
                    <w:rPr>
                      <w:rFonts w:ascii="Courier New" w:hAnsi="Courier New" w:cs="Courier New"/>
                      <w:color w:val="6A8759"/>
                      <w:sz w:val="22"/>
                      <w:szCs w:val="22"/>
                    </w:rPr>
                  </w:rPrChange>
                </w:rPr>
                <w:t>"000000"</w:t>
              </w:r>
              <w:r w:rsidRPr="005A0097">
                <w:rPr>
                  <w:color w:val="A9B7C6"/>
                  <w:szCs w:val="28"/>
                  <w:lang w:val="en-US"/>
                  <w:rPrChange w:id="7800" w:author="Пользователь" w:date="2022-12-22T02:43:00Z">
                    <w:rPr>
                      <w:rFonts w:ascii="Courier New" w:hAnsi="Courier New" w:cs="Courier New"/>
                      <w:color w:val="A9B7C6"/>
                      <w:sz w:val="22"/>
                      <w:szCs w:val="22"/>
                    </w:rPr>
                  </w:rPrChange>
                </w:rPr>
                <w:t>)</w:t>
              </w:r>
              <w:r w:rsidRPr="005A0097">
                <w:rPr>
                  <w:color w:val="CC7832"/>
                  <w:szCs w:val="28"/>
                  <w:lang w:val="en-US"/>
                  <w:rPrChange w:id="7801" w:author="Пользователь" w:date="2022-12-22T02:43:00Z">
                    <w:rPr>
                      <w:rFonts w:ascii="Courier New" w:hAnsi="Courier New" w:cs="Courier New"/>
                      <w:color w:val="CC7832"/>
                      <w:sz w:val="22"/>
                      <w:szCs w:val="22"/>
                    </w:rPr>
                  </w:rPrChange>
                </w:rPr>
                <w:t>;</w:t>
              </w:r>
            </w:ins>
          </w:p>
          <w:p w14:paraId="56C81FE0" w14:textId="77777777" w:rsidR="00046F53" w:rsidRPr="005A0097" w:rsidRDefault="00046F53" w:rsidP="00046F53">
            <w:pPr>
              <w:spacing w:line="240" w:lineRule="auto"/>
              <w:ind w:firstLine="0"/>
              <w:jc w:val="left"/>
              <w:rPr>
                <w:ins w:id="7802" w:author="Пользователь" w:date="2022-12-22T02:22:00Z"/>
                <w:szCs w:val="28"/>
                <w:lang w:val="en-US"/>
                <w:rPrChange w:id="7803" w:author="Пользователь" w:date="2022-12-22T02:43:00Z">
                  <w:rPr>
                    <w:ins w:id="7804" w:author="Пользователь" w:date="2022-12-22T02:22:00Z"/>
                    <w:sz w:val="24"/>
                  </w:rPr>
                </w:rPrChange>
              </w:rPr>
            </w:pPr>
            <w:ins w:id="7805" w:author="Пользователь" w:date="2022-12-22T02:22:00Z">
              <w:r w:rsidRPr="005A0097">
                <w:rPr>
                  <w:color w:val="CC7832"/>
                  <w:szCs w:val="28"/>
                  <w:lang w:val="en-US"/>
                  <w:rPrChange w:id="7806" w:author="Пользователь" w:date="2022-12-22T02:43:00Z">
                    <w:rPr>
                      <w:rFonts w:ascii="Courier New" w:hAnsi="Courier New" w:cs="Courier New"/>
                      <w:color w:val="CC7832"/>
                      <w:sz w:val="22"/>
                      <w:szCs w:val="22"/>
                    </w:rPr>
                  </w:rPrChange>
                </w:rPr>
                <w:t>       </w:t>
              </w:r>
              <w:proofErr w:type="spellStart"/>
              <w:proofErr w:type="gramStart"/>
              <w:r w:rsidRPr="005A0097">
                <w:rPr>
                  <w:color w:val="A9B7C6"/>
                  <w:szCs w:val="28"/>
                  <w:lang w:val="en-US"/>
                  <w:rPrChange w:id="7807" w:author="Пользователь" w:date="2022-12-22T02:43:00Z">
                    <w:rPr>
                      <w:rFonts w:ascii="Courier New" w:hAnsi="Courier New" w:cs="Courier New"/>
                      <w:color w:val="A9B7C6"/>
                      <w:sz w:val="22"/>
                      <w:szCs w:val="22"/>
                    </w:rPr>
                  </w:rPrChange>
                </w:rPr>
                <w:t>table.setRightBorder</w:t>
              </w:r>
              <w:proofErr w:type="spellEnd"/>
              <w:proofErr w:type="gramEnd"/>
              <w:r w:rsidRPr="005A0097">
                <w:rPr>
                  <w:color w:val="A9B7C6"/>
                  <w:szCs w:val="28"/>
                  <w:lang w:val="en-US"/>
                  <w:rPrChange w:id="7808" w:author="Пользователь" w:date="2022-12-22T02:43:00Z">
                    <w:rPr>
                      <w:rFonts w:ascii="Courier New" w:hAnsi="Courier New" w:cs="Courier New"/>
                      <w:color w:val="A9B7C6"/>
                      <w:sz w:val="22"/>
                      <w:szCs w:val="22"/>
                    </w:rPr>
                  </w:rPrChange>
                </w:rPr>
                <w:t>(</w:t>
              </w:r>
              <w:proofErr w:type="spellStart"/>
              <w:r w:rsidRPr="005A0097">
                <w:rPr>
                  <w:color w:val="A9B7C6"/>
                  <w:szCs w:val="28"/>
                  <w:lang w:val="en-US"/>
                  <w:rPrChange w:id="7809" w:author="Пользователь" w:date="2022-12-22T02:43:00Z">
                    <w:rPr>
                      <w:rFonts w:ascii="Courier New" w:hAnsi="Courier New" w:cs="Courier New"/>
                      <w:color w:val="A9B7C6"/>
                      <w:sz w:val="22"/>
                      <w:szCs w:val="22"/>
                    </w:rPr>
                  </w:rPrChange>
                </w:rPr>
                <w:t>XWPFTable.XWPFBorderType.</w:t>
              </w:r>
              <w:r w:rsidRPr="005A0097">
                <w:rPr>
                  <w:i/>
                  <w:iCs/>
                  <w:color w:val="9876AA"/>
                  <w:szCs w:val="28"/>
                  <w:lang w:val="en-US"/>
                  <w:rPrChange w:id="7810" w:author="Пользователь" w:date="2022-12-22T02:43:00Z">
                    <w:rPr>
                      <w:rFonts w:ascii="Courier New" w:hAnsi="Courier New" w:cs="Courier New"/>
                      <w:i/>
                      <w:iCs/>
                      <w:color w:val="9876AA"/>
                      <w:sz w:val="22"/>
                      <w:szCs w:val="22"/>
                    </w:rPr>
                  </w:rPrChange>
                </w:rPr>
                <w:t>SINGLE</w:t>
              </w:r>
              <w:proofErr w:type="spellEnd"/>
              <w:r w:rsidRPr="005A0097">
                <w:rPr>
                  <w:color w:val="CC7832"/>
                  <w:szCs w:val="28"/>
                  <w:lang w:val="en-US"/>
                  <w:rPrChange w:id="7811" w:author="Пользователь" w:date="2022-12-22T02:43:00Z">
                    <w:rPr>
                      <w:rFonts w:ascii="Courier New" w:hAnsi="Courier New" w:cs="Courier New"/>
                      <w:color w:val="CC7832"/>
                      <w:sz w:val="22"/>
                      <w:szCs w:val="22"/>
                    </w:rPr>
                  </w:rPrChange>
                </w:rPr>
                <w:t xml:space="preserve">, </w:t>
              </w:r>
              <w:r w:rsidRPr="005A0097">
                <w:rPr>
                  <w:color w:val="6897BB"/>
                  <w:szCs w:val="28"/>
                  <w:lang w:val="en-US"/>
                  <w:rPrChange w:id="7812" w:author="Пользователь" w:date="2022-12-22T02:43:00Z">
                    <w:rPr>
                      <w:rFonts w:ascii="Courier New" w:hAnsi="Courier New" w:cs="Courier New"/>
                      <w:color w:val="6897BB"/>
                      <w:sz w:val="22"/>
                      <w:szCs w:val="22"/>
                    </w:rPr>
                  </w:rPrChange>
                </w:rPr>
                <w:t>8</w:t>
              </w:r>
              <w:r w:rsidRPr="005A0097">
                <w:rPr>
                  <w:color w:val="CC7832"/>
                  <w:szCs w:val="28"/>
                  <w:lang w:val="en-US"/>
                  <w:rPrChange w:id="7813" w:author="Пользователь" w:date="2022-12-22T02:43:00Z">
                    <w:rPr>
                      <w:rFonts w:ascii="Courier New" w:hAnsi="Courier New" w:cs="Courier New"/>
                      <w:color w:val="CC7832"/>
                      <w:sz w:val="22"/>
                      <w:szCs w:val="22"/>
                    </w:rPr>
                  </w:rPrChange>
                </w:rPr>
                <w:t xml:space="preserve">, </w:t>
              </w:r>
              <w:r w:rsidRPr="005A0097">
                <w:rPr>
                  <w:color w:val="6897BB"/>
                  <w:szCs w:val="28"/>
                  <w:lang w:val="en-US"/>
                  <w:rPrChange w:id="7814" w:author="Пользователь" w:date="2022-12-22T02:43:00Z">
                    <w:rPr>
                      <w:rFonts w:ascii="Courier New" w:hAnsi="Courier New" w:cs="Courier New"/>
                      <w:color w:val="6897BB"/>
                      <w:sz w:val="22"/>
                      <w:szCs w:val="22"/>
                    </w:rPr>
                  </w:rPrChange>
                </w:rPr>
                <w:t>0</w:t>
              </w:r>
              <w:r w:rsidRPr="005A0097">
                <w:rPr>
                  <w:color w:val="CC7832"/>
                  <w:szCs w:val="28"/>
                  <w:lang w:val="en-US"/>
                  <w:rPrChange w:id="7815" w:author="Пользователь" w:date="2022-12-22T02:43:00Z">
                    <w:rPr>
                      <w:rFonts w:ascii="Courier New" w:hAnsi="Courier New" w:cs="Courier New"/>
                      <w:color w:val="CC7832"/>
                      <w:sz w:val="22"/>
                      <w:szCs w:val="22"/>
                    </w:rPr>
                  </w:rPrChange>
                </w:rPr>
                <w:t xml:space="preserve">, </w:t>
              </w:r>
              <w:r w:rsidRPr="005A0097">
                <w:rPr>
                  <w:color w:val="6A8759"/>
                  <w:szCs w:val="28"/>
                  <w:lang w:val="en-US"/>
                  <w:rPrChange w:id="7816" w:author="Пользователь" w:date="2022-12-22T02:43:00Z">
                    <w:rPr>
                      <w:rFonts w:ascii="Courier New" w:hAnsi="Courier New" w:cs="Courier New"/>
                      <w:color w:val="6A8759"/>
                      <w:sz w:val="22"/>
                      <w:szCs w:val="22"/>
                    </w:rPr>
                  </w:rPrChange>
                </w:rPr>
                <w:t>"000000"</w:t>
              </w:r>
              <w:r w:rsidRPr="005A0097">
                <w:rPr>
                  <w:color w:val="A9B7C6"/>
                  <w:szCs w:val="28"/>
                  <w:lang w:val="en-US"/>
                  <w:rPrChange w:id="7817" w:author="Пользователь" w:date="2022-12-22T02:43:00Z">
                    <w:rPr>
                      <w:rFonts w:ascii="Courier New" w:hAnsi="Courier New" w:cs="Courier New"/>
                      <w:color w:val="A9B7C6"/>
                      <w:sz w:val="22"/>
                      <w:szCs w:val="22"/>
                    </w:rPr>
                  </w:rPrChange>
                </w:rPr>
                <w:t>)</w:t>
              </w:r>
              <w:r w:rsidRPr="005A0097">
                <w:rPr>
                  <w:color w:val="CC7832"/>
                  <w:szCs w:val="28"/>
                  <w:lang w:val="en-US"/>
                  <w:rPrChange w:id="7818" w:author="Пользователь" w:date="2022-12-22T02:43:00Z">
                    <w:rPr>
                      <w:rFonts w:ascii="Courier New" w:hAnsi="Courier New" w:cs="Courier New"/>
                      <w:color w:val="CC7832"/>
                      <w:sz w:val="22"/>
                      <w:szCs w:val="22"/>
                    </w:rPr>
                  </w:rPrChange>
                </w:rPr>
                <w:t>;</w:t>
              </w:r>
            </w:ins>
          </w:p>
          <w:p w14:paraId="567BAA9E" w14:textId="77777777" w:rsidR="00046F53" w:rsidRPr="005A0097" w:rsidRDefault="00046F53" w:rsidP="00046F53">
            <w:pPr>
              <w:spacing w:line="240" w:lineRule="auto"/>
              <w:ind w:firstLine="0"/>
              <w:jc w:val="left"/>
              <w:rPr>
                <w:ins w:id="7819" w:author="Пользователь" w:date="2022-12-22T02:22:00Z"/>
                <w:szCs w:val="28"/>
                <w:lang w:val="en-US"/>
                <w:rPrChange w:id="7820" w:author="Пользователь" w:date="2022-12-22T02:43:00Z">
                  <w:rPr>
                    <w:ins w:id="7821" w:author="Пользователь" w:date="2022-12-22T02:22:00Z"/>
                    <w:sz w:val="24"/>
                  </w:rPr>
                </w:rPrChange>
              </w:rPr>
            </w:pPr>
            <w:ins w:id="7822" w:author="Пользователь" w:date="2022-12-22T02:22:00Z">
              <w:r w:rsidRPr="005A0097">
                <w:rPr>
                  <w:color w:val="CC7832"/>
                  <w:szCs w:val="28"/>
                  <w:lang w:val="en-US"/>
                  <w:rPrChange w:id="7823" w:author="Пользователь" w:date="2022-12-22T02:43:00Z">
                    <w:rPr>
                      <w:rFonts w:ascii="Courier New" w:hAnsi="Courier New" w:cs="Courier New"/>
                      <w:color w:val="CC7832"/>
                      <w:sz w:val="22"/>
                      <w:szCs w:val="22"/>
                    </w:rPr>
                  </w:rPrChange>
                </w:rPr>
                <w:t>       </w:t>
              </w:r>
              <w:proofErr w:type="spellStart"/>
              <w:proofErr w:type="gramStart"/>
              <w:r w:rsidRPr="005A0097">
                <w:rPr>
                  <w:color w:val="A9B7C6"/>
                  <w:szCs w:val="28"/>
                  <w:lang w:val="en-US"/>
                  <w:rPrChange w:id="7824" w:author="Пользователь" w:date="2022-12-22T02:43:00Z">
                    <w:rPr>
                      <w:rFonts w:ascii="Courier New" w:hAnsi="Courier New" w:cs="Courier New"/>
                      <w:color w:val="A9B7C6"/>
                      <w:sz w:val="22"/>
                      <w:szCs w:val="22"/>
                    </w:rPr>
                  </w:rPrChange>
                </w:rPr>
                <w:t>table.setInsideHBorder</w:t>
              </w:r>
              <w:proofErr w:type="spellEnd"/>
              <w:proofErr w:type="gramEnd"/>
              <w:r w:rsidRPr="005A0097">
                <w:rPr>
                  <w:color w:val="A9B7C6"/>
                  <w:szCs w:val="28"/>
                  <w:lang w:val="en-US"/>
                  <w:rPrChange w:id="7825" w:author="Пользователь" w:date="2022-12-22T02:43:00Z">
                    <w:rPr>
                      <w:rFonts w:ascii="Courier New" w:hAnsi="Courier New" w:cs="Courier New"/>
                      <w:color w:val="A9B7C6"/>
                      <w:sz w:val="22"/>
                      <w:szCs w:val="22"/>
                    </w:rPr>
                  </w:rPrChange>
                </w:rPr>
                <w:t>(</w:t>
              </w:r>
              <w:proofErr w:type="spellStart"/>
              <w:r w:rsidRPr="005A0097">
                <w:rPr>
                  <w:color w:val="A9B7C6"/>
                  <w:szCs w:val="28"/>
                  <w:lang w:val="en-US"/>
                  <w:rPrChange w:id="7826" w:author="Пользователь" w:date="2022-12-22T02:43:00Z">
                    <w:rPr>
                      <w:rFonts w:ascii="Courier New" w:hAnsi="Courier New" w:cs="Courier New"/>
                      <w:color w:val="A9B7C6"/>
                      <w:sz w:val="22"/>
                      <w:szCs w:val="22"/>
                    </w:rPr>
                  </w:rPrChange>
                </w:rPr>
                <w:t>XWPFTable.XWPFBorderType.</w:t>
              </w:r>
              <w:r w:rsidRPr="005A0097">
                <w:rPr>
                  <w:i/>
                  <w:iCs/>
                  <w:color w:val="9876AA"/>
                  <w:szCs w:val="28"/>
                  <w:lang w:val="en-US"/>
                  <w:rPrChange w:id="7827" w:author="Пользователь" w:date="2022-12-22T02:43:00Z">
                    <w:rPr>
                      <w:rFonts w:ascii="Courier New" w:hAnsi="Courier New" w:cs="Courier New"/>
                      <w:i/>
                      <w:iCs/>
                      <w:color w:val="9876AA"/>
                      <w:sz w:val="22"/>
                      <w:szCs w:val="22"/>
                    </w:rPr>
                  </w:rPrChange>
                </w:rPr>
                <w:t>SINGLE</w:t>
              </w:r>
              <w:proofErr w:type="spellEnd"/>
              <w:r w:rsidRPr="005A0097">
                <w:rPr>
                  <w:color w:val="CC7832"/>
                  <w:szCs w:val="28"/>
                  <w:lang w:val="en-US"/>
                  <w:rPrChange w:id="7828" w:author="Пользователь" w:date="2022-12-22T02:43:00Z">
                    <w:rPr>
                      <w:rFonts w:ascii="Courier New" w:hAnsi="Courier New" w:cs="Courier New"/>
                      <w:color w:val="CC7832"/>
                      <w:sz w:val="22"/>
                      <w:szCs w:val="22"/>
                    </w:rPr>
                  </w:rPrChange>
                </w:rPr>
                <w:t xml:space="preserve">, </w:t>
              </w:r>
              <w:r w:rsidRPr="005A0097">
                <w:rPr>
                  <w:color w:val="6897BB"/>
                  <w:szCs w:val="28"/>
                  <w:lang w:val="en-US"/>
                  <w:rPrChange w:id="7829" w:author="Пользователь" w:date="2022-12-22T02:43:00Z">
                    <w:rPr>
                      <w:rFonts w:ascii="Courier New" w:hAnsi="Courier New" w:cs="Courier New"/>
                      <w:color w:val="6897BB"/>
                      <w:sz w:val="22"/>
                      <w:szCs w:val="22"/>
                    </w:rPr>
                  </w:rPrChange>
                </w:rPr>
                <w:t>8</w:t>
              </w:r>
              <w:r w:rsidRPr="005A0097">
                <w:rPr>
                  <w:color w:val="CC7832"/>
                  <w:szCs w:val="28"/>
                  <w:lang w:val="en-US"/>
                  <w:rPrChange w:id="7830" w:author="Пользователь" w:date="2022-12-22T02:43:00Z">
                    <w:rPr>
                      <w:rFonts w:ascii="Courier New" w:hAnsi="Courier New" w:cs="Courier New"/>
                      <w:color w:val="CC7832"/>
                      <w:sz w:val="22"/>
                      <w:szCs w:val="22"/>
                    </w:rPr>
                  </w:rPrChange>
                </w:rPr>
                <w:t xml:space="preserve">, </w:t>
              </w:r>
              <w:r w:rsidRPr="005A0097">
                <w:rPr>
                  <w:color w:val="6897BB"/>
                  <w:szCs w:val="28"/>
                  <w:lang w:val="en-US"/>
                  <w:rPrChange w:id="7831" w:author="Пользователь" w:date="2022-12-22T02:43:00Z">
                    <w:rPr>
                      <w:rFonts w:ascii="Courier New" w:hAnsi="Courier New" w:cs="Courier New"/>
                      <w:color w:val="6897BB"/>
                      <w:sz w:val="22"/>
                      <w:szCs w:val="22"/>
                    </w:rPr>
                  </w:rPrChange>
                </w:rPr>
                <w:t>0</w:t>
              </w:r>
              <w:r w:rsidRPr="005A0097">
                <w:rPr>
                  <w:color w:val="CC7832"/>
                  <w:szCs w:val="28"/>
                  <w:lang w:val="en-US"/>
                  <w:rPrChange w:id="7832" w:author="Пользователь" w:date="2022-12-22T02:43:00Z">
                    <w:rPr>
                      <w:rFonts w:ascii="Courier New" w:hAnsi="Courier New" w:cs="Courier New"/>
                      <w:color w:val="CC7832"/>
                      <w:sz w:val="22"/>
                      <w:szCs w:val="22"/>
                    </w:rPr>
                  </w:rPrChange>
                </w:rPr>
                <w:t xml:space="preserve">, </w:t>
              </w:r>
              <w:r w:rsidRPr="005A0097">
                <w:rPr>
                  <w:color w:val="6A8759"/>
                  <w:szCs w:val="28"/>
                  <w:lang w:val="en-US"/>
                  <w:rPrChange w:id="7833" w:author="Пользователь" w:date="2022-12-22T02:43:00Z">
                    <w:rPr>
                      <w:rFonts w:ascii="Courier New" w:hAnsi="Courier New" w:cs="Courier New"/>
                      <w:color w:val="6A8759"/>
                      <w:sz w:val="22"/>
                      <w:szCs w:val="22"/>
                    </w:rPr>
                  </w:rPrChange>
                </w:rPr>
                <w:t>"000000"</w:t>
              </w:r>
              <w:r w:rsidRPr="005A0097">
                <w:rPr>
                  <w:color w:val="A9B7C6"/>
                  <w:szCs w:val="28"/>
                  <w:lang w:val="en-US"/>
                  <w:rPrChange w:id="7834" w:author="Пользователь" w:date="2022-12-22T02:43:00Z">
                    <w:rPr>
                      <w:rFonts w:ascii="Courier New" w:hAnsi="Courier New" w:cs="Courier New"/>
                      <w:color w:val="A9B7C6"/>
                      <w:sz w:val="22"/>
                      <w:szCs w:val="22"/>
                    </w:rPr>
                  </w:rPrChange>
                </w:rPr>
                <w:t>)</w:t>
              </w:r>
              <w:r w:rsidRPr="005A0097">
                <w:rPr>
                  <w:color w:val="CC7832"/>
                  <w:szCs w:val="28"/>
                  <w:lang w:val="en-US"/>
                  <w:rPrChange w:id="7835" w:author="Пользователь" w:date="2022-12-22T02:43:00Z">
                    <w:rPr>
                      <w:rFonts w:ascii="Courier New" w:hAnsi="Courier New" w:cs="Courier New"/>
                      <w:color w:val="CC7832"/>
                      <w:sz w:val="22"/>
                      <w:szCs w:val="22"/>
                    </w:rPr>
                  </w:rPrChange>
                </w:rPr>
                <w:t>;</w:t>
              </w:r>
            </w:ins>
          </w:p>
          <w:p w14:paraId="614D4BDC" w14:textId="77777777" w:rsidR="00046F53" w:rsidRPr="005A0097" w:rsidRDefault="00046F53" w:rsidP="00046F53">
            <w:pPr>
              <w:spacing w:line="240" w:lineRule="auto"/>
              <w:ind w:firstLine="0"/>
              <w:jc w:val="left"/>
              <w:rPr>
                <w:ins w:id="7836" w:author="Пользователь" w:date="2022-12-22T02:22:00Z"/>
                <w:szCs w:val="28"/>
                <w:lang w:val="en-US"/>
                <w:rPrChange w:id="7837" w:author="Пользователь" w:date="2022-12-22T02:43:00Z">
                  <w:rPr>
                    <w:ins w:id="7838" w:author="Пользователь" w:date="2022-12-22T02:22:00Z"/>
                    <w:sz w:val="24"/>
                  </w:rPr>
                </w:rPrChange>
              </w:rPr>
            </w:pPr>
            <w:ins w:id="7839" w:author="Пользователь" w:date="2022-12-22T02:22:00Z">
              <w:r w:rsidRPr="005A0097">
                <w:rPr>
                  <w:color w:val="CC7832"/>
                  <w:szCs w:val="28"/>
                  <w:lang w:val="en-US"/>
                  <w:rPrChange w:id="7840" w:author="Пользователь" w:date="2022-12-22T02:43:00Z">
                    <w:rPr>
                      <w:rFonts w:ascii="Courier New" w:hAnsi="Courier New" w:cs="Courier New"/>
                      <w:color w:val="CC7832"/>
                      <w:sz w:val="22"/>
                      <w:szCs w:val="22"/>
                    </w:rPr>
                  </w:rPrChange>
                </w:rPr>
                <w:t>       </w:t>
              </w:r>
              <w:proofErr w:type="spellStart"/>
              <w:proofErr w:type="gramStart"/>
              <w:r w:rsidRPr="005A0097">
                <w:rPr>
                  <w:color w:val="A9B7C6"/>
                  <w:szCs w:val="28"/>
                  <w:lang w:val="en-US"/>
                  <w:rPrChange w:id="7841" w:author="Пользователь" w:date="2022-12-22T02:43:00Z">
                    <w:rPr>
                      <w:rFonts w:ascii="Courier New" w:hAnsi="Courier New" w:cs="Courier New"/>
                      <w:color w:val="A9B7C6"/>
                      <w:sz w:val="22"/>
                      <w:szCs w:val="22"/>
                    </w:rPr>
                  </w:rPrChange>
                </w:rPr>
                <w:t>table.setInsideVBorder</w:t>
              </w:r>
              <w:proofErr w:type="spellEnd"/>
              <w:proofErr w:type="gramEnd"/>
              <w:r w:rsidRPr="005A0097">
                <w:rPr>
                  <w:color w:val="A9B7C6"/>
                  <w:szCs w:val="28"/>
                  <w:lang w:val="en-US"/>
                  <w:rPrChange w:id="7842" w:author="Пользователь" w:date="2022-12-22T02:43:00Z">
                    <w:rPr>
                      <w:rFonts w:ascii="Courier New" w:hAnsi="Courier New" w:cs="Courier New"/>
                      <w:color w:val="A9B7C6"/>
                      <w:sz w:val="22"/>
                      <w:szCs w:val="22"/>
                    </w:rPr>
                  </w:rPrChange>
                </w:rPr>
                <w:t>(</w:t>
              </w:r>
              <w:proofErr w:type="spellStart"/>
              <w:r w:rsidRPr="005A0097">
                <w:rPr>
                  <w:color w:val="A9B7C6"/>
                  <w:szCs w:val="28"/>
                  <w:lang w:val="en-US"/>
                  <w:rPrChange w:id="7843" w:author="Пользователь" w:date="2022-12-22T02:43:00Z">
                    <w:rPr>
                      <w:rFonts w:ascii="Courier New" w:hAnsi="Courier New" w:cs="Courier New"/>
                      <w:color w:val="A9B7C6"/>
                      <w:sz w:val="22"/>
                      <w:szCs w:val="22"/>
                    </w:rPr>
                  </w:rPrChange>
                </w:rPr>
                <w:t>XWPFTable.XWPFBorderType.</w:t>
              </w:r>
              <w:r w:rsidRPr="005A0097">
                <w:rPr>
                  <w:i/>
                  <w:iCs/>
                  <w:color w:val="9876AA"/>
                  <w:szCs w:val="28"/>
                  <w:lang w:val="en-US"/>
                  <w:rPrChange w:id="7844" w:author="Пользователь" w:date="2022-12-22T02:43:00Z">
                    <w:rPr>
                      <w:rFonts w:ascii="Courier New" w:hAnsi="Courier New" w:cs="Courier New"/>
                      <w:i/>
                      <w:iCs/>
                      <w:color w:val="9876AA"/>
                      <w:sz w:val="22"/>
                      <w:szCs w:val="22"/>
                    </w:rPr>
                  </w:rPrChange>
                </w:rPr>
                <w:t>SINGLE</w:t>
              </w:r>
              <w:proofErr w:type="spellEnd"/>
              <w:r w:rsidRPr="005A0097">
                <w:rPr>
                  <w:color w:val="CC7832"/>
                  <w:szCs w:val="28"/>
                  <w:lang w:val="en-US"/>
                  <w:rPrChange w:id="7845" w:author="Пользователь" w:date="2022-12-22T02:43:00Z">
                    <w:rPr>
                      <w:rFonts w:ascii="Courier New" w:hAnsi="Courier New" w:cs="Courier New"/>
                      <w:color w:val="CC7832"/>
                      <w:sz w:val="22"/>
                      <w:szCs w:val="22"/>
                    </w:rPr>
                  </w:rPrChange>
                </w:rPr>
                <w:t xml:space="preserve">, </w:t>
              </w:r>
              <w:r w:rsidRPr="005A0097">
                <w:rPr>
                  <w:color w:val="6897BB"/>
                  <w:szCs w:val="28"/>
                  <w:lang w:val="en-US"/>
                  <w:rPrChange w:id="7846" w:author="Пользователь" w:date="2022-12-22T02:43:00Z">
                    <w:rPr>
                      <w:rFonts w:ascii="Courier New" w:hAnsi="Courier New" w:cs="Courier New"/>
                      <w:color w:val="6897BB"/>
                      <w:sz w:val="22"/>
                      <w:szCs w:val="22"/>
                    </w:rPr>
                  </w:rPrChange>
                </w:rPr>
                <w:t>8</w:t>
              </w:r>
              <w:r w:rsidRPr="005A0097">
                <w:rPr>
                  <w:color w:val="CC7832"/>
                  <w:szCs w:val="28"/>
                  <w:lang w:val="en-US"/>
                  <w:rPrChange w:id="7847" w:author="Пользователь" w:date="2022-12-22T02:43:00Z">
                    <w:rPr>
                      <w:rFonts w:ascii="Courier New" w:hAnsi="Courier New" w:cs="Courier New"/>
                      <w:color w:val="CC7832"/>
                      <w:sz w:val="22"/>
                      <w:szCs w:val="22"/>
                    </w:rPr>
                  </w:rPrChange>
                </w:rPr>
                <w:t xml:space="preserve">, </w:t>
              </w:r>
              <w:r w:rsidRPr="005A0097">
                <w:rPr>
                  <w:color w:val="6897BB"/>
                  <w:szCs w:val="28"/>
                  <w:lang w:val="en-US"/>
                  <w:rPrChange w:id="7848" w:author="Пользователь" w:date="2022-12-22T02:43:00Z">
                    <w:rPr>
                      <w:rFonts w:ascii="Courier New" w:hAnsi="Courier New" w:cs="Courier New"/>
                      <w:color w:val="6897BB"/>
                      <w:sz w:val="22"/>
                      <w:szCs w:val="22"/>
                    </w:rPr>
                  </w:rPrChange>
                </w:rPr>
                <w:t>0</w:t>
              </w:r>
              <w:r w:rsidRPr="005A0097">
                <w:rPr>
                  <w:color w:val="CC7832"/>
                  <w:szCs w:val="28"/>
                  <w:lang w:val="en-US"/>
                  <w:rPrChange w:id="7849" w:author="Пользователь" w:date="2022-12-22T02:43:00Z">
                    <w:rPr>
                      <w:rFonts w:ascii="Courier New" w:hAnsi="Courier New" w:cs="Courier New"/>
                      <w:color w:val="CC7832"/>
                      <w:sz w:val="22"/>
                      <w:szCs w:val="22"/>
                    </w:rPr>
                  </w:rPrChange>
                </w:rPr>
                <w:t xml:space="preserve">, </w:t>
              </w:r>
              <w:r w:rsidRPr="005A0097">
                <w:rPr>
                  <w:color w:val="6A8759"/>
                  <w:szCs w:val="28"/>
                  <w:lang w:val="en-US"/>
                  <w:rPrChange w:id="7850" w:author="Пользователь" w:date="2022-12-22T02:43:00Z">
                    <w:rPr>
                      <w:rFonts w:ascii="Courier New" w:hAnsi="Courier New" w:cs="Courier New"/>
                      <w:color w:val="6A8759"/>
                      <w:sz w:val="22"/>
                      <w:szCs w:val="22"/>
                    </w:rPr>
                  </w:rPrChange>
                </w:rPr>
                <w:t>"000000"</w:t>
              </w:r>
              <w:r w:rsidRPr="005A0097">
                <w:rPr>
                  <w:color w:val="A9B7C6"/>
                  <w:szCs w:val="28"/>
                  <w:lang w:val="en-US"/>
                  <w:rPrChange w:id="7851" w:author="Пользователь" w:date="2022-12-22T02:43:00Z">
                    <w:rPr>
                      <w:rFonts w:ascii="Courier New" w:hAnsi="Courier New" w:cs="Courier New"/>
                      <w:color w:val="A9B7C6"/>
                      <w:sz w:val="22"/>
                      <w:szCs w:val="22"/>
                    </w:rPr>
                  </w:rPrChange>
                </w:rPr>
                <w:t>)</w:t>
              </w:r>
              <w:r w:rsidRPr="005A0097">
                <w:rPr>
                  <w:color w:val="CC7832"/>
                  <w:szCs w:val="28"/>
                  <w:lang w:val="en-US"/>
                  <w:rPrChange w:id="7852" w:author="Пользователь" w:date="2022-12-22T02:43:00Z">
                    <w:rPr>
                      <w:rFonts w:ascii="Courier New" w:hAnsi="Courier New" w:cs="Courier New"/>
                      <w:color w:val="CC7832"/>
                      <w:sz w:val="22"/>
                      <w:szCs w:val="22"/>
                    </w:rPr>
                  </w:rPrChange>
                </w:rPr>
                <w:t>;</w:t>
              </w:r>
            </w:ins>
          </w:p>
          <w:p w14:paraId="6D64164E" w14:textId="77777777" w:rsidR="00046F53" w:rsidRPr="005A0097" w:rsidRDefault="00046F53" w:rsidP="00046F53">
            <w:pPr>
              <w:spacing w:line="240" w:lineRule="auto"/>
              <w:ind w:firstLine="0"/>
              <w:jc w:val="left"/>
              <w:rPr>
                <w:ins w:id="7853" w:author="Пользователь" w:date="2022-12-22T02:22:00Z"/>
                <w:szCs w:val="28"/>
                <w:rPrChange w:id="7854" w:author="Пользователь" w:date="2022-12-22T02:42:00Z">
                  <w:rPr>
                    <w:ins w:id="7855" w:author="Пользователь" w:date="2022-12-22T02:22:00Z"/>
                    <w:sz w:val="24"/>
                  </w:rPr>
                </w:rPrChange>
              </w:rPr>
            </w:pPr>
            <w:ins w:id="7856" w:author="Пользователь" w:date="2022-12-22T02:22:00Z">
              <w:r w:rsidRPr="005A0097">
                <w:rPr>
                  <w:color w:val="CC7832"/>
                  <w:szCs w:val="28"/>
                  <w:lang w:val="en-US"/>
                  <w:rPrChange w:id="7857" w:author="Пользователь" w:date="2022-12-22T02:43:00Z">
                    <w:rPr>
                      <w:rFonts w:ascii="Courier New" w:hAnsi="Courier New" w:cs="Courier New"/>
                      <w:color w:val="CC7832"/>
                      <w:sz w:val="22"/>
                      <w:szCs w:val="22"/>
                    </w:rPr>
                  </w:rPrChange>
                </w:rPr>
                <w:t>   </w:t>
              </w:r>
              <w:r w:rsidRPr="005A0097">
                <w:rPr>
                  <w:color w:val="A9B7C6"/>
                  <w:szCs w:val="28"/>
                  <w:rPrChange w:id="7858" w:author="Пользователь" w:date="2022-12-22T02:42:00Z">
                    <w:rPr>
                      <w:rFonts w:ascii="Courier New" w:hAnsi="Courier New" w:cs="Courier New"/>
                      <w:color w:val="A9B7C6"/>
                      <w:sz w:val="22"/>
                      <w:szCs w:val="22"/>
                    </w:rPr>
                  </w:rPrChange>
                </w:rPr>
                <w:t>}</w:t>
              </w:r>
            </w:ins>
          </w:p>
          <w:p w14:paraId="33B890F1" w14:textId="77777777" w:rsidR="00046F53" w:rsidRPr="005A0097" w:rsidRDefault="00046F53" w:rsidP="00046F53">
            <w:pPr>
              <w:spacing w:line="240" w:lineRule="auto"/>
              <w:ind w:firstLine="0"/>
              <w:jc w:val="left"/>
              <w:rPr>
                <w:ins w:id="7859" w:author="Пользователь" w:date="2022-12-22T02:22:00Z"/>
                <w:szCs w:val="28"/>
                <w:rPrChange w:id="7860" w:author="Пользователь" w:date="2022-12-22T02:42:00Z">
                  <w:rPr>
                    <w:ins w:id="7861" w:author="Пользователь" w:date="2022-12-22T02:22:00Z"/>
                    <w:sz w:val="24"/>
                  </w:rPr>
                </w:rPrChange>
              </w:rPr>
            </w:pPr>
            <w:ins w:id="7862" w:author="Пользователь" w:date="2022-12-22T02:22:00Z">
              <w:r w:rsidRPr="005A0097">
                <w:rPr>
                  <w:color w:val="A9B7C6"/>
                  <w:szCs w:val="28"/>
                  <w:rPrChange w:id="7863" w:author="Пользователь" w:date="2022-12-22T02:42:00Z">
                    <w:rPr>
                      <w:rFonts w:ascii="Courier New" w:hAnsi="Courier New" w:cs="Courier New"/>
                      <w:color w:val="A9B7C6"/>
                      <w:sz w:val="22"/>
                      <w:szCs w:val="22"/>
                    </w:rPr>
                  </w:rPrChange>
                </w:rPr>
                <w:t>   </w:t>
              </w:r>
              <w:r w:rsidRPr="005A0097">
                <w:rPr>
                  <w:i/>
                  <w:iCs/>
                  <w:color w:val="629755"/>
                  <w:szCs w:val="28"/>
                  <w:rPrChange w:id="7864" w:author="Пользователь" w:date="2022-12-22T02:42:00Z">
                    <w:rPr>
                      <w:rFonts w:ascii="Courier New" w:hAnsi="Courier New" w:cs="Courier New"/>
                      <w:i/>
                      <w:iCs/>
                      <w:color w:val="629755"/>
                      <w:sz w:val="22"/>
                      <w:szCs w:val="22"/>
                    </w:rPr>
                  </w:rPrChange>
                </w:rPr>
                <w:t>/**************************************************************</w:t>
              </w:r>
            </w:ins>
          </w:p>
          <w:p w14:paraId="4A9D48E3" w14:textId="77777777" w:rsidR="00046F53" w:rsidRPr="005A0097" w:rsidRDefault="00046F53" w:rsidP="00046F53">
            <w:pPr>
              <w:spacing w:line="240" w:lineRule="auto"/>
              <w:ind w:firstLine="0"/>
              <w:jc w:val="left"/>
              <w:rPr>
                <w:ins w:id="7865" w:author="Пользователь" w:date="2022-12-22T02:22:00Z"/>
                <w:szCs w:val="28"/>
                <w:rPrChange w:id="7866" w:author="Пользователь" w:date="2022-12-22T02:42:00Z">
                  <w:rPr>
                    <w:ins w:id="7867" w:author="Пользователь" w:date="2022-12-22T02:22:00Z"/>
                    <w:sz w:val="24"/>
                  </w:rPr>
                </w:rPrChange>
              </w:rPr>
            </w:pPr>
            <w:ins w:id="7868" w:author="Пользователь" w:date="2022-12-22T02:22:00Z">
              <w:r w:rsidRPr="005A0097">
                <w:rPr>
                  <w:i/>
                  <w:iCs/>
                  <w:color w:val="629755"/>
                  <w:szCs w:val="28"/>
                  <w:rPrChange w:id="7869" w:author="Пользователь" w:date="2022-12-22T02:42:00Z">
                    <w:rPr>
                      <w:rFonts w:ascii="Courier New" w:hAnsi="Courier New" w:cs="Courier New"/>
                      <w:i/>
                      <w:iCs/>
                      <w:color w:val="629755"/>
                      <w:sz w:val="22"/>
                      <w:szCs w:val="22"/>
                    </w:rPr>
                  </w:rPrChange>
                </w:rPr>
                <w:t>    * Создание дневника еды в формате электронного документа.    *</w:t>
              </w:r>
            </w:ins>
          </w:p>
          <w:p w14:paraId="0F02166B" w14:textId="77777777" w:rsidR="00046F53" w:rsidRPr="005A0097" w:rsidRDefault="00046F53" w:rsidP="00046F53">
            <w:pPr>
              <w:spacing w:line="240" w:lineRule="auto"/>
              <w:ind w:firstLine="0"/>
              <w:jc w:val="left"/>
              <w:rPr>
                <w:ins w:id="7870" w:author="Пользователь" w:date="2022-12-22T02:22:00Z"/>
                <w:szCs w:val="28"/>
                <w:rPrChange w:id="7871" w:author="Пользователь" w:date="2022-12-22T02:42:00Z">
                  <w:rPr>
                    <w:ins w:id="7872" w:author="Пользователь" w:date="2022-12-22T02:22:00Z"/>
                    <w:sz w:val="24"/>
                  </w:rPr>
                </w:rPrChange>
              </w:rPr>
            </w:pPr>
            <w:ins w:id="7873" w:author="Пользователь" w:date="2022-12-22T02:22:00Z">
              <w:r w:rsidRPr="005A0097">
                <w:rPr>
                  <w:i/>
                  <w:iCs/>
                  <w:color w:val="629755"/>
                  <w:szCs w:val="28"/>
                  <w:rPrChange w:id="7874" w:author="Пользователь" w:date="2022-12-22T02:42:00Z">
                    <w:rPr>
                      <w:rFonts w:ascii="Courier New" w:hAnsi="Courier New" w:cs="Courier New"/>
                      <w:i/>
                      <w:iCs/>
                      <w:color w:val="629755"/>
                      <w:sz w:val="22"/>
                      <w:szCs w:val="22"/>
                    </w:rPr>
                  </w:rPrChange>
                </w:rPr>
                <w:t xml:space="preserve">    * </w:t>
              </w:r>
              <w:r w:rsidRPr="005A0097">
                <w:rPr>
                  <w:b/>
                  <w:bCs/>
                  <w:i/>
                  <w:iCs/>
                  <w:color w:val="629755"/>
                  <w:szCs w:val="28"/>
                  <w:rPrChange w:id="7875" w:author="Пользователь" w:date="2022-12-22T02:42:00Z">
                    <w:rPr>
                      <w:rFonts w:ascii="Courier New" w:hAnsi="Courier New" w:cs="Courier New"/>
                      <w:b/>
                      <w:bCs/>
                      <w:i/>
                      <w:iCs/>
                      <w:color w:val="629755"/>
                      <w:sz w:val="22"/>
                      <w:szCs w:val="22"/>
                    </w:rPr>
                  </w:rPrChange>
                </w:rPr>
                <w:t>@</w:t>
              </w:r>
              <w:proofErr w:type="spellStart"/>
              <w:r w:rsidRPr="005A0097">
                <w:rPr>
                  <w:b/>
                  <w:bCs/>
                  <w:i/>
                  <w:iCs/>
                  <w:color w:val="629755"/>
                  <w:szCs w:val="28"/>
                  <w:rPrChange w:id="7876" w:author="Пользователь" w:date="2022-12-22T02:42:00Z">
                    <w:rPr>
                      <w:rFonts w:ascii="Courier New" w:hAnsi="Courier New" w:cs="Courier New"/>
                      <w:b/>
                      <w:bCs/>
                      <w:i/>
                      <w:iCs/>
                      <w:color w:val="629755"/>
                      <w:sz w:val="22"/>
                      <w:szCs w:val="22"/>
                    </w:rPr>
                  </w:rPrChange>
                </w:rPr>
                <w:t>param</w:t>
              </w:r>
              <w:proofErr w:type="spellEnd"/>
              <w:r w:rsidRPr="005A0097">
                <w:rPr>
                  <w:b/>
                  <w:bCs/>
                  <w:i/>
                  <w:iCs/>
                  <w:color w:val="629755"/>
                  <w:szCs w:val="28"/>
                  <w:rPrChange w:id="7877" w:author="Пользователь" w:date="2022-12-22T02:42:00Z">
                    <w:rPr>
                      <w:rFonts w:ascii="Courier New" w:hAnsi="Courier New" w:cs="Courier New"/>
                      <w:b/>
                      <w:bCs/>
                      <w:i/>
                      <w:iCs/>
                      <w:color w:val="629755"/>
                      <w:sz w:val="22"/>
                      <w:szCs w:val="22"/>
                    </w:rPr>
                  </w:rPrChange>
                </w:rPr>
                <w:t xml:space="preserve"> </w:t>
              </w:r>
              <w:proofErr w:type="spellStart"/>
              <w:r w:rsidRPr="005A0097">
                <w:rPr>
                  <w:i/>
                  <w:iCs/>
                  <w:color w:val="8A653B"/>
                  <w:szCs w:val="28"/>
                  <w:rPrChange w:id="7878" w:author="Пользователь" w:date="2022-12-22T02:42:00Z">
                    <w:rPr>
                      <w:rFonts w:ascii="Courier New" w:hAnsi="Courier New" w:cs="Courier New"/>
                      <w:i/>
                      <w:iCs/>
                      <w:color w:val="8A653B"/>
                      <w:sz w:val="22"/>
                      <w:szCs w:val="22"/>
                    </w:rPr>
                  </w:rPrChange>
                </w:rPr>
                <w:t>time</w:t>
              </w:r>
              <w:proofErr w:type="spellEnd"/>
              <w:r w:rsidRPr="005A0097">
                <w:rPr>
                  <w:i/>
                  <w:iCs/>
                  <w:color w:val="8A653B"/>
                  <w:szCs w:val="28"/>
                  <w:rPrChange w:id="7879" w:author="Пользователь" w:date="2022-12-22T02:42:00Z">
                    <w:rPr>
                      <w:rFonts w:ascii="Courier New" w:hAnsi="Courier New" w:cs="Courier New"/>
                      <w:i/>
                      <w:iCs/>
                      <w:color w:val="8A653B"/>
                      <w:sz w:val="22"/>
                      <w:szCs w:val="22"/>
                    </w:rPr>
                  </w:rPrChange>
                </w:rPr>
                <w:t xml:space="preserve"> </w:t>
              </w:r>
              <w:r w:rsidRPr="005A0097">
                <w:rPr>
                  <w:i/>
                  <w:iCs/>
                  <w:color w:val="629755"/>
                  <w:szCs w:val="28"/>
                  <w:rPrChange w:id="7880" w:author="Пользователь" w:date="2022-12-22T02:42:00Z">
                    <w:rPr>
                      <w:rFonts w:ascii="Courier New" w:hAnsi="Courier New" w:cs="Courier New"/>
                      <w:i/>
                      <w:iCs/>
                      <w:color w:val="629755"/>
                      <w:sz w:val="22"/>
                      <w:szCs w:val="22"/>
                    </w:rPr>
                  </w:rPrChange>
                </w:rPr>
                <w:t xml:space="preserve">- дата, по которой будет </w:t>
              </w:r>
              <w:proofErr w:type="spellStart"/>
              <w:r w:rsidRPr="005A0097">
                <w:rPr>
                  <w:i/>
                  <w:iCs/>
                  <w:color w:val="629755"/>
                  <w:szCs w:val="28"/>
                  <w:rPrChange w:id="7881" w:author="Пользователь" w:date="2022-12-22T02:42:00Z">
                    <w:rPr>
                      <w:rFonts w:ascii="Courier New" w:hAnsi="Courier New" w:cs="Courier New"/>
                      <w:i/>
                      <w:iCs/>
                      <w:color w:val="629755"/>
                      <w:sz w:val="22"/>
                      <w:szCs w:val="22"/>
                    </w:rPr>
                  </w:rPrChange>
                </w:rPr>
                <w:t>создавваться</w:t>
              </w:r>
              <w:proofErr w:type="spellEnd"/>
              <w:r w:rsidRPr="005A0097">
                <w:rPr>
                  <w:i/>
                  <w:iCs/>
                  <w:color w:val="629755"/>
                  <w:szCs w:val="28"/>
                  <w:rPrChange w:id="7882" w:author="Пользователь" w:date="2022-12-22T02:42:00Z">
                    <w:rPr>
                      <w:rFonts w:ascii="Courier New" w:hAnsi="Courier New" w:cs="Courier New"/>
                      <w:i/>
                      <w:iCs/>
                      <w:color w:val="629755"/>
                      <w:sz w:val="22"/>
                      <w:szCs w:val="22"/>
                    </w:rPr>
                  </w:rPrChange>
                </w:rPr>
                <w:t xml:space="preserve"> таблица. *</w:t>
              </w:r>
            </w:ins>
          </w:p>
          <w:p w14:paraId="5E22B434" w14:textId="77777777" w:rsidR="00046F53" w:rsidRPr="005A0097" w:rsidRDefault="00046F53" w:rsidP="00046F53">
            <w:pPr>
              <w:spacing w:line="240" w:lineRule="auto"/>
              <w:ind w:firstLine="0"/>
              <w:jc w:val="left"/>
              <w:rPr>
                <w:ins w:id="7883" w:author="Пользователь" w:date="2022-12-22T02:22:00Z"/>
                <w:szCs w:val="28"/>
                <w:rPrChange w:id="7884" w:author="Пользователь" w:date="2022-12-22T02:42:00Z">
                  <w:rPr>
                    <w:ins w:id="7885" w:author="Пользователь" w:date="2022-12-22T02:22:00Z"/>
                    <w:sz w:val="24"/>
                  </w:rPr>
                </w:rPrChange>
              </w:rPr>
            </w:pPr>
            <w:ins w:id="7886" w:author="Пользователь" w:date="2022-12-22T02:22:00Z">
              <w:r w:rsidRPr="005A0097">
                <w:rPr>
                  <w:i/>
                  <w:iCs/>
                  <w:color w:val="629755"/>
                  <w:szCs w:val="28"/>
                  <w:rPrChange w:id="7887" w:author="Пользователь" w:date="2022-12-22T02:42:00Z">
                    <w:rPr>
                      <w:rFonts w:ascii="Courier New" w:hAnsi="Courier New" w:cs="Courier New"/>
                      <w:i/>
                      <w:iCs/>
                      <w:color w:val="629755"/>
                      <w:sz w:val="22"/>
                      <w:szCs w:val="22"/>
                    </w:rPr>
                  </w:rPrChange>
                </w:rPr>
                <w:t>    **************************************************************/</w:t>
              </w:r>
            </w:ins>
          </w:p>
          <w:p w14:paraId="7468049B" w14:textId="77777777" w:rsidR="00046F53" w:rsidRPr="005A0097" w:rsidRDefault="00046F53" w:rsidP="00046F53">
            <w:pPr>
              <w:spacing w:line="240" w:lineRule="auto"/>
              <w:ind w:firstLine="0"/>
              <w:jc w:val="left"/>
              <w:rPr>
                <w:ins w:id="7888" w:author="Пользователь" w:date="2022-12-22T02:22:00Z"/>
                <w:szCs w:val="28"/>
                <w:rPrChange w:id="7889" w:author="Пользователь" w:date="2022-12-22T02:42:00Z">
                  <w:rPr>
                    <w:ins w:id="7890" w:author="Пользователь" w:date="2022-12-22T02:22:00Z"/>
                    <w:sz w:val="24"/>
                  </w:rPr>
                </w:rPrChange>
              </w:rPr>
            </w:pPr>
            <w:ins w:id="7891" w:author="Пользователь" w:date="2022-12-22T02:22:00Z">
              <w:r w:rsidRPr="005A0097">
                <w:rPr>
                  <w:i/>
                  <w:iCs/>
                  <w:color w:val="629755"/>
                  <w:szCs w:val="28"/>
                  <w:rPrChange w:id="7892" w:author="Пользователь" w:date="2022-12-22T02:42:00Z">
                    <w:rPr>
                      <w:rFonts w:ascii="Courier New" w:hAnsi="Courier New" w:cs="Courier New"/>
                      <w:i/>
                      <w:iCs/>
                      <w:color w:val="629755"/>
                      <w:sz w:val="22"/>
                      <w:szCs w:val="22"/>
                    </w:rPr>
                  </w:rPrChange>
                </w:rPr>
                <w:t>   </w:t>
              </w:r>
              <w:proofErr w:type="spellStart"/>
              <w:r w:rsidRPr="005A0097">
                <w:rPr>
                  <w:color w:val="CC7832"/>
                  <w:szCs w:val="28"/>
                  <w:rPrChange w:id="7893" w:author="Пользователь" w:date="2022-12-22T02:42:00Z">
                    <w:rPr>
                      <w:rFonts w:ascii="Courier New" w:hAnsi="Courier New" w:cs="Courier New"/>
                      <w:color w:val="CC7832"/>
                      <w:sz w:val="22"/>
                      <w:szCs w:val="22"/>
                    </w:rPr>
                  </w:rPrChange>
                </w:rPr>
                <w:t>private</w:t>
              </w:r>
              <w:proofErr w:type="spellEnd"/>
              <w:r w:rsidRPr="005A0097">
                <w:rPr>
                  <w:color w:val="CC7832"/>
                  <w:szCs w:val="28"/>
                  <w:rPrChange w:id="7894" w:author="Пользователь" w:date="2022-12-22T02:42:00Z">
                    <w:rPr>
                      <w:rFonts w:ascii="Courier New" w:hAnsi="Courier New" w:cs="Courier New"/>
                      <w:color w:val="CC7832"/>
                      <w:sz w:val="22"/>
                      <w:szCs w:val="22"/>
                    </w:rPr>
                  </w:rPrChange>
                </w:rPr>
                <w:t xml:space="preserve"> </w:t>
              </w:r>
              <w:proofErr w:type="spellStart"/>
              <w:r w:rsidRPr="005A0097">
                <w:rPr>
                  <w:color w:val="CC7832"/>
                  <w:szCs w:val="28"/>
                  <w:rPrChange w:id="7895" w:author="Пользователь" w:date="2022-12-22T02:42:00Z">
                    <w:rPr>
                      <w:rFonts w:ascii="Courier New" w:hAnsi="Courier New" w:cs="Courier New"/>
                      <w:color w:val="CC7832"/>
                      <w:sz w:val="22"/>
                      <w:szCs w:val="22"/>
                    </w:rPr>
                  </w:rPrChange>
                </w:rPr>
                <w:t>static</w:t>
              </w:r>
              <w:proofErr w:type="spellEnd"/>
              <w:r w:rsidRPr="005A0097">
                <w:rPr>
                  <w:color w:val="CC7832"/>
                  <w:szCs w:val="28"/>
                  <w:rPrChange w:id="7896" w:author="Пользователь" w:date="2022-12-22T02:42:00Z">
                    <w:rPr>
                      <w:rFonts w:ascii="Courier New" w:hAnsi="Courier New" w:cs="Courier New"/>
                      <w:color w:val="CC7832"/>
                      <w:sz w:val="22"/>
                      <w:szCs w:val="22"/>
                    </w:rPr>
                  </w:rPrChange>
                </w:rPr>
                <w:t xml:space="preserve"> </w:t>
              </w:r>
              <w:proofErr w:type="spellStart"/>
              <w:r w:rsidRPr="005A0097">
                <w:rPr>
                  <w:color w:val="CC7832"/>
                  <w:szCs w:val="28"/>
                  <w:rPrChange w:id="7897" w:author="Пользователь" w:date="2022-12-22T02:42:00Z">
                    <w:rPr>
                      <w:rFonts w:ascii="Courier New" w:hAnsi="Courier New" w:cs="Courier New"/>
                      <w:color w:val="CC7832"/>
                      <w:sz w:val="22"/>
                      <w:szCs w:val="22"/>
                    </w:rPr>
                  </w:rPrChange>
                </w:rPr>
                <w:t>void</w:t>
              </w:r>
              <w:proofErr w:type="spellEnd"/>
              <w:r w:rsidRPr="005A0097">
                <w:rPr>
                  <w:color w:val="CC7832"/>
                  <w:szCs w:val="28"/>
                  <w:rPrChange w:id="7898" w:author="Пользователь" w:date="2022-12-22T02:42:00Z">
                    <w:rPr>
                      <w:rFonts w:ascii="Courier New" w:hAnsi="Courier New" w:cs="Courier New"/>
                      <w:color w:val="CC7832"/>
                      <w:sz w:val="22"/>
                      <w:szCs w:val="22"/>
                    </w:rPr>
                  </w:rPrChange>
                </w:rPr>
                <w:t xml:space="preserve"> </w:t>
              </w:r>
              <w:proofErr w:type="spellStart"/>
              <w:proofErr w:type="gramStart"/>
              <w:r w:rsidRPr="005A0097">
                <w:rPr>
                  <w:color w:val="FFC66D"/>
                  <w:szCs w:val="28"/>
                  <w:rPrChange w:id="7899" w:author="Пользователь" w:date="2022-12-22T02:42:00Z">
                    <w:rPr>
                      <w:rFonts w:ascii="Courier New" w:hAnsi="Courier New" w:cs="Courier New"/>
                      <w:color w:val="FFC66D"/>
                      <w:sz w:val="22"/>
                      <w:szCs w:val="22"/>
                    </w:rPr>
                  </w:rPrChange>
                </w:rPr>
                <w:t>createReport</w:t>
              </w:r>
              <w:proofErr w:type="spellEnd"/>
              <w:r w:rsidRPr="005A0097">
                <w:rPr>
                  <w:color w:val="A9B7C6"/>
                  <w:szCs w:val="28"/>
                  <w:rPrChange w:id="7900" w:author="Пользователь" w:date="2022-12-22T02:42:00Z">
                    <w:rPr>
                      <w:rFonts w:ascii="Courier New" w:hAnsi="Courier New" w:cs="Courier New"/>
                      <w:color w:val="A9B7C6"/>
                      <w:sz w:val="22"/>
                      <w:szCs w:val="22"/>
                    </w:rPr>
                  </w:rPrChange>
                </w:rPr>
                <w:t>(</w:t>
              </w:r>
              <w:proofErr w:type="spellStart"/>
              <w:proofErr w:type="gramEnd"/>
              <w:r w:rsidRPr="005A0097">
                <w:rPr>
                  <w:color w:val="A9B7C6"/>
                  <w:szCs w:val="28"/>
                  <w:rPrChange w:id="7901" w:author="Пользователь" w:date="2022-12-22T02:42:00Z">
                    <w:rPr>
                      <w:rFonts w:ascii="Courier New" w:hAnsi="Courier New" w:cs="Courier New"/>
                      <w:color w:val="A9B7C6"/>
                      <w:sz w:val="22"/>
                      <w:szCs w:val="22"/>
                    </w:rPr>
                  </w:rPrChange>
                </w:rPr>
                <w:t>CTime</w:t>
              </w:r>
              <w:proofErr w:type="spellEnd"/>
              <w:r w:rsidRPr="005A0097">
                <w:rPr>
                  <w:color w:val="A9B7C6"/>
                  <w:szCs w:val="28"/>
                  <w:rPrChange w:id="7902" w:author="Пользователь" w:date="2022-12-22T02:42:00Z">
                    <w:rPr>
                      <w:rFonts w:ascii="Courier New" w:hAnsi="Courier New" w:cs="Courier New"/>
                      <w:color w:val="A9B7C6"/>
                      <w:sz w:val="22"/>
                      <w:szCs w:val="22"/>
                    </w:rPr>
                  </w:rPrChange>
                </w:rPr>
                <w:t xml:space="preserve"> </w:t>
              </w:r>
              <w:proofErr w:type="spellStart"/>
              <w:r w:rsidRPr="005A0097">
                <w:rPr>
                  <w:color w:val="A9B7C6"/>
                  <w:szCs w:val="28"/>
                  <w:rPrChange w:id="7903" w:author="Пользователь" w:date="2022-12-22T02:42:00Z">
                    <w:rPr>
                      <w:rFonts w:ascii="Courier New" w:hAnsi="Courier New" w:cs="Courier New"/>
                      <w:color w:val="A9B7C6"/>
                      <w:sz w:val="22"/>
                      <w:szCs w:val="22"/>
                    </w:rPr>
                  </w:rPrChange>
                </w:rPr>
                <w:t>time</w:t>
              </w:r>
              <w:proofErr w:type="spellEnd"/>
              <w:r w:rsidRPr="005A0097">
                <w:rPr>
                  <w:color w:val="A9B7C6"/>
                  <w:szCs w:val="28"/>
                  <w:rPrChange w:id="7904" w:author="Пользователь" w:date="2022-12-22T02:42:00Z">
                    <w:rPr>
                      <w:rFonts w:ascii="Courier New" w:hAnsi="Courier New" w:cs="Courier New"/>
                      <w:color w:val="A9B7C6"/>
                      <w:sz w:val="22"/>
                      <w:szCs w:val="22"/>
                    </w:rPr>
                  </w:rPrChange>
                </w:rPr>
                <w:t>) {</w:t>
              </w:r>
            </w:ins>
          </w:p>
          <w:p w14:paraId="5585A6B8" w14:textId="77777777" w:rsidR="00046F53" w:rsidRPr="005A0097" w:rsidRDefault="00046F53" w:rsidP="00046F53">
            <w:pPr>
              <w:spacing w:line="240" w:lineRule="auto"/>
              <w:ind w:firstLine="0"/>
              <w:jc w:val="left"/>
              <w:rPr>
                <w:ins w:id="7905" w:author="Пользователь" w:date="2022-12-22T02:22:00Z"/>
                <w:szCs w:val="28"/>
                <w:lang w:val="en-US"/>
                <w:rPrChange w:id="7906" w:author="Пользователь" w:date="2022-12-22T02:43:00Z">
                  <w:rPr>
                    <w:ins w:id="7907" w:author="Пользователь" w:date="2022-12-22T02:22:00Z"/>
                    <w:sz w:val="24"/>
                  </w:rPr>
                </w:rPrChange>
              </w:rPr>
            </w:pPr>
            <w:ins w:id="7908" w:author="Пользователь" w:date="2022-12-22T02:22:00Z">
              <w:r w:rsidRPr="005A0097">
                <w:rPr>
                  <w:color w:val="A9B7C6"/>
                  <w:szCs w:val="28"/>
                  <w:rPrChange w:id="7909" w:author="Пользователь" w:date="2022-12-22T02:42:00Z">
                    <w:rPr>
                      <w:rFonts w:ascii="Courier New" w:hAnsi="Courier New" w:cs="Courier New"/>
                      <w:color w:val="A9B7C6"/>
                      <w:sz w:val="22"/>
                      <w:szCs w:val="22"/>
                    </w:rPr>
                  </w:rPrChange>
                </w:rPr>
                <w:t>       </w:t>
              </w:r>
              <w:proofErr w:type="gramStart"/>
              <w:r w:rsidRPr="005A0097">
                <w:rPr>
                  <w:color w:val="CC7832"/>
                  <w:szCs w:val="28"/>
                  <w:lang w:val="en-US"/>
                  <w:rPrChange w:id="7910" w:author="Пользователь" w:date="2022-12-22T02:43:00Z">
                    <w:rPr>
                      <w:rFonts w:ascii="Courier New" w:hAnsi="Courier New" w:cs="Courier New"/>
                      <w:color w:val="CC7832"/>
                      <w:sz w:val="22"/>
                      <w:szCs w:val="22"/>
                    </w:rPr>
                  </w:rPrChange>
                </w:rPr>
                <w:t>try</w:t>
              </w:r>
              <w:r w:rsidRPr="005A0097">
                <w:rPr>
                  <w:color w:val="A9B7C6"/>
                  <w:szCs w:val="28"/>
                  <w:lang w:val="en-US"/>
                  <w:rPrChange w:id="7911" w:author="Пользователь" w:date="2022-12-22T02:43:00Z">
                    <w:rPr>
                      <w:rFonts w:ascii="Courier New" w:hAnsi="Courier New" w:cs="Courier New"/>
                      <w:color w:val="A9B7C6"/>
                      <w:sz w:val="22"/>
                      <w:szCs w:val="22"/>
                    </w:rPr>
                  </w:rPrChange>
                </w:rPr>
                <w:t>(</w:t>
              </w:r>
              <w:proofErr w:type="spellStart"/>
              <w:proofErr w:type="gramEnd"/>
              <w:r w:rsidRPr="005A0097">
                <w:rPr>
                  <w:color w:val="A9B7C6"/>
                  <w:szCs w:val="28"/>
                  <w:lang w:val="en-US"/>
                  <w:rPrChange w:id="7912" w:author="Пользователь" w:date="2022-12-22T02:43:00Z">
                    <w:rPr>
                      <w:rFonts w:ascii="Courier New" w:hAnsi="Courier New" w:cs="Courier New"/>
                      <w:color w:val="A9B7C6"/>
                      <w:sz w:val="22"/>
                      <w:szCs w:val="22"/>
                    </w:rPr>
                  </w:rPrChange>
                </w:rPr>
                <w:t>XWPFDocument</w:t>
              </w:r>
              <w:proofErr w:type="spellEnd"/>
              <w:r w:rsidRPr="005A0097">
                <w:rPr>
                  <w:color w:val="A9B7C6"/>
                  <w:szCs w:val="28"/>
                  <w:lang w:val="en-US"/>
                  <w:rPrChange w:id="7913" w:author="Пользователь" w:date="2022-12-22T02:43:00Z">
                    <w:rPr>
                      <w:rFonts w:ascii="Courier New" w:hAnsi="Courier New" w:cs="Courier New"/>
                      <w:color w:val="A9B7C6"/>
                      <w:sz w:val="22"/>
                      <w:szCs w:val="22"/>
                    </w:rPr>
                  </w:rPrChange>
                </w:rPr>
                <w:t xml:space="preserve"> document = </w:t>
              </w:r>
              <w:r w:rsidRPr="005A0097">
                <w:rPr>
                  <w:color w:val="CC7832"/>
                  <w:szCs w:val="28"/>
                  <w:lang w:val="en-US"/>
                  <w:rPrChange w:id="7914" w:author="Пользователь" w:date="2022-12-22T02:43:00Z">
                    <w:rPr>
                      <w:rFonts w:ascii="Courier New" w:hAnsi="Courier New" w:cs="Courier New"/>
                      <w:color w:val="CC7832"/>
                      <w:sz w:val="22"/>
                      <w:szCs w:val="22"/>
                    </w:rPr>
                  </w:rPrChange>
                </w:rPr>
                <w:t xml:space="preserve">new </w:t>
              </w:r>
              <w:proofErr w:type="spellStart"/>
              <w:r w:rsidRPr="005A0097">
                <w:rPr>
                  <w:color w:val="A9B7C6"/>
                  <w:szCs w:val="28"/>
                  <w:lang w:val="en-US"/>
                  <w:rPrChange w:id="7915" w:author="Пользователь" w:date="2022-12-22T02:43:00Z">
                    <w:rPr>
                      <w:rFonts w:ascii="Courier New" w:hAnsi="Courier New" w:cs="Courier New"/>
                      <w:color w:val="A9B7C6"/>
                      <w:sz w:val="22"/>
                      <w:szCs w:val="22"/>
                    </w:rPr>
                  </w:rPrChange>
                </w:rPr>
                <w:t>XWPFDocument</w:t>
              </w:r>
              <w:proofErr w:type="spellEnd"/>
              <w:r w:rsidRPr="005A0097">
                <w:rPr>
                  <w:color w:val="A9B7C6"/>
                  <w:szCs w:val="28"/>
                  <w:lang w:val="en-US"/>
                  <w:rPrChange w:id="7916" w:author="Пользователь" w:date="2022-12-22T02:43:00Z">
                    <w:rPr>
                      <w:rFonts w:ascii="Courier New" w:hAnsi="Courier New" w:cs="Courier New"/>
                      <w:color w:val="A9B7C6"/>
                      <w:sz w:val="22"/>
                      <w:szCs w:val="22"/>
                    </w:rPr>
                  </w:rPrChange>
                </w:rPr>
                <w:t>()) {</w:t>
              </w:r>
            </w:ins>
          </w:p>
          <w:p w14:paraId="0359B6CA" w14:textId="77777777" w:rsidR="00046F53" w:rsidRPr="005A0097" w:rsidRDefault="00046F53" w:rsidP="00046F53">
            <w:pPr>
              <w:spacing w:line="240" w:lineRule="auto"/>
              <w:ind w:firstLine="0"/>
              <w:jc w:val="left"/>
              <w:rPr>
                <w:ins w:id="7917" w:author="Пользователь" w:date="2022-12-22T02:22:00Z"/>
                <w:szCs w:val="28"/>
                <w:lang w:val="en-US"/>
                <w:rPrChange w:id="7918" w:author="Пользователь" w:date="2022-12-22T02:43:00Z">
                  <w:rPr>
                    <w:ins w:id="7919" w:author="Пользователь" w:date="2022-12-22T02:22:00Z"/>
                    <w:sz w:val="24"/>
                  </w:rPr>
                </w:rPrChange>
              </w:rPr>
            </w:pPr>
            <w:ins w:id="7920" w:author="Пользователь" w:date="2022-12-22T02:22:00Z">
              <w:r w:rsidRPr="005A0097">
                <w:rPr>
                  <w:color w:val="A9B7C6"/>
                  <w:szCs w:val="28"/>
                  <w:lang w:val="en-US"/>
                  <w:rPrChange w:id="7921" w:author="Пользователь" w:date="2022-12-22T02:43:00Z">
                    <w:rPr>
                      <w:rFonts w:ascii="Courier New" w:hAnsi="Courier New" w:cs="Courier New"/>
                      <w:color w:val="A9B7C6"/>
                      <w:sz w:val="22"/>
                      <w:szCs w:val="22"/>
                    </w:rPr>
                  </w:rPrChange>
                </w:rPr>
                <w:t>           </w:t>
              </w:r>
              <w:r w:rsidRPr="005A0097">
                <w:rPr>
                  <w:color w:val="808080"/>
                  <w:szCs w:val="28"/>
                  <w:lang w:val="en-US"/>
                  <w:rPrChange w:id="7922" w:author="Пользователь" w:date="2022-12-22T02:43:00Z">
                    <w:rPr>
                      <w:rFonts w:ascii="Courier New" w:hAnsi="Courier New" w:cs="Courier New"/>
                      <w:color w:val="808080"/>
                      <w:sz w:val="22"/>
                      <w:szCs w:val="22"/>
                    </w:rPr>
                  </w:rPrChange>
                </w:rPr>
                <w:t xml:space="preserve">// </w:t>
              </w:r>
              <w:r w:rsidRPr="005A0097">
                <w:rPr>
                  <w:color w:val="808080"/>
                  <w:szCs w:val="28"/>
                  <w:rPrChange w:id="7923" w:author="Пользователь" w:date="2022-12-22T02:42:00Z">
                    <w:rPr>
                      <w:rFonts w:ascii="Courier New" w:hAnsi="Courier New" w:cs="Courier New"/>
                      <w:color w:val="808080"/>
                      <w:sz w:val="22"/>
                      <w:szCs w:val="22"/>
                    </w:rPr>
                  </w:rPrChange>
                </w:rPr>
                <w:t>Заголовок</w:t>
              </w:r>
              <w:r w:rsidRPr="005A0097">
                <w:rPr>
                  <w:color w:val="808080"/>
                  <w:szCs w:val="28"/>
                  <w:lang w:val="en-US"/>
                  <w:rPrChange w:id="7924" w:author="Пользователь" w:date="2022-12-22T02:43:00Z">
                    <w:rPr>
                      <w:rFonts w:ascii="Courier New" w:hAnsi="Courier New" w:cs="Courier New"/>
                      <w:color w:val="808080"/>
                      <w:sz w:val="22"/>
                      <w:szCs w:val="22"/>
                    </w:rPr>
                  </w:rPrChange>
                </w:rPr>
                <w:t>.</w:t>
              </w:r>
            </w:ins>
          </w:p>
          <w:p w14:paraId="23C623F9" w14:textId="77777777" w:rsidR="00046F53" w:rsidRPr="005A0097" w:rsidRDefault="00046F53" w:rsidP="00046F53">
            <w:pPr>
              <w:spacing w:line="240" w:lineRule="auto"/>
              <w:ind w:firstLine="0"/>
              <w:jc w:val="left"/>
              <w:rPr>
                <w:ins w:id="7925" w:author="Пользователь" w:date="2022-12-22T02:22:00Z"/>
                <w:szCs w:val="28"/>
                <w:lang w:val="en-US"/>
                <w:rPrChange w:id="7926" w:author="Пользователь" w:date="2022-12-22T02:43:00Z">
                  <w:rPr>
                    <w:ins w:id="7927" w:author="Пользователь" w:date="2022-12-22T02:22:00Z"/>
                    <w:sz w:val="24"/>
                  </w:rPr>
                </w:rPrChange>
              </w:rPr>
            </w:pPr>
            <w:ins w:id="7928" w:author="Пользователь" w:date="2022-12-22T02:22:00Z">
              <w:r w:rsidRPr="005A0097">
                <w:rPr>
                  <w:color w:val="808080"/>
                  <w:szCs w:val="28"/>
                  <w:lang w:val="en-US"/>
                  <w:rPrChange w:id="7929" w:author="Пользователь" w:date="2022-12-22T02:43:00Z">
                    <w:rPr>
                      <w:rFonts w:ascii="Courier New" w:hAnsi="Courier New" w:cs="Courier New"/>
                      <w:color w:val="808080"/>
                      <w:sz w:val="22"/>
                      <w:szCs w:val="22"/>
                    </w:rPr>
                  </w:rPrChange>
                </w:rPr>
                <w:t>           </w:t>
              </w:r>
              <w:proofErr w:type="spellStart"/>
              <w:proofErr w:type="gramStart"/>
              <w:r w:rsidRPr="005A0097">
                <w:rPr>
                  <w:i/>
                  <w:iCs/>
                  <w:color w:val="A9B7C6"/>
                  <w:szCs w:val="28"/>
                  <w:lang w:val="en-US"/>
                  <w:rPrChange w:id="7930" w:author="Пользователь" w:date="2022-12-22T02:43:00Z">
                    <w:rPr>
                      <w:rFonts w:ascii="Courier New" w:hAnsi="Courier New" w:cs="Courier New"/>
                      <w:i/>
                      <w:iCs/>
                      <w:color w:val="A9B7C6"/>
                      <w:sz w:val="22"/>
                      <w:szCs w:val="22"/>
                    </w:rPr>
                  </w:rPrChange>
                </w:rPr>
                <w:t>createTitle</w:t>
              </w:r>
              <w:proofErr w:type="spellEnd"/>
              <w:r w:rsidRPr="005A0097">
                <w:rPr>
                  <w:color w:val="A9B7C6"/>
                  <w:szCs w:val="28"/>
                  <w:lang w:val="en-US"/>
                  <w:rPrChange w:id="7931" w:author="Пользователь" w:date="2022-12-22T02:43:00Z">
                    <w:rPr>
                      <w:rFonts w:ascii="Courier New" w:hAnsi="Courier New" w:cs="Courier New"/>
                      <w:color w:val="A9B7C6"/>
                      <w:sz w:val="22"/>
                      <w:szCs w:val="22"/>
                    </w:rPr>
                  </w:rPrChange>
                </w:rPr>
                <w:t>(</w:t>
              </w:r>
              <w:proofErr w:type="gramEnd"/>
              <w:r w:rsidRPr="005A0097">
                <w:rPr>
                  <w:color w:val="A9B7C6"/>
                  <w:szCs w:val="28"/>
                  <w:lang w:val="en-US"/>
                  <w:rPrChange w:id="7932" w:author="Пользователь" w:date="2022-12-22T02:43:00Z">
                    <w:rPr>
                      <w:rFonts w:ascii="Courier New" w:hAnsi="Courier New" w:cs="Courier New"/>
                      <w:color w:val="A9B7C6"/>
                      <w:sz w:val="22"/>
                      <w:szCs w:val="22"/>
                    </w:rPr>
                  </w:rPrChange>
                </w:rPr>
                <w:t>document</w:t>
              </w:r>
              <w:r w:rsidRPr="005A0097">
                <w:rPr>
                  <w:color w:val="CC7832"/>
                  <w:szCs w:val="28"/>
                  <w:lang w:val="en-US"/>
                  <w:rPrChange w:id="7933" w:author="Пользователь" w:date="2022-12-22T02:43:00Z">
                    <w:rPr>
                      <w:rFonts w:ascii="Courier New" w:hAnsi="Courier New" w:cs="Courier New"/>
                      <w:color w:val="CC7832"/>
                      <w:sz w:val="22"/>
                      <w:szCs w:val="22"/>
                    </w:rPr>
                  </w:rPrChange>
                </w:rPr>
                <w:t xml:space="preserve">, </w:t>
              </w:r>
              <w:r w:rsidRPr="005A0097">
                <w:rPr>
                  <w:color w:val="A9B7C6"/>
                  <w:szCs w:val="28"/>
                  <w:lang w:val="en-US"/>
                  <w:rPrChange w:id="7934" w:author="Пользователь" w:date="2022-12-22T02:43:00Z">
                    <w:rPr>
                      <w:rFonts w:ascii="Courier New" w:hAnsi="Courier New" w:cs="Courier New"/>
                      <w:color w:val="A9B7C6"/>
                      <w:sz w:val="22"/>
                      <w:szCs w:val="22"/>
                    </w:rPr>
                  </w:rPrChange>
                </w:rPr>
                <w:t>time)</w:t>
              </w:r>
              <w:r w:rsidRPr="005A0097">
                <w:rPr>
                  <w:color w:val="CC7832"/>
                  <w:szCs w:val="28"/>
                  <w:lang w:val="en-US"/>
                  <w:rPrChange w:id="7935" w:author="Пользователь" w:date="2022-12-22T02:43:00Z">
                    <w:rPr>
                      <w:rFonts w:ascii="Courier New" w:hAnsi="Courier New" w:cs="Courier New"/>
                      <w:color w:val="CC7832"/>
                      <w:sz w:val="22"/>
                      <w:szCs w:val="22"/>
                    </w:rPr>
                  </w:rPrChange>
                </w:rPr>
                <w:t>;</w:t>
              </w:r>
            </w:ins>
          </w:p>
          <w:p w14:paraId="035ED0F7" w14:textId="77777777" w:rsidR="00046F53" w:rsidRPr="005A0097" w:rsidRDefault="00046F53" w:rsidP="00046F53">
            <w:pPr>
              <w:spacing w:line="240" w:lineRule="auto"/>
              <w:ind w:firstLine="0"/>
              <w:jc w:val="left"/>
              <w:rPr>
                <w:ins w:id="7936" w:author="Пользователь" w:date="2022-12-22T02:22:00Z"/>
                <w:szCs w:val="28"/>
                <w:lang w:val="en-US"/>
                <w:rPrChange w:id="7937" w:author="Пользователь" w:date="2022-12-22T02:43:00Z">
                  <w:rPr>
                    <w:ins w:id="7938" w:author="Пользователь" w:date="2022-12-22T02:22:00Z"/>
                    <w:sz w:val="24"/>
                  </w:rPr>
                </w:rPrChange>
              </w:rPr>
            </w:pPr>
            <w:ins w:id="7939" w:author="Пользователь" w:date="2022-12-22T02:22:00Z">
              <w:r w:rsidRPr="005A0097">
                <w:rPr>
                  <w:color w:val="CC7832"/>
                  <w:szCs w:val="28"/>
                  <w:lang w:val="en-US"/>
                  <w:rPrChange w:id="7940" w:author="Пользователь" w:date="2022-12-22T02:43:00Z">
                    <w:rPr>
                      <w:rFonts w:ascii="Courier New" w:hAnsi="Courier New" w:cs="Courier New"/>
                      <w:color w:val="CC7832"/>
                      <w:sz w:val="22"/>
                      <w:szCs w:val="22"/>
                    </w:rPr>
                  </w:rPrChange>
                </w:rPr>
                <w:t>           </w:t>
              </w:r>
              <w:r w:rsidRPr="005A0097">
                <w:rPr>
                  <w:color w:val="808080"/>
                  <w:szCs w:val="28"/>
                  <w:lang w:val="en-US"/>
                  <w:rPrChange w:id="7941" w:author="Пользователь" w:date="2022-12-22T02:43:00Z">
                    <w:rPr>
                      <w:rFonts w:ascii="Courier New" w:hAnsi="Courier New" w:cs="Courier New"/>
                      <w:color w:val="808080"/>
                      <w:sz w:val="22"/>
                      <w:szCs w:val="22"/>
                    </w:rPr>
                  </w:rPrChange>
                </w:rPr>
                <w:t xml:space="preserve">// </w:t>
              </w:r>
              <w:r w:rsidRPr="005A0097">
                <w:rPr>
                  <w:color w:val="808080"/>
                  <w:szCs w:val="28"/>
                  <w:rPrChange w:id="7942" w:author="Пользователь" w:date="2022-12-22T02:42:00Z">
                    <w:rPr>
                      <w:rFonts w:ascii="Courier New" w:hAnsi="Courier New" w:cs="Courier New"/>
                      <w:color w:val="808080"/>
                      <w:sz w:val="22"/>
                      <w:szCs w:val="22"/>
                    </w:rPr>
                  </w:rPrChange>
                </w:rPr>
                <w:t>Таблица</w:t>
              </w:r>
              <w:r w:rsidRPr="005A0097">
                <w:rPr>
                  <w:color w:val="808080"/>
                  <w:szCs w:val="28"/>
                  <w:lang w:val="en-US"/>
                  <w:rPrChange w:id="7943" w:author="Пользователь" w:date="2022-12-22T02:43:00Z">
                    <w:rPr>
                      <w:rFonts w:ascii="Courier New" w:hAnsi="Courier New" w:cs="Courier New"/>
                      <w:color w:val="808080"/>
                      <w:sz w:val="22"/>
                      <w:szCs w:val="22"/>
                    </w:rPr>
                  </w:rPrChange>
                </w:rPr>
                <w:t xml:space="preserve"> </w:t>
              </w:r>
              <w:r w:rsidRPr="005A0097">
                <w:rPr>
                  <w:color w:val="808080"/>
                  <w:szCs w:val="28"/>
                  <w:rPrChange w:id="7944" w:author="Пользователь" w:date="2022-12-22T02:42:00Z">
                    <w:rPr>
                      <w:rFonts w:ascii="Courier New" w:hAnsi="Courier New" w:cs="Courier New"/>
                      <w:color w:val="808080"/>
                      <w:sz w:val="22"/>
                      <w:szCs w:val="22"/>
                    </w:rPr>
                  </w:rPrChange>
                </w:rPr>
                <w:t>с</w:t>
              </w:r>
              <w:r w:rsidRPr="005A0097">
                <w:rPr>
                  <w:color w:val="808080"/>
                  <w:szCs w:val="28"/>
                  <w:lang w:val="en-US"/>
                  <w:rPrChange w:id="7945" w:author="Пользователь" w:date="2022-12-22T02:43:00Z">
                    <w:rPr>
                      <w:rFonts w:ascii="Courier New" w:hAnsi="Courier New" w:cs="Courier New"/>
                      <w:color w:val="808080"/>
                      <w:sz w:val="22"/>
                      <w:szCs w:val="22"/>
                    </w:rPr>
                  </w:rPrChange>
                </w:rPr>
                <w:t xml:space="preserve"> </w:t>
              </w:r>
              <w:r w:rsidRPr="005A0097">
                <w:rPr>
                  <w:color w:val="808080"/>
                  <w:szCs w:val="28"/>
                  <w:rPrChange w:id="7946" w:author="Пользователь" w:date="2022-12-22T02:42:00Z">
                    <w:rPr>
                      <w:rFonts w:ascii="Courier New" w:hAnsi="Courier New" w:cs="Courier New"/>
                      <w:color w:val="808080"/>
                      <w:sz w:val="22"/>
                      <w:szCs w:val="22"/>
                    </w:rPr>
                  </w:rPrChange>
                </w:rPr>
                <w:t>датой</w:t>
              </w:r>
              <w:r w:rsidRPr="005A0097">
                <w:rPr>
                  <w:color w:val="808080"/>
                  <w:szCs w:val="28"/>
                  <w:lang w:val="en-US"/>
                  <w:rPrChange w:id="7947" w:author="Пользователь" w:date="2022-12-22T02:43:00Z">
                    <w:rPr>
                      <w:rFonts w:ascii="Courier New" w:hAnsi="Courier New" w:cs="Courier New"/>
                      <w:color w:val="808080"/>
                      <w:sz w:val="22"/>
                      <w:szCs w:val="22"/>
                    </w:rPr>
                  </w:rPrChange>
                </w:rPr>
                <w:t>.</w:t>
              </w:r>
            </w:ins>
          </w:p>
          <w:p w14:paraId="67834E79" w14:textId="77777777" w:rsidR="00046F53" w:rsidRPr="005A0097" w:rsidRDefault="00046F53" w:rsidP="00046F53">
            <w:pPr>
              <w:spacing w:line="240" w:lineRule="auto"/>
              <w:ind w:firstLine="0"/>
              <w:jc w:val="left"/>
              <w:rPr>
                <w:ins w:id="7948" w:author="Пользователь" w:date="2022-12-22T02:22:00Z"/>
                <w:szCs w:val="28"/>
                <w:rPrChange w:id="7949" w:author="Пользователь" w:date="2022-12-22T02:42:00Z">
                  <w:rPr>
                    <w:ins w:id="7950" w:author="Пользователь" w:date="2022-12-22T02:22:00Z"/>
                    <w:sz w:val="24"/>
                  </w:rPr>
                </w:rPrChange>
              </w:rPr>
            </w:pPr>
            <w:ins w:id="7951" w:author="Пользователь" w:date="2022-12-22T02:22:00Z">
              <w:r w:rsidRPr="005A0097">
                <w:rPr>
                  <w:color w:val="808080"/>
                  <w:szCs w:val="28"/>
                  <w:lang w:val="en-US"/>
                  <w:rPrChange w:id="7952" w:author="Пользователь" w:date="2022-12-22T02:43:00Z">
                    <w:rPr>
                      <w:rFonts w:ascii="Courier New" w:hAnsi="Courier New" w:cs="Courier New"/>
                      <w:color w:val="808080"/>
                      <w:sz w:val="22"/>
                      <w:szCs w:val="22"/>
                    </w:rPr>
                  </w:rPrChange>
                </w:rPr>
                <w:t>           </w:t>
              </w:r>
              <w:proofErr w:type="spellStart"/>
              <w:proofErr w:type="gramStart"/>
              <w:r w:rsidRPr="005A0097">
                <w:rPr>
                  <w:i/>
                  <w:iCs/>
                  <w:color w:val="A9B7C6"/>
                  <w:szCs w:val="28"/>
                  <w:rPrChange w:id="7953" w:author="Пользователь" w:date="2022-12-22T02:42:00Z">
                    <w:rPr>
                      <w:rFonts w:ascii="Courier New" w:hAnsi="Courier New" w:cs="Courier New"/>
                      <w:i/>
                      <w:iCs/>
                      <w:color w:val="A9B7C6"/>
                      <w:sz w:val="22"/>
                      <w:szCs w:val="22"/>
                    </w:rPr>
                  </w:rPrChange>
                </w:rPr>
                <w:t>createTable</w:t>
              </w:r>
              <w:proofErr w:type="spellEnd"/>
              <w:r w:rsidRPr="005A0097">
                <w:rPr>
                  <w:color w:val="A9B7C6"/>
                  <w:szCs w:val="28"/>
                  <w:rPrChange w:id="7954" w:author="Пользователь" w:date="2022-12-22T02:42:00Z">
                    <w:rPr>
                      <w:rFonts w:ascii="Courier New" w:hAnsi="Courier New" w:cs="Courier New"/>
                      <w:color w:val="A9B7C6"/>
                      <w:sz w:val="22"/>
                      <w:szCs w:val="22"/>
                    </w:rPr>
                  </w:rPrChange>
                </w:rPr>
                <w:t>(</w:t>
              </w:r>
              <w:proofErr w:type="spellStart"/>
              <w:proofErr w:type="gramEnd"/>
              <w:r w:rsidRPr="005A0097">
                <w:rPr>
                  <w:color w:val="A9B7C6"/>
                  <w:szCs w:val="28"/>
                  <w:rPrChange w:id="7955" w:author="Пользователь" w:date="2022-12-22T02:42:00Z">
                    <w:rPr>
                      <w:rFonts w:ascii="Courier New" w:hAnsi="Courier New" w:cs="Courier New"/>
                      <w:color w:val="A9B7C6"/>
                      <w:sz w:val="22"/>
                      <w:szCs w:val="22"/>
                    </w:rPr>
                  </w:rPrChange>
                </w:rPr>
                <w:t>document</w:t>
              </w:r>
              <w:proofErr w:type="spellEnd"/>
              <w:r w:rsidRPr="005A0097">
                <w:rPr>
                  <w:color w:val="CC7832"/>
                  <w:szCs w:val="28"/>
                  <w:rPrChange w:id="7956" w:author="Пользователь" w:date="2022-12-22T02:42:00Z">
                    <w:rPr>
                      <w:rFonts w:ascii="Courier New" w:hAnsi="Courier New" w:cs="Courier New"/>
                      <w:color w:val="CC7832"/>
                      <w:sz w:val="22"/>
                      <w:szCs w:val="22"/>
                    </w:rPr>
                  </w:rPrChange>
                </w:rPr>
                <w:t xml:space="preserve">, </w:t>
              </w:r>
              <w:proofErr w:type="spellStart"/>
              <w:r w:rsidRPr="005A0097">
                <w:rPr>
                  <w:color w:val="A9B7C6"/>
                  <w:szCs w:val="28"/>
                  <w:rPrChange w:id="7957" w:author="Пользователь" w:date="2022-12-22T02:42:00Z">
                    <w:rPr>
                      <w:rFonts w:ascii="Courier New" w:hAnsi="Courier New" w:cs="Courier New"/>
                      <w:color w:val="A9B7C6"/>
                      <w:sz w:val="22"/>
                      <w:szCs w:val="22"/>
                    </w:rPr>
                  </w:rPrChange>
                </w:rPr>
                <w:t>time</w:t>
              </w:r>
              <w:proofErr w:type="spellEnd"/>
              <w:r w:rsidRPr="005A0097">
                <w:rPr>
                  <w:color w:val="A9B7C6"/>
                  <w:szCs w:val="28"/>
                  <w:rPrChange w:id="7958" w:author="Пользователь" w:date="2022-12-22T02:42:00Z">
                    <w:rPr>
                      <w:rFonts w:ascii="Courier New" w:hAnsi="Courier New" w:cs="Courier New"/>
                      <w:color w:val="A9B7C6"/>
                      <w:sz w:val="22"/>
                      <w:szCs w:val="22"/>
                    </w:rPr>
                  </w:rPrChange>
                </w:rPr>
                <w:t>)</w:t>
              </w:r>
              <w:r w:rsidRPr="005A0097">
                <w:rPr>
                  <w:color w:val="CC7832"/>
                  <w:szCs w:val="28"/>
                  <w:rPrChange w:id="7959" w:author="Пользователь" w:date="2022-12-22T02:42:00Z">
                    <w:rPr>
                      <w:rFonts w:ascii="Courier New" w:hAnsi="Courier New" w:cs="Courier New"/>
                      <w:color w:val="CC7832"/>
                      <w:sz w:val="22"/>
                      <w:szCs w:val="22"/>
                    </w:rPr>
                  </w:rPrChange>
                </w:rPr>
                <w:t>;</w:t>
              </w:r>
            </w:ins>
          </w:p>
          <w:p w14:paraId="33666162" w14:textId="77777777" w:rsidR="00046F53" w:rsidRPr="005A0097" w:rsidRDefault="00046F53" w:rsidP="00046F53">
            <w:pPr>
              <w:spacing w:line="240" w:lineRule="auto"/>
              <w:ind w:firstLine="0"/>
              <w:jc w:val="left"/>
              <w:rPr>
                <w:ins w:id="7960" w:author="Пользователь" w:date="2022-12-22T02:22:00Z"/>
                <w:szCs w:val="28"/>
                <w:rPrChange w:id="7961" w:author="Пользователь" w:date="2022-12-22T02:42:00Z">
                  <w:rPr>
                    <w:ins w:id="7962" w:author="Пользователь" w:date="2022-12-22T02:22:00Z"/>
                    <w:sz w:val="24"/>
                  </w:rPr>
                </w:rPrChange>
              </w:rPr>
            </w:pPr>
            <w:ins w:id="7963" w:author="Пользователь" w:date="2022-12-22T02:22:00Z">
              <w:r w:rsidRPr="005A0097">
                <w:rPr>
                  <w:color w:val="CC7832"/>
                  <w:szCs w:val="28"/>
                  <w:rPrChange w:id="7964" w:author="Пользователь" w:date="2022-12-22T02:42:00Z">
                    <w:rPr>
                      <w:rFonts w:ascii="Courier New" w:hAnsi="Courier New" w:cs="Courier New"/>
                      <w:color w:val="CC7832"/>
                      <w:sz w:val="22"/>
                      <w:szCs w:val="22"/>
                    </w:rPr>
                  </w:rPrChange>
                </w:rPr>
                <w:t>           </w:t>
              </w:r>
              <w:r w:rsidRPr="005A0097">
                <w:rPr>
                  <w:color w:val="808080"/>
                  <w:szCs w:val="28"/>
                  <w:rPrChange w:id="7965" w:author="Пользователь" w:date="2022-12-22T02:42:00Z">
                    <w:rPr>
                      <w:rFonts w:ascii="Courier New" w:hAnsi="Courier New" w:cs="Courier New"/>
                      <w:color w:val="808080"/>
                      <w:sz w:val="22"/>
                      <w:szCs w:val="22"/>
                    </w:rPr>
                  </w:rPrChange>
                </w:rPr>
                <w:t>// Сохранение информации в файл.</w:t>
              </w:r>
            </w:ins>
          </w:p>
          <w:p w14:paraId="79B2B5E1" w14:textId="77777777" w:rsidR="00046F53" w:rsidRPr="005A0097" w:rsidRDefault="00046F53" w:rsidP="00046F53">
            <w:pPr>
              <w:spacing w:line="240" w:lineRule="auto"/>
              <w:ind w:firstLine="0"/>
              <w:jc w:val="left"/>
              <w:rPr>
                <w:ins w:id="7966" w:author="Пользователь" w:date="2022-12-22T02:22:00Z"/>
                <w:szCs w:val="28"/>
                <w:lang w:val="en-US"/>
                <w:rPrChange w:id="7967" w:author="Пользователь" w:date="2022-12-22T02:43:00Z">
                  <w:rPr>
                    <w:ins w:id="7968" w:author="Пользователь" w:date="2022-12-22T02:22:00Z"/>
                    <w:sz w:val="24"/>
                  </w:rPr>
                </w:rPrChange>
              </w:rPr>
            </w:pPr>
            <w:ins w:id="7969" w:author="Пользователь" w:date="2022-12-22T02:22:00Z">
              <w:r w:rsidRPr="005A0097">
                <w:rPr>
                  <w:color w:val="808080"/>
                  <w:szCs w:val="28"/>
                  <w:rPrChange w:id="7970" w:author="Пользователь" w:date="2022-12-22T02:42:00Z">
                    <w:rPr>
                      <w:rFonts w:ascii="Courier New" w:hAnsi="Courier New" w:cs="Courier New"/>
                      <w:color w:val="808080"/>
                      <w:sz w:val="22"/>
                      <w:szCs w:val="22"/>
                    </w:rPr>
                  </w:rPrChange>
                </w:rPr>
                <w:t>           </w:t>
              </w:r>
              <w:r w:rsidRPr="005A0097">
                <w:rPr>
                  <w:color w:val="A9B7C6"/>
                  <w:szCs w:val="28"/>
                  <w:lang w:val="en-US"/>
                  <w:rPrChange w:id="7971" w:author="Пользователь" w:date="2022-12-22T02:43:00Z">
                    <w:rPr>
                      <w:rFonts w:ascii="Courier New" w:hAnsi="Courier New" w:cs="Courier New"/>
                      <w:color w:val="A9B7C6"/>
                      <w:sz w:val="22"/>
                      <w:szCs w:val="22"/>
                    </w:rPr>
                  </w:rPrChange>
                </w:rPr>
                <w:t xml:space="preserve">File report = </w:t>
              </w:r>
              <w:r w:rsidRPr="005A0097">
                <w:rPr>
                  <w:color w:val="CC7832"/>
                  <w:szCs w:val="28"/>
                  <w:lang w:val="en-US"/>
                  <w:rPrChange w:id="7972" w:author="Пользователь" w:date="2022-12-22T02:43:00Z">
                    <w:rPr>
                      <w:rFonts w:ascii="Courier New" w:hAnsi="Courier New" w:cs="Courier New"/>
                      <w:color w:val="CC7832"/>
                      <w:sz w:val="22"/>
                      <w:szCs w:val="22"/>
                    </w:rPr>
                  </w:rPrChange>
                </w:rPr>
                <w:t xml:space="preserve">new </w:t>
              </w:r>
              <w:r w:rsidRPr="005A0097">
                <w:rPr>
                  <w:color w:val="A9B7C6"/>
                  <w:szCs w:val="28"/>
                  <w:lang w:val="en-US"/>
                  <w:rPrChange w:id="7973" w:author="Пользователь" w:date="2022-12-22T02:43:00Z">
                    <w:rPr>
                      <w:rFonts w:ascii="Courier New" w:hAnsi="Courier New" w:cs="Courier New"/>
                      <w:color w:val="A9B7C6"/>
                      <w:sz w:val="22"/>
                      <w:szCs w:val="22"/>
                    </w:rPr>
                  </w:rPrChange>
                </w:rPr>
                <w:t>File(</w:t>
              </w:r>
              <w:r w:rsidRPr="005A0097">
                <w:rPr>
                  <w:color w:val="6A8759"/>
                  <w:szCs w:val="28"/>
                  <w:lang w:val="en-US"/>
                  <w:rPrChange w:id="7974" w:author="Пользователь" w:date="2022-12-22T02:43:00Z">
                    <w:rPr>
                      <w:rFonts w:ascii="Courier New" w:hAnsi="Courier New" w:cs="Courier New"/>
                      <w:color w:val="6A8759"/>
                      <w:sz w:val="22"/>
                      <w:szCs w:val="22"/>
                    </w:rPr>
                  </w:rPrChange>
                </w:rPr>
                <w:t>"output.docx"</w:t>
              </w:r>
              <w:r w:rsidRPr="005A0097">
                <w:rPr>
                  <w:color w:val="A9B7C6"/>
                  <w:szCs w:val="28"/>
                  <w:lang w:val="en-US"/>
                  <w:rPrChange w:id="7975" w:author="Пользователь" w:date="2022-12-22T02:43:00Z">
                    <w:rPr>
                      <w:rFonts w:ascii="Courier New" w:hAnsi="Courier New" w:cs="Courier New"/>
                      <w:color w:val="A9B7C6"/>
                      <w:sz w:val="22"/>
                      <w:szCs w:val="22"/>
                    </w:rPr>
                  </w:rPrChange>
                </w:rPr>
                <w:t>)</w:t>
              </w:r>
              <w:r w:rsidRPr="005A0097">
                <w:rPr>
                  <w:color w:val="CC7832"/>
                  <w:szCs w:val="28"/>
                  <w:lang w:val="en-US"/>
                  <w:rPrChange w:id="7976" w:author="Пользователь" w:date="2022-12-22T02:43:00Z">
                    <w:rPr>
                      <w:rFonts w:ascii="Courier New" w:hAnsi="Courier New" w:cs="Courier New"/>
                      <w:color w:val="CC7832"/>
                      <w:sz w:val="22"/>
                      <w:szCs w:val="22"/>
                    </w:rPr>
                  </w:rPrChange>
                </w:rPr>
                <w:t>;</w:t>
              </w:r>
            </w:ins>
          </w:p>
          <w:p w14:paraId="57F86B4D" w14:textId="77777777" w:rsidR="00046F53" w:rsidRPr="005A0097" w:rsidRDefault="00046F53" w:rsidP="00046F53">
            <w:pPr>
              <w:spacing w:line="240" w:lineRule="auto"/>
              <w:ind w:firstLine="0"/>
              <w:jc w:val="left"/>
              <w:rPr>
                <w:ins w:id="7977" w:author="Пользователь" w:date="2022-12-22T02:22:00Z"/>
                <w:szCs w:val="28"/>
                <w:lang w:val="en-US"/>
                <w:rPrChange w:id="7978" w:author="Пользователь" w:date="2022-12-22T02:43:00Z">
                  <w:rPr>
                    <w:ins w:id="7979" w:author="Пользователь" w:date="2022-12-22T02:22:00Z"/>
                    <w:sz w:val="24"/>
                  </w:rPr>
                </w:rPrChange>
              </w:rPr>
            </w:pPr>
            <w:ins w:id="7980" w:author="Пользователь" w:date="2022-12-22T02:22:00Z">
              <w:r w:rsidRPr="005A0097">
                <w:rPr>
                  <w:color w:val="CC7832"/>
                  <w:szCs w:val="28"/>
                  <w:lang w:val="en-US"/>
                  <w:rPrChange w:id="7981" w:author="Пользователь" w:date="2022-12-22T02:43:00Z">
                    <w:rPr>
                      <w:rFonts w:ascii="Courier New" w:hAnsi="Courier New" w:cs="Courier New"/>
                      <w:color w:val="CC7832"/>
                      <w:sz w:val="22"/>
                      <w:szCs w:val="22"/>
                    </w:rPr>
                  </w:rPrChange>
                </w:rPr>
                <w:t>           </w:t>
              </w:r>
              <w:proofErr w:type="gramStart"/>
              <w:r w:rsidRPr="005A0097">
                <w:rPr>
                  <w:color w:val="CC7832"/>
                  <w:szCs w:val="28"/>
                  <w:lang w:val="en-US"/>
                  <w:rPrChange w:id="7982" w:author="Пользователь" w:date="2022-12-22T02:43:00Z">
                    <w:rPr>
                      <w:rFonts w:ascii="Courier New" w:hAnsi="Courier New" w:cs="Courier New"/>
                      <w:color w:val="CC7832"/>
                      <w:sz w:val="22"/>
                      <w:szCs w:val="22"/>
                    </w:rPr>
                  </w:rPrChange>
                </w:rPr>
                <w:t>try</w:t>
              </w:r>
              <w:r w:rsidRPr="005A0097">
                <w:rPr>
                  <w:color w:val="A9B7C6"/>
                  <w:szCs w:val="28"/>
                  <w:lang w:val="en-US"/>
                  <w:rPrChange w:id="7983" w:author="Пользователь" w:date="2022-12-22T02:43:00Z">
                    <w:rPr>
                      <w:rFonts w:ascii="Courier New" w:hAnsi="Courier New" w:cs="Courier New"/>
                      <w:color w:val="A9B7C6"/>
                      <w:sz w:val="22"/>
                      <w:szCs w:val="22"/>
                    </w:rPr>
                  </w:rPrChange>
                </w:rPr>
                <w:t>(</w:t>
              </w:r>
              <w:proofErr w:type="spellStart"/>
              <w:proofErr w:type="gramEnd"/>
              <w:r w:rsidRPr="005A0097">
                <w:rPr>
                  <w:color w:val="A9B7C6"/>
                  <w:szCs w:val="28"/>
                  <w:lang w:val="en-US"/>
                  <w:rPrChange w:id="7984" w:author="Пользователь" w:date="2022-12-22T02:43:00Z">
                    <w:rPr>
                      <w:rFonts w:ascii="Courier New" w:hAnsi="Courier New" w:cs="Courier New"/>
                      <w:color w:val="A9B7C6"/>
                      <w:sz w:val="22"/>
                      <w:szCs w:val="22"/>
                    </w:rPr>
                  </w:rPrChange>
                </w:rPr>
                <w:t>FileOutputStream</w:t>
              </w:r>
              <w:proofErr w:type="spellEnd"/>
              <w:r w:rsidRPr="005A0097">
                <w:rPr>
                  <w:color w:val="A9B7C6"/>
                  <w:szCs w:val="28"/>
                  <w:lang w:val="en-US"/>
                  <w:rPrChange w:id="7985" w:author="Пользователь" w:date="2022-12-22T02:43:00Z">
                    <w:rPr>
                      <w:rFonts w:ascii="Courier New" w:hAnsi="Courier New" w:cs="Courier New"/>
                      <w:color w:val="A9B7C6"/>
                      <w:sz w:val="22"/>
                      <w:szCs w:val="22"/>
                    </w:rPr>
                  </w:rPrChange>
                </w:rPr>
                <w:t xml:space="preserve"> </w:t>
              </w:r>
              <w:proofErr w:type="spellStart"/>
              <w:r w:rsidRPr="005A0097">
                <w:rPr>
                  <w:color w:val="A9B7C6"/>
                  <w:szCs w:val="28"/>
                  <w:lang w:val="en-US"/>
                  <w:rPrChange w:id="7986" w:author="Пользователь" w:date="2022-12-22T02:43:00Z">
                    <w:rPr>
                      <w:rFonts w:ascii="Courier New" w:hAnsi="Courier New" w:cs="Courier New"/>
                      <w:color w:val="A9B7C6"/>
                      <w:sz w:val="22"/>
                      <w:szCs w:val="22"/>
                    </w:rPr>
                  </w:rPrChange>
                </w:rPr>
                <w:t>fos</w:t>
              </w:r>
              <w:proofErr w:type="spellEnd"/>
              <w:r w:rsidRPr="005A0097">
                <w:rPr>
                  <w:color w:val="A9B7C6"/>
                  <w:szCs w:val="28"/>
                  <w:lang w:val="en-US"/>
                  <w:rPrChange w:id="7987" w:author="Пользователь" w:date="2022-12-22T02:43:00Z">
                    <w:rPr>
                      <w:rFonts w:ascii="Courier New" w:hAnsi="Courier New" w:cs="Courier New"/>
                      <w:color w:val="A9B7C6"/>
                      <w:sz w:val="22"/>
                      <w:szCs w:val="22"/>
                    </w:rPr>
                  </w:rPrChange>
                </w:rPr>
                <w:t xml:space="preserve"> = </w:t>
              </w:r>
              <w:r w:rsidRPr="005A0097">
                <w:rPr>
                  <w:color w:val="CC7832"/>
                  <w:szCs w:val="28"/>
                  <w:lang w:val="en-US"/>
                  <w:rPrChange w:id="7988" w:author="Пользователь" w:date="2022-12-22T02:43:00Z">
                    <w:rPr>
                      <w:rFonts w:ascii="Courier New" w:hAnsi="Courier New" w:cs="Courier New"/>
                      <w:color w:val="CC7832"/>
                      <w:sz w:val="22"/>
                      <w:szCs w:val="22"/>
                    </w:rPr>
                  </w:rPrChange>
                </w:rPr>
                <w:t xml:space="preserve">new </w:t>
              </w:r>
              <w:proofErr w:type="spellStart"/>
              <w:r w:rsidRPr="005A0097">
                <w:rPr>
                  <w:color w:val="A9B7C6"/>
                  <w:szCs w:val="28"/>
                  <w:lang w:val="en-US"/>
                  <w:rPrChange w:id="7989" w:author="Пользователь" w:date="2022-12-22T02:43:00Z">
                    <w:rPr>
                      <w:rFonts w:ascii="Courier New" w:hAnsi="Courier New" w:cs="Courier New"/>
                      <w:color w:val="A9B7C6"/>
                      <w:sz w:val="22"/>
                      <w:szCs w:val="22"/>
                    </w:rPr>
                  </w:rPrChange>
                </w:rPr>
                <w:t>FileOutputStream</w:t>
              </w:r>
              <w:proofErr w:type="spellEnd"/>
              <w:r w:rsidRPr="005A0097">
                <w:rPr>
                  <w:color w:val="A9B7C6"/>
                  <w:szCs w:val="28"/>
                  <w:lang w:val="en-US"/>
                  <w:rPrChange w:id="7990" w:author="Пользователь" w:date="2022-12-22T02:43:00Z">
                    <w:rPr>
                      <w:rFonts w:ascii="Courier New" w:hAnsi="Courier New" w:cs="Courier New"/>
                      <w:color w:val="A9B7C6"/>
                      <w:sz w:val="22"/>
                      <w:szCs w:val="22"/>
                    </w:rPr>
                  </w:rPrChange>
                </w:rPr>
                <w:t>(report)) {</w:t>
              </w:r>
            </w:ins>
          </w:p>
          <w:p w14:paraId="70395ED5" w14:textId="77777777" w:rsidR="00046F53" w:rsidRPr="005A0097" w:rsidRDefault="00046F53" w:rsidP="00046F53">
            <w:pPr>
              <w:spacing w:line="240" w:lineRule="auto"/>
              <w:ind w:firstLine="0"/>
              <w:jc w:val="left"/>
              <w:rPr>
                <w:ins w:id="7991" w:author="Пользователь" w:date="2022-12-22T02:22:00Z"/>
                <w:szCs w:val="28"/>
                <w:lang w:val="en-US"/>
                <w:rPrChange w:id="7992" w:author="Пользователь" w:date="2022-12-22T02:43:00Z">
                  <w:rPr>
                    <w:ins w:id="7993" w:author="Пользователь" w:date="2022-12-22T02:22:00Z"/>
                    <w:sz w:val="24"/>
                  </w:rPr>
                </w:rPrChange>
              </w:rPr>
            </w:pPr>
            <w:ins w:id="7994" w:author="Пользователь" w:date="2022-12-22T02:22:00Z">
              <w:r w:rsidRPr="005A0097">
                <w:rPr>
                  <w:color w:val="A9B7C6"/>
                  <w:szCs w:val="28"/>
                  <w:lang w:val="en-US"/>
                  <w:rPrChange w:id="7995" w:author="Пользователь" w:date="2022-12-22T02:43:00Z">
                    <w:rPr>
                      <w:rFonts w:ascii="Courier New" w:hAnsi="Courier New" w:cs="Courier New"/>
                      <w:color w:val="A9B7C6"/>
                      <w:sz w:val="22"/>
                      <w:szCs w:val="22"/>
                    </w:rPr>
                  </w:rPrChange>
                </w:rPr>
                <w:t>               </w:t>
              </w:r>
              <w:proofErr w:type="spellStart"/>
              <w:proofErr w:type="gramStart"/>
              <w:r w:rsidRPr="005A0097">
                <w:rPr>
                  <w:color w:val="A9B7C6"/>
                  <w:szCs w:val="28"/>
                  <w:lang w:val="en-US"/>
                  <w:rPrChange w:id="7996" w:author="Пользователь" w:date="2022-12-22T02:43:00Z">
                    <w:rPr>
                      <w:rFonts w:ascii="Courier New" w:hAnsi="Courier New" w:cs="Courier New"/>
                      <w:color w:val="A9B7C6"/>
                      <w:sz w:val="22"/>
                      <w:szCs w:val="22"/>
                    </w:rPr>
                  </w:rPrChange>
                </w:rPr>
                <w:t>document.write</w:t>
              </w:r>
              <w:proofErr w:type="spellEnd"/>
              <w:proofErr w:type="gramEnd"/>
              <w:r w:rsidRPr="005A0097">
                <w:rPr>
                  <w:color w:val="A9B7C6"/>
                  <w:szCs w:val="28"/>
                  <w:lang w:val="en-US"/>
                  <w:rPrChange w:id="7997" w:author="Пользователь" w:date="2022-12-22T02:43:00Z">
                    <w:rPr>
                      <w:rFonts w:ascii="Courier New" w:hAnsi="Courier New" w:cs="Courier New"/>
                      <w:color w:val="A9B7C6"/>
                      <w:sz w:val="22"/>
                      <w:szCs w:val="22"/>
                    </w:rPr>
                  </w:rPrChange>
                </w:rPr>
                <w:t>(</w:t>
              </w:r>
              <w:proofErr w:type="spellStart"/>
              <w:r w:rsidRPr="005A0097">
                <w:rPr>
                  <w:color w:val="A9B7C6"/>
                  <w:szCs w:val="28"/>
                  <w:lang w:val="en-US"/>
                  <w:rPrChange w:id="7998" w:author="Пользователь" w:date="2022-12-22T02:43:00Z">
                    <w:rPr>
                      <w:rFonts w:ascii="Courier New" w:hAnsi="Courier New" w:cs="Courier New"/>
                      <w:color w:val="A9B7C6"/>
                      <w:sz w:val="22"/>
                      <w:szCs w:val="22"/>
                    </w:rPr>
                  </w:rPrChange>
                </w:rPr>
                <w:t>fos</w:t>
              </w:r>
              <w:proofErr w:type="spellEnd"/>
              <w:r w:rsidRPr="005A0097">
                <w:rPr>
                  <w:color w:val="A9B7C6"/>
                  <w:szCs w:val="28"/>
                  <w:lang w:val="en-US"/>
                  <w:rPrChange w:id="7999" w:author="Пользователь" w:date="2022-12-22T02:43:00Z">
                    <w:rPr>
                      <w:rFonts w:ascii="Courier New" w:hAnsi="Courier New" w:cs="Courier New"/>
                      <w:color w:val="A9B7C6"/>
                      <w:sz w:val="22"/>
                      <w:szCs w:val="22"/>
                    </w:rPr>
                  </w:rPrChange>
                </w:rPr>
                <w:t>)</w:t>
              </w:r>
              <w:r w:rsidRPr="005A0097">
                <w:rPr>
                  <w:color w:val="CC7832"/>
                  <w:szCs w:val="28"/>
                  <w:lang w:val="en-US"/>
                  <w:rPrChange w:id="8000" w:author="Пользователь" w:date="2022-12-22T02:43:00Z">
                    <w:rPr>
                      <w:rFonts w:ascii="Courier New" w:hAnsi="Courier New" w:cs="Courier New"/>
                      <w:color w:val="CC7832"/>
                      <w:sz w:val="22"/>
                      <w:szCs w:val="22"/>
                    </w:rPr>
                  </w:rPrChange>
                </w:rPr>
                <w:t>;</w:t>
              </w:r>
            </w:ins>
          </w:p>
          <w:p w14:paraId="63F806DD" w14:textId="77777777" w:rsidR="00046F53" w:rsidRPr="005A0097" w:rsidRDefault="00046F53" w:rsidP="00046F53">
            <w:pPr>
              <w:spacing w:line="240" w:lineRule="auto"/>
              <w:ind w:firstLine="0"/>
              <w:jc w:val="left"/>
              <w:rPr>
                <w:ins w:id="8001" w:author="Пользователь" w:date="2022-12-22T02:22:00Z"/>
                <w:szCs w:val="28"/>
                <w:lang w:val="en-US"/>
                <w:rPrChange w:id="8002" w:author="Пользователь" w:date="2022-12-22T02:43:00Z">
                  <w:rPr>
                    <w:ins w:id="8003" w:author="Пользователь" w:date="2022-12-22T02:22:00Z"/>
                    <w:sz w:val="24"/>
                  </w:rPr>
                </w:rPrChange>
              </w:rPr>
            </w:pPr>
            <w:ins w:id="8004" w:author="Пользователь" w:date="2022-12-22T02:22:00Z">
              <w:r w:rsidRPr="005A0097">
                <w:rPr>
                  <w:color w:val="CC7832"/>
                  <w:szCs w:val="28"/>
                  <w:lang w:val="en-US"/>
                  <w:rPrChange w:id="8005" w:author="Пользователь" w:date="2022-12-22T02:43:00Z">
                    <w:rPr>
                      <w:rFonts w:ascii="Courier New" w:hAnsi="Courier New" w:cs="Courier New"/>
                      <w:color w:val="CC7832"/>
                      <w:sz w:val="22"/>
                      <w:szCs w:val="22"/>
                    </w:rPr>
                  </w:rPrChange>
                </w:rPr>
                <w:t>           </w:t>
              </w:r>
              <w:r w:rsidRPr="005A0097">
                <w:rPr>
                  <w:color w:val="A9B7C6"/>
                  <w:szCs w:val="28"/>
                  <w:lang w:val="en-US"/>
                  <w:rPrChange w:id="8006" w:author="Пользователь" w:date="2022-12-22T02:43:00Z">
                    <w:rPr>
                      <w:rFonts w:ascii="Courier New" w:hAnsi="Courier New" w:cs="Courier New"/>
                      <w:color w:val="A9B7C6"/>
                      <w:sz w:val="22"/>
                      <w:szCs w:val="22"/>
                    </w:rPr>
                  </w:rPrChange>
                </w:rPr>
                <w:t>}</w:t>
              </w:r>
            </w:ins>
          </w:p>
          <w:p w14:paraId="3D2C454B" w14:textId="77777777" w:rsidR="00046F53" w:rsidRPr="005A0097" w:rsidRDefault="00046F53" w:rsidP="00046F53">
            <w:pPr>
              <w:spacing w:line="240" w:lineRule="auto"/>
              <w:ind w:firstLine="0"/>
              <w:jc w:val="left"/>
              <w:rPr>
                <w:ins w:id="8007" w:author="Пользователь" w:date="2022-12-22T02:22:00Z"/>
                <w:szCs w:val="28"/>
                <w:lang w:val="en-US"/>
                <w:rPrChange w:id="8008" w:author="Пользователь" w:date="2022-12-22T02:43:00Z">
                  <w:rPr>
                    <w:ins w:id="8009" w:author="Пользователь" w:date="2022-12-22T02:22:00Z"/>
                    <w:sz w:val="24"/>
                  </w:rPr>
                </w:rPrChange>
              </w:rPr>
            </w:pPr>
            <w:ins w:id="8010" w:author="Пользователь" w:date="2022-12-22T02:22:00Z">
              <w:r w:rsidRPr="005A0097">
                <w:rPr>
                  <w:color w:val="A9B7C6"/>
                  <w:szCs w:val="28"/>
                  <w:lang w:val="en-US"/>
                  <w:rPrChange w:id="8011" w:author="Пользователь" w:date="2022-12-22T02:43:00Z">
                    <w:rPr>
                      <w:rFonts w:ascii="Courier New" w:hAnsi="Courier New" w:cs="Courier New"/>
                      <w:color w:val="A9B7C6"/>
                      <w:sz w:val="22"/>
                      <w:szCs w:val="22"/>
                    </w:rPr>
                  </w:rPrChange>
                </w:rPr>
                <w:t>           </w:t>
              </w:r>
              <w:proofErr w:type="gramStart"/>
              <w:r w:rsidRPr="005A0097">
                <w:rPr>
                  <w:color w:val="CC7832"/>
                  <w:szCs w:val="28"/>
                  <w:lang w:val="en-US"/>
                  <w:rPrChange w:id="8012" w:author="Пользователь" w:date="2022-12-22T02:43:00Z">
                    <w:rPr>
                      <w:rFonts w:ascii="Courier New" w:hAnsi="Courier New" w:cs="Courier New"/>
                      <w:color w:val="CC7832"/>
                      <w:sz w:val="22"/>
                      <w:szCs w:val="22"/>
                    </w:rPr>
                  </w:rPrChange>
                </w:rPr>
                <w:t>catch</w:t>
              </w:r>
              <w:r w:rsidRPr="005A0097">
                <w:rPr>
                  <w:color w:val="A9B7C6"/>
                  <w:szCs w:val="28"/>
                  <w:lang w:val="en-US"/>
                  <w:rPrChange w:id="8013" w:author="Пользователь" w:date="2022-12-22T02:43:00Z">
                    <w:rPr>
                      <w:rFonts w:ascii="Courier New" w:hAnsi="Courier New" w:cs="Courier New"/>
                      <w:color w:val="A9B7C6"/>
                      <w:sz w:val="22"/>
                      <w:szCs w:val="22"/>
                    </w:rPr>
                  </w:rPrChange>
                </w:rPr>
                <w:t>(</w:t>
              </w:r>
              <w:proofErr w:type="spellStart"/>
              <w:proofErr w:type="gramEnd"/>
              <w:r w:rsidRPr="005A0097">
                <w:rPr>
                  <w:color w:val="A9B7C6"/>
                  <w:szCs w:val="28"/>
                  <w:lang w:val="en-US"/>
                  <w:rPrChange w:id="8014" w:author="Пользователь" w:date="2022-12-22T02:43:00Z">
                    <w:rPr>
                      <w:rFonts w:ascii="Courier New" w:hAnsi="Courier New" w:cs="Courier New"/>
                      <w:color w:val="A9B7C6"/>
                      <w:sz w:val="22"/>
                      <w:szCs w:val="22"/>
                    </w:rPr>
                  </w:rPrChange>
                </w:rPr>
                <w:t>IOException</w:t>
              </w:r>
              <w:proofErr w:type="spellEnd"/>
              <w:r w:rsidRPr="005A0097">
                <w:rPr>
                  <w:color w:val="A9B7C6"/>
                  <w:szCs w:val="28"/>
                  <w:lang w:val="en-US"/>
                  <w:rPrChange w:id="8015" w:author="Пользователь" w:date="2022-12-22T02:43:00Z">
                    <w:rPr>
                      <w:rFonts w:ascii="Courier New" w:hAnsi="Courier New" w:cs="Courier New"/>
                      <w:color w:val="A9B7C6"/>
                      <w:sz w:val="22"/>
                      <w:szCs w:val="22"/>
                    </w:rPr>
                  </w:rPrChange>
                </w:rPr>
                <w:t xml:space="preserve"> e) {</w:t>
              </w:r>
            </w:ins>
          </w:p>
          <w:p w14:paraId="666B357F" w14:textId="77777777" w:rsidR="00046F53" w:rsidRPr="005A0097" w:rsidRDefault="00046F53" w:rsidP="00046F53">
            <w:pPr>
              <w:spacing w:line="240" w:lineRule="auto"/>
              <w:ind w:firstLine="0"/>
              <w:jc w:val="left"/>
              <w:rPr>
                <w:ins w:id="8016" w:author="Пользователь" w:date="2022-12-22T02:22:00Z"/>
                <w:szCs w:val="28"/>
                <w:rPrChange w:id="8017" w:author="Пользователь" w:date="2022-12-22T02:42:00Z">
                  <w:rPr>
                    <w:ins w:id="8018" w:author="Пользователь" w:date="2022-12-22T02:22:00Z"/>
                    <w:sz w:val="24"/>
                  </w:rPr>
                </w:rPrChange>
              </w:rPr>
            </w:pPr>
            <w:ins w:id="8019" w:author="Пользователь" w:date="2022-12-22T02:22:00Z">
              <w:r w:rsidRPr="005A0097">
                <w:rPr>
                  <w:color w:val="A9B7C6"/>
                  <w:szCs w:val="28"/>
                  <w:lang w:val="en-US"/>
                  <w:rPrChange w:id="8020" w:author="Пользователь" w:date="2022-12-22T02:43:00Z">
                    <w:rPr>
                      <w:rFonts w:ascii="Courier New" w:hAnsi="Courier New" w:cs="Courier New"/>
                      <w:color w:val="A9B7C6"/>
                      <w:sz w:val="22"/>
                      <w:szCs w:val="22"/>
                    </w:rPr>
                  </w:rPrChange>
                </w:rPr>
                <w:t>               </w:t>
              </w:r>
              <w:proofErr w:type="spellStart"/>
              <w:r w:rsidRPr="005A0097">
                <w:rPr>
                  <w:color w:val="A9B7C6"/>
                  <w:szCs w:val="28"/>
                  <w:rPrChange w:id="8021" w:author="Пользователь" w:date="2022-12-22T02:42:00Z">
                    <w:rPr>
                      <w:rFonts w:ascii="Courier New" w:hAnsi="Courier New" w:cs="Courier New"/>
                      <w:color w:val="A9B7C6"/>
                      <w:sz w:val="22"/>
                      <w:szCs w:val="22"/>
                    </w:rPr>
                  </w:rPrChange>
                </w:rPr>
                <w:t>System.</w:t>
              </w:r>
              <w:r w:rsidRPr="005A0097">
                <w:rPr>
                  <w:i/>
                  <w:iCs/>
                  <w:color w:val="9876AA"/>
                  <w:szCs w:val="28"/>
                  <w:rPrChange w:id="8022" w:author="Пользователь" w:date="2022-12-22T02:42:00Z">
                    <w:rPr>
                      <w:rFonts w:ascii="Courier New" w:hAnsi="Courier New" w:cs="Courier New"/>
                      <w:i/>
                      <w:iCs/>
                      <w:color w:val="9876AA"/>
                      <w:sz w:val="22"/>
                      <w:szCs w:val="22"/>
                    </w:rPr>
                  </w:rPrChange>
                </w:rPr>
                <w:t>out</w:t>
              </w:r>
              <w:r w:rsidRPr="005A0097">
                <w:rPr>
                  <w:color w:val="A9B7C6"/>
                  <w:szCs w:val="28"/>
                  <w:rPrChange w:id="8023" w:author="Пользователь" w:date="2022-12-22T02:42:00Z">
                    <w:rPr>
                      <w:rFonts w:ascii="Courier New" w:hAnsi="Courier New" w:cs="Courier New"/>
                      <w:color w:val="A9B7C6"/>
                      <w:sz w:val="22"/>
                      <w:szCs w:val="22"/>
                    </w:rPr>
                  </w:rPrChange>
                </w:rPr>
                <w:t>.println</w:t>
              </w:r>
              <w:proofErr w:type="spellEnd"/>
              <w:r w:rsidRPr="005A0097">
                <w:rPr>
                  <w:color w:val="A9B7C6"/>
                  <w:szCs w:val="28"/>
                  <w:rPrChange w:id="8024" w:author="Пользователь" w:date="2022-12-22T02:42:00Z">
                    <w:rPr>
                      <w:rFonts w:ascii="Courier New" w:hAnsi="Courier New" w:cs="Courier New"/>
                      <w:color w:val="A9B7C6"/>
                      <w:sz w:val="22"/>
                      <w:szCs w:val="22"/>
                    </w:rPr>
                  </w:rPrChange>
                </w:rPr>
                <w:t>(</w:t>
              </w:r>
              <w:r w:rsidRPr="005A0097">
                <w:rPr>
                  <w:color w:val="6A8759"/>
                  <w:szCs w:val="28"/>
                  <w:rPrChange w:id="8025" w:author="Пользователь" w:date="2022-12-22T02:42:00Z">
                    <w:rPr>
                      <w:rFonts w:ascii="Courier New" w:hAnsi="Courier New" w:cs="Courier New"/>
                      <w:color w:val="6A8759"/>
                      <w:sz w:val="22"/>
                      <w:szCs w:val="22"/>
                    </w:rPr>
                  </w:rPrChange>
                </w:rPr>
                <w:t>"Ошибка при записи файла на диск!"</w:t>
              </w:r>
              <w:r w:rsidRPr="005A0097">
                <w:rPr>
                  <w:color w:val="A9B7C6"/>
                  <w:szCs w:val="28"/>
                  <w:rPrChange w:id="8026" w:author="Пользователь" w:date="2022-12-22T02:42:00Z">
                    <w:rPr>
                      <w:rFonts w:ascii="Courier New" w:hAnsi="Courier New" w:cs="Courier New"/>
                      <w:color w:val="A9B7C6"/>
                      <w:sz w:val="22"/>
                      <w:szCs w:val="22"/>
                    </w:rPr>
                  </w:rPrChange>
                </w:rPr>
                <w:t>)</w:t>
              </w:r>
              <w:r w:rsidRPr="005A0097">
                <w:rPr>
                  <w:color w:val="CC7832"/>
                  <w:szCs w:val="28"/>
                  <w:rPrChange w:id="8027" w:author="Пользователь" w:date="2022-12-22T02:42:00Z">
                    <w:rPr>
                      <w:rFonts w:ascii="Courier New" w:hAnsi="Courier New" w:cs="Courier New"/>
                      <w:color w:val="CC7832"/>
                      <w:sz w:val="22"/>
                      <w:szCs w:val="22"/>
                    </w:rPr>
                  </w:rPrChange>
                </w:rPr>
                <w:t>;</w:t>
              </w:r>
            </w:ins>
          </w:p>
          <w:p w14:paraId="39F02E84" w14:textId="77777777" w:rsidR="00046F53" w:rsidRPr="005A0097" w:rsidRDefault="00046F53" w:rsidP="00046F53">
            <w:pPr>
              <w:spacing w:line="240" w:lineRule="auto"/>
              <w:ind w:firstLine="0"/>
              <w:jc w:val="left"/>
              <w:rPr>
                <w:ins w:id="8028" w:author="Пользователь" w:date="2022-12-22T02:22:00Z"/>
                <w:szCs w:val="28"/>
                <w:lang w:val="en-US"/>
                <w:rPrChange w:id="8029" w:author="Пользователь" w:date="2022-12-22T02:43:00Z">
                  <w:rPr>
                    <w:ins w:id="8030" w:author="Пользователь" w:date="2022-12-22T02:22:00Z"/>
                    <w:sz w:val="24"/>
                  </w:rPr>
                </w:rPrChange>
              </w:rPr>
            </w:pPr>
            <w:ins w:id="8031" w:author="Пользователь" w:date="2022-12-22T02:22:00Z">
              <w:r w:rsidRPr="005A0097">
                <w:rPr>
                  <w:color w:val="CC7832"/>
                  <w:szCs w:val="28"/>
                  <w:rPrChange w:id="8032" w:author="Пользователь" w:date="2022-12-22T02:42:00Z">
                    <w:rPr>
                      <w:rFonts w:ascii="Courier New" w:hAnsi="Courier New" w:cs="Courier New"/>
                      <w:color w:val="CC7832"/>
                      <w:sz w:val="22"/>
                      <w:szCs w:val="22"/>
                    </w:rPr>
                  </w:rPrChange>
                </w:rPr>
                <w:t>               </w:t>
              </w:r>
              <w:proofErr w:type="spellStart"/>
              <w:proofErr w:type="gramStart"/>
              <w:r w:rsidRPr="005A0097">
                <w:rPr>
                  <w:color w:val="A9B7C6"/>
                  <w:szCs w:val="28"/>
                  <w:lang w:val="en-US"/>
                  <w:rPrChange w:id="8033" w:author="Пользователь" w:date="2022-12-22T02:43:00Z">
                    <w:rPr>
                      <w:rFonts w:ascii="Courier New" w:hAnsi="Courier New" w:cs="Courier New"/>
                      <w:color w:val="A9B7C6"/>
                      <w:sz w:val="22"/>
                      <w:szCs w:val="22"/>
                    </w:rPr>
                  </w:rPrChange>
                </w:rPr>
                <w:t>e.printStackTrace</w:t>
              </w:r>
              <w:proofErr w:type="spellEnd"/>
              <w:proofErr w:type="gramEnd"/>
              <w:r w:rsidRPr="005A0097">
                <w:rPr>
                  <w:color w:val="A9B7C6"/>
                  <w:szCs w:val="28"/>
                  <w:lang w:val="en-US"/>
                  <w:rPrChange w:id="8034" w:author="Пользователь" w:date="2022-12-22T02:43:00Z">
                    <w:rPr>
                      <w:rFonts w:ascii="Courier New" w:hAnsi="Courier New" w:cs="Courier New"/>
                      <w:color w:val="A9B7C6"/>
                      <w:sz w:val="22"/>
                      <w:szCs w:val="22"/>
                    </w:rPr>
                  </w:rPrChange>
                </w:rPr>
                <w:t>()</w:t>
              </w:r>
              <w:r w:rsidRPr="005A0097">
                <w:rPr>
                  <w:color w:val="CC7832"/>
                  <w:szCs w:val="28"/>
                  <w:lang w:val="en-US"/>
                  <w:rPrChange w:id="8035" w:author="Пользователь" w:date="2022-12-22T02:43:00Z">
                    <w:rPr>
                      <w:rFonts w:ascii="Courier New" w:hAnsi="Courier New" w:cs="Courier New"/>
                      <w:color w:val="CC7832"/>
                      <w:sz w:val="22"/>
                      <w:szCs w:val="22"/>
                    </w:rPr>
                  </w:rPrChange>
                </w:rPr>
                <w:t>;</w:t>
              </w:r>
            </w:ins>
          </w:p>
          <w:p w14:paraId="4E354E93" w14:textId="77777777" w:rsidR="00046F53" w:rsidRPr="005A0097" w:rsidRDefault="00046F53" w:rsidP="00046F53">
            <w:pPr>
              <w:spacing w:line="240" w:lineRule="auto"/>
              <w:ind w:firstLine="0"/>
              <w:jc w:val="left"/>
              <w:rPr>
                <w:ins w:id="8036" w:author="Пользователь" w:date="2022-12-22T02:22:00Z"/>
                <w:szCs w:val="28"/>
                <w:lang w:val="en-US"/>
                <w:rPrChange w:id="8037" w:author="Пользователь" w:date="2022-12-22T02:43:00Z">
                  <w:rPr>
                    <w:ins w:id="8038" w:author="Пользователь" w:date="2022-12-22T02:22:00Z"/>
                    <w:sz w:val="24"/>
                  </w:rPr>
                </w:rPrChange>
              </w:rPr>
            </w:pPr>
            <w:ins w:id="8039" w:author="Пользователь" w:date="2022-12-22T02:22:00Z">
              <w:r w:rsidRPr="005A0097">
                <w:rPr>
                  <w:color w:val="CC7832"/>
                  <w:szCs w:val="28"/>
                  <w:lang w:val="en-US"/>
                  <w:rPrChange w:id="8040" w:author="Пользователь" w:date="2022-12-22T02:43:00Z">
                    <w:rPr>
                      <w:rFonts w:ascii="Courier New" w:hAnsi="Courier New" w:cs="Courier New"/>
                      <w:color w:val="CC7832"/>
                      <w:sz w:val="22"/>
                      <w:szCs w:val="22"/>
                    </w:rPr>
                  </w:rPrChange>
                </w:rPr>
                <w:t>           </w:t>
              </w:r>
              <w:r w:rsidRPr="005A0097">
                <w:rPr>
                  <w:color w:val="A9B7C6"/>
                  <w:szCs w:val="28"/>
                  <w:lang w:val="en-US"/>
                  <w:rPrChange w:id="8041" w:author="Пользователь" w:date="2022-12-22T02:43:00Z">
                    <w:rPr>
                      <w:rFonts w:ascii="Courier New" w:hAnsi="Courier New" w:cs="Courier New"/>
                      <w:color w:val="A9B7C6"/>
                      <w:sz w:val="22"/>
                      <w:szCs w:val="22"/>
                    </w:rPr>
                  </w:rPrChange>
                </w:rPr>
                <w:t>}</w:t>
              </w:r>
            </w:ins>
          </w:p>
          <w:p w14:paraId="6E144853" w14:textId="77777777" w:rsidR="00046F53" w:rsidRPr="005A0097" w:rsidRDefault="00046F53" w:rsidP="00046F53">
            <w:pPr>
              <w:spacing w:line="240" w:lineRule="auto"/>
              <w:ind w:firstLine="0"/>
              <w:jc w:val="left"/>
              <w:rPr>
                <w:ins w:id="8042" w:author="Пользователь" w:date="2022-12-22T02:22:00Z"/>
                <w:szCs w:val="28"/>
                <w:lang w:val="en-US"/>
                <w:rPrChange w:id="8043" w:author="Пользователь" w:date="2022-12-22T02:43:00Z">
                  <w:rPr>
                    <w:ins w:id="8044" w:author="Пользователь" w:date="2022-12-22T02:22:00Z"/>
                    <w:sz w:val="24"/>
                  </w:rPr>
                </w:rPrChange>
              </w:rPr>
            </w:pPr>
          </w:p>
          <w:p w14:paraId="1B2779B6" w14:textId="77777777" w:rsidR="00046F53" w:rsidRPr="005A0097" w:rsidRDefault="00046F53" w:rsidP="00046F53">
            <w:pPr>
              <w:spacing w:line="240" w:lineRule="auto"/>
              <w:ind w:firstLine="0"/>
              <w:jc w:val="left"/>
              <w:rPr>
                <w:ins w:id="8045" w:author="Пользователь" w:date="2022-12-22T02:22:00Z"/>
                <w:szCs w:val="28"/>
                <w:lang w:val="en-US"/>
                <w:rPrChange w:id="8046" w:author="Пользователь" w:date="2022-12-22T02:43:00Z">
                  <w:rPr>
                    <w:ins w:id="8047" w:author="Пользователь" w:date="2022-12-22T02:22:00Z"/>
                    <w:sz w:val="24"/>
                  </w:rPr>
                </w:rPrChange>
              </w:rPr>
            </w:pPr>
            <w:ins w:id="8048" w:author="Пользователь" w:date="2022-12-22T02:22:00Z">
              <w:r w:rsidRPr="005A0097">
                <w:rPr>
                  <w:color w:val="A9B7C6"/>
                  <w:szCs w:val="28"/>
                  <w:lang w:val="en-US"/>
                  <w:rPrChange w:id="8049" w:author="Пользователь" w:date="2022-12-22T02:43:00Z">
                    <w:rPr>
                      <w:rFonts w:ascii="Courier New" w:hAnsi="Courier New" w:cs="Courier New"/>
                      <w:color w:val="A9B7C6"/>
                      <w:sz w:val="22"/>
                      <w:szCs w:val="22"/>
                    </w:rPr>
                  </w:rPrChange>
                </w:rPr>
                <w:t>       }</w:t>
              </w:r>
            </w:ins>
          </w:p>
          <w:p w14:paraId="547501C6" w14:textId="77777777" w:rsidR="00046F53" w:rsidRPr="005A0097" w:rsidRDefault="00046F53" w:rsidP="00046F53">
            <w:pPr>
              <w:spacing w:line="240" w:lineRule="auto"/>
              <w:ind w:firstLine="0"/>
              <w:jc w:val="left"/>
              <w:rPr>
                <w:ins w:id="8050" w:author="Пользователь" w:date="2022-12-22T02:22:00Z"/>
                <w:szCs w:val="28"/>
                <w:lang w:val="en-US"/>
                <w:rPrChange w:id="8051" w:author="Пользователь" w:date="2022-12-22T02:43:00Z">
                  <w:rPr>
                    <w:ins w:id="8052" w:author="Пользователь" w:date="2022-12-22T02:22:00Z"/>
                    <w:sz w:val="24"/>
                  </w:rPr>
                </w:rPrChange>
              </w:rPr>
            </w:pPr>
            <w:ins w:id="8053" w:author="Пользователь" w:date="2022-12-22T02:22:00Z">
              <w:r w:rsidRPr="005A0097">
                <w:rPr>
                  <w:color w:val="A9B7C6"/>
                  <w:szCs w:val="28"/>
                  <w:lang w:val="en-US"/>
                  <w:rPrChange w:id="8054" w:author="Пользователь" w:date="2022-12-22T02:43:00Z">
                    <w:rPr>
                      <w:rFonts w:ascii="Courier New" w:hAnsi="Courier New" w:cs="Courier New"/>
                      <w:color w:val="A9B7C6"/>
                      <w:sz w:val="22"/>
                      <w:szCs w:val="22"/>
                    </w:rPr>
                  </w:rPrChange>
                </w:rPr>
                <w:t>       </w:t>
              </w:r>
              <w:proofErr w:type="gramStart"/>
              <w:r w:rsidRPr="005A0097">
                <w:rPr>
                  <w:color w:val="CC7832"/>
                  <w:szCs w:val="28"/>
                  <w:lang w:val="en-US"/>
                  <w:rPrChange w:id="8055" w:author="Пользователь" w:date="2022-12-22T02:43:00Z">
                    <w:rPr>
                      <w:rFonts w:ascii="Courier New" w:hAnsi="Courier New" w:cs="Courier New"/>
                      <w:color w:val="CC7832"/>
                      <w:sz w:val="22"/>
                      <w:szCs w:val="22"/>
                    </w:rPr>
                  </w:rPrChange>
                </w:rPr>
                <w:t>catch</w:t>
              </w:r>
              <w:r w:rsidRPr="005A0097">
                <w:rPr>
                  <w:color w:val="A9B7C6"/>
                  <w:szCs w:val="28"/>
                  <w:lang w:val="en-US"/>
                  <w:rPrChange w:id="8056" w:author="Пользователь" w:date="2022-12-22T02:43:00Z">
                    <w:rPr>
                      <w:rFonts w:ascii="Courier New" w:hAnsi="Courier New" w:cs="Courier New"/>
                      <w:color w:val="A9B7C6"/>
                      <w:sz w:val="22"/>
                      <w:szCs w:val="22"/>
                    </w:rPr>
                  </w:rPrChange>
                </w:rPr>
                <w:t>(</w:t>
              </w:r>
              <w:proofErr w:type="spellStart"/>
              <w:proofErr w:type="gramEnd"/>
              <w:r w:rsidRPr="005A0097">
                <w:rPr>
                  <w:color w:val="A9B7C6"/>
                  <w:szCs w:val="28"/>
                  <w:lang w:val="en-US"/>
                  <w:rPrChange w:id="8057" w:author="Пользователь" w:date="2022-12-22T02:43:00Z">
                    <w:rPr>
                      <w:rFonts w:ascii="Courier New" w:hAnsi="Courier New" w:cs="Courier New"/>
                      <w:color w:val="A9B7C6"/>
                      <w:sz w:val="22"/>
                      <w:szCs w:val="22"/>
                    </w:rPr>
                  </w:rPrChange>
                </w:rPr>
                <w:t>IOException</w:t>
              </w:r>
              <w:proofErr w:type="spellEnd"/>
              <w:r w:rsidRPr="005A0097">
                <w:rPr>
                  <w:color w:val="A9B7C6"/>
                  <w:szCs w:val="28"/>
                  <w:lang w:val="en-US"/>
                  <w:rPrChange w:id="8058" w:author="Пользователь" w:date="2022-12-22T02:43:00Z">
                    <w:rPr>
                      <w:rFonts w:ascii="Courier New" w:hAnsi="Courier New" w:cs="Courier New"/>
                      <w:color w:val="A9B7C6"/>
                      <w:sz w:val="22"/>
                      <w:szCs w:val="22"/>
                    </w:rPr>
                  </w:rPrChange>
                </w:rPr>
                <w:t xml:space="preserve"> e)</w:t>
              </w:r>
            </w:ins>
          </w:p>
          <w:p w14:paraId="27D1EDC9" w14:textId="77777777" w:rsidR="00046F53" w:rsidRPr="005A0097" w:rsidRDefault="00046F53" w:rsidP="00046F53">
            <w:pPr>
              <w:spacing w:line="240" w:lineRule="auto"/>
              <w:ind w:firstLine="0"/>
              <w:jc w:val="left"/>
              <w:rPr>
                <w:ins w:id="8059" w:author="Пользователь" w:date="2022-12-22T02:22:00Z"/>
                <w:szCs w:val="28"/>
                <w:rPrChange w:id="8060" w:author="Пользователь" w:date="2022-12-22T02:42:00Z">
                  <w:rPr>
                    <w:ins w:id="8061" w:author="Пользователь" w:date="2022-12-22T02:22:00Z"/>
                    <w:sz w:val="24"/>
                  </w:rPr>
                </w:rPrChange>
              </w:rPr>
            </w:pPr>
            <w:ins w:id="8062" w:author="Пользователь" w:date="2022-12-22T02:22:00Z">
              <w:r w:rsidRPr="005A0097">
                <w:rPr>
                  <w:color w:val="A9B7C6"/>
                  <w:szCs w:val="28"/>
                  <w:lang w:val="en-US"/>
                  <w:rPrChange w:id="8063" w:author="Пользователь" w:date="2022-12-22T02:43:00Z">
                    <w:rPr>
                      <w:rFonts w:ascii="Courier New" w:hAnsi="Courier New" w:cs="Courier New"/>
                      <w:color w:val="A9B7C6"/>
                      <w:sz w:val="22"/>
                      <w:szCs w:val="22"/>
                    </w:rPr>
                  </w:rPrChange>
                </w:rPr>
                <w:t>       </w:t>
              </w:r>
              <w:r w:rsidRPr="005A0097">
                <w:rPr>
                  <w:color w:val="A9B7C6"/>
                  <w:szCs w:val="28"/>
                  <w:rPrChange w:id="8064" w:author="Пользователь" w:date="2022-12-22T02:42:00Z">
                    <w:rPr>
                      <w:rFonts w:ascii="Courier New" w:hAnsi="Courier New" w:cs="Courier New"/>
                      <w:color w:val="A9B7C6"/>
                      <w:sz w:val="22"/>
                      <w:szCs w:val="22"/>
                    </w:rPr>
                  </w:rPrChange>
                </w:rPr>
                <w:t>{</w:t>
              </w:r>
            </w:ins>
          </w:p>
          <w:p w14:paraId="3B9BFE3A" w14:textId="77777777" w:rsidR="00046F53" w:rsidRPr="005A0097" w:rsidRDefault="00046F53" w:rsidP="00046F53">
            <w:pPr>
              <w:spacing w:line="240" w:lineRule="auto"/>
              <w:ind w:firstLine="0"/>
              <w:jc w:val="left"/>
              <w:rPr>
                <w:ins w:id="8065" w:author="Пользователь" w:date="2022-12-22T02:22:00Z"/>
                <w:szCs w:val="28"/>
                <w:rPrChange w:id="8066" w:author="Пользователь" w:date="2022-12-22T02:42:00Z">
                  <w:rPr>
                    <w:ins w:id="8067" w:author="Пользователь" w:date="2022-12-22T02:22:00Z"/>
                    <w:sz w:val="24"/>
                  </w:rPr>
                </w:rPrChange>
              </w:rPr>
            </w:pPr>
            <w:ins w:id="8068" w:author="Пользователь" w:date="2022-12-22T02:22:00Z">
              <w:r w:rsidRPr="005A0097">
                <w:rPr>
                  <w:color w:val="A9B7C6"/>
                  <w:szCs w:val="28"/>
                  <w:rPrChange w:id="8069" w:author="Пользователь" w:date="2022-12-22T02:42:00Z">
                    <w:rPr>
                      <w:rFonts w:ascii="Courier New" w:hAnsi="Courier New" w:cs="Courier New"/>
                      <w:color w:val="A9B7C6"/>
                      <w:sz w:val="22"/>
                      <w:szCs w:val="22"/>
                    </w:rPr>
                  </w:rPrChange>
                </w:rPr>
                <w:t>           </w:t>
              </w:r>
              <w:proofErr w:type="spellStart"/>
              <w:r w:rsidRPr="005A0097">
                <w:rPr>
                  <w:color w:val="A9B7C6"/>
                  <w:szCs w:val="28"/>
                  <w:rPrChange w:id="8070" w:author="Пользователь" w:date="2022-12-22T02:42:00Z">
                    <w:rPr>
                      <w:rFonts w:ascii="Courier New" w:hAnsi="Courier New" w:cs="Courier New"/>
                      <w:color w:val="A9B7C6"/>
                      <w:sz w:val="22"/>
                      <w:szCs w:val="22"/>
                    </w:rPr>
                  </w:rPrChange>
                </w:rPr>
                <w:t>System.</w:t>
              </w:r>
              <w:r w:rsidRPr="005A0097">
                <w:rPr>
                  <w:i/>
                  <w:iCs/>
                  <w:color w:val="9876AA"/>
                  <w:szCs w:val="28"/>
                  <w:rPrChange w:id="8071" w:author="Пользователь" w:date="2022-12-22T02:42:00Z">
                    <w:rPr>
                      <w:rFonts w:ascii="Courier New" w:hAnsi="Courier New" w:cs="Courier New"/>
                      <w:i/>
                      <w:iCs/>
                      <w:color w:val="9876AA"/>
                      <w:sz w:val="22"/>
                      <w:szCs w:val="22"/>
                    </w:rPr>
                  </w:rPrChange>
                </w:rPr>
                <w:t>out</w:t>
              </w:r>
              <w:r w:rsidRPr="005A0097">
                <w:rPr>
                  <w:color w:val="A9B7C6"/>
                  <w:szCs w:val="28"/>
                  <w:rPrChange w:id="8072" w:author="Пользователь" w:date="2022-12-22T02:42:00Z">
                    <w:rPr>
                      <w:rFonts w:ascii="Courier New" w:hAnsi="Courier New" w:cs="Courier New"/>
                      <w:color w:val="A9B7C6"/>
                      <w:sz w:val="22"/>
                      <w:szCs w:val="22"/>
                    </w:rPr>
                  </w:rPrChange>
                </w:rPr>
                <w:t>.println</w:t>
              </w:r>
              <w:proofErr w:type="spellEnd"/>
              <w:r w:rsidRPr="005A0097">
                <w:rPr>
                  <w:color w:val="A9B7C6"/>
                  <w:szCs w:val="28"/>
                  <w:rPrChange w:id="8073" w:author="Пользователь" w:date="2022-12-22T02:42:00Z">
                    <w:rPr>
                      <w:rFonts w:ascii="Courier New" w:hAnsi="Courier New" w:cs="Courier New"/>
                      <w:color w:val="A9B7C6"/>
                      <w:sz w:val="22"/>
                      <w:szCs w:val="22"/>
                    </w:rPr>
                  </w:rPrChange>
                </w:rPr>
                <w:t>(</w:t>
              </w:r>
              <w:r w:rsidRPr="005A0097">
                <w:rPr>
                  <w:color w:val="6A8759"/>
                  <w:szCs w:val="28"/>
                  <w:rPrChange w:id="8074" w:author="Пользователь" w:date="2022-12-22T02:42:00Z">
                    <w:rPr>
                      <w:rFonts w:ascii="Courier New" w:hAnsi="Courier New" w:cs="Courier New"/>
                      <w:color w:val="6A8759"/>
                      <w:sz w:val="22"/>
                      <w:szCs w:val="22"/>
                    </w:rPr>
                  </w:rPrChange>
                </w:rPr>
                <w:t>"Ошибка при сохранении данных в файл!"</w:t>
              </w:r>
              <w:r w:rsidRPr="005A0097">
                <w:rPr>
                  <w:color w:val="A9B7C6"/>
                  <w:szCs w:val="28"/>
                  <w:rPrChange w:id="8075" w:author="Пользователь" w:date="2022-12-22T02:42:00Z">
                    <w:rPr>
                      <w:rFonts w:ascii="Courier New" w:hAnsi="Courier New" w:cs="Courier New"/>
                      <w:color w:val="A9B7C6"/>
                      <w:sz w:val="22"/>
                      <w:szCs w:val="22"/>
                    </w:rPr>
                  </w:rPrChange>
                </w:rPr>
                <w:t>)</w:t>
              </w:r>
              <w:r w:rsidRPr="005A0097">
                <w:rPr>
                  <w:color w:val="CC7832"/>
                  <w:szCs w:val="28"/>
                  <w:rPrChange w:id="8076" w:author="Пользователь" w:date="2022-12-22T02:42:00Z">
                    <w:rPr>
                      <w:rFonts w:ascii="Courier New" w:hAnsi="Courier New" w:cs="Courier New"/>
                      <w:color w:val="CC7832"/>
                      <w:sz w:val="22"/>
                      <w:szCs w:val="22"/>
                    </w:rPr>
                  </w:rPrChange>
                </w:rPr>
                <w:t>;</w:t>
              </w:r>
            </w:ins>
          </w:p>
          <w:p w14:paraId="6A74D87A" w14:textId="77777777" w:rsidR="00046F53" w:rsidRPr="005A0097" w:rsidRDefault="00046F53" w:rsidP="00046F53">
            <w:pPr>
              <w:spacing w:line="240" w:lineRule="auto"/>
              <w:ind w:firstLine="0"/>
              <w:jc w:val="left"/>
              <w:rPr>
                <w:ins w:id="8077" w:author="Пользователь" w:date="2022-12-22T02:22:00Z"/>
                <w:szCs w:val="28"/>
                <w:rPrChange w:id="8078" w:author="Пользователь" w:date="2022-12-22T02:42:00Z">
                  <w:rPr>
                    <w:ins w:id="8079" w:author="Пользователь" w:date="2022-12-22T02:22:00Z"/>
                    <w:sz w:val="24"/>
                  </w:rPr>
                </w:rPrChange>
              </w:rPr>
            </w:pPr>
            <w:ins w:id="8080" w:author="Пользователь" w:date="2022-12-22T02:22:00Z">
              <w:r w:rsidRPr="005A0097">
                <w:rPr>
                  <w:color w:val="CC7832"/>
                  <w:szCs w:val="28"/>
                  <w:rPrChange w:id="8081" w:author="Пользователь" w:date="2022-12-22T02:42:00Z">
                    <w:rPr>
                      <w:rFonts w:ascii="Courier New" w:hAnsi="Courier New" w:cs="Courier New"/>
                      <w:color w:val="CC7832"/>
                      <w:sz w:val="22"/>
                      <w:szCs w:val="22"/>
                    </w:rPr>
                  </w:rPrChange>
                </w:rPr>
                <w:t>           </w:t>
              </w:r>
              <w:proofErr w:type="spellStart"/>
              <w:proofErr w:type="gramStart"/>
              <w:r w:rsidRPr="005A0097">
                <w:rPr>
                  <w:color w:val="A9B7C6"/>
                  <w:szCs w:val="28"/>
                  <w:rPrChange w:id="8082" w:author="Пользователь" w:date="2022-12-22T02:42:00Z">
                    <w:rPr>
                      <w:rFonts w:ascii="Courier New" w:hAnsi="Courier New" w:cs="Courier New"/>
                      <w:color w:val="A9B7C6"/>
                      <w:sz w:val="22"/>
                      <w:szCs w:val="22"/>
                    </w:rPr>
                  </w:rPrChange>
                </w:rPr>
                <w:t>e.printStackTrace</w:t>
              </w:r>
              <w:proofErr w:type="spellEnd"/>
              <w:proofErr w:type="gramEnd"/>
              <w:r w:rsidRPr="005A0097">
                <w:rPr>
                  <w:color w:val="A9B7C6"/>
                  <w:szCs w:val="28"/>
                  <w:rPrChange w:id="8083" w:author="Пользователь" w:date="2022-12-22T02:42:00Z">
                    <w:rPr>
                      <w:rFonts w:ascii="Courier New" w:hAnsi="Courier New" w:cs="Courier New"/>
                      <w:color w:val="A9B7C6"/>
                      <w:sz w:val="22"/>
                      <w:szCs w:val="22"/>
                    </w:rPr>
                  </w:rPrChange>
                </w:rPr>
                <w:t>()</w:t>
              </w:r>
              <w:r w:rsidRPr="005A0097">
                <w:rPr>
                  <w:color w:val="CC7832"/>
                  <w:szCs w:val="28"/>
                  <w:rPrChange w:id="8084" w:author="Пользователь" w:date="2022-12-22T02:42:00Z">
                    <w:rPr>
                      <w:rFonts w:ascii="Courier New" w:hAnsi="Courier New" w:cs="Courier New"/>
                      <w:color w:val="CC7832"/>
                      <w:sz w:val="22"/>
                      <w:szCs w:val="22"/>
                    </w:rPr>
                  </w:rPrChange>
                </w:rPr>
                <w:t>;</w:t>
              </w:r>
            </w:ins>
          </w:p>
          <w:p w14:paraId="1FA19F42" w14:textId="77777777" w:rsidR="00046F53" w:rsidRPr="005A0097" w:rsidRDefault="00046F53" w:rsidP="00046F53">
            <w:pPr>
              <w:spacing w:line="240" w:lineRule="auto"/>
              <w:ind w:firstLine="0"/>
              <w:jc w:val="left"/>
              <w:rPr>
                <w:ins w:id="8085" w:author="Пользователь" w:date="2022-12-22T02:22:00Z"/>
                <w:szCs w:val="28"/>
                <w:rPrChange w:id="8086" w:author="Пользователь" w:date="2022-12-22T02:42:00Z">
                  <w:rPr>
                    <w:ins w:id="8087" w:author="Пользователь" w:date="2022-12-22T02:22:00Z"/>
                    <w:sz w:val="24"/>
                  </w:rPr>
                </w:rPrChange>
              </w:rPr>
            </w:pPr>
            <w:ins w:id="8088" w:author="Пользователь" w:date="2022-12-22T02:22:00Z">
              <w:r w:rsidRPr="005A0097">
                <w:rPr>
                  <w:color w:val="CC7832"/>
                  <w:szCs w:val="28"/>
                  <w:rPrChange w:id="8089" w:author="Пользователь" w:date="2022-12-22T02:42:00Z">
                    <w:rPr>
                      <w:rFonts w:ascii="Courier New" w:hAnsi="Courier New" w:cs="Courier New"/>
                      <w:color w:val="CC7832"/>
                      <w:sz w:val="22"/>
                      <w:szCs w:val="22"/>
                    </w:rPr>
                  </w:rPrChange>
                </w:rPr>
                <w:t>       </w:t>
              </w:r>
              <w:r w:rsidRPr="005A0097">
                <w:rPr>
                  <w:color w:val="A9B7C6"/>
                  <w:szCs w:val="28"/>
                  <w:rPrChange w:id="8090" w:author="Пользователь" w:date="2022-12-22T02:42:00Z">
                    <w:rPr>
                      <w:rFonts w:ascii="Courier New" w:hAnsi="Courier New" w:cs="Courier New"/>
                      <w:color w:val="A9B7C6"/>
                      <w:sz w:val="22"/>
                      <w:szCs w:val="22"/>
                    </w:rPr>
                  </w:rPrChange>
                </w:rPr>
                <w:t>}</w:t>
              </w:r>
            </w:ins>
          </w:p>
          <w:p w14:paraId="16675FC6" w14:textId="77777777" w:rsidR="00046F53" w:rsidRPr="005A0097" w:rsidRDefault="00046F53" w:rsidP="00046F53">
            <w:pPr>
              <w:spacing w:line="240" w:lineRule="auto"/>
              <w:ind w:firstLine="0"/>
              <w:jc w:val="left"/>
              <w:rPr>
                <w:ins w:id="8091" w:author="Пользователь" w:date="2022-12-22T02:22:00Z"/>
                <w:szCs w:val="28"/>
                <w:rPrChange w:id="8092" w:author="Пользователь" w:date="2022-12-22T02:42:00Z">
                  <w:rPr>
                    <w:ins w:id="8093" w:author="Пользователь" w:date="2022-12-22T02:22:00Z"/>
                    <w:sz w:val="24"/>
                  </w:rPr>
                </w:rPrChange>
              </w:rPr>
            </w:pPr>
            <w:ins w:id="8094" w:author="Пользователь" w:date="2022-12-22T02:22:00Z">
              <w:r w:rsidRPr="005A0097">
                <w:rPr>
                  <w:color w:val="A9B7C6"/>
                  <w:szCs w:val="28"/>
                  <w:rPrChange w:id="8095" w:author="Пользователь" w:date="2022-12-22T02:42:00Z">
                    <w:rPr>
                      <w:rFonts w:ascii="Courier New" w:hAnsi="Courier New" w:cs="Courier New"/>
                      <w:color w:val="A9B7C6"/>
                      <w:sz w:val="22"/>
                      <w:szCs w:val="22"/>
                    </w:rPr>
                  </w:rPrChange>
                </w:rPr>
                <w:t>   }</w:t>
              </w:r>
            </w:ins>
          </w:p>
          <w:p w14:paraId="16D1FCA2" w14:textId="77777777" w:rsidR="00046F53" w:rsidRPr="005A0097" w:rsidRDefault="00046F53" w:rsidP="00046F53">
            <w:pPr>
              <w:spacing w:line="240" w:lineRule="auto"/>
              <w:ind w:firstLine="0"/>
              <w:jc w:val="left"/>
              <w:rPr>
                <w:ins w:id="8096" w:author="Пользователь" w:date="2022-12-22T02:22:00Z"/>
                <w:szCs w:val="28"/>
                <w:rPrChange w:id="8097" w:author="Пользователь" w:date="2022-12-22T02:42:00Z">
                  <w:rPr>
                    <w:ins w:id="8098" w:author="Пользователь" w:date="2022-12-22T02:22:00Z"/>
                    <w:sz w:val="24"/>
                  </w:rPr>
                </w:rPrChange>
              </w:rPr>
            </w:pPr>
            <w:ins w:id="8099" w:author="Пользователь" w:date="2022-12-22T02:22:00Z">
              <w:r w:rsidRPr="005A0097">
                <w:rPr>
                  <w:color w:val="A9B7C6"/>
                  <w:szCs w:val="28"/>
                  <w:rPrChange w:id="8100" w:author="Пользователь" w:date="2022-12-22T02:42:00Z">
                    <w:rPr>
                      <w:rFonts w:ascii="Courier New" w:hAnsi="Courier New" w:cs="Courier New"/>
                      <w:color w:val="A9B7C6"/>
                      <w:sz w:val="22"/>
                      <w:szCs w:val="22"/>
                    </w:rPr>
                  </w:rPrChange>
                </w:rPr>
                <w:t>   </w:t>
              </w:r>
              <w:r w:rsidRPr="005A0097">
                <w:rPr>
                  <w:color w:val="808080"/>
                  <w:szCs w:val="28"/>
                  <w:rPrChange w:id="8101" w:author="Пользователь" w:date="2022-12-22T02:42:00Z">
                    <w:rPr>
                      <w:rFonts w:ascii="Courier New" w:hAnsi="Courier New" w:cs="Courier New"/>
                      <w:color w:val="808080"/>
                      <w:sz w:val="22"/>
                      <w:szCs w:val="22"/>
                    </w:rPr>
                  </w:rPrChange>
                </w:rPr>
                <w:t>//</w:t>
              </w:r>
            </w:ins>
          </w:p>
          <w:p w14:paraId="10D59431" w14:textId="77777777" w:rsidR="00046F53" w:rsidRPr="005A0097" w:rsidRDefault="00046F53" w:rsidP="00046F53">
            <w:pPr>
              <w:spacing w:line="240" w:lineRule="auto"/>
              <w:ind w:firstLine="0"/>
              <w:jc w:val="left"/>
              <w:rPr>
                <w:ins w:id="8102" w:author="Пользователь" w:date="2022-12-22T02:22:00Z"/>
                <w:szCs w:val="28"/>
                <w:rPrChange w:id="8103" w:author="Пользователь" w:date="2022-12-22T02:42:00Z">
                  <w:rPr>
                    <w:ins w:id="8104" w:author="Пользователь" w:date="2022-12-22T02:22:00Z"/>
                    <w:sz w:val="24"/>
                  </w:rPr>
                </w:rPrChange>
              </w:rPr>
            </w:pPr>
            <w:ins w:id="8105" w:author="Пользователь" w:date="2022-12-22T02:22:00Z">
              <w:r w:rsidRPr="005A0097">
                <w:rPr>
                  <w:color w:val="808080"/>
                  <w:szCs w:val="28"/>
                  <w:rPrChange w:id="8106" w:author="Пользователь" w:date="2022-12-22T02:42:00Z">
                    <w:rPr>
                      <w:rFonts w:ascii="Courier New" w:hAnsi="Courier New" w:cs="Courier New"/>
                      <w:color w:val="808080"/>
                      <w:sz w:val="22"/>
                      <w:szCs w:val="22"/>
                    </w:rPr>
                  </w:rPrChange>
                </w:rPr>
                <w:lastRenderedPageBreak/>
                <w:t>   </w:t>
              </w:r>
              <w:r w:rsidRPr="005A0097">
                <w:rPr>
                  <w:i/>
                  <w:iCs/>
                  <w:color w:val="629755"/>
                  <w:szCs w:val="28"/>
                  <w:rPrChange w:id="8107" w:author="Пользователь" w:date="2022-12-22T02:42:00Z">
                    <w:rPr>
                      <w:rFonts w:ascii="Courier New" w:hAnsi="Courier New" w:cs="Courier New"/>
                      <w:i/>
                      <w:iCs/>
                      <w:color w:val="629755"/>
                      <w:sz w:val="22"/>
                      <w:szCs w:val="22"/>
                    </w:rPr>
                  </w:rPrChange>
                </w:rPr>
                <w:t>/********************************************************</w:t>
              </w:r>
            </w:ins>
          </w:p>
          <w:p w14:paraId="6CA2DE43" w14:textId="77777777" w:rsidR="00046F53" w:rsidRPr="005A0097" w:rsidRDefault="00046F53" w:rsidP="00046F53">
            <w:pPr>
              <w:spacing w:line="240" w:lineRule="auto"/>
              <w:ind w:firstLine="0"/>
              <w:jc w:val="left"/>
              <w:rPr>
                <w:ins w:id="8108" w:author="Пользователь" w:date="2022-12-22T02:22:00Z"/>
                <w:szCs w:val="28"/>
                <w:rPrChange w:id="8109" w:author="Пользователь" w:date="2022-12-22T02:42:00Z">
                  <w:rPr>
                    <w:ins w:id="8110" w:author="Пользователь" w:date="2022-12-22T02:22:00Z"/>
                    <w:sz w:val="24"/>
                  </w:rPr>
                </w:rPrChange>
              </w:rPr>
            </w:pPr>
            <w:ins w:id="8111" w:author="Пользователь" w:date="2022-12-22T02:22:00Z">
              <w:r w:rsidRPr="005A0097">
                <w:rPr>
                  <w:i/>
                  <w:iCs/>
                  <w:color w:val="629755"/>
                  <w:szCs w:val="28"/>
                  <w:rPrChange w:id="8112" w:author="Пользователь" w:date="2022-12-22T02:42:00Z">
                    <w:rPr>
                      <w:rFonts w:ascii="Courier New" w:hAnsi="Courier New" w:cs="Courier New"/>
                      <w:i/>
                      <w:iCs/>
                      <w:color w:val="629755"/>
                      <w:sz w:val="22"/>
                      <w:szCs w:val="22"/>
                    </w:rPr>
                  </w:rPrChange>
                </w:rPr>
                <w:t>    * Основная функция программы.                          *</w:t>
              </w:r>
            </w:ins>
          </w:p>
          <w:p w14:paraId="3F358E9A" w14:textId="77777777" w:rsidR="00046F53" w:rsidRPr="005A0097" w:rsidRDefault="00046F53" w:rsidP="00046F53">
            <w:pPr>
              <w:spacing w:line="240" w:lineRule="auto"/>
              <w:ind w:firstLine="0"/>
              <w:jc w:val="left"/>
              <w:rPr>
                <w:ins w:id="8113" w:author="Пользователь" w:date="2022-12-22T02:22:00Z"/>
                <w:szCs w:val="28"/>
                <w:lang w:val="en-US"/>
                <w:rPrChange w:id="8114" w:author="Пользователь" w:date="2022-12-22T02:43:00Z">
                  <w:rPr>
                    <w:ins w:id="8115" w:author="Пользователь" w:date="2022-12-22T02:22:00Z"/>
                    <w:sz w:val="24"/>
                  </w:rPr>
                </w:rPrChange>
              </w:rPr>
            </w:pPr>
            <w:ins w:id="8116" w:author="Пользователь" w:date="2022-12-22T02:22:00Z">
              <w:r w:rsidRPr="005A0097">
                <w:rPr>
                  <w:i/>
                  <w:iCs/>
                  <w:color w:val="629755"/>
                  <w:szCs w:val="28"/>
                  <w:rPrChange w:id="8117" w:author="Пользователь" w:date="2022-12-22T02:42:00Z">
                    <w:rPr>
                      <w:rFonts w:ascii="Courier New" w:hAnsi="Courier New" w:cs="Courier New"/>
                      <w:i/>
                      <w:iCs/>
                      <w:color w:val="629755"/>
                      <w:sz w:val="22"/>
                      <w:szCs w:val="22"/>
                    </w:rPr>
                  </w:rPrChange>
                </w:rPr>
                <w:t xml:space="preserve">    * </w:t>
              </w:r>
              <w:r w:rsidRPr="005A0097">
                <w:rPr>
                  <w:b/>
                  <w:bCs/>
                  <w:i/>
                  <w:iCs/>
                  <w:color w:val="629755"/>
                  <w:szCs w:val="28"/>
                  <w:rPrChange w:id="8118" w:author="Пользователь" w:date="2022-12-22T02:42:00Z">
                    <w:rPr>
                      <w:rFonts w:ascii="Courier New" w:hAnsi="Courier New" w:cs="Courier New"/>
                      <w:b/>
                      <w:bCs/>
                      <w:i/>
                      <w:iCs/>
                      <w:color w:val="629755"/>
                      <w:sz w:val="22"/>
                      <w:szCs w:val="22"/>
                    </w:rPr>
                  </w:rPrChange>
                </w:rPr>
                <w:t>@</w:t>
              </w:r>
              <w:proofErr w:type="spellStart"/>
              <w:r w:rsidRPr="005A0097">
                <w:rPr>
                  <w:b/>
                  <w:bCs/>
                  <w:i/>
                  <w:iCs/>
                  <w:color w:val="629755"/>
                  <w:szCs w:val="28"/>
                  <w:rPrChange w:id="8119" w:author="Пользователь" w:date="2022-12-22T02:42:00Z">
                    <w:rPr>
                      <w:rFonts w:ascii="Courier New" w:hAnsi="Courier New" w:cs="Courier New"/>
                      <w:b/>
                      <w:bCs/>
                      <w:i/>
                      <w:iCs/>
                      <w:color w:val="629755"/>
                      <w:sz w:val="22"/>
                      <w:szCs w:val="22"/>
                    </w:rPr>
                  </w:rPrChange>
                </w:rPr>
                <w:t>param</w:t>
              </w:r>
              <w:proofErr w:type="spellEnd"/>
              <w:r w:rsidRPr="005A0097">
                <w:rPr>
                  <w:b/>
                  <w:bCs/>
                  <w:i/>
                  <w:iCs/>
                  <w:color w:val="629755"/>
                  <w:szCs w:val="28"/>
                  <w:rPrChange w:id="8120" w:author="Пользователь" w:date="2022-12-22T02:42:00Z">
                    <w:rPr>
                      <w:rFonts w:ascii="Courier New" w:hAnsi="Courier New" w:cs="Courier New"/>
                      <w:b/>
                      <w:bCs/>
                      <w:i/>
                      <w:iCs/>
                      <w:color w:val="629755"/>
                      <w:sz w:val="22"/>
                      <w:szCs w:val="22"/>
                    </w:rPr>
                  </w:rPrChange>
                </w:rPr>
                <w:t xml:space="preserve"> </w:t>
              </w:r>
              <w:proofErr w:type="spellStart"/>
              <w:r w:rsidRPr="005A0097">
                <w:rPr>
                  <w:i/>
                  <w:iCs/>
                  <w:color w:val="8A653B"/>
                  <w:szCs w:val="28"/>
                  <w:rPrChange w:id="8121" w:author="Пользователь" w:date="2022-12-22T02:42:00Z">
                    <w:rPr>
                      <w:rFonts w:ascii="Courier New" w:hAnsi="Courier New" w:cs="Courier New"/>
                      <w:i/>
                      <w:iCs/>
                      <w:color w:val="8A653B"/>
                      <w:sz w:val="22"/>
                      <w:szCs w:val="22"/>
                    </w:rPr>
                  </w:rPrChange>
                </w:rPr>
                <w:t>args</w:t>
              </w:r>
              <w:proofErr w:type="spellEnd"/>
              <w:r w:rsidRPr="005A0097">
                <w:rPr>
                  <w:i/>
                  <w:iCs/>
                  <w:color w:val="8A653B"/>
                  <w:szCs w:val="28"/>
                  <w:rPrChange w:id="8122" w:author="Пользователь" w:date="2022-12-22T02:42:00Z">
                    <w:rPr>
                      <w:rFonts w:ascii="Courier New" w:hAnsi="Courier New" w:cs="Courier New"/>
                      <w:i/>
                      <w:iCs/>
                      <w:color w:val="8A653B"/>
                      <w:sz w:val="22"/>
                      <w:szCs w:val="22"/>
                    </w:rPr>
                  </w:rPrChange>
                </w:rPr>
                <w:t xml:space="preserve"> </w:t>
              </w:r>
              <w:r w:rsidRPr="005A0097">
                <w:rPr>
                  <w:i/>
                  <w:iCs/>
                  <w:color w:val="629755"/>
                  <w:szCs w:val="28"/>
                  <w:rPrChange w:id="8123" w:author="Пользователь" w:date="2022-12-22T02:42:00Z">
                    <w:rPr>
                      <w:rFonts w:ascii="Courier New" w:hAnsi="Courier New" w:cs="Courier New"/>
                      <w:i/>
                      <w:iCs/>
                      <w:color w:val="629755"/>
                      <w:sz w:val="22"/>
                      <w:szCs w:val="22"/>
                    </w:rPr>
                  </w:rPrChange>
                </w:rPr>
                <w:t xml:space="preserve">- параметры вызова программы из консоли. </w:t>
              </w:r>
              <w:r w:rsidRPr="005A0097">
                <w:rPr>
                  <w:i/>
                  <w:iCs/>
                  <w:color w:val="629755"/>
                  <w:szCs w:val="28"/>
                  <w:lang w:val="en-US"/>
                  <w:rPrChange w:id="8124" w:author="Пользователь" w:date="2022-12-22T02:43:00Z">
                    <w:rPr>
                      <w:rFonts w:ascii="Courier New" w:hAnsi="Courier New" w:cs="Courier New"/>
                      <w:i/>
                      <w:iCs/>
                      <w:color w:val="629755"/>
                      <w:sz w:val="22"/>
                      <w:szCs w:val="22"/>
                    </w:rPr>
                  </w:rPrChange>
                </w:rPr>
                <w:t>*</w:t>
              </w:r>
            </w:ins>
          </w:p>
          <w:p w14:paraId="04AC70E8" w14:textId="77777777" w:rsidR="00046F53" w:rsidRPr="005A0097" w:rsidRDefault="00046F53" w:rsidP="00046F53">
            <w:pPr>
              <w:spacing w:line="240" w:lineRule="auto"/>
              <w:ind w:firstLine="0"/>
              <w:jc w:val="left"/>
              <w:rPr>
                <w:ins w:id="8125" w:author="Пользователь" w:date="2022-12-22T02:22:00Z"/>
                <w:szCs w:val="28"/>
                <w:lang w:val="en-US"/>
                <w:rPrChange w:id="8126" w:author="Пользователь" w:date="2022-12-22T02:43:00Z">
                  <w:rPr>
                    <w:ins w:id="8127" w:author="Пользователь" w:date="2022-12-22T02:22:00Z"/>
                    <w:sz w:val="24"/>
                  </w:rPr>
                </w:rPrChange>
              </w:rPr>
            </w:pPr>
            <w:ins w:id="8128" w:author="Пользователь" w:date="2022-12-22T02:22:00Z">
              <w:r w:rsidRPr="005A0097">
                <w:rPr>
                  <w:i/>
                  <w:iCs/>
                  <w:color w:val="629755"/>
                  <w:szCs w:val="28"/>
                  <w:lang w:val="en-US"/>
                  <w:rPrChange w:id="8129" w:author="Пользователь" w:date="2022-12-22T02:43:00Z">
                    <w:rPr>
                      <w:rFonts w:ascii="Courier New" w:hAnsi="Courier New" w:cs="Courier New"/>
                      <w:i/>
                      <w:iCs/>
                      <w:color w:val="629755"/>
                      <w:sz w:val="22"/>
                      <w:szCs w:val="22"/>
                    </w:rPr>
                  </w:rPrChange>
                </w:rPr>
                <w:t>    ********************************************************/</w:t>
              </w:r>
            </w:ins>
          </w:p>
          <w:p w14:paraId="66742848" w14:textId="77777777" w:rsidR="00046F53" w:rsidRPr="005A0097" w:rsidRDefault="00046F53" w:rsidP="00046F53">
            <w:pPr>
              <w:spacing w:line="240" w:lineRule="auto"/>
              <w:ind w:firstLine="0"/>
              <w:jc w:val="left"/>
              <w:rPr>
                <w:ins w:id="8130" w:author="Пользователь" w:date="2022-12-22T02:22:00Z"/>
                <w:szCs w:val="28"/>
                <w:lang w:val="en-US"/>
                <w:rPrChange w:id="8131" w:author="Пользователь" w:date="2022-12-22T02:43:00Z">
                  <w:rPr>
                    <w:ins w:id="8132" w:author="Пользователь" w:date="2022-12-22T02:22:00Z"/>
                    <w:sz w:val="24"/>
                  </w:rPr>
                </w:rPrChange>
              </w:rPr>
            </w:pPr>
            <w:ins w:id="8133" w:author="Пользователь" w:date="2022-12-22T02:22:00Z">
              <w:r w:rsidRPr="005A0097">
                <w:rPr>
                  <w:i/>
                  <w:iCs/>
                  <w:color w:val="629755"/>
                  <w:szCs w:val="28"/>
                  <w:lang w:val="en-US"/>
                  <w:rPrChange w:id="8134" w:author="Пользователь" w:date="2022-12-22T02:43:00Z">
                    <w:rPr>
                      <w:rFonts w:ascii="Courier New" w:hAnsi="Courier New" w:cs="Courier New"/>
                      <w:i/>
                      <w:iCs/>
                      <w:color w:val="629755"/>
                      <w:sz w:val="22"/>
                      <w:szCs w:val="22"/>
                    </w:rPr>
                  </w:rPrChange>
                </w:rPr>
                <w:t>   </w:t>
              </w:r>
              <w:r w:rsidRPr="005A0097">
                <w:rPr>
                  <w:color w:val="CC7832"/>
                  <w:szCs w:val="28"/>
                  <w:lang w:val="en-US"/>
                  <w:rPrChange w:id="8135" w:author="Пользователь" w:date="2022-12-22T02:43:00Z">
                    <w:rPr>
                      <w:rFonts w:ascii="Courier New" w:hAnsi="Courier New" w:cs="Courier New"/>
                      <w:color w:val="CC7832"/>
                      <w:sz w:val="22"/>
                      <w:szCs w:val="22"/>
                    </w:rPr>
                  </w:rPrChange>
                </w:rPr>
                <w:t xml:space="preserve">public static void </w:t>
              </w:r>
              <w:r w:rsidRPr="005A0097">
                <w:rPr>
                  <w:color w:val="FFC66D"/>
                  <w:szCs w:val="28"/>
                  <w:lang w:val="en-US"/>
                  <w:rPrChange w:id="8136" w:author="Пользователь" w:date="2022-12-22T02:43:00Z">
                    <w:rPr>
                      <w:rFonts w:ascii="Courier New" w:hAnsi="Courier New" w:cs="Courier New"/>
                      <w:color w:val="FFC66D"/>
                      <w:sz w:val="22"/>
                      <w:szCs w:val="22"/>
                    </w:rPr>
                  </w:rPrChange>
                </w:rPr>
                <w:t>main</w:t>
              </w:r>
              <w:r w:rsidRPr="005A0097">
                <w:rPr>
                  <w:color w:val="A9B7C6"/>
                  <w:szCs w:val="28"/>
                  <w:lang w:val="en-US"/>
                  <w:rPrChange w:id="8137" w:author="Пользователь" w:date="2022-12-22T02:43:00Z">
                    <w:rPr>
                      <w:rFonts w:ascii="Courier New" w:hAnsi="Courier New" w:cs="Courier New"/>
                      <w:color w:val="A9B7C6"/>
                      <w:sz w:val="22"/>
                      <w:szCs w:val="22"/>
                    </w:rPr>
                  </w:rPrChange>
                </w:rPr>
                <w:t>(</w:t>
              </w:r>
              <w:proofErr w:type="gramStart"/>
              <w:r w:rsidRPr="005A0097">
                <w:rPr>
                  <w:color w:val="A9B7C6"/>
                  <w:szCs w:val="28"/>
                  <w:lang w:val="en-US"/>
                  <w:rPrChange w:id="8138" w:author="Пользователь" w:date="2022-12-22T02:43:00Z">
                    <w:rPr>
                      <w:rFonts w:ascii="Courier New" w:hAnsi="Courier New" w:cs="Courier New"/>
                      <w:color w:val="A9B7C6"/>
                      <w:sz w:val="22"/>
                      <w:szCs w:val="22"/>
                    </w:rPr>
                  </w:rPrChange>
                </w:rPr>
                <w:t>String[</w:t>
              </w:r>
              <w:proofErr w:type="gramEnd"/>
              <w:r w:rsidRPr="005A0097">
                <w:rPr>
                  <w:color w:val="A9B7C6"/>
                  <w:szCs w:val="28"/>
                  <w:lang w:val="en-US"/>
                  <w:rPrChange w:id="8139" w:author="Пользователь" w:date="2022-12-22T02:43:00Z">
                    <w:rPr>
                      <w:rFonts w:ascii="Courier New" w:hAnsi="Courier New" w:cs="Courier New"/>
                      <w:color w:val="A9B7C6"/>
                      <w:sz w:val="22"/>
                      <w:szCs w:val="22"/>
                    </w:rPr>
                  </w:rPrChange>
                </w:rPr>
                <w:t xml:space="preserve">] </w:t>
              </w:r>
              <w:proofErr w:type="spellStart"/>
              <w:r w:rsidRPr="005A0097">
                <w:rPr>
                  <w:color w:val="A9B7C6"/>
                  <w:szCs w:val="28"/>
                  <w:lang w:val="en-US"/>
                  <w:rPrChange w:id="8140" w:author="Пользователь" w:date="2022-12-22T02:43:00Z">
                    <w:rPr>
                      <w:rFonts w:ascii="Courier New" w:hAnsi="Courier New" w:cs="Courier New"/>
                      <w:color w:val="A9B7C6"/>
                      <w:sz w:val="22"/>
                      <w:szCs w:val="22"/>
                    </w:rPr>
                  </w:rPrChange>
                </w:rPr>
                <w:t>args</w:t>
              </w:r>
              <w:proofErr w:type="spellEnd"/>
              <w:r w:rsidRPr="005A0097">
                <w:rPr>
                  <w:color w:val="A9B7C6"/>
                  <w:szCs w:val="28"/>
                  <w:lang w:val="en-US"/>
                  <w:rPrChange w:id="8141" w:author="Пользователь" w:date="2022-12-22T02:43:00Z">
                    <w:rPr>
                      <w:rFonts w:ascii="Courier New" w:hAnsi="Courier New" w:cs="Courier New"/>
                      <w:color w:val="A9B7C6"/>
                      <w:sz w:val="22"/>
                      <w:szCs w:val="22"/>
                    </w:rPr>
                  </w:rPrChange>
                </w:rPr>
                <w:t>) {</w:t>
              </w:r>
            </w:ins>
          </w:p>
          <w:p w14:paraId="113A2E3F" w14:textId="77777777" w:rsidR="00046F53" w:rsidRPr="005A0097" w:rsidRDefault="00046F53" w:rsidP="00046F53">
            <w:pPr>
              <w:spacing w:line="240" w:lineRule="auto"/>
              <w:ind w:firstLine="0"/>
              <w:jc w:val="left"/>
              <w:rPr>
                <w:ins w:id="8142" w:author="Пользователь" w:date="2022-12-22T02:22:00Z"/>
                <w:szCs w:val="28"/>
                <w:rPrChange w:id="8143" w:author="Пользователь" w:date="2022-12-22T02:42:00Z">
                  <w:rPr>
                    <w:ins w:id="8144" w:author="Пользователь" w:date="2022-12-22T02:22:00Z"/>
                    <w:sz w:val="24"/>
                  </w:rPr>
                </w:rPrChange>
              </w:rPr>
            </w:pPr>
            <w:ins w:id="8145" w:author="Пользователь" w:date="2022-12-22T02:22:00Z">
              <w:r w:rsidRPr="005A0097">
                <w:rPr>
                  <w:color w:val="A9B7C6"/>
                  <w:szCs w:val="28"/>
                  <w:lang w:val="en-US"/>
                  <w:rPrChange w:id="8146" w:author="Пользователь" w:date="2022-12-22T02:43:00Z">
                    <w:rPr>
                      <w:rFonts w:ascii="Courier New" w:hAnsi="Courier New" w:cs="Courier New"/>
                      <w:color w:val="A9B7C6"/>
                      <w:sz w:val="22"/>
                      <w:szCs w:val="22"/>
                    </w:rPr>
                  </w:rPrChange>
                </w:rPr>
                <w:t>       </w:t>
              </w:r>
              <w:r w:rsidRPr="005A0097">
                <w:rPr>
                  <w:color w:val="808080"/>
                  <w:szCs w:val="28"/>
                  <w:rPrChange w:id="8147" w:author="Пользователь" w:date="2022-12-22T02:42:00Z">
                    <w:rPr>
                      <w:rFonts w:ascii="Courier New" w:hAnsi="Courier New" w:cs="Courier New"/>
                      <w:color w:val="808080"/>
                      <w:sz w:val="22"/>
                      <w:szCs w:val="22"/>
                    </w:rPr>
                  </w:rPrChange>
                </w:rPr>
                <w:t>// Загрузка.</w:t>
              </w:r>
            </w:ins>
          </w:p>
          <w:p w14:paraId="000CE36F" w14:textId="77777777" w:rsidR="00046F53" w:rsidRPr="005A0097" w:rsidRDefault="00046F53" w:rsidP="00046F53">
            <w:pPr>
              <w:spacing w:line="240" w:lineRule="auto"/>
              <w:ind w:firstLine="0"/>
              <w:jc w:val="left"/>
              <w:rPr>
                <w:ins w:id="8148" w:author="Пользователь" w:date="2022-12-22T02:22:00Z"/>
                <w:szCs w:val="28"/>
                <w:rPrChange w:id="8149" w:author="Пользователь" w:date="2022-12-22T02:42:00Z">
                  <w:rPr>
                    <w:ins w:id="8150" w:author="Пользователь" w:date="2022-12-22T02:22:00Z"/>
                    <w:sz w:val="24"/>
                  </w:rPr>
                </w:rPrChange>
              </w:rPr>
            </w:pPr>
            <w:ins w:id="8151" w:author="Пользователь" w:date="2022-12-22T02:22:00Z">
              <w:r w:rsidRPr="005A0097">
                <w:rPr>
                  <w:color w:val="808080"/>
                  <w:szCs w:val="28"/>
                  <w:rPrChange w:id="8152" w:author="Пользователь" w:date="2022-12-22T02:42:00Z">
                    <w:rPr>
                      <w:rFonts w:ascii="Courier New" w:hAnsi="Courier New" w:cs="Courier New"/>
                      <w:color w:val="808080"/>
                      <w:sz w:val="22"/>
                      <w:szCs w:val="22"/>
                    </w:rPr>
                  </w:rPrChange>
                </w:rPr>
                <w:t>       </w:t>
              </w:r>
              <w:proofErr w:type="spellStart"/>
              <w:proofErr w:type="gramStart"/>
              <w:r w:rsidRPr="005A0097">
                <w:rPr>
                  <w:i/>
                  <w:iCs/>
                  <w:color w:val="A9B7C6"/>
                  <w:szCs w:val="28"/>
                  <w:rPrChange w:id="8153" w:author="Пользователь" w:date="2022-12-22T02:42:00Z">
                    <w:rPr>
                      <w:rFonts w:ascii="Courier New" w:hAnsi="Courier New" w:cs="Courier New"/>
                      <w:i/>
                      <w:iCs/>
                      <w:color w:val="A9B7C6"/>
                      <w:sz w:val="22"/>
                      <w:szCs w:val="22"/>
                    </w:rPr>
                  </w:rPrChange>
                </w:rPr>
                <w:t>load</w:t>
              </w:r>
              <w:proofErr w:type="spellEnd"/>
              <w:r w:rsidRPr="005A0097">
                <w:rPr>
                  <w:color w:val="A9B7C6"/>
                  <w:szCs w:val="28"/>
                  <w:rPrChange w:id="8154" w:author="Пользователь" w:date="2022-12-22T02:42:00Z">
                    <w:rPr>
                      <w:rFonts w:ascii="Courier New" w:hAnsi="Courier New" w:cs="Courier New"/>
                      <w:color w:val="A9B7C6"/>
                      <w:sz w:val="22"/>
                      <w:szCs w:val="22"/>
                    </w:rPr>
                  </w:rPrChange>
                </w:rPr>
                <w:t>(</w:t>
              </w:r>
              <w:proofErr w:type="gramEnd"/>
              <w:r w:rsidRPr="005A0097">
                <w:rPr>
                  <w:color w:val="A9B7C6"/>
                  <w:szCs w:val="28"/>
                  <w:rPrChange w:id="8155" w:author="Пользователь" w:date="2022-12-22T02:42:00Z">
                    <w:rPr>
                      <w:rFonts w:ascii="Courier New" w:hAnsi="Courier New" w:cs="Courier New"/>
                      <w:color w:val="A9B7C6"/>
                      <w:sz w:val="22"/>
                      <w:szCs w:val="22"/>
                    </w:rPr>
                  </w:rPrChange>
                </w:rPr>
                <w:t>)</w:t>
              </w:r>
              <w:r w:rsidRPr="005A0097">
                <w:rPr>
                  <w:color w:val="CC7832"/>
                  <w:szCs w:val="28"/>
                  <w:rPrChange w:id="8156" w:author="Пользователь" w:date="2022-12-22T02:42:00Z">
                    <w:rPr>
                      <w:rFonts w:ascii="Courier New" w:hAnsi="Courier New" w:cs="Courier New"/>
                      <w:color w:val="CC7832"/>
                      <w:sz w:val="22"/>
                      <w:szCs w:val="22"/>
                    </w:rPr>
                  </w:rPrChange>
                </w:rPr>
                <w:t>;</w:t>
              </w:r>
            </w:ins>
          </w:p>
          <w:p w14:paraId="097DC3D0" w14:textId="77777777" w:rsidR="00046F53" w:rsidRPr="005A0097" w:rsidRDefault="00046F53" w:rsidP="00046F53">
            <w:pPr>
              <w:spacing w:line="240" w:lineRule="auto"/>
              <w:ind w:firstLine="0"/>
              <w:jc w:val="left"/>
              <w:rPr>
                <w:ins w:id="8157" w:author="Пользователь" w:date="2022-12-22T02:22:00Z"/>
                <w:szCs w:val="28"/>
                <w:rPrChange w:id="8158" w:author="Пользователь" w:date="2022-12-22T02:42:00Z">
                  <w:rPr>
                    <w:ins w:id="8159" w:author="Пользователь" w:date="2022-12-22T02:22:00Z"/>
                    <w:sz w:val="24"/>
                  </w:rPr>
                </w:rPrChange>
              </w:rPr>
            </w:pPr>
            <w:ins w:id="8160" w:author="Пользователь" w:date="2022-12-22T02:22:00Z">
              <w:r w:rsidRPr="005A0097">
                <w:rPr>
                  <w:color w:val="CC7832"/>
                  <w:szCs w:val="28"/>
                  <w:rPrChange w:id="8161" w:author="Пользователь" w:date="2022-12-22T02:42:00Z">
                    <w:rPr>
                      <w:rFonts w:ascii="Courier New" w:hAnsi="Courier New" w:cs="Courier New"/>
                      <w:color w:val="CC7832"/>
                      <w:sz w:val="22"/>
                      <w:szCs w:val="22"/>
                    </w:rPr>
                  </w:rPrChange>
                </w:rPr>
                <w:t>       </w:t>
              </w:r>
              <w:r w:rsidRPr="005A0097">
                <w:rPr>
                  <w:color w:val="808080"/>
                  <w:szCs w:val="28"/>
                  <w:rPrChange w:id="8162" w:author="Пользователь" w:date="2022-12-22T02:42:00Z">
                    <w:rPr>
                      <w:rFonts w:ascii="Courier New" w:hAnsi="Courier New" w:cs="Courier New"/>
                      <w:color w:val="808080"/>
                      <w:sz w:val="22"/>
                      <w:szCs w:val="22"/>
                    </w:rPr>
                  </w:rPrChange>
                </w:rPr>
                <w:t>// Фильтрация данных. Здесь возвращается первый попавшийся.</w:t>
              </w:r>
            </w:ins>
          </w:p>
          <w:p w14:paraId="38CDB5AA" w14:textId="77777777" w:rsidR="00046F53" w:rsidRPr="005A0097" w:rsidRDefault="00046F53" w:rsidP="00046F53">
            <w:pPr>
              <w:spacing w:line="240" w:lineRule="auto"/>
              <w:ind w:firstLine="0"/>
              <w:jc w:val="left"/>
              <w:rPr>
                <w:ins w:id="8163" w:author="Пользователь" w:date="2022-12-22T02:22:00Z"/>
                <w:szCs w:val="28"/>
                <w:lang w:val="en-US"/>
                <w:rPrChange w:id="8164" w:author="Пользователь" w:date="2022-12-22T02:43:00Z">
                  <w:rPr>
                    <w:ins w:id="8165" w:author="Пользователь" w:date="2022-12-22T02:22:00Z"/>
                    <w:sz w:val="24"/>
                  </w:rPr>
                </w:rPrChange>
              </w:rPr>
            </w:pPr>
            <w:ins w:id="8166" w:author="Пользователь" w:date="2022-12-22T02:22:00Z">
              <w:r w:rsidRPr="005A0097">
                <w:rPr>
                  <w:color w:val="808080"/>
                  <w:szCs w:val="28"/>
                  <w:rPrChange w:id="8167" w:author="Пользователь" w:date="2022-12-22T02:42:00Z">
                    <w:rPr>
                      <w:rFonts w:ascii="Courier New" w:hAnsi="Courier New" w:cs="Courier New"/>
                      <w:color w:val="808080"/>
                      <w:sz w:val="22"/>
                      <w:szCs w:val="22"/>
                    </w:rPr>
                  </w:rPrChange>
                </w:rPr>
                <w:t>       </w:t>
              </w:r>
              <w:proofErr w:type="spellStart"/>
              <w:r w:rsidRPr="005A0097">
                <w:rPr>
                  <w:color w:val="A9B7C6"/>
                  <w:szCs w:val="28"/>
                  <w:lang w:val="en-US"/>
                  <w:rPrChange w:id="8168" w:author="Пользователь" w:date="2022-12-22T02:43:00Z">
                    <w:rPr>
                      <w:rFonts w:ascii="Courier New" w:hAnsi="Courier New" w:cs="Courier New"/>
                      <w:color w:val="A9B7C6"/>
                      <w:sz w:val="22"/>
                      <w:szCs w:val="22"/>
                    </w:rPr>
                  </w:rPrChange>
                </w:rPr>
                <w:t>CTime</w:t>
              </w:r>
              <w:proofErr w:type="spellEnd"/>
              <w:r w:rsidRPr="005A0097">
                <w:rPr>
                  <w:color w:val="A9B7C6"/>
                  <w:szCs w:val="28"/>
                  <w:lang w:val="en-US"/>
                  <w:rPrChange w:id="8169" w:author="Пользователь" w:date="2022-12-22T02:43:00Z">
                    <w:rPr>
                      <w:rFonts w:ascii="Courier New" w:hAnsi="Courier New" w:cs="Courier New"/>
                      <w:color w:val="A9B7C6"/>
                      <w:sz w:val="22"/>
                      <w:szCs w:val="22"/>
                    </w:rPr>
                  </w:rPrChange>
                </w:rPr>
                <w:t xml:space="preserve"> t</w:t>
              </w:r>
              <w:r w:rsidRPr="005A0097">
                <w:rPr>
                  <w:color w:val="CC7832"/>
                  <w:szCs w:val="28"/>
                  <w:lang w:val="en-US"/>
                  <w:rPrChange w:id="8170" w:author="Пользователь" w:date="2022-12-22T02:43:00Z">
                    <w:rPr>
                      <w:rFonts w:ascii="Courier New" w:hAnsi="Courier New" w:cs="Courier New"/>
                      <w:color w:val="CC7832"/>
                      <w:sz w:val="22"/>
                      <w:szCs w:val="22"/>
                    </w:rPr>
                  </w:rPrChange>
                </w:rPr>
                <w:t>;</w:t>
              </w:r>
            </w:ins>
          </w:p>
          <w:p w14:paraId="46BF1D9B" w14:textId="77777777" w:rsidR="00046F53" w:rsidRPr="005A0097" w:rsidRDefault="00046F53" w:rsidP="00046F53">
            <w:pPr>
              <w:spacing w:line="240" w:lineRule="auto"/>
              <w:ind w:firstLine="0"/>
              <w:jc w:val="left"/>
              <w:rPr>
                <w:ins w:id="8171" w:author="Пользователь" w:date="2022-12-22T02:22:00Z"/>
                <w:szCs w:val="28"/>
                <w:lang w:val="en-US"/>
                <w:rPrChange w:id="8172" w:author="Пользователь" w:date="2022-12-22T02:43:00Z">
                  <w:rPr>
                    <w:ins w:id="8173" w:author="Пользователь" w:date="2022-12-22T02:22:00Z"/>
                    <w:sz w:val="24"/>
                  </w:rPr>
                </w:rPrChange>
              </w:rPr>
            </w:pPr>
            <w:ins w:id="8174" w:author="Пользователь" w:date="2022-12-22T02:22:00Z">
              <w:r w:rsidRPr="005A0097">
                <w:rPr>
                  <w:color w:val="CC7832"/>
                  <w:szCs w:val="28"/>
                  <w:lang w:val="en-US"/>
                  <w:rPrChange w:id="8175" w:author="Пользователь" w:date="2022-12-22T02:43:00Z">
                    <w:rPr>
                      <w:rFonts w:ascii="Courier New" w:hAnsi="Courier New" w:cs="Courier New"/>
                      <w:color w:val="CC7832"/>
                      <w:sz w:val="22"/>
                      <w:szCs w:val="22"/>
                    </w:rPr>
                  </w:rPrChange>
                </w:rPr>
                <w:t>       </w:t>
              </w:r>
              <w:r w:rsidRPr="005A0097">
                <w:rPr>
                  <w:color w:val="A9B7C6"/>
                  <w:szCs w:val="28"/>
                  <w:lang w:val="en-US"/>
                  <w:rPrChange w:id="8176" w:author="Пользователь" w:date="2022-12-22T02:43:00Z">
                    <w:rPr>
                      <w:rFonts w:ascii="Courier New" w:hAnsi="Courier New" w:cs="Courier New"/>
                      <w:color w:val="A9B7C6"/>
                      <w:sz w:val="22"/>
                      <w:szCs w:val="22"/>
                    </w:rPr>
                  </w:rPrChange>
                </w:rPr>
                <w:t>Iterator&lt;</w:t>
              </w:r>
              <w:proofErr w:type="spellStart"/>
              <w:r w:rsidRPr="005A0097">
                <w:rPr>
                  <w:color w:val="A9B7C6"/>
                  <w:szCs w:val="28"/>
                  <w:lang w:val="en-US"/>
                  <w:rPrChange w:id="8177" w:author="Пользователь" w:date="2022-12-22T02:43:00Z">
                    <w:rPr>
                      <w:rFonts w:ascii="Courier New" w:hAnsi="Courier New" w:cs="Courier New"/>
                      <w:color w:val="A9B7C6"/>
                      <w:sz w:val="22"/>
                      <w:szCs w:val="22"/>
                    </w:rPr>
                  </w:rPrChange>
                </w:rPr>
                <w:t>CTime</w:t>
              </w:r>
              <w:proofErr w:type="spellEnd"/>
              <w:r w:rsidRPr="005A0097">
                <w:rPr>
                  <w:color w:val="A9B7C6"/>
                  <w:szCs w:val="28"/>
                  <w:lang w:val="en-US"/>
                  <w:rPrChange w:id="8178" w:author="Пользователь" w:date="2022-12-22T02:43:00Z">
                    <w:rPr>
                      <w:rFonts w:ascii="Courier New" w:hAnsi="Courier New" w:cs="Courier New"/>
                      <w:color w:val="A9B7C6"/>
                      <w:sz w:val="22"/>
                      <w:szCs w:val="22"/>
                    </w:rPr>
                  </w:rPrChange>
                </w:rPr>
                <w:t xml:space="preserve">&gt; it = </w:t>
              </w:r>
              <w:proofErr w:type="spellStart"/>
              <w:proofErr w:type="gramStart"/>
              <w:r w:rsidRPr="005A0097">
                <w:rPr>
                  <w:i/>
                  <w:iCs/>
                  <w:color w:val="9876AA"/>
                  <w:szCs w:val="28"/>
                  <w:lang w:val="en-US"/>
                  <w:rPrChange w:id="8179" w:author="Пользователь" w:date="2022-12-22T02:43:00Z">
                    <w:rPr>
                      <w:rFonts w:ascii="Courier New" w:hAnsi="Courier New" w:cs="Courier New"/>
                      <w:i/>
                      <w:iCs/>
                      <w:color w:val="9876AA"/>
                      <w:sz w:val="22"/>
                      <w:szCs w:val="22"/>
                    </w:rPr>
                  </w:rPrChange>
                </w:rPr>
                <w:t>times</w:t>
              </w:r>
              <w:r w:rsidRPr="005A0097">
                <w:rPr>
                  <w:color w:val="A9B7C6"/>
                  <w:szCs w:val="28"/>
                  <w:lang w:val="en-US"/>
                  <w:rPrChange w:id="8180" w:author="Пользователь" w:date="2022-12-22T02:43:00Z">
                    <w:rPr>
                      <w:rFonts w:ascii="Courier New" w:hAnsi="Courier New" w:cs="Courier New"/>
                      <w:color w:val="A9B7C6"/>
                      <w:sz w:val="22"/>
                      <w:szCs w:val="22"/>
                    </w:rPr>
                  </w:rPrChange>
                </w:rPr>
                <w:t>.values</w:t>
              </w:r>
              <w:proofErr w:type="spellEnd"/>
              <w:proofErr w:type="gramEnd"/>
              <w:r w:rsidRPr="005A0097">
                <w:rPr>
                  <w:color w:val="A9B7C6"/>
                  <w:szCs w:val="28"/>
                  <w:lang w:val="en-US"/>
                  <w:rPrChange w:id="8181" w:author="Пользователь" w:date="2022-12-22T02:43:00Z">
                    <w:rPr>
                      <w:rFonts w:ascii="Courier New" w:hAnsi="Courier New" w:cs="Courier New"/>
                      <w:color w:val="A9B7C6"/>
                      <w:sz w:val="22"/>
                      <w:szCs w:val="22"/>
                    </w:rPr>
                  </w:rPrChange>
                </w:rPr>
                <w:t>().iterator()</w:t>
              </w:r>
              <w:r w:rsidRPr="005A0097">
                <w:rPr>
                  <w:color w:val="CC7832"/>
                  <w:szCs w:val="28"/>
                  <w:lang w:val="en-US"/>
                  <w:rPrChange w:id="8182" w:author="Пользователь" w:date="2022-12-22T02:43:00Z">
                    <w:rPr>
                      <w:rFonts w:ascii="Courier New" w:hAnsi="Courier New" w:cs="Courier New"/>
                      <w:color w:val="CC7832"/>
                      <w:sz w:val="22"/>
                      <w:szCs w:val="22"/>
                    </w:rPr>
                  </w:rPrChange>
                </w:rPr>
                <w:t>;</w:t>
              </w:r>
            </w:ins>
          </w:p>
          <w:p w14:paraId="2CDFABAF" w14:textId="77777777" w:rsidR="00046F53" w:rsidRPr="005A0097" w:rsidRDefault="00046F53" w:rsidP="00046F53">
            <w:pPr>
              <w:spacing w:line="240" w:lineRule="auto"/>
              <w:ind w:firstLine="0"/>
              <w:jc w:val="left"/>
              <w:rPr>
                <w:ins w:id="8183" w:author="Пользователь" w:date="2022-12-22T02:22:00Z"/>
                <w:szCs w:val="28"/>
                <w:lang w:val="en-US"/>
                <w:rPrChange w:id="8184" w:author="Пользователь" w:date="2022-12-22T02:43:00Z">
                  <w:rPr>
                    <w:ins w:id="8185" w:author="Пользователь" w:date="2022-12-22T02:22:00Z"/>
                    <w:sz w:val="24"/>
                  </w:rPr>
                </w:rPrChange>
              </w:rPr>
            </w:pPr>
            <w:ins w:id="8186" w:author="Пользователь" w:date="2022-12-22T02:22:00Z">
              <w:r w:rsidRPr="005A0097">
                <w:rPr>
                  <w:color w:val="CC7832"/>
                  <w:szCs w:val="28"/>
                  <w:lang w:val="en-US"/>
                  <w:rPrChange w:id="8187" w:author="Пользователь" w:date="2022-12-22T02:43:00Z">
                    <w:rPr>
                      <w:rFonts w:ascii="Courier New" w:hAnsi="Courier New" w:cs="Courier New"/>
                      <w:color w:val="CC7832"/>
                      <w:sz w:val="22"/>
                      <w:szCs w:val="22"/>
                    </w:rPr>
                  </w:rPrChange>
                </w:rPr>
                <w:t xml:space="preserve">       if </w:t>
              </w:r>
              <w:r w:rsidRPr="005A0097">
                <w:rPr>
                  <w:color w:val="A9B7C6"/>
                  <w:szCs w:val="28"/>
                  <w:lang w:val="en-US"/>
                  <w:rPrChange w:id="8188" w:author="Пользователь" w:date="2022-12-22T02:43:00Z">
                    <w:rPr>
                      <w:rFonts w:ascii="Courier New" w:hAnsi="Courier New" w:cs="Courier New"/>
                      <w:color w:val="A9B7C6"/>
                      <w:sz w:val="22"/>
                      <w:szCs w:val="22"/>
                    </w:rPr>
                  </w:rPrChange>
                </w:rPr>
                <w:t>(</w:t>
              </w:r>
              <w:proofErr w:type="spellStart"/>
              <w:proofErr w:type="gramStart"/>
              <w:r w:rsidRPr="005A0097">
                <w:rPr>
                  <w:color w:val="A9B7C6"/>
                  <w:szCs w:val="28"/>
                  <w:lang w:val="en-US"/>
                  <w:rPrChange w:id="8189" w:author="Пользователь" w:date="2022-12-22T02:43:00Z">
                    <w:rPr>
                      <w:rFonts w:ascii="Courier New" w:hAnsi="Courier New" w:cs="Courier New"/>
                      <w:color w:val="A9B7C6"/>
                      <w:sz w:val="22"/>
                      <w:szCs w:val="22"/>
                    </w:rPr>
                  </w:rPrChange>
                </w:rPr>
                <w:t>it.hasNext</w:t>
              </w:r>
              <w:proofErr w:type="spellEnd"/>
              <w:proofErr w:type="gramEnd"/>
              <w:r w:rsidRPr="005A0097">
                <w:rPr>
                  <w:color w:val="A9B7C6"/>
                  <w:szCs w:val="28"/>
                  <w:lang w:val="en-US"/>
                  <w:rPrChange w:id="8190" w:author="Пользователь" w:date="2022-12-22T02:43:00Z">
                    <w:rPr>
                      <w:rFonts w:ascii="Courier New" w:hAnsi="Courier New" w:cs="Courier New"/>
                      <w:color w:val="A9B7C6"/>
                      <w:sz w:val="22"/>
                      <w:szCs w:val="22"/>
                    </w:rPr>
                  </w:rPrChange>
                </w:rPr>
                <w:t>()) {</w:t>
              </w:r>
            </w:ins>
          </w:p>
          <w:p w14:paraId="1BCA3364" w14:textId="77777777" w:rsidR="00046F53" w:rsidRPr="005A0097" w:rsidRDefault="00046F53" w:rsidP="00046F53">
            <w:pPr>
              <w:spacing w:line="240" w:lineRule="auto"/>
              <w:ind w:firstLine="0"/>
              <w:jc w:val="left"/>
              <w:rPr>
                <w:ins w:id="8191" w:author="Пользователь" w:date="2022-12-22T02:22:00Z"/>
                <w:szCs w:val="28"/>
                <w:lang w:val="en-US"/>
                <w:rPrChange w:id="8192" w:author="Пользователь" w:date="2022-12-22T02:43:00Z">
                  <w:rPr>
                    <w:ins w:id="8193" w:author="Пользователь" w:date="2022-12-22T02:22:00Z"/>
                    <w:sz w:val="24"/>
                  </w:rPr>
                </w:rPrChange>
              </w:rPr>
            </w:pPr>
            <w:ins w:id="8194" w:author="Пользователь" w:date="2022-12-22T02:22:00Z">
              <w:r w:rsidRPr="005A0097">
                <w:rPr>
                  <w:color w:val="A9B7C6"/>
                  <w:szCs w:val="28"/>
                  <w:lang w:val="en-US"/>
                  <w:rPrChange w:id="8195" w:author="Пользователь" w:date="2022-12-22T02:43:00Z">
                    <w:rPr>
                      <w:rFonts w:ascii="Courier New" w:hAnsi="Courier New" w:cs="Courier New"/>
                      <w:color w:val="A9B7C6"/>
                      <w:sz w:val="22"/>
                      <w:szCs w:val="22"/>
                    </w:rPr>
                  </w:rPrChange>
                </w:rPr>
                <w:t xml:space="preserve">           t = </w:t>
              </w:r>
              <w:proofErr w:type="spellStart"/>
              <w:proofErr w:type="gramStart"/>
              <w:r w:rsidRPr="005A0097">
                <w:rPr>
                  <w:color w:val="A9B7C6"/>
                  <w:szCs w:val="28"/>
                  <w:lang w:val="en-US"/>
                  <w:rPrChange w:id="8196" w:author="Пользователь" w:date="2022-12-22T02:43:00Z">
                    <w:rPr>
                      <w:rFonts w:ascii="Courier New" w:hAnsi="Courier New" w:cs="Courier New"/>
                      <w:color w:val="A9B7C6"/>
                      <w:sz w:val="22"/>
                      <w:szCs w:val="22"/>
                    </w:rPr>
                  </w:rPrChange>
                </w:rPr>
                <w:t>it.next</w:t>
              </w:r>
              <w:proofErr w:type="spellEnd"/>
              <w:proofErr w:type="gramEnd"/>
              <w:r w:rsidRPr="005A0097">
                <w:rPr>
                  <w:color w:val="A9B7C6"/>
                  <w:szCs w:val="28"/>
                  <w:lang w:val="en-US"/>
                  <w:rPrChange w:id="8197" w:author="Пользователь" w:date="2022-12-22T02:43:00Z">
                    <w:rPr>
                      <w:rFonts w:ascii="Courier New" w:hAnsi="Courier New" w:cs="Courier New"/>
                      <w:color w:val="A9B7C6"/>
                      <w:sz w:val="22"/>
                      <w:szCs w:val="22"/>
                    </w:rPr>
                  </w:rPrChange>
                </w:rPr>
                <w:t>()</w:t>
              </w:r>
              <w:r w:rsidRPr="005A0097">
                <w:rPr>
                  <w:color w:val="CC7832"/>
                  <w:szCs w:val="28"/>
                  <w:lang w:val="en-US"/>
                  <w:rPrChange w:id="8198" w:author="Пользователь" w:date="2022-12-22T02:43:00Z">
                    <w:rPr>
                      <w:rFonts w:ascii="Courier New" w:hAnsi="Courier New" w:cs="Courier New"/>
                      <w:color w:val="CC7832"/>
                      <w:sz w:val="22"/>
                      <w:szCs w:val="22"/>
                    </w:rPr>
                  </w:rPrChange>
                </w:rPr>
                <w:t>;</w:t>
              </w:r>
            </w:ins>
          </w:p>
          <w:p w14:paraId="37223C80" w14:textId="77777777" w:rsidR="00046F53" w:rsidRPr="005A0097" w:rsidRDefault="00046F53" w:rsidP="00046F53">
            <w:pPr>
              <w:spacing w:line="240" w:lineRule="auto"/>
              <w:ind w:firstLine="0"/>
              <w:jc w:val="left"/>
              <w:rPr>
                <w:ins w:id="8199" w:author="Пользователь" w:date="2022-12-22T02:22:00Z"/>
                <w:szCs w:val="28"/>
                <w:rPrChange w:id="8200" w:author="Пользователь" w:date="2022-12-22T02:42:00Z">
                  <w:rPr>
                    <w:ins w:id="8201" w:author="Пользователь" w:date="2022-12-22T02:22:00Z"/>
                    <w:sz w:val="24"/>
                  </w:rPr>
                </w:rPrChange>
              </w:rPr>
            </w:pPr>
            <w:ins w:id="8202" w:author="Пользователь" w:date="2022-12-22T02:22:00Z">
              <w:r w:rsidRPr="005A0097">
                <w:rPr>
                  <w:color w:val="CC7832"/>
                  <w:szCs w:val="28"/>
                  <w:lang w:val="en-US"/>
                  <w:rPrChange w:id="8203" w:author="Пользователь" w:date="2022-12-22T02:43:00Z">
                    <w:rPr>
                      <w:rFonts w:ascii="Courier New" w:hAnsi="Courier New" w:cs="Courier New"/>
                      <w:color w:val="CC7832"/>
                      <w:sz w:val="22"/>
                      <w:szCs w:val="22"/>
                    </w:rPr>
                  </w:rPrChange>
                </w:rPr>
                <w:t>           </w:t>
              </w:r>
              <w:r w:rsidRPr="005A0097">
                <w:rPr>
                  <w:color w:val="808080"/>
                  <w:szCs w:val="28"/>
                  <w:rPrChange w:id="8204" w:author="Пользователь" w:date="2022-12-22T02:42:00Z">
                    <w:rPr>
                      <w:rFonts w:ascii="Courier New" w:hAnsi="Courier New" w:cs="Courier New"/>
                      <w:color w:val="808080"/>
                      <w:sz w:val="22"/>
                      <w:szCs w:val="22"/>
                    </w:rPr>
                  </w:rPrChange>
                </w:rPr>
                <w:t>// Построение карточки по выбранной дате.</w:t>
              </w:r>
            </w:ins>
          </w:p>
          <w:p w14:paraId="3777C4AE" w14:textId="77777777" w:rsidR="00046F53" w:rsidRPr="005A0097" w:rsidRDefault="00046F53" w:rsidP="00046F53">
            <w:pPr>
              <w:spacing w:line="240" w:lineRule="auto"/>
              <w:ind w:firstLine="0"/>
              <w:jc w:val="left"/>
              <w:rPr>
                <w:ins w:id="8205" w:author="Пользователь" w:date="2022-12-22T02:22:00Z"/>
                <w:szCs w:val="28"/>
                <w:rPrChange w:id="8206" w:author="Пользователь" w:date="2022-12-22T02:42:00Z">
                  <w:rPr>
                    <w:ins w:id="8207" w:author="Пользователь" w:date="2022-12-22T02:22:00Z"/>
                    <w:sz w:val="24"/>
                  </w:rPr>
                </w:rPrChange>
              </w:rPr>
            </w:pPr>
            <w:ins w:id="8208" w:author="Пользователь" w:date="2022-12-22T02:22:00Z">
              <w:r w:rsidRPr="005A0097">
                <w:rPr>
                  <w:color w:val="808080"/>
                  <w:szCs w:val="28"/>
                  <w:rPrChange w:id="8209" w:author="Пользователь" w:date="2022-12-22T02:42:00Z">
                    <w:rPr>
                      <w:rFonts w:ascii="Courier New" w:hAnsi="Courier New" w:cs="Courier New"/>
                      <w:color w:val="808080"/>
                      <w:sz w:val="22"/>
                      <w:szCs w:val="22"/>
                    </w:rPr>
                  </w:rPrChange>
                </w:rPr>
                <w:t>           </w:t>
              </w:r>
              <w:proofErr w:type="spellStart"/>
              <w:r w:rsidRPr="005A0097">
                <w:rPr>
                  <w:i/>
                  <w:iCs/>
                  <w:color w:val="A9B7C6"/>
                  <w:szCs w:val="28"/>
                  <w:rPrChange w:id="8210" w:author="Пользователь" w:date="2022-12-22T02:42:00Z">
                    <w:rPr>
                      <w:rFonts w:ascii="Courier New" w:hAnsi="Courier New" w:cs="Courier New"/>
                      <w:i/>
                      <w:iCs/>
                      <w:color w:val="A9B7C6"/>
                      <w:sz w:val="22"/>
                      <w:szCs w:val="22"/>
                    </w:rPr>
                  </w:rPrChange>
                </w:rPr>
                <w:t>createReport</w:t>
              </w:r>
              <w:proofErr w:type="spellEnd"/>
              <w:r w:rsidRPr="005A0097">
                <w:rPr>
                  <w:color w:val="A9B7C6"/>
                  <w:szCs w:val="28"/>
                  <w:rPrChange w:id="8211" w:author="Пользователь" w:date="2022-12-22T02:42:00Z">
                    <w:rPr>
                      <w:rFonts w:ascii="Courier New" w:hAnsi="Courier New" w:cs="Courier New"/>
                      <w:color w:val="A9B7C6"/>
                      <w:sz w:val="22"/>
                      <w:szCs w:val="22"/>
                    </w:rPr>
                  </w:rPrChange>
                </w:rPr>
                <w:t>(t)</w:t>
              </w:r>
              <w:r w:rsidRPr="005A0097">
                <w:rPr>
                  <w:color w:val="CC7832"/>
                  <w:szCs w:val="28"/>
                  <w:rPrChange w:id="8212" w:author="Пользователь" w:date="2022-12-22T02:42:00Z">
                    <w:rPr>
                      <w:rFonts w:ascii="Courier New" w:hAnsi="Courier New" w:cs="Courier New"/>
                      <w:color w:val="CC7832"/>
                      <w:sz w:val="22"/>
                      <w:szCs w:val="22"/>
                    </w:rPr>
                  </w:rPrChange>
                </w:rPr>
                <w:t>;</w:t>
              </w:r>
            </w:ins>
          </w:p>
          <w:p w14:paraId="08C11A4F" w14:textId="77777777" w:rsidR="00046F53" w:rsidRPr="005A0097" w:rsidRDefault="00046F53" w:rsidP="00046F53">
            <w:pPr>
              <w:spacing w:line="240" w:lineRule="auto"/>
              <w:ind w:firstLine="0"/>
              <w:jc w:val="left"/>
              <w:rPr>
                <w:ins w:id="8213" w:author="Пользователь" w:date="2022-12-22T02:22:00Z"/>
                <w:szCs w:val="28"/>
                <w:rPrChange w:id="8214" w:author="Пользователь" w:date="2022-12-22T02:42:00Z">
                  <w:rPr>
                    <w:ins w:id="8215" w:author="Пользователь" w:date="2022-12-22T02:22:00Z"/>
                    <w:sz w:val="24"/>
                  </w:rPr>
                </w:rPrChange>
              </w:rPr>
            </w:pPr>
            <w:ins w:id="8216" w:author="Пользователь" w:date="2022-12-22T02:22:00Z">
              <w:r w:rsidRPr="005A0097">
                <w:rPr>
                  <w:color w:val="CC7832"/>
                  <w:szCs w:val="28"/>
                  <w:rPrChange w:id="8217" w:author="Пользователь" w:date="2022-12-22T02:42:00Z">
                    <w:rPr>
                      <w:rFonts w:ascii="Courier New" w:hAnsi="Courier New" w:cs="Courier New"/>
                      <w:color w:val="CC7832"/>
                      <w:sz w:val="22"/>
                      <w:szCs w:val="22"/>
                    </w:rPr>
                  </w:rPrChange>
                </w:rPr>
                <w:t>       </w:t>
              </w:r>
              <w:r w:rsidRPr="005A0097">
                <w:rPr>
                  <w:color w:val="A9B7C6"/>
                  <w:szCs w:val="28"/>
                  <w:rPrChange w:id="8218" w:author="Пользователь" w:date="2022-12-22T02:42:00Z">
                    <w:rPr>
                      <w:rFonts w:ascii="Courier New" w:hAnsi="Courier New" w:cs="Courier New"/>
                      <w:color w:val="A9B7C6"/>
                      <w:sz w:val="22"/>
                      <w:szCs w:val="22"/>
                    </w:rPr>
                  </w:rPrChange>
                </w:rPr>
                <w:t>}</w:t>
              </w:r>
            </w:ins>
          </w:p>
          <w:p w14:paraId="731B0D08" w14:textId="77777777" w:rsidR="00046F53" w:rsidRPr="005A0097" w:rsidRDefault="00046F53" w:rsidP="00046F53">
            <w:pPr>
              <w:spacing w:line="240" w:lineRule="auto"/>
              <w:ind w:firstLine="0"/>
              <w:jc w:val="left"/>
              <w:rPr>
                <w:ins w:id="8219" w:author="Пользователь" w:date="2022-12-22T02:22:00Z"/>
                <w:szCs w:val="28"/>
                <w:rPrChange w:id="8220" w:author="Пользователь" w:date="2022-12-22T02:42:00Z">
                  <w:rPr>
                    <w:ins w:id="8221" w:author="Пользователь" w:date="2022-12-22T02:22:00Z"/>
                    <w:sz w:val="24"/>
                  </w:rPr>
                </w:rPrChange>
              </w:rPr>
            </w:pPr>
            <w:ins w:id="8222" w:author="Пользователь" w:date="2022-12-22T02:22:00Z">
              <w:r w:rsidRPr="005A0097">
                <w:rPr>
                  <w:color w:val="A9B7C6"/>
                  <w:szCs w:val="28"/>
                  <w:rPrChange w:id="8223" w:author="Пользователь" w:date="2022-12-22T02:42:00Z">
                    <w:rPr>
                      <w:rFonts w:ascii="Courier New" w:hAnsi="Courier New" w:cs="Courier New"/>
                      <w:color w:val="A9B7C6"/>
                      <w:sz w:val="22"/>
                      <w:szCs w:val="22"/>
                    </w:rPr>
                  </w:rPrChange>
                </w:rPr>
                <w:t>       </w:t>
              </w:r>
              <w:proofErr w:type="spellStart"/>
              <w:r w:rsidRPr="005A0097">
                <w:rPr>
                  <w:color w:val="CC7832"/>
                  <w:szCs w:val="28"/>
                  <w:rPrChange w:id="8224" w:author="Пользователь" w:date="2022-12-22T02:42:00Z">
                    <w:rPr>
                      <w:rFonts w:ascii="Courier New" w:hAnsi="Courier New" w:cs="Courier New"/>
                      <w:color w:val="CC7832"/>
                      <w:sz w:val="22"/>
                      <w:szCs w:val="22"/>
                    </w:rPr>
                  </w:rPrChange>
                </w:rPr>
                <w:t>else</w:t>
              </w:r>
              <w:proofErr w:type="spellEnd"/>
              <w:r w:rsidRPr="005A0097">
                <w:rPr>
                  <w:color w:val="CC7832"/>
                  <w:szCs w:val="28"/>
                  <w:rPrChange w:id="8225" w:author="Пользователь" w:date="2022-12-22T02:42:00Z">
                    <w:rPr>
                      <w:rFonts w:ascii="Courier New" w:hAnsi="Courier New" w:cs="Courier New"/>
                      <w:color w:val="CC7832"/>
                      <w:sz w:val="22"/>
                      <w:szCs w:val="22"/>
                    </w:rPr>
                  </w:rPrChange>
                </w:rPr>
                <w:t xml:space="preserve"> </w:t>
              </w:r>
              <w:r w:rsidRPr="005A0097">
                <w:rPr>
                  <w:color w:val="A9B7C6"/>
                  <w:szCs w:val="28"/>
                  <w:rPrChange w:id="8226" w:author="Пользователь" w:date="2022-12-22T02:42:00Z">
                    <w:rPr>
                      <w:rFonts w:ascii="Courier New" w:hAnsi="Courier New" w:cs="Courier New"/>
                      <w:color w:val="A9B7C6"/>
                      <w:sz w:val="22"/>
                      <w:szCs w:val="22"/>
                    </w:rPr>
                  </w:rPrChange>
                </w:rPr>
                <w:t>{</w:t>
              </w:r>
            </w:ins>
          </w:p>
          <w:p w14:paraId="6FCFDEEB" w14:textId="77777777" w:rsidR="00046F53" w:rsidRPr="005A0097" w:rsidRDefault="00046F53" w:rsidP="00046F53">
            <w:pPr>
              <w:spacing w:line="240" w:lineRule="auto"/>
              <w:ind w:firstLine="0"/>
              <w:jc w:val="left"/>
              <w:rPr>
                <w:ins w:id="8227" w:author="Пользователь" w:date="2022-12-22T02:22:00Z"/>
                <w:szCs w:val="28"/>
                <w:rPrChange w:id="8228" w:author="Пользователь" w:date="2022-12-22T02:42:00Z">
                  <w:rPr>
                    <w:ins w:id="8229" w:author="Пользователь" w:date="2022-12-22T02:22:00Z"/>
                    <w:sz w:val="24"/>
                  </w:rPr>
                </w:rPrChange>
              </w:rPr>
            </w:pPr>
            <w:ins w:id="8230" w:author="Пользователь" w:date="2022-12-22T02:22:00Z">
              <w:r w:rsidRPr="005A0097">
                <w:rPr>
                  <w:color w:val="A9B7C6"/>
                  <w:szCs w:val="28"/>
                  <w:rPrChange w:id="8231" w:author="Пользователь" w:date="2022-12-22T02:42:00Z">
                    <w:rPr>
                      <w:rFonts w:ascii="Courier New" w:hAnsi="Courier New" w:cs="Courier New"/>
                      <w:color w:val="A9B7C6"/>
                      <w:sz w:val="22"/>
                      <w:szCs w:val="22"/>
                    </w:rPr>
                  </w:rPrChange>
                </w:rPr>
                <w:t>           </w:t>
              </w:r>
              <w:proofErr w:type="spellStart"/>
              <w:r w:rsidRPr="005A0097">
                <w:rPr>
                  <w:color w:val="A9B7C6"/>
                  <w:szCs w:val="28"/>
                  <w:rPrChange w:id="8232" w:author="Пользователь" w:date="2022-12-22T02:42:00Z">
                    <w:rPr>
                      <w:rFonts w:ascii="Courier New" w:hAnsi="Courier New" w:cs="Courier New"/>
                      <w:color w:val="A9B7C6"/>
                      <w:sz w:val="22"/>
                      <w:szCs w:val="22"/>
                    </w:rPr>
                  </w:rPrChange>
                </w:rPr>
                <w:t>System.</w:t>
              </w:r>
              <w:r w:rsidRPr="005A0097">
                <w:rPr>
                  <w:i/>
                  <w:iCs/>
                  <w:color w:val="9876AA"/>
                  <w:szCs w:val="28"/>
                  <w:rPrChange w:id="8233" w:author="Пользователь" w:date="2022-12-22T02:42:00Z">
                    <w:rPr>
                      <w:rFonts w:ascii="Courier New" w:hAnsi="Courier New" w:cs="Courier New"/>
                      <w:i/>
                      <w:iCs/>
                      <w:color w:val="9876AA"/>
                      <w:sz w:val="22"/>
                      <w:szCs w:val="22"/>
                    </w:rPr>
                  </w:rPrChange>
                </w:rPr>
                <w:t>out</w:t>
              </w:r>
              <w:r w:rsidRPr="005A0097">
                <w:rPr>
                  <w:color w:val="A9B7C6"/>
                  <w:szCs w:val="28"/>
                  <w:rPrChange w:id="8234" w:author="Пользователь" w:date="2022-12-22T02:42:00Z">
                    <w:rPr>
                      <w:rFonts w:ascii="Courier New" w:hAnsi="Courier New" w:cs="Courier New"/>
                      <w:color w:val="A9B7C6"/>
                      <w:sz w:val="22"/>
                      <w:szCs w:val="22"/>
                    </w:rPr>
                  </w:rPrChange>
                </w:rPr>
                <w:t>.println</w:t>
              </w:r>
              <w:proofErr w:type="spellEnd"/>
              <w:r w:rsidRPr="005A0097">
                <w:rPr>
                  <w:color w:val="A9B7C6"/>
                  <w:szCs w:val="28"/>
                  <w:rPrChange w:id="8235" w:author="Пользователь" w:date="2022-12-22T02:42:00Z">
                    <w:rPr>
                      <w:rFonts w:ascii="Courier New" w:hAnsi="Courier New" w:cs="Courier New"/>
                      <w:color w:val="A9B7C6"/>
                      <w:sz w:val="22"/>
                      <w:szCs w:val="22"/>
                    </w:rPr>
                  </w:rPrChange>
                </w:rPr>
                <w:t>(</w:t>
              </w:r>
              <w:r w:rsidRPr="005A0097">
                <w:rPr>
                  <w:color w:val="6A8759"/>
                  <w:szCs w:val="28"/>
                  <w:rPrChange w:id="8236" w:author="Пользователь" w:date="2022-12-22T02:42:00Z">
                    <w:rPr>
                      <w:rFonts w:ascii="Courier New" w:hAnsi="Courier New" w:cs="Courier New"/>
                      <w:color w:val="6A8759"/>
                      <w:sz w:val="22"/>
                      <w:szCs w:val="22"/>
                    </w:rPr>
                  </w:rPrChange>
                </w:rPr>
                <w:t>"В дневнике нет записей!"</w:t>
              </w:r>
              <w:r w:rsidRPr="005A0097">
                <w:rPr>
                  <w:color w:val="A9B7C6"/>
                  <w:szCs w:val="28"/>
                  <w:rPrChange w:id="8237" w:author="Пользователь" w:date="2022-12-22T02:42:00Z">
                    <w:rPr>
                      <w:rFonts w:ascii="Courier New" w:hAnsi="Courier New" w:cs="Courier New"/>
                      <w:color w:val="A9B7C6"/>
                      <w:sz w:val="22"/>
                      <w:szCs w:val="22"/>
                    </w:rPr>
                  </w:rPrChange>
                </w:rPr>
                <w:t>)</w:t>
              </w:r>
              <w:r w:rsidRPr="005A0097">
                <w:rPr>
                  <w:color w:val="CC7832"/>
                  <w:szCs w:val="28"/>
                  <w:rPrChange w:id="8238" w:author="Пользователь" w:date="2022-12-22T02:42:00Z">
                    <w:rPr>
                      <w:rFonts w:ascii="Courier New" w:hAnsi="Courier New" w:cs="Courier New"/>
                      <w:color w:val="CC7832"/>
                      <w:sz w:val="22"/>
                      <w:szCs w:val="22"/>
                    </w:rPr>
                  </w:rPrChange>
                </w:rPr>
                <w:t>;</w:t>
              </w:r>
            </w:ins>
          </w:p>
          <w:p w14:paraId="14A7D6AF" w14:textId="77777777" w:rsidR="00046F53" w:rsidRPr="005A0097" w:rsidRDefault="00046F53" w:rsidP="00046F53">
            <w:pPr>
              <w:spacing w:line="240" w:lineRule="auto"/>
              <w:ind w:firstLine="0"/>
              <w:jc w:val="left"/>
              <w:rPr>
                <w:ins w:id="8239" w:author="Пользователь" w:date="2022-12-22T02:22:00Z"/>
                <w:szCs w:val="28"/>
                <w:rPrChange w:id="8240" w:author="Пользователь" w:date="2022-12-22T02:42:00Z">
                  <w:rPr>
                    <w:ins w:id="8241" w:author="Пользователь" w:date="2022-12-22T02:22:00Z"/>
                    <w:sz w:val="24"/>
                  </w:rPr>
                </w:rPrChange>
              </w:rPr>
            </w:pPr>
            <w:ins w:id="8242" w:author="Пользователь" w:date="2022-12-22T02:22:00Z">
              <w:r w:rsidRPr="005A0097">
                <w:rPr>
                  <w:color w:val="CC7832"/>
                  <w:szCs w:val="28"/>
                  <w:rPrChange w:id="8243" w:author="Пользователь" w:date="2022-12-22T02:42:00Z">
                    <w:rPr>
                      <w:rFonts w:ascii="Courier New" w:hAnsi="Courier New" w:cs="Courier New"/>
                      <w:color w:val="CC7832"/>
                      <w:sz w:val="22"/>
                      <w:szCs w:val="22"/>
                    </w:rPr>
                  </w:rPrChange>
                </w:rPr>
                <w:t>       </w:t>
              </w:r>
              <w:r w:rsidRPr="005A0097">
                <w:rPr>
                  <w:color w:val="A9B7C6"/>
                  <w:szCs w:val="28"/>
                  <w:rPrChange w:id="8244" w:author="Пользователь" w:date="2022-12-22T02:42:00Z">
                    <w:rPr>
                      <w:rFonts w:ascii="Courier New" w:hAnsi="Courier New" w:cs="Courier New"/>
                      <w:color w:val="A9B7C6"/>
                      <w:sz w:val="22"/>
                      <w:szCs w:val="22"/>
                    </w:rPr>
                  </w:rPrChange>
                </w:rPr>
                <w:t>}</w:t>
              </w:r>
            </w:ins>
          </w:p>
          <w:p w14:paraId="05E3AE0D" w14:textId="77777777" w:rsidR="00046F53" w:rsidRPr="005A0097" w:rsidRDefault="00046F53" w:rsidP="00046F53">
            <w:pPr>
              <w:spacing w:line="240" w:lineRule="auto"/>
              <w:ind w:firstLine="0"/>
              <w:jc w:val="left"/>
              <w:rPr>
                <w:ins w:id="8245" w:author="Пользователь" w:date="2022-12-22T02:22:00Z"/>
                <w:szCs w:val="28"/>
                <w:rPrChange w:id="8246" w:author="Пользователь" w:date="2022-12-22T02:42:00Z">
                  <w:rPr>
                    <w:ins w:id="8247" w:author="Пользователь" w:date="2022-12-22T02:22:00Z"/>
                    <w:sz w:val="24"/>
                  </w:rPr>
                </w:rPrChange>
              </w:rPr>
            </w:pPr>
            <w:ins w:id="8248" w:author="Пользователь" w:date="2022-12-22T02:22:00Z">
              <w:r w:rsidRPr="005A0097">
                <w:rPr>
                  <w:color w:val="A9B7C6"/>
                  <w:szCs w:val="28"/>
                  <w:rPrChange w:id="8249" w:author="Пользователь" w:date="2022-12-22T02:42:00Z">
                    <w:rPr>
                      <w:rFonts w:ascii="Courier New" w:hAnsi="Courier New" w:cs="Courier New"/>
                      <w:color w:val="A9B7C6"/>
                      <w:sz w:val="22"/>
                      <w:szCs w:val="22"/>
                    </w:rPr>
                  </w:rPrChange>
                </w:rPr>
                <w:t>       </w:t>
              </w:r>
              <w:r w:rsidRPr="005A0097">
                <w:rPr>
                  <w:color w:val="808080"/>
                  <w:szCs w:val="28"/>
                  <w:rPrChange w:id="8250" w:author="Пользователь" w:date="2022-12-22T02:42:00Z">
                    <w:rPr>
                      <w:rFonts w:ascii="Courier New" w:hAnsi="Courier New" w:cs="Courier New"/>
                      <w:color w:val="808080"/>
                      <w:sz w:val="22"/>
                      <w:szCs w:val="22"/>
                    </w:rPr>
                  </w:rPrChange>
                </w:rPr>
                <w:t>// Вывод данных в консоль для проверки.</w:t>
              </w:r>
            </w:ins>
          </w:p>
          <w:p w14:paraId="0A98DE3A" w14:textId="77777777" w:rsidR="00046F53" w:rsidRPr="005A0097" w:rsidRDefault="00046F53" w:rsidP="00046F53">
            <w:pPr>
              <w:spacing w:line="240" w:lineRule="auto"/>
              <w:ind w:firstLine="0"/>
              <w:jc w:val="left"/>
              <w:rPr>
                <w:ins w:id="8251" w:author="Пользователь" w:date="2022-12-22T02:22:00Z"/>
                <w:szCs w:val="28"/>
                <w:rPrChange w:id="8252" w:author="Пользователь" w:date="2022-12-22T02:42:00Z">
                  <w:rPr>
                    <w:ins w:id="8253" w:author="Пользователь" w:date="2022-12-22T02:22:00Z"/>
                    <w:sz w:val="24"/>
                  </w:rPr>
                </w:rPrChange>
              </w:rPr>
            </w:pPr>
            <w:ins w:id="8254" w:author="Пользователь" w:date="2022-12-22T02:22:00Z">
              <w:r w:rsidRPr="005A0097">
                <w:rPr>
                  <w:color w:val="808080"/>
                  <w:szCs w:val="28"/>
                  <w:rPrChange w:id="8255" w:author="Пользователь" w:date="2022-12-22T02:42:00Z">
                    <w:rPr>
                      <w:rFonts w:ascii="Courier New" w:hAnsi="Courier New" w:cs="Courier New"/>
                      <w:color w:val="808080"/>
                      <w:sz w:val="22"/>
                      <w:szCs w:val="22"/>
                    </w:rPr>
                  </w:rPrChange>
                </w:rPr>
                <w:t>       </w:t>
              </w:r>
              <w:proofErr w:type="spellStart"/>
              <w:proofErr w:type="gramStart"/>
              <w:r w:rsidRPr="005A0097">
                <w:rPr>
                  <w:i/>
                  <w:iCs/>
                  <w:color w:val="A9B7C6"/>
                  <w:szCs w:val="28"/>
                  <w:rPrChange w:id="8256" w:author="Пользователь" w:date="2022-12-22T02:42:00Z">
                    <w:rPr>
                      <w:rFonts w:ascii="Courier New" w:hAnsi="Courier New" w:cs="Courier New"/>
                      <w:i/>
                      <w:iCs/>
                      <w:color w:val="A9B7C6"/>
                      <w:sz w:val="22"/>
                      <w:szCs w:val="22"/>
                    </w:rPr>
                  </w:rPrChange>
                </w:rPr>
                <w:t>outData</w:t>
              </w:r>
              <w:proofErr w:type="spellEnd"/>
              <w:r w:rsidRPr="005A0097">
                <w:rPr>
                  <w:color w:val="A9B7C6"/>
                  <w:szCs w:val="28"/>
                  <w:rPrChange w:id="8257" w:author="Пользователь" w:date="2022-12-22T02:42:00Z">
                    <w:rPr>
                      <w:rFonts w:ascii="Courier New" w:hAnsi="Courier New" w:cs="Courier New"/>
                      <w:color w:val="A9B7C6"/>
                      <w:sz w:val="22"/>
                      <w:szCs w:val="22"/>
                    </w:rPr>
                  </w:rPrChange>
                </w:rPr>
                <w:t>(</w:t>
              </w:r>
              <w:proofErr w:type="gramEnd"/>
              <w:r w:rsidRPr="005A0097">
                <w:rPr>
                  <w:color w:val="A9B7C6"/>
                  <w:szCs w:val="28"/>
                  <w:rPrChange w:id="8258" w:author="Пользователь" w:date="2022-12-22T02:42:00Z">
                    <w:rPr>
                      <w:rFonts w:ascii="Courier New" w:hAnsi="Courier New" w:cs="Courier New"/>
                      <w:color w:val="A9B7C6"/>
                      <w:sz w:val="22"/>
                      <w:szCs w:val="22"/>
                    </w:rPr>
                  </w:rPrChange>
                </w:rPr>
                <w:t>)</w:t>
              </w:r>
              <w:r w:rsidRPr="005A0097">
                <w:rPr>
                  <w:color w:val="CC7832"/>
                  <w:szCs w:val="28"/>
                  <w:rPrChange w:id="8259" w:author="Пользователь" w:date="2022-12-22T02:42:00Z">
                    <w:rPr>
                      <w:rFonts w:ascii="Courier New" w:hAnsi="Courier New" w:cs="Courier New"/>
                      <w:color w:val="CC7832"/>
                      <w:sz w:val="22"/>
                      <w:szCs w:val="22"/>
                    </w:rPr>
                  </w:rPrChange>
                </w:rPr>
                <w:t>;</w:t>
              </w:r>
            </w:ins>
          </w:p>
          <w:p w14:paraId="2591FEB6" w14:textId="77777777" w:rsidR="00046F53" w:rsidRPr="005A0097" w:rsidRDefault="00046F53" w:rsidP="00046F53">
            <w:pPr>
              <w:spacing w:line="240" w:lineRule="auto"/>
              <w:ind w:firstLine="0"/>
              <w:jc w:val="left"/>
              <w:rPr>
                <w:ins w:id="8260" w:author="Пользователь" w:date="2022-12-22T02:22:00Z"/>
                <w:szCs w:val="28"/>
                <w:rPrChange w:id="8261" w:author="Пользователь" w:date="2022-12-22T02:42:00Z">
                  <w:rPr>
                    <w:ins w:id="8262" w:author="Пользователь" w:date="2022-12-22T02:22:00Z"/>
                    <w:sz w:val="24"/>
                  </w:rPr>
                </w:rPrChange>
              </w:rPr>
            </w:pPr>
            <w:ins w:id="8263" w:author="Пользователь" w:date="2022-12-22T02:22:00Z">
              <w:r w:rsidRPr="005A0097">
                <w:rPr>
                  <w:color w:val="CC7832"/>
                  <w:szCs w:val="28"/>
                  <w:rPrChange w:id="8264" w:author="Пользователь" w:date="2022-12-22T02:42:00Z">
                    <w:rPr>
                      <w:rFonts w:ascii="Courier New" w:hAnsi="Courier New" w:cs="Courier New"/>
                      <w:color w:val="CC7832"/>
                      <w:sz w:val="22"/>
                      <w:szCs w:val="22"/>
                    </w:rPr>
                  </w:rPrChange>
                </w:rPr>
                <w:t>   </w:t>
              </w:r>
              <w:r w:rsidRPr="005A0097">
                <w:rPr>
                  <w:color w:val="A9B7C6"/>
                  <w:szCs w:val="28"/>
                  <w:rPrChange w:id="8265" w:author="Пользователь" w:date="2022-12-22T02:42:00Z">
                    <w:rPr>
                      <w:rFonts w:ascii="Courier New" w:hAnsi="Courier New" w:cs="Courier New"/>
                      <w:color w:val="A9B7C6"/>
                      <w:sz w:val="22"/>
                      <w:szCs w:val="22"/>
                    </w:rPr>
                  </w:rPrChange>
                </w:rPr>
                <w:t>}</w:t>
              </w:r>
            </w:ins>
          </w:p>
          <w:p w14:paraId="6EA847B9" w14:textId="227DFCCC" w:rsidR="000C0CFA" w:rsidRPr="005A0097" w:rsidRDefault="00046F53">
            <w:pPr>
              <w:spacing w:line="240" w:lineRule="auto"/>
              <w:ind w:firstLine="0"/>
              <w:jc w:val="left"/>
              <w:rPr>
                <w:szCs w:val="28"/>
                <w:rPrChange w:id="8266" w:author="Пользователь" w:date="2022-12-22T02:42:00Z">
                  <w:rPr>
                    <w:color w:val="A9B7C6"/>
                    <w:lang w:val="en-US"/>
                  </w:rPr>
                </w:rPrChange>
              </w:rPr>
              <w:pPrChange w:id="8267" w:author="Пользователь" w:date="2022-12-22T02:22:00Z">
                <w:pPr>
                  <w:pStyle w:val="HTML0"/>
                  <w:shd w:val="clear" w:color="auto" w:fill="2B2B2B"/>
                  <w:spacing w:line="360" w:lineRule="auto"/>
                </w:pPr>
              </w:pPrChange>
            </w:pPr>
            <w:ins w:id="8268" w:author="Пользователь" w:date="2022-12-22T02:22:00Z">
              <w:r w:rsidRPr="005A0097">
                <w:rPr>
                  <w:color w:val="A9B7C6"/>
                  <w:szCs w:val="28"/>
                  <w:rPrChange w:id="8269" w:author="Пользователь" w:date="2022-12-22T02:42:00Z">
                    <w:rPr>
                      <w:rFonts w:ascii="Times New Roman" w:hAnsi="Times New Roman" w:cs="Times New Roman"/>
                      <w:color w:val="A9B7C6"/>
                      <w:sz w:val="22"/>
                      <w:szCs w:val="22"/>
                    </w:rPr>
                  </w:rPrChange>
                </w:rPr>
                <w:t>}</w:t>
              </w:r>
            </w:ins>
            <w:del w:id="8270" w:author="Пользователь" w:date="2022-12-22T02:22:00Z">
              <w:r w:rsidR="00D87BB2" w:rsidRPr="005A0097" w:rsidDel="00046F53">
                <w:rPr>
                  <w:color w:val="CC7832"/>
                  <w:szCs w:val="28"/>
                </w:rPr>
                <w:delText xml:space="preserve">package </w:delText>
              </w:r>
              <w:r w:rsidR="00D87BB2" w:rsidRPr="005A0097" w:rsidDel="00046F53">
                <w:rPr>
                  <w:color w:val="A9B7C6"/>
                  <w:szCs w:val="28"/>
                </w:rPr>
                <w:delText>LaBa.One</w:delText>
              </w:r>
              <w:r w:rsidR="00D87BB2" w:rsidRPr="005A0097" w:rsidDel="00046F53">
                <w:rPr>
                  <w:color w:val="CC7832"/>
                  <w:szCs w:val="28"/>
                </w:rPr>
                <w:delText>;</w:delText>
              </w:r>
              <w:r w:rsidR="00D87BB2" w:rsidRPr="005A0097" w:rsidDel="00046F53">
                <w:rPr>
                  <w:color w:val="CC7832"/>
                  <w:szCs w:val="28"/>
                </w:rPr>
                <w:br/>
              </w:r>
              <w:r w:rsidR="00D87BB2" w:rsidRPr="005A0097" w:rsidDel="00046F53">
                <w:rPr>
                  <w:color w:val="CC7832"/>
                  <w:szCs w:val="28"/>
                </w:rPr>
                <w:br/>
                <w:delText xml:space="preserve">import </w:delText>
              </w:r>
              <w:r w:rsidR="00D87BB2" w:rsidRPr="005A0097" w:rsidDel="00046F53">
                <w:rPr>
                  <w:color w:val="A9B7C6"/>
                  <w:szCs w:val="28"/>
                </w:rPr>
                <w:delText>org.apache.poi.ss.usermodel.Cell</w:delText>
              </w:r>
              <w:r w:rsidR="00D87BB2" w:rsidRPr="005A0097" w:rsidDel="00046F53">
                <w:rPr>
                  <w:color w:val="CC7832"/>
                  <w:szCs w:val="28"/>
                </w:rPr>
                <w:delText>;</w:delText>
              </w:r>
              <w:r w:rsidR="00D87BB2" w:rsidRPr="005A0097" w:rsidDel="00046F53">
                <w:rPr>
                  <w:color w:val="CC7832"/>
                  <w:szCs w:val="28"/>
                </w:rPr>
                <w:br/>
                <w:delText xml:space="preserve">import </w:delText>
              </w:r>
              <w:r w:rsidR="00D87BB2" w:rsidRPr="005A0097" w:rsidDel="00046F53">
                <w:rPr>
                  <w:color w:val="A9B7C6"/>
                  <w:szCs w:val="28"/>
                </w:rPr>
                <w:delText>org.apache.poi.ss.usermodel.Row</w:delText>
              </w:r>
              <w:r w:rsidR="00D87BB2" w:rsidRPr="005A0097" w:rsidDel="00046F53">
                <w:rPr>
                  <w:color w:val="CC7832"/>
                  <w:szCs w:val="28"/>
                  <w:rPrChange w:id="8271" w:author="Пользователь" w:date="2022-12-22T02:42:00Z">
                    <w:rPr>
                      <w:color w:val="CC7832"/>
                    </w:rPr>
                  </w:rPrChange>
                </w:rPr>
                <w:delText>;</w:delText>
              </w:r>
              <w:r w:rsidR="00D87BB2" w:rsidRPr="005A0097" w:rsidDel="00046F53">
                <w:rPr>
                  <w:color w:val="CC7832"/>
                  <w:szCs w:val="28"/>
                  <w:rPrChange w:id="8272" w:author="Пользователь" w:date="2022-12-22T02:42:00Z">
                    <w:rPr>
                      <w:color w:val="CC7832"/>
                    </w:rPr>
                  </w:rPrChange>
                </w:rPr>
                <w:br/>
                <w:delText xml:space="preserve">import </w:delText>
              </w:r>
              <w:r w:rsidR="00D87BB2" w:rsidRPr="005A0097" w:rsidDel="00046F53">
                <w:rPr>
                  <w:color w:val="A9B7C6"/>
                  <w:szCs w:val="28"/>
                  <w:rPrChange w:id="8273" w:author="Пользователь" w:date="2022-12-22T02:42:00Z">
                    <w:rPr>
                      <w:color w:val="A9B7C6"/>
                    </w:rPr>
                  </w:rPrChange>
                </w:rPr>
                <w:delText>org.apache.poi.ss.usermodel.Sheet</w:delText>
              </w:r>
              <w:r w:rsidR="00D87BB2" w:rsidRPr="005A0097" w:rsidDel="00046F53">
                <w:rPr>
                  <w:color w:val="CC7832"/>
                  <w:szCs w:val="28"/>
                  <w:rPrChange w:id="8274" w:author="Пользователь" w:date="2022-12-22T02:42:00Z">
                    <w:rPr>
                      <w:color w:val="CC7832"/>
                    </w:rPr>
                  </w:rPrChange>
                </w:rPr>
                <w:delText>;</w:delText>
              </w:r>
              <w:r w:rsidR="00D87BB2" w:rsidRPr="005A0097" w:rsidDel="00046F53">
                <w:rPr>
                  <w:color w:val="CC7832"/>
                  <w:szCs w:val="28"/>
                  <w:rPrChange w:id="8275" w:author="Пользователь" w:date="2022-12-22T02:42:00Z">
                    <w:rPr>
                      <w:color w:val="CC7832"/>
                    </w:rPr>
                  </w:rPrChange>
                </w:rPr>
                <w:br/>
                <w:delText xml:space="preserve">import </w:delText>
              </w:r>
              <w:r w:rsidR="00D87BB2" w:rsidRPr="005A0097" w:rsidDel="00046F53">
                <w:rPr>
                  <w:color w:val="A9B7C6"/>
                  <w:szCs w:val="28"/>
                  <w:rPrChange w:id="8276" w:author="Пользователь" w:date="2022-12-22T02:42:00Z">
                    <w:rPr>
                      <w:color w:val="A9B7C6"/>
                    </w:rPr>
                  </w:rPrChange>
                </w:rPr>
                <w:delText>org.apache.poi.xssf.usermodel.XSSFWorkbook</w:delText>
              </w:r>
              <w:r w:rsidR="00D87BB2" w:rsidRPr="005A0097" w:rsidDel="00046F53">
                <w:rPr>
                  <w:color w:val="CC7832"/>
                  <w:szCs w:val="28"/>
                  <w:rPrChange w:id="8277" w:author="Пользователь" w:date="2022-12-22T02:42:00Z">
                    <w:rPr>
                      <w:color w:val="CC7832"/>
                    </w:rPr>
                  </w:rPrChange>
                </w:rPr>
                <w:delText>;</w:delText>
              </w:r>
              <w:r w:rsidR="00D87BB2" w:rsidRPr="005A0097" w:rsidDel="00046F53">
                <w:rPr>
                  <w:color w:val="CC7832"/>
                  <w:szCs w:val="28"/>
                  <w:rPrChange w:id="8278" w:author="Пользователь" w:date="2022-12-22T02:42:00Z">
                    <w:rPr>
                      <w:color w:val="CC7832"/>
                    </w:rPr>
                  </w:rPrChange>
                </w:rPr>
                <w:br/>
                <w:delText xml:space="preserve">import </w:delText>
              </w:r>
              <w:r w:rsidR="00D87BB2" w:rsidRPr="005A0097" w:rsidDel="00046F53">
                <w:rPr>
                  <w:color w:val="A9B7C6"/>
                  <w:szCs w:val="28"/>
                  <w:rPrChange w:id="8279" w:author="Пользователь" w:date="2022-12-22T02:42:00Z">
                    <w:rPr>
                      <w:color w:val="A9B7C6"/>
                    </w:rPr>
                  </w:rPrChange>
                </w:rPr>
                <w:delText>org.apache.poi.xwpf.usermodel.*</w:delText>
              </w:r>
              <w:r w:rsidR="00D87BB2" w:rsidRPr="005A0097" w:rsidDel="00046F53">
                <w:rPr>
                  <w:color w:val="CC7832"/>
                  <w:szCs w:val="28"/>
                  <w:rPrChange w:id="8280" w:author="Пользователь" w:date="2022-12-22T02:42:00Z">
                    <w:rPr>
                      <w:color w:val="CC7832"/>
                    </w:rPr>
                  </w:rPrChange>
                </w:rPr>
                <w:delText>;</w:delText>
              </w:r>
              <w:r w:rsidR="00D87BB2" w:rsidRPr="005A0097" w:rsidDel="00046F53">
                <w:rPr>
                  <w:color w:val="CC7832"/>
                  <w:szCs w:val="28"/>
                  <w:rPrChange w:id="8281" w:author="Пользователь" w:date="2022-12-22T02:42:00Z">
                    <w:rPr>
                      <w:color w:val="CC7832"/>
                    </w:rPr>
                  </w:rPrChange>
                </w:rPr>
                <w:br/>
                <w:delText xml:space="preserve">import </w:delText>
              </w:r>
              <w:r w:rsidR="00D87BB2" w:rsidRPr="005A0097" w:rsidDel="00046F53">
                <w:rPr>
                  <w:color w:val="A9B7C6"/>
                  <w:szCs w:val="28"/>
                  <w:rPrChange w:id="8282" w:author="Пользователь" w:date="2022-12-22T02:42:00Z">
                    <w:rPr>
                      <w:color w:val="A9B7C6"/>
                    </w:rPr>
                  </w:rPrChange>
                </w:rPr>
                <w:delText>java.io.FileInputStream</w:delText>
              </w:r>
              <w:r w:rsidR="00D87BB2" w:rsidRPr="005A0097" w:rsidDel="00046F53">
                <w:rPr>
                  <w:color w:val="CC7832"/>
                  <w:szCs w:val="28"/>
                  <w:rPrChange w:id="8283" w:author="Пользователь" w:date="2022-12-22T02:42:00Z">
                    <w:rPr>
                      <w:color w:val="CC7832"/>
                    </w:rPr>
                  </w:rPrChange>
                </w:rPr>
                <w:delText>;</w:delText>
              </w:r>
              <w:r w:rsidR="00D87BB2" w:rsidRPr="005A0097" w:rsidDel="00046F53">
                <w:rPr>
                  <w:color w:val="CC7832"/>
                  <w:szCs w:val="28"/>
                  <w:rPrChange w:id="8284" w:author="Пользователь" w:date="2022-12-22T02:42:00Z">
                    <w:rPr>
                      <w:color w:val="CC7832"/>
                    </w:rPr>
                  </w:rPrChange>
                </w:rPr>
                <w:br/>
                <w:delText xml:space="preserve">import </w:delText>
              </w:r>
              <w:r w:rsidR="00D87BB2" w:rsidRPr="005A0097" w:rsidDel="00046F53">
                <w:rPr>
                  <w:color w:val="A9B7C6"/>
                  <w:szCs w:val="28"/>
                  <w:rPrChange w:id="8285" w:author="Пользователь" w:date="2022-12-22T02:42:00Z">
                    <w:rPr>
                      <w:color w:val="A9B7C6"/>
                    </w:rPr>
                  </w:rPrChange>
                </w:rPr>
                <w:delText>java.io.FileNotFoundException</w:delText>
              </w:r>
              <w:r w:rsidR="00D87BB2" w:rsidRPr="005A0097" w:rsidDel="00046F53">
                <w:rPr>
                  <w:color w:val="CC7832"/>
                  <w:szCs w:val="28"/>
                  <w:rPrChange w:id="8286" w:author="Пользователь" w:date="2022-12-22T02:42:00Z">
                    <w:rPr>
                      <w:color w:val="CC7832"/>
                    </w:rPr>
                  </w:rPrChange>
                </w:rPr>
                <w:delText>;</w:delText>
              </w:r>
              <w:r w:rsidR="00D87BB2" w:rsidRPr="005A0097" w:rsidDel="00046F53">
                <w:rPr>
                  <w:color w:val="CC7832"/>
                  <w:szCs w:val="28"/>
                  <w:rPrChange w:id="8287" w:author="Пользователь" w:date="2022-12-22T02:42:00Z">
                    <w:rPr>
                      <w:color w:val="CC7832"/>
                    </w:rPr>
                  </w:rPrChange>
                </w:rPr>
                <w:br/>
                <w:delText xml:space="preserve">import </w:delText>
              </w:r>
              <w:r w:rsidR="00D87BB2" w:rsidRPr="005A0097" w:rsidDel="00046F53">
                <w:rPr>
                  <w:color w:val="A9B7C6"/>
                  <w:szCs w:val="28"/>
                  <w:rPrChange w:id="8288" w:author="Пользователь" w:date="2022-12-22T02:42:00Z">
                    <w:rPr>
                      <w:color w:val="A9B7C6"/>
                    </w:rPr>
                  </w:rPrChange>
                </w:rPr>
                <w:delText>java.io.FileOutputStream</w:delText>
              </w:r>
              <w:r w:rsidR="00D87BB2" w:rsidRPr="005A0097" w:rsidDel="00046F53">
                <w:rPr>
                  <w:color w:val="CC7832"/>
                  <w:szCs w:val="28"/>
                  <w:rPrChange w:id="8289" w:author="Пользователь" w:date="2022-12-22T02:42:00Z">
                    <w:rPr>
                      <w:color w:val="CC7832"/>
                    </w:rPr>
                  </w:rPrChange>
                </w:rPr>
                <w:delText>;</w:delText>
              </w:r>
              <w:r w:rsidR="00D87BB2" w:rsidRPr="005A0097" w:rsidDel="00046F53">
                <w:rPr>
                  <w:color w:val="CC7832"/>
                  <w:szCs w:val="28"/>
                  <w:rPrChange w:id="8290" w:author="Пользователь" w:date="2022-12-22T02:42:00Z">
                    <w:rPr>
                      <w:color w:val="CC7832"/>
                    </w:rPr>
                  </w:rPrChange>
                </w:rPr>
                <w:br/>
                <w:delText xml:space="preserve">import </w:delText>
              </w:r>
              <w:r w:rsidR="00D87BB2" w:rsidRPr="005A0097" w:rsidDel="00046F53">
                <w:rPr>
                  <w:color w:val="A9B7C6"/>
                  <w:szCs w:val="28"/>
                  <w:rPrChange w:id="8291" w:author="Пользователь" w:date="2022-12-22T02:42:00Z">
                    <w:rPr>
                      <w:color w:val="A9B7C6"/>
                    </w:rPr>
                  </w:rPrChange>
                </w:rPr>
                <w:delText>java.io.IOException</w:delText>
              </w:r>
              <w:r w:rsidR="00D87BB2" w:rsidRPr="005A0097" w:rsidDel="00046F53">
                <w:rPr>
                  <w:color w:val="CC7832"/>
                  <w:szCs w:val="28"/>
                  <w:rPrChange w:id="8292" w:author="Пользователь" w:date="2022-12-22T02:42:00Z">
                    <w:rPr>
                      <w:color w:val="CC7832"/>
                    </w:rPr>
                  </w:rPrChange>
                </w:rPr>
                <w:delText>;</w:delText>
              </w:r>
              <w:r w:rsidR="00D87BB2" w:rsidRPr="005A0097" w:rsidDel="00046F53">
                <w:rPr>
                  <w:color w:val="CC7832"/>
                  <w:szCs w:val="28"/>
                  <w:rPrChange w:id="8293" w:author="Пользователь" w:date="2022-12-22T02:42:00Z">
                    <w:rPr>
                      <w:color w:val="CC7832"/>
                    </w:rPr>
                  </w:rPrChange>
                </w:rPr>
                <w:br/>
                <w:delText xml:space="preserve">import </w:delText>
              </w:r>
              <w:r w:rsidR="00D87BB2" w:rsidRPr="005A0097" w:rsidDel="00046F53">
                <w:rPr>
                  <w:color w:val="A9B7C6"/>
                  <w:szCs w:val="28"/>
                  <w:rPrChange w:id="8294" w:author="Пользователь" w:date="2022-12-22T02:42:00Z">
                    <w:rPr>
                      <w:color w:val="A9B7C6"/>
                    </w:rPr>
                  </w:rPrChange>
                </w:rPr>
                <w:delText>java.io.*</w:delText>
              </w:r>
              <w:r w:rsidR="00D87BB2" w:rsidRPr="005A0097" w:rsidDel="00046F53">
                <w:rPr>
                  <w:color w:val="CC7832"/>
                  <w:szCs w:val="28"/>
                  <w:rPrChange w:id="8295" w:author="Пользователь" w:date="2022-12-22T02:42:00Z">
                    <w:rPr>
                      <w:color w:val="CC7832"/>
                    </w:rPr>
                  </w:rPrChange>
                </w:rPr>
                <w:delText>;</w:delText>
              </w:r>
              <w:r w:rsidR="00D87BB2" w:rsidRPr="005A0097" w:rsidDel="00046F53">
                <w:rPr>
                  <w:color w:val="CC7832"/>
                  <w:szCs w:val="28"/>
                  <w:rPrChange w:id="8296" w:author="Пользователь" w:date="2022-12-22T02:42:00Z">
                    <w:rPr>
                      <w:color w:val="CC7832"/>
                    </w:rPr>
                  </w:rPrChange>
                </w:rPr>
                <w:br/>
                <w:delText xml:space="preserve">import </w:delText>
              </w:r>
              <w:r w:rsidR="00D87BB2" w:rsidRPr="005A0097" w:rsidDel="00046F53">
                <w:rPr>
                  <w:color w:val="A9B7C6"/>
                  <w:szCs w:val="28"/>
                  <w:rPrChange w:id="8297" w:author="Пользователь" w:date="2022-12-22T02:42:00Z">
                    <w:rPr>
                      <w:color w:val="A9B7C6"/>
                    </w:rPr>
                  </w:rPrChange>
                </w:rPr>
                <w:delText>java.time.LocalDate</w:delText>
              </w:r>
              <w:r w:rsidR="00D87BB2" w:rsidRPr="005A0097" w:rsidDel="00046F53">
                <w:rPr>
                  <w:color w:val="CC7832"/>
                  <w:szCs w:val="28"/>
                  <w:rPrChange w:id="8298" w:author="Пользователь" w:date="2022-12-22T02:42:00Z">
                    <w:rPr>
                      <w:color w:val="CC7832"/>
                    </w:rPr>
                  </w:rPrChange>
                </w:rPr>
                <w:delText>;</w:delText>
              </w:r>
              <w:r w:rsidR="00D87BB2" w:rsidRPr="005A0097" w:rsidDel="00046F53">
                <w:rPr>
                  <w:color w:val="CC7832"/>
                  <w:szCs w:val="28"/>
                  <w:rPrChange w:id="8299" w:author="Пользователь" w:date="2022-12-22T02:42:00Z">
                    <w:rPr>
                      <w:color w:val="CC7832"/>
                    </w:rPr>
                  </w:rPrChange>
                </w:rPr>
                <w:br/>
                <w:delText xml:space="preserve">import </w:delText>
              </w:r>
              <w:r w:rsidR="00D87BB2" w:rsidRPr="005A0097" w:rsidDel="00046F53">
                <w:rPr>
                  <w:color w:val="A9B7C6"/>
                  <w:szCs w:val="28"/>
                  <w:rPrChange w:id="8300" w:author="Пользователь" w:date="2022-12-22T02:42:00Z">
                    <w:rPr>
                      <w:color w:val="A9B7C6"/>
                    </w:rPr>
                  </w:rPrChange>
                </w:rPr>
                <w:delText>java.time.LocalTime</w:delText>
              </w:r>
              <w:r w:rsidR="00D87BB2" w:rsidRPr="005A0097" w:rsidDel="00046F53">
                <w:rPr>
                  <w:color w:val="CC7832"/>
                  <w:szCs w:val="28"/>
                  <w:rPrChange w:id="8301" w:author="Пользователь" w:date="2022-12-22T02:42:00Z">
                    <w:rPr>
                      <w:color w:val="CC7832"/>
                    </w:rPr>
                  </w:rPrChange>
                </w:rPr>
                <w:delText>;</w:delText>
              </w:r>
              <w:r w:rsidR="00D87BB2" w:rsidRPr="005A0097" w:rsidDel="00046F53">
                <w:rPr>
                  <w:color w:val="CC7832"/>
                  <w:szCs w:val="28"/>
                  <w:rPrChange w:id="8302" w:author="Пользователь" w:date="2022-12-22T02:42:00Z">
                    <w:rPr>
                      <w:color w:val="CC7832"/>
                    </w:rPr>
                  </w:rPrChange>
                </w:rPr>
                <w:br/>
                <w:delText xml:space="preserve">import </w:delText>
              </w:r>
              <w:r w:rsidR="00D87BB2" w:rsidRPr="005A0097" w:rsidDel="00046F53">
                <w:rPr>
                  <w:color w:val="A9B7C6"/>
                  <w:szCs w:val="28"/>
                  <w:rPrChange w:id="8303" w:author="Пользователь" w:date="2022-12-22T02:42:00Z">
                    <w:rPr>
                      <w:color w:val="A9B7C6"/>
                    </w:rPr>
                  </w:rPrChange>
                </w:rPr>
                <w:delText>java.time.format.DateTimeFormatter</w:delText>
              </w:r>
              <w:r w:rsidR="00D87BB2" w:rsidRPr="005A0097" w:rsidDel="00046F53">
                <w:rPr>
                  <w:color w:val="CC7832"/>
                  <w:szCs w:val="28"/>
                  <w:rPrChange w:id="8304" w:author="Пользователь" w:date="2022-12-22T02:42:00Z">
                    <w:rPr>
                      <w:color w:val="CC7832"/>
                    </w:rPr>
                  </w:rPrChange>
                </w:rPr>
                <w:delText>;</w:delText>
              </w:r>
              <w:r w:rsidR="00D87BB2" w:rsidRPr="005A0097" w:rsidDel="00046F53">
                <w:rPr>
                  <w:color w:val="CC7832"/>
                  <w:szCs w:val="28"/>
                  <w:rPrChange w:id="8305" w:author="Пользователь" w:date="2022-12-22T02:42:00Z">
                    <w:rPr>
                      <w:color w:val="CC7832"/>
                    </w:rPr>
                  </w:rPrChange>
                </w:rPr>
                <w:br/>
                <w:delText xml:space="preserve">import </w:delText>
              </w:r>
              <w:r w:rsidR="00D87BB2" w:rsidRPr="005A0097" w:rsidDel="00046F53">
                <w:rPr>
                  <w:color w:val="A9B7C6"/>
                  <w:szCs w:val="28"/>
                  <w:rPrChange w:id="8306" w:author="Пользователь" w:date="2022-12-22T02:42:00Z">
                    <w:rPr>
                      <w:color w:val="A9B7C6"/>
                    </w:rPr>
                  </w:rPrChange>
                </w:rPr>
                <w:delText>java.util.*</w:delText>
              </w:r>
              <w:r w:rsidR="00D87BB2" w:rsidRPr="005A0097" w:rsidDel="00046F53">
                <w:rPr>
                  <w:color w:val="CC7832"/>
                  <w:szCs w:val="28"/>
                  <w:rPrChange w:id="8307" w:author="Пользователь" w:date="2022-12-22T02:42:00Z">
                    <w:rPr>
                      <w:color w:val="CC7832"/>
                    </w:rPr>
                  </w:rPrChange>
                </w:rPr>
                <w:delText>;</w:delText>
              </w:r>
              <w:r w:rsidR="00D87BB2" w:rsidRPr="005A0097" w:rsidDel="00046F53">
                <w:rPr>
                  <w:color w:val="CC7832"/>
                  <w:szCs w:val="28"/>
                  <w:rPrChange w:id="8308" w:author="Пользователь" w:date="2022-12-22T02:42:00Z">
                    <w:rPr>
                      <w:color w:val="CC7832"/>
                    </w:rPr>
                  </w:rPrChange>
                </w:rPr>
                <w:br/>
              </w:r>
              <w:r w:rsidR="00D87BB2" w:rsidRPr="005A0097" w:rsidDel="00046F53">
                <w:rPr>
                  <w:color w:val="CC7832"/>
                  <w:szCs w:val="28"/>
                  <w:rPrChange w:id="8309" w:author="Пользователь" w:date="2022-12-22T02:42:00Z">
                    <w:rPr>
                      <w:color w:val="CC7832"/>
                    </w:rPr>
                  </w:rPrChange>
                </w:rPr>
                <w:br/>
              </w:r>
              <w:r w:rsidR="00D87BB2" w:rsidRPr="005A0097" w:rsidDel="00046F53">
                <w:rPr>
                  <w:i/>
                  <w:iCs/>
                  <w:color w:val="629755"/>
                  <w:szCs w:val="28"/>
                  <w:rPrChange w:id="8310" w:author="Пользователь" w:date="2022-12-22T02:42:00Z">
                    <w:rPr>
                      <w:i/>
                      <w:iCs/>
                      <w:color w:val="629755"/>
                    </w:rPr>
                  </w:rPrChange>
                </w:rPr>
                <w:delText>/******************************</w:delText>
              </w:r>
              <w:r w:rsidR="00D87BB2" w:rsidRPr="005A0097" w:rsidDel="00046F53">
                <w:rPr>
                  <w:i/>
                  <w:iCs/>
                  <w:color w:val="629755"/>
                  <w:szCs w:val="28"/>
                  <w:rPrChange w:id="8311" w:author="Пользователь" w:date="2022-12-22T02:42:00Z">
                    <w:rPr>
                      <w:i/>
                      <w:iCs/>
                      <w:color w:val="629755"/>
                    </w:rPr>
                  </w:rPrChange>
                </w:rPr>
                <w:br/>
                <w:delText xml:space="preserve"> * Дневник еды</w:delText>
              </w:r>
              <w:r w:rsidR="00D87BB2" w:rsidRPr="005A0097" w:rsidDel="00046F53">
                <w:rPr>
                  <w:i/>
                  <w:iCs/>
                  <w:color w:val="629755"/>
                  <w:szCs w:val="28"/>
                  <w:rPrChange w:id="8312" w:author="Пользователь" w:date="2022-12-22T02:42:00Z">
                    <w:rPr>
                      <w:i/>
                      <w:iCs/>
                      <w:color w:val="629755"/>
                    </w:rPr>
                  </w:rPrChange>
                </w:rPr>
                <w:br/>
                <w:delText xml:space="preserve"> * Основной класс программы</w:delText>
              </w:r>
              <w:r w:rsidR="00D87BB2" w:rsidRPr="005A0097" w:rsidDel="00046F53">
                <w:rPr>
                  <w:i/>
                  <w:iCs/>
                  <w:color w:val="629755"/>
                  <w:szCs w:val="28"/>
                  <w:rPrChange w:id="8313" w:author="Пользователь" w:date="2022-12-22T02:42:00Z">
                    <w:rPr>
                      <w:i/>
                      <w:iCs/>
                      <w:color w:val="629755"/>
                    </w:rPr>
                  </w:rPrChange>
                </w:rPr>
                <w:br/>
                <w:delText xml:space="preserve"> * </w:delText>
              </w:r>
              <w:r w:rsidR="00D87BB2" w:rsidRPr="005A0097" w:rsidDel="00046F53">
                <w:rPr>
                  <w:b/>
                  <w:bCs/>
                  <w:i/>
                  <w:iCs/>
                  <w:color w:val="629755"/>
                  <w:szCs w:val="28"/>
                  <w:rPrChange w:id="8314" w:author="Пользователь" w:date="2022-12-22T02:42:00Z">
                    <w:rPr>
                      <w:b/>
                      <w:bCs/>
                      <w:i/>
                      <w:iCs/>
                      <w:color w:val="629755"/>
                    </w:rPr>
                  </w:rPrChange>
                </w:rPr>
                <w:delText xml:space="preserve">@autor </w:delText>
              </w:r>
              <w:r w:rsidR="00D87BB2" w:rsidRPr="005A0097" w:rsidDel="00046F53">
                <w:rPr>
                  <w:i/>
                  <w:iCs/>
                  <w:color w:val="629755"/>
                  <w:szCs w:val="28"/>
                  <w:rPrChange w:id="8315" w:author="Пользователь" w:date="2022-12-22T02:42:00Z">
                    <w:rPr>
                      <w:i/>
                      <w:iCs/>
                      <w:color w:val="629755"/>
                    </w:rPr>
                  </w:rPrChange>
                </w:rPr>
                <w:delText>Макарова П.Ф.</w:delText>
              </w:r>
              <w:r w:rsidR="00D87BB2" w:rsidRPr="005A0097" w:rsidDel="00046F53">
                <w:rPr>
                  <w:i/>
                  <w:iCs/>
                  <w:color w:val="629755"/>
                  <w:szCs w:val="28"/>
                  <w:rPrChange w:id="8316" w:author="Пользователь" w:date="2022-12-22T02:42:00Z">
                    <w:rPr>
                      <w:i/>
                      <w:iCs/>
                      <w:color w:val="629755"/>
                    </w:rPr>
                  </w:rPrChange>
                </w:rPr>
                <w:br/>
                <w:delText xml:space="preserve"> </w:delText>
              </w:r>
              <w:r w:rsidR="00D87BB2" w:rsidRPr="005A0097" w:rsidDel="00046F53">
                <w:rPr>
                  <w:i/>
                  <w:iCs/>
                  <w:color w:val="629755"/>
                  <w:szCs w:val="28"/>
                  <w:lang w:val="en-US"/>
                  <w:rPrChange w:id="8317" w:author="Пользователь" w:date="2022-12-22T02:42:00Z">
                    <w:rPr>
                      <w:i/>
                      <w:iCs/>
                      <w:color w:val="629755"/>
                      <w:lang w:val="en-US"/>
                    </w:rPr>
                  </w:rPrChange>
                </w:rPr>
                <w:delText>******************************/</w:delText>
              </w:r>
              <w:r w:rsidR="00D87BB2" w:rsidRPr="005A0097" w:rsidDel="00046F53">
                <w:rPr>
                  <w:i/>
                  <w:iCs/>
                  <w:color w:val="629755"/>
                  <w:szCs w:val="28"/>
                  <w:lang w:val="en-US"/>
                  <w:rPrChange w:id="8318" w:author="Пользователь" w:date="2022-12-22T02:42:00Z">
                    <w:rPr>
                      <w:i/>
                      <w:iCs/>
                      <w:color w:val="629755"/>
                      <w:lang w:val="en-US"/>
                    </w:rPr>
                  </w:rPrChange>
                </w:rPr>
                <w:br/>
              </w:r>
              <w:r w:rsidR="00D87BB2" w:rsidRPr="005A0097" w:rsidDel="00046F53">
                <w:rPr>
                  <w:i/>
                  <w:iCs/>
                  <w:color w:val="629755"/>
                  <w:szCs w:val="28"/>
                  <w:lang w:val="en-US"/>
                  <w:rPrChange w:id="8319" w:author="Пользователь" w:date="2022-12-22T02:42:00Z">
                    <w:rPr>
                      <w:i/>
                      <w:iCs/>
                      <w:color w:val="629755"/>
                      <w:lang w:val="en-US"/>
                    </w:rPr>
                  </w:rPrChange>
                </w:rPr>
                <w:br/>
              </w:r>
              <w:r w:rsidR="00D87BB2" w:rsidRPr="005A0097" w:rsidDel="00046F53">
                <w:rPr>
                  <w:i/>
                  <w:iCs/>
                  <w:color w:val="629755"/>
                  <w:szCs w:val="28"/>
                  <w:lang w:val="en-US"/>
                  <w:rPrChange w:id="8320" w:author="Пользователь" w:date="2022-12-22T02:42:00Z">
                    <w:rPr>
                      <w:i/>
                      <w:iCs/>
                      <w:color w:val="629755"/>
                      <w:lang w:val="en-US"/>
                    </w:rPr>
                  </w:rPrChange>
                </w:rPr>
                <w:br/>
              </w:r>
              <w:r w:rsidR="00D87BB2" w:rsidRPr="005A0097" w:rsidDel="00046F53">
                <w:rPr>
                  <w:color w:val="CC7832"/>
                  <w:szCs w:val="28"/>
                  <w:lang w:val="en-US"/>
                  <w:rPrChange w:id="8321" w:author="Пользователь" w:date="2022-12-22T02:42:00Z">
                    <w:rPr>
                      <w:color w:val="CC7832"/>
                      <w:lang w:val="en-US"/>
                    </w:rPr>
                  </w:rPrChange>
                </w:rPr>
                <w:delText xml:space="preserve">public class </w:delText>
              </w:r>
              <w:r w:rsidR="00D87BB2" w:rsidRPr="005A0097" w:rsidDel="00046F53">
                <w:rPr>
                  <w:color w:val="A9B7C6"/>
                  <w:szCs w:val="28"/>
                  <w:lang w:val="en-US"/>
                  <w:rPrChange w:id="8322" w:author="Пользователь" w:date="2022-12-22T02:42:00Z">
                    <w:rPr>
                      <w:color w:val="A9B7C6"/>
                      <w:lang w:val="en-US"/>
                    </w:rPr>
                  </w:rPrChange>
                </w:rPr>
                <w:delText>Main {</w:delText>
              </w:r>
              <w:r w:rsidR="00D87BB2" w:rsidRPr="005A0097" w:rsidDel="00046F53">
                <w:rPr>
                  <w:color w:val="A9B7C6"/>
                  <w:szCs w:val="28"/>
                  <w:lang w:val="en-US"/>
                  <w:rPrChange w:id="8323" w:author="Пользователь" w:date="2022-12-22T02:42:00Z">
                    <w:rPr>
                      <w:color w:val="A9B7C6"/>
                      <w:lang w:val="en-US"/>
                    </w:rPr>
                  </w:rPrChange>
                </w:rPr>
                <w:br/>
                <w:delText xml:space="preserve">    </w:delText>
              </w:r>
              <w:r w:rsidR="00D87BB2" w:rsidRPr="005A0097" w:rsidDel="00046F53">
                <w:rPr>
                  <w:color w:val="CC7832"/>
                  <w:szCs w:val="28"/>
                  <w:lang w:val="en-US"/>
                  <w:rPrChange w:id="8324" w:author="Пользователь" w:date="2022-12-22T02:42:00Z">
                    <w:rPr>
                      <w:color w:val="CC7832"/>
                      <w:lang w:val="en-US"/>
                    </w:rPr>
                  </w:rPrChange>
                </w:rPr>
                <w:delText xml:space="preserve">private static final </w:delText>
              </w:r>
              <w:r w:rsidR="00D87BB2" w:rsidRPr="005A0097" w:rsidDel="00046F53">
                <w:rPr>
                  <w:color w:val="A9B7C6"/>
                  <w:szCs w:val="28"/>
                  <w:lang w:val="en-US"/>
                  <w:rPrChange w:id="8325" w:author="Пользователь" w:date="2022-12-22T02:42:00Z">
                    <w:rPr>
                      <w:color w:val="A9B7C6"/>
                      <w:lang w:val="en-US"/>
                    </w:rPr>
                  </w:rPrChange>
                </w:rPr>
                <w:delText>Map&lt;UUID</w:delText>
              </w:r>
              <w:r w:rsidR="00D87BB2" w:rsidRPr="005A0097" w:rsidDel="00046F53">
                <w:rPr>
                  <w:color w:val="CC7832"/>
                  <w:szCs w:val="28"/>
                  <w:lang w:val="en-US"/>
                  <w:rPrChange w:id="8326" w:author="Пользователь" w:date="2022-12-22T02:42:00Z">
                    <w:rPr>
                      <w:color w:val="CC7832"/>
                      <w:lang w:val="en-US"/>
                    </w:rPr>
                  </w:rPrChange>
                </w:rPr>
                <w:delText xml:space="preserve">, </w:delText>
              </w:r>
              <w:r w:rsidR="00D87BB2" w:rsidRPr="005A0097" w:rsidDel="00046F53">
                <w:rPr>
                  <w:color w:val="A9B7C6"/>
                  <w:szCs w:val="28"/>
                  <w:lang w:val="en-US"/>
                  <w:rPrChange w:id="8327" w:author="Пользователь" w:date="2022-12-22T02:42:00Z">
                    <w:rPr>
                      <w:color w:val="A9B7C6"/>
                      <w:lang w:val="en-US"/>
                    </w:rPr>
                  </w:rPrChange>
                </w:rPr>
                <w:delText xml:space="preserve">CTimeInterval&gt; </w:delText>
              </w:r>
              <w:r w:rsidR="00D87BB2" w:rsidRPr="005A0097" w:rsidDel="00046F53">
                <w:rPr>
                  <w:i/>
                  <w:iCs/>
                  <w:color w:val="9876AA"/>
                  <w:szCs w:val="28"/>
                  <w:lang w:val="en-US"/>
                  <w:rPrChange w:id="8328" w:author="Пользователь" w:date="2022-12-22T02:42:00Z">
                    <w:rPr>
                      <w:i/>
                      <w:iCs/>
                      <w:color w:val="9876AA"/>
                      <w:lang w:val="en-US"/>
                    </w:rPr>
                  </w:rPrChange>
                </w:rPr>
                <w:delText xml:space="preserve">timeintervals </w:delText>
              </w:r>
              <w:r w:rsidR="00D87BB2" w:rsidRPr="005A0097" w:rsidDel="00046F53">
                <w:rPr>
                  <w:color w:val="A9B7C6"/>
                  <w:szCs w:val="28"/>
                  <w:lang w:val="en-US"/>
                  <w:rPrChange w:id="8329" w:author="Пользователь" w:date="2022-12-22T02:42:00Z">
                    <w:rPr>
                      <w:color w:val="A9B7C6"/>
                      <w:lang w:val="en-US"/>
                    </w:rPr>
                  </w:rPrChange>
                </w:rPr>
                <w:delText xml:space="preserve">= </w:delText>
              </w:r>
              <w:r w:rsidR="00D87BB2" w:rsidRPr="005A0097" w:rsidDel="00046F53">
                <w:rPr>
                  <w:color w:val="CC7832"/>
                  <w:szCs w:val="28"/>
                  <w:lang w:val="en-US"/>
                  <w:rPrChange w:id="8330" w:author="Пользователь" w:date="2022-12-22T02:42:00Z">
                    <w:rPr>
                      <w:color w:val="CC7832"/>
                      <w:lang w:val="en-US"/>
                    </w:rPr>
                  </w:rPrChange>
                </w:rPr>
                <w:delText xml:space="preserve">new </w:delText>
              </w:r>
              <w:r w:rsidR="00D87BB2" w:rsidRPr="005A0097" w:rsidDel="00046F53">
                <w:rPr>
                  <w:color w:val="A9B7C6"/>
                  <w:szCs w:val="28"/>
                  <w:lang w:val="en-US"/>
                  <w:rPrChange w:id="8331" w:author="Пользователь" w:date="2022-12-22T02:42:00Z">
                    <w:rPr>
                      <w:color w:val="A9B7C6"/>
                      <w:lang w:val="en-US"/>
                    </w:rPr>
                  </w:rPrChange>
                </w:rPr>
                <w:delText>TreeMap&lt;&gt;()</w:delText>
              </w:r>
              <w:r w:rsidR="00D87BB2" w:rsidRPr="005A0097" w:rsidDel="00046F53">
                <w:rPr>
                  <w:color w:val="CC7832"/>
                  <w:szCs w:val="28"/>
                  <w:lang w:val="en-US"/>
                  <w:rPrChange w:id="8332" w:author="Пользователь" w:date="2022-12-22T02:42:00Z">
                    <w:rPr>
                      <w:color w:val="CC7832"/>
                      <w:lang w:val="en-US"/>
                    </w:rPr>
                  </w:rPrChange>
                </w:rPr>
                <w:delText>;</w:delText>
              </w:r>
              <w:r w:rsidR="00D87BB2" w:rsidRPr="005A0097" w:rsidDel="00046F53">
                <w:rPr>
                  <w:color w:val="CC7832"/>
                  <w:szCs w:val="28"/>
                  <w:lang w:val="en-US"/>
                  <w:rPrChange w:id="8333" w:author="Пользователь" w:date="2022-12-22T02:42:00Z">
                    <w:rPr>
                      <w:color w:val="CC7832"/>
                      <w:lang w:val="en-US"/>
                    </w:rPr>
                  </w:rPrChange>
                </w:rPr>
                <w:br/>
                <w:delText xml:space="preserve">    private static final </w:delText>
              </w:r>
              <w:r w:rsidR="00D87BB2" w:rsidRPr="005A0097" w:rsidDel="00046F53">
                <w:rPr>
                  <w:color w:val="A9B7C6"/>
                  <w:szCs w:val="28"/>
                  <w:lang w:val="en-US"/>
                  <w:rPrChange w:id="8334" w:author="Пользователь" w:date="2022-12-22T02:42:00Z">
                    <w:rPr>
                      <w:color w:val="A9B7C6"/>
                      <w:lang w:val="en-US"/>
                    </w:rPr>
                  </w:rPrChange>
                </w:rPr>
                <w:delText>Map&lt;UUID</w:delText>
              </w:r>
              <w:r w:rsidR="00D87BB2" w:rsidRPr="005A0097" w:rsidDel="00046F53">
                <w:rPr>
                  <w:color w:val="CC7832"/>
                  <w:szCs w:val="28"/>
                  <w:lang w:val="en-US"/>
                  <w:rPrChange w:id="8335" w:author="Пользователь" w:date="2022-12-22T02:42:00Z">
                    <w:rPr>
                      <w:color w:val="CC7832"/>
                      <w:lang w:val="en-US"/>
                    </w:rPr>
                  </w:rPrChange>
                </w:rPr>
                <w:delText xml:space="preserve">, </w:delText>
              </w:r>
              <w:r w:rsidR="00D87BB2" w:rsidRPr="005A0097" w:rsidDel="00046F53">
                <w:rPr>
                  <w:color w:val="A9B7C6"/>
                  <w:szCs w:val="28"/>
                  <w:lang w:val="en-US"/>
                  <w:rPrChange w:id="8336" w:author="Пользователь" w:date="2022-12-22T02:42:00Z">
                    <w:rPr>
                      <w:color w:val="A9B7C6"/>
                      <w:lang w:val="en-US"/>
                    </w:rPr>
                  </w:rPrChange>
                </w:rPr>
                <w:delText xml:space="preserve">CFood&gt; </w:delText>
              </w:r>
              <w:r w:rsidR="00D87BB2" w:rsidRPr="005A0097" w:rsidDel="00046F53">
                <w:rPr>
                  <w:i/>
                  <w:iCs/>
                  <w:color w:val="9876AA"/>
                  <w:szCs w:val="28"/>
                  <w:lang w:val="en-US"/>
                  <w:rPrChange w:id="8337" w:author="Пользователь" w:date="2022-12-22T02:42:00Z">
                    <w:rPr>
                      <w:i/>
                      <w:iCs/>
                      <w:color w:val="9876AA"/>
                      <w:lang w:val="en-US"/>
                    </w:rPr>
                  </w:rPrChange>
                </w:rPr>
                <w:delText xml:space="preserve">foods </w:delText>
              </w:r>
              <w:r w:rsidR="00D87BB2" w:rsidRPr="005A0097" w:rsidDel="00046F53">
                <w:rPr>
                  <w:color w:val="A9B7C6"/>
                  <w:szCs w:val="28"/>
                  <w:lang w:val="en-US"/>
                  <w:rPrChange w:id="8338" w:author="Пользователь" w:date="2022-12-22T02:42:00Z">
                    <w:rPr>
                      <w:color w:val="A9B7C6"/>
                      <w:lang w:val="en-US"/>
                    </w:rPr>
                  </w:rPrChange>
                </w:rPr>
                <w:delText xml:space="preserve">= </w:delText>
              </w:r>
              <w:r w:rsidR="00D87BB2" w:rsidRPr="005A0097" w:rsidDel="00046F53">
                <w:rPr>
                  <w:color w:val="CC7832"/>
                  <w:szCs w:val="28"/>
                  <w:lang w:val="en-US"/>
                  <w:rPrChange w:id="8339" w:author="Пользователь" w:date="2022-12-22T02:42:00Z">
                    <w:rPr>
                      <w:color w:val="CC7832"/>
                      <w:lang w:val="en-US"/>
                    </w:rPr>
                  </w:rPrChange>
                </w:rPr>
                <w:delText xml:space="preserve">new </w:delText>
              </w:r>
              <w:r w:rsidR="00D87BB2" w:rsidRPr="005A0097" w:rsidDel="00046F53">
                <w:rPr>
                  <w:color w:val="A9B7C6"/>
                  <w:szCs w:val="28"/>
                  <w:lang w:val="en-US"/>
                  <w:rPrChange w:id="8340" w:author="Пользователь" w:date="2022-12-22T02:42:00Z">
                    <w:rPr>
                      <w:color w:val="A9B7C6"/>
                      <w:lang w:val="en-US"/>
                    </w:rPr>
                  </w:rPrChange>
                </w:rPr>
                <w:delText>TreeMap&lt;&gt;()</w:delText>
              </w:r>
              <w:r w:rsidR="00D87BB2" w:rsidRPr="005A0097" w:rsidDel="00046F53">
                <w:rPr>
                  <w:color w:val="CC7832"/>
                  <w:szCs w:val="28"/>
                  <w:lang w:val="en-US"/>
                  <w:rPrChange w:id="8341" w:author="Пользователь" w:date="2022-12-22T02:42:00Z">
                    <w:rPr>
                      <w:color w:val="CC7832"/>
                      <w:lang w:val="en-US"/>
                    </w:rPr>
                  </w:rPrChange>
                </w:rPr>
                <w:delText>;</w:delText>
              </w:r>
              <w:r w:rsidR="00D87BB2" w:rsidRPr="005A0097" w:rsidDel="00046F53">
                <w:rPr>
                  <w:color w:val="CC7832"/>
                  <w:szCs w:val="28"/>
                  <w:lang w:val="en-US"/>
                  <w:rPrChange w:id="8342" w:author="Пользователь" w:date="2022-12-22T02:42:00Z">
                    <w:rPr>
                      <w:color w:val="CC7832"/>
                      <w:lang w:val="en-US"/>
                    </w:rPr>
                  </w:rPrChange>
                </w:rPr>
                <w:br/>
                <w:delText xml:space="preserve">    private static final </w:delText>
              </w:r>
              <w:r w:rsidR="00D87BB2" w:rsidRPr="005A0097" w:rsidDel="00046F53">
                <w:rPr>
                  <w:color w:val="A9B7C6"/>
                  <w:szCs w:val="28"/>
                  <w:lang w:val="en-US"/>
                  <w:rPrChange w:id="8343" w:author="Пользователь" w:date="2022-12-22T02:42:00Z">
                    <w:rPr>
                      <w:color w:val="A9B7C6"/>
                      <w:lang w:val="en-US"/>
                    </w:rPr>
                  </w:rPrChange>
                </w:rPr>
                <w:delText>Map&lt;UUID</w:delText>
              </w:r>
              <w:r w:rsidR="00D87BB2" w:rsidRPr="005A0097" w:rsidDel="00046F53">
                <w:rPr>
                  <w:color w:val="CC7832"/>
                  <w:szCs w:val="28"/>
                  <w:lang w:val="en-US"/>
                  <w:rPrChange w:id="8344" w:author="Пользователь" w:date="2022-12-22T02:42:00Z">
                    <w:rPr>
                      <w:color w:val="CC7832"/>
                      <w:lang w:val="en-US"/>
                    </w:rPr>
                  </w:rPrChange>
                </w:rPr>
                <w:delText xml:space="preserve">, </w:delText>
              </w:r>
              <w:r w:rsidR="00D87BB2" w:rsidRPr="005A0097" w:rsidDel="00046F53">
                <w:rPr>
                  <w:color w:val="A9B7C6"/>
                  <w:szCs w:val="28"/>
                  <w:lang w:val="en-US"/>
                  <w:rPrChange w:id="8345" w:author="Пользователь" w:date="2022-12-22T02:42:00Z">
                    <w:rPr>
                      <w:color w:val="A9B7C6"/>
                      <w:lang w:val="en-US"/>
                    </w:rPr>
                  </w:rPrChange>
                </w:rPr>
                <w:delText xml:space="preserve">CTime&gt; </w:delText>
              </w:r>
              <w:r w:rsidR="00D87BB2" w:rsidRPr="005A0097" w:rsidDel="00046F53">
                <w:rPr>
                  <w:i/>
                  <w:iCs/>
                  <w:color w:val="9876AA"/>
                  <w:szCs w:val="28"/>
                  <w:lang w:val="en-US"/>
                  <w:rPrChange w:id="8346" w:author="Пользователь" w:date="2022-12-22T02:42:00Z">
                    <w:rPr>
                      <w:i/>
                      <w:iCs/>
                      <w:color w:val="9876AA"/>
                      <w:lang w:val="en-US"/>
                    </w:rPr>
                  </w:rPrChange>
                </w:rPr>
                <w:delText xml:space="preserve">times </w:delText>
              </w:r>
              <w:r w:rsidR="00D87BB2" w:rsidRPr="005A0097" w:rsidDel="00046F53">
                <w:rPr>
                  <w:color w:val="A9B7C6"/>
                  <w:szCs w:val="28"/>
                  <w:lang w:val="en-US"/>
                  <w:rPrChange w:id="8347" w:author="Пользователь" w:date="2022-12-22T02:42:00Z">
                    <w:rPr>
                      <w:color w:val="A9B7C6"/>
                      <w:lang w:val="en-US"/>
                    </w:rPr>
                  </w:rPrChange>
                </w:rPr>
                <w:delText xml:space="preserve">= </w:delText>
              </w:r>
              <w:r w:rsidR="00D87BB2" w:rsidRPr="005A0097" w:rsidDel="00046F53">
                <w:rPr>
                  <w:color w:val="CC7832"/>
                  <w:szCs w:val="28"/>
                  <w:lang w:val="en-US"/>
                  <w:rPrChange w:id="8348" w:author="Пользователь" w:date="2022-12-22T02:42:00Z">
                    <w:rPr>
                      <w:color w:val="CC7832"/>
                      <w:lang w:val="en-US"/>
                    </w:rPr>
                  </w:rPrChange>
                </w:rPr>
                <w:delText xml:space="preserve">new </w:delText>
              </w:r>
              <w:r w:rsidR="00D87BB2" w:rsidRPr="005A0097" w:rsidDel="00046F53">
                <w:rPr>
                  <w:color w:val="A9B7C6"/>
                  <w:szCs w:val="28"/>
                  <w:lang w:val="en-US"/>
                  <w:rPrChange w:id="8349" w:author="Пользователь" w:date="2022-12-22T02:42:00Z">
                    <w:rPr>
                      <w:color w:val="A9B7C6"/>
                      <w:lang w:val="en-US"/>
                    </w:rPr>
                  </w:rPrChange>
                </w:rPr>
                <w:delText>TreeMap&lt;&gt;()</w:delText>
              </w:r>
              <w:r w:rsidR="00D87BB2" w:rsidRPr="005A0097" w:rsidDel="00046F53">
                <w:rPr>
                  <w:color w:val="CC7832"/>
                  <w:szCs w:val="28"/>
                  <w:lang w:val="en-US"/>
                  <w:rPrChange w:id="8350" w:author="Пользователь" w:date="2022-12-22T02:42:00Z">
                    <w:rPr>
                      <w:color w:val="CC7832"/>
                      <w:lang w:val="en-US"/>
                    </w:rPr>
                  </w:rPrChange>
                </w:rPr>
                <w:delText>;</w:delText>
              </w:r>
              <w:r w:rsidR="00D87BB2" w:rsidRPr="005A0097" w:rsidDel="00046F53">
                <w:rPr>
                  <w:color w:val="CC7832"/>
                  <w:szCs w:val="28"/>
                  <w:lang w:val="en-US"/>
                  <w:rPrChange w:id="8351" w:author="Пользователь" w:date="2022-12-22T02:42:00Z">
                    <w:rPr>
                      <w:color w:val="CC7832"/>
                      <w:lang w:val="en-US"/>
                    </w:rPr>
                  </w:rPrChange>
                </w:rPr>
                <w:br/>
              </w:r>
              <w:r w:rsidR="00D87BB2" w:rsidRPr="005A0097" w:rsidDel="00046F53">
                <w:rPr>
                  <w:color w:val="CC7832"/>
                  <w:szCs w:val="28"/>
                  <w:lang w:val="en-US"/>
                  <w:rPrChange w:id="8352" w:author="Пользователь" w:date="2022-12-22T02:42:00Z">
                    <w:rPr>
                      <w:color w:val="CC7832"/>
                      <w:lang w:val="en-US"/>
                    </w:rPr>
                  </w:rPrChange>
                </w:rPr>
                <w:br/>
                <w:delText xml:space="preserve">    private static final </w:delText>
              </w:r>
              <w:r w:rsidR="00D87BB2" w:rsidRPr="005A0097" w:rsidDel="00046F53">
                <w:rPr>
                  <w:color w:val="A9B7C6"/>
                  <w:szCs w:val="28"/>
                  <w:lang w:val="en-US"/>
                  <w:rPrChange w:id="8353" w:author="Пользователь" w:date="2022-12-22T02:42:00Z">
                    <w:rPr>
                      <w:color w:val="A9B7C6"/>
                      <w:lang w:val="en-US"/>
                    </w:rPr>
                  </w:rPrChange>
                </w:rPr>
                <w:delText xml:space="preserve">DateTimeFormatter </w:delText>
              </w:r>
              <w:r w:rsidR="00D87BB2" w:rsidRPr="005A0097" w:rsidDel="00046F53">
                <w:rPr>
                  <w:i/>
                  <w:iCs/>
                  <w:color w:val="9876AA"/>
                  <w:szCs w:val="28"/>
                  <w:lang w:val="en-US"/>
                  <w:rPrChange w:id="8354" w:author="Пользователь" w:date="2022-12-22T02:42:00Z">
                    <w:rPr>
                      <w:i/>
                      <w:iCs/>
                      <w:color w:val="9876AA"/>
                      <w:lang w:val="en-US"/>
                    </w:rPr>
                  </w:rPrChange>
                </w:rPr>
                <w:delText xml:space="preserve">formatter </w:delText>
              </w:r>
              <w:r w:rsidR="00D87BB2" w:rsidRPr="005A0097" w:rsidDel="00046F53">
                <w:rPr>
                  <w:color w:val="A9B7C6"/>
                  <w:szCs w:val="28"/>
                  <w:lang w:val="en-US"/>
                  <w:rPrChange w:id="8355" w:author="Пользователь" w:date="2022-12-22T02:42:00Z">
                    <w:rPr>
                      <w:color w:val="A9B7C6"/>
                      <w:lang w:val="en-US"/>
                    </w:rPr>
                  </w:rPrChange>
                </w:rPr>
                <w:delText>= DateTimeFormatter.</w:delText>
              </w:r>
              <w:r w:rsidR="00D87BB2" w:rsidRPr="005A0097" w:rsidDel="00046F53">
                <w:rPr>
                  <w:i/>
                  <w:iCs/>
                  <w:color w:val="A9B7C6"/>
                  <w:szCs w:val="28"/>
                  <w:lang w:val="en-US"/>
                  <w:rPrChange w:id="8356" w:author="Пользователь" w:date="2022-12-22T02:42:00Z">
                    <w:rPr>
                      <w:i/>
                      <w:iCs/>
                      <w:color w:val="A9B7C6"/>
                      <w:lang w:val="en-US"/>
                    </w:rPr>
                  </w:rPrChange>
                </w:rPr>
                <w:delText>ofPattern</w:delText>
              </w:r>
              <w:r w:rsidR="00D87BB2" w:rsidRPr="005A0097" w:rsidDel="00046F53">
                <w:rPr>
                  <w:color w:val="A9B7C6"/>
                  <w:szCs w:val="28"/>
                  <w:lang w:val="en-US"/>
                  <w:rPrChange w:id="8357" w:author="Пользователь" w:date="2022-12-22T02:42:00Z">
                    <w:rPr>
                      <w:color w:val="A9B7C6"/>
                      <w:lang w:val="en-US"/>
                    </w:rPr>
                  </w:rPrChange>
                </w:rPr>
                <w:delText>(</w:delText>
              </w:r>
              <w:r w:rsidR="00D87BB2" w:rsidRPr="005A0097" w:rsidDel="00046F53">
                <w:rPr>
                  <w:color w:val="6A8759"/>
                  <w:szCs w:val="28"/>
                  <w:lang w:val="en-US"/>
                  <w:rPrChange w:id="8358" w:author="Пользователь" w:date="2022-12-22T02:42:00Z">
                    <w:rPr>
                      <w:color w:val="6A8759"/>
                      <w:lang w:val="en-US"/>
                    </w:rPr>
                  </w:rPrChange>
                </w:rPr>
                <w:delText>"dd MMMM yyyy"</w:delText>
              </w:r>
              <w:r w:rsidR="00D87BB2" w:rsidRPr="005A0097" w:rsidDel="00046F53">
                <w:rPr>
                  <w:color w:val="A9B7C6"/>
                  <w:szCs w:val="28"/>
                  <w:lang w:val="en-US"/>
                  <w:rPrChange w:id="8359" w:author="Пользователь" w:date="2022-12-22T02:42:00Z">
                    <w:rPr>
                      <w:color w:val="A9B7C6"/>
                      <w:lang w:val="en-US"/>
                    </w:rPr>
                  </w:rPrChange>
                </w:rPr>
                <w:delText>)</w:delText>
              </w:r>
              <w:r w:rsidR="00D87BB2" w:rsidRPr="005A0097" w:rsidDel="00046F53">
                <w:rPr>
                  <w:color w:val="CC7832"/>
                  <w:szCs w:val="28"/>
                  <w:lang w:val="en-US"/>
                  <w:rPrChange w:id="8360" w:author="Пользователь" w:date="2022-12-22T02:42:00Z">
                    <w:rPr>
                      <w:color w:val="CC7832"/>
                      <w:lang w:val="en-US"/>
                    </w:rPr>
                  </w:rPrChange>
                </w:rPr>
                <w:delText>;</w:delText>
              </w:r>
              <w:r w:rsidR="00D87BB2" w:rsidRPr="005A0097" w:rsidDel="00046F53">
                <w:rPr>
                  <w:color w:val="CC7832"/>
                  <w:szCs w:val="28"/>
                  <w:lang w:val="en-US"/>
                  <w:rPrChange w:id="8361" w:author="Пользователь" w:date="2022-12-22T02:42:00Z">
                    <w:rPr>
                      <w:color w:val="CC7832"/>
                      <w:lang w:val="en-US"/>
                    </w:rPr>
                  </w:rPrChange>
                </w:rPr>
                <w:br/>
              </w:r>
              <w:r w:rsidR="00D87BB2" w:rsidRPr="005A0097" w:rsidDel="00046F53">
                <w:rPr>
                  <w:color w:val="CC7832"/>
                  <w:szCs w:val="28"/>
                  <w:lang w:val="en-US"/>
                  <w:rPrChange w:id="8362" w:author="Пользователь" w:date="2022-12-22T02:42:00Z">
                    <w:rPr>
                      <w:color w:val="CC7832"/>
                      <w:lang w:val="en-US"/>
                    </w:rPr>
                  </w:rPrChange>
                </w:rPr>
                <w:br/>
                <w:delText xml:space="preserve">    </w:delText>
              </w:r>
              <w:r w:rsidR="00D87BB2" w:rsidRPr="005A0097" w:rsidDel="00046F53">
                <w:rPr>
                  <w:i/>
                  <w:iCs/>
                  <w:color w:val="629755"/>
                  <w:szCs w:val="28"/>
                  <w:lang w:val="en-US"/>
                  <w:rPrChange w:id="8363" w:author="Пользователь" w:date="2022-12-22T02:42:00Z">
                    <w:rPr>
                      <w:i/>
                      <w:iCs/>
                      <w:color w:val="629755"/>
                      <w:lang w:val="en-US"/>
                    </w:rPr>
                  </w:rPrChange>
                </w:rPr>
                <w:delText>/****************************************************************************************************</w:delText>
              </w:r>
              <w:r w:rsidR="00D87BB2" w:rsidRPr="005A0097" w:rsidDel="00046F53">
                <w:rPr>
                  <w:i/>
                  <w:iCs/>
                  <w:color w:val="629755"/>
                  <w:szCs w:val="28"/>
                  <w:lang w:val="en-US"/>
                  <w:rPrChange w:id="8364" w:author="Пользователь" w:date="2022-12-22T02:42:00Z">
                    <w:rPr>
                      <w:i/>
                      <w:iCs/>
                      <w:color w:val="629755"/>
                      <w:lang w:val="en-US"/>
                    </w:rPr>
                  </w:rPrChange>
                </w:rPr>
                <w:br/>
                <w:delText xml:space="preserve">     * </w:delText>
              </w:r>
              <w:r w:rsidR="00D87BB2" w:rsidRPr="005A0097" w:rsidDel="00046F53">
                <w:rPr>
                  <w:i/>
                  <w:iCs/>
                  <w:color w:val="629755"/>
                  <w:szCs w:val="28"/>
                  <w:rPrChange w:id="8365" w:author="Пользователь" w:date="2022-12-22T02:42:00Z">
                    <w:rPr>
                      <w:i/>
                      <w:iCs/>
                      <w:color w:val="629755"/>
                    </w:rPr>
                  </w:rPrChange>
                </w:rPr>
                <w:delText>Открытие</w:delText>
              </w:r>
              <w:r w:rsidR="00D87BB2" w:rsidRPr="005A0097" w:rsidDel="00046F53">
                <w:rPr>
                  <w:i/>
                  <w:iCs/>
                  <w:color w:val="629755"/>
                  <w:szCs w:val="28"/>
                  <w:lang w:val="en-US"/>
                  <w:rPrChange w:id="8366" w:author="Пользователь" w:date="2022-12-22T02:42:00Z">
                    <w:rPr>
                      <w:i/>
                      <w:iCs/>
                      <w:color w:val="629755"/>
                      <w:lang w:val="en-US"/>
                    </w:rPr>
                  </w:rPrChange>
                </w:rPr>
                <w:delText xml:space="preserve"> </w:delText>
              </w:r>
              <w:r w:rsidR="00D87BB2" w:rsidRPr="005A0097" w:rsidDel="00046F53">
                <w:rPr>
                  <w:i/>
                  <w:iCs/>
                  <w:color w:val="629755"/>
                  <w:szCs w:val="28"/>
                  <w:rPrChange w:id="8367" w:author="Пользователь" w:date="2022-12-22T02:42:00Z">
                    <w:rPr>
                      <w:i/>
                      <w:iCs/>
                      <w:color w:val="629755"/>
                    </w:rPr>
                  </w:rPrChange>
                </w:rPr>
                <w:delText>электронной</w:delText>
              </w:r>
              <w:r w:rsidR="00D87BB2" w:rsidRPr="005A0097" w:rsidDel="00046F53">
                <w:rPr>
                  <w:i/>
                  <w:iCs/>
                  <w:color w:val="629755"/>
                  <w:szCs w:val="28"/>
                  <w:lang w:val="en-US"/>
                  <w:rPrChange w:id="8368" w:author="Пользователь" w:date="2022-12-22T02:42:00Z">
                    <w:rPr>
                      <w:i/>
                      <w:iCs/>
                      <w:color w:val="629755"/>
                      <w:lang w:val="en-US"/>
                    </w:rPr>
                  </w:rPrChange>
                </w:rPr>
                <w:delText xml:space="preserve"> </w:delText>
              </w:r>
              <w:r w:rsidR="00D87BB2" w:rsidRPr="005A0097" w:rsidDel="00046F53">
                <w:rPr>
                  <w:i/>
                  <w:iCs/>
                  <w:color w:val="629755"/>
                  <w:szCs w:val="28"/>
                  <w:rPrChange w:id="8369" w:author="Пользователь" w:date="2022-12-22T02:42:00Z">
                    <w:rPr>
                      <w:i/>
                      <w:iCs/>
                      <w:color w:val="629755"/>
                    </w:rPr>
                  </w:rPrChange>
                </w:rPr>
                <w:delText>таблицы</w:delText>
              </w:r>
              <w:r w:rsidR="00D87BB2" w:rsidRPr="005A0097" w:rsidDel="00046F53">
                <w:rPr>
                  <w:i/>
                  <w:iCs/>
                  <w:color w:val="629755"/>
                  <w:szCs w:val="28"/>
                  <w:lang w:val="en-US"/>
                  <w:rPrChange w:id="8370" w:author="Пользователь" w:date="2022-12-22T02:42:00Z">
                    <w:rPr>
                      <w:i/>
                      <w:iCs/>
                      <w:color w:val="629755"/>
                      <w:lang w:val="en-US"/>
                    </w:rPr>
                  </w:rPrChange>
                </w:rPr>
                <w:delText xml:space="preserve"> </w:delText>
              </w:r>
              <w:r w:rsidR="00D87BB2" w:rsidRPr="005A0097" w:rsidDel="00046F53">
                <w:rPr>
                  <w:i/>
                  <w:iCs/>
                  <w:color w:val="629755"/>
                  <w:szCs w:val="28"/>
                  <w:rPrChange w:id="8371" w:author="Пользователь" w:date="2022-12-22T02:42:00Z">
                    <w:rPr>
                      <w:i/>
                      <w:iCs/>
                      <w:color w:val="629755"/>
                    </w:rPr>
                  </w:rPrChange>
                </w:rPr>
                <w:delText>с</w:delText>
              </w:r>
              <w:r w:rsidR="00D87BB2" w:rsidRPr="005A0097" w:rsidDel="00046F53">
                <w:rPr>
                  <w:i/>
                  <w:iCs/>
                  <w:color w:val="629755"/>
                  <w:szCs w:val="28"/>
                  <w:lang w:val="en-US"/>
                  <w:rPrChange w:id="8372" w:author="Пользователь" w:date="2022-12-22T02:42:00Z">
                    <w:rPr>
                      <w:i/>
                      <w:iCs/>
                      <w:color w:val="629755"/>
                      <w:lang w:val="en-US"/>
                    </w:rPr>
                  </w:rPrChange>
                </w:rPr>
                <w:delText xml:space="preserve"> </w:delText>
              </w:r>
              <w:r w:rsidR="00D87BB2" w:rsidRPr="005A0097" w:rsidDel="00046F53">
                <w:rPr>
                  <w:i/>
                  <w:iCs/>
                  <w:color w:val="629755"/>
                  <w:szCs w:val="28"/>
                  <w:rPrChange w:id="8373" w:author="Пользователь" w:date="2022-12-22T02:42:00Z">
                    <w:rPr>
                      <w:i/>
                      <w:iCs/>
                      <w:color w:val="629755"/>
                    </w:rPr>
                  </w:rPrChange>
                </w:rPr>
                <w:delText>входными</w:delText>
              </w:r>
              <w:r w:rsidR="00D87BB2" w:rsidRPr="005A0097" w:rsidDel="00046F53">
                <w:rPr>
                  <w:i/>
                  <w:iCs/>
                  <w:color w:val="629755"/>
                  <w:szCs w:val="28"/>
                  <w:lang w:val="en-US"/>
                  <w:rPrChange w:id="8374" w:author="Пользователь" w:date="2022-12-22T02:42:00Z">
                    <w:rPr>
                      <w:i/>
                      <w:iCs/>
                      <w:color w:val="629755"/>
                      <w:lang w:val="en-US"/>
                    </w:rPr>
                  </w:rPrChange>
                </w:rPr>
                <w:delText xml:space="preserve"> </w:delText>
              </w:r>
              <w:r w:rsidR="00D87BB2" w:rsidRPr="005A0097" w:rsidDel="00046F53">
                <w:rPr>
                  <w:i/>
                  <w:iCs/>
                  <w:color w:val="629755"/>
                  <w:szCs w:val="28"/>
                  <w:rPrChange w:id="8375" w:author="Пользователь" w:date="2022-12-22T02:42:00Z">
                    <w:rPr>
                      <w:i/>
                      <w:iCs/>
                      <w:color w:val="629755"/>
                    </w:rPr>
                  </w:rPrChange>
                </w:rPr>
                <w:delText>данными</w:delText>
              </w:r>
              <w:r w:rsidR="00D87BB2" w:rsidRPr="005A0097" w:rsidDel="00046F53">
                <w:rPr>
                  <w:i/>
                  <w:iCs/>
                  <w:color w:val="629755"/>
                  <w:szCs w:val="28"/>
                  <w:lang w:val="en-US"/>
                  <w:rPrChange w:id="8376" w:author="Пользователь" w:date="2022-12-22T02:42:00Z">
                    <w:rPr>
                      <w:i/>
                      <w:iCs/>
                      <w:color w:val="629755"/>
                      <w:lang w:val="en-US"/>
                    </w:rPr>
                  </w:rPrChange>
                </w:rPr>
                <w:delText>. *</w:delText>
              </w:r>
              <w:r w:rsidR="00D87BB2" w:rsidRPr="005A0097" w:rsidDel="00046F53">
                <w:rPr>
                  <w:i/>
                  <w:iCs/>
                  <w:color w:val="629755"/>
                  <w:szCs w:val="28"/>
                  <w:lang w:val="en-US"/>
                  <w:rPrChange w:id="8377" w:author="Пользователь" w:date="2022-12-22T02:42:00Z">
                    <w:rPr>
                      <w:i/>
                      <w:iCs/>
                      <w:color w:val="629755"/>
                      <w:lang w:val="en-US"/>
                    </w:rPr>
                  </w:rPrChange>
                </w:rPr>
                <w:br/>
                <w:delText xml:space="preserve">     * </w:delText>
              </w:r>
              <w:r w:rsidR="00D87BB2" w:rsidRPr="005A0097" w:rsidDel="00046F53">
                <w:rPr>
                  <w:b/>
                  <w:bCs/>
                  <w:i/>
                  <w:iCs/>
                  <w:color w:val="629755"/>
                  <w:szCs w:val="28"/>
                  <w:lang w:val="en-US"/>
                  <w:rPrChange w:id="8378" w:author="Пользователь" w:date="2022-12-22T02:42:00Z">
                    <w:rPr>
                      <w:b/>
                      <w:bCs/>
                      <w:i/>
                      <w:iCs/>
                      <w:color w:val="629755"/>
                      <w:lang w:val="en-US"/>
                    </w:rPr>
                  </w:rPrChange>
                </w:rPr>
                <w:delText xml:space="preserve">@return </w:delText>
              </w:r>
              <w:r w:rsidR="00D87BB2" w:rsidRPr="005A0097" w:rsidDel="00046F53">
                <w:rPr>
                  <w:i/>
                  <w:iCs/>
                  <w:color w:val="629755"/>
                  <w:szCs w:val="28"/>
                  <w:lang w:val="en-US"/>
                  <w:rPrChange w:id="8379" w:author="Пользователь" w:date="2022-12-22T02:42:00Z">
                    <w:rPr>
                      <w:i/>
                      <w:iCs/>
                      <w:color w:val="629755"/>
                      <w:lang w:val="en-US"/>
                    </w:rPr>
                  </w:rPrChange>
                </w:rPr>
                <w:delText xml:space="preserve">- </w:delText>
              </w:r>
              <w:r w:rsidR="00D87BB2" w:rsidRPr="005A0097" w:rsidDel="00046F53">
                <w:rPr>
                  <w:i/>
                  <w:iCs/>
                  <w:color w:val="629755"/>
                  <w:szCs w:val="28"/>
                  <w:rPrChange w:id="8380" w:author="Пользователь" w:date="2022-12-22T02:42:00Z">
                    <w:rPr>
                      <w:i/>
                      <w:iCs/>
                      <w:color w:val="629755"/>
                    </w:rPr>
                  </w:rPrChange>
                </w:rPr>
                <w:delText>рабочая</w:delText>
              </w:r>
              <w:r w:rsidR="00D87BB2" w:rsidRPr="005A0097" w:rsidDel="00046F53">
                <w:rPr>
                  <w:i/>
                  <w:iCs/>
                  <w:color w:val="629755"/>
                  <w:szCs w:val="28"/>
                  <w:lang w:val="en-US"/>
                  <w:rPrChange w:id="8381" w:author="Пользователь" w:date="2022-12-22T02:42:00Z">
                    <w:rPr>
                      <w:i/>
                      <w:iCs/>
                      <w:color w:val="629755"/>
                      <w:lang w:val="en-US"/>
                    </w:rPr>
                  </w:rPrChange>
                </w:rPr>
                <w:delText xml:space="preserve"> </w:delText>
              </w:r>
              <w:r w:rsidR="00D87BB2" w:rsidRPr="005A0097" w:rsidDel="00046F53">
                <w:rPr>
                  <w:i/>
                  <w:iCs/>
                  <w:color w:val="629755"/>
                  <w:szCs w:val="28"/>
                  <w:rPrChange w:id="8382" w:author="Пользователь" w:date="2022-12-22T02:42:00Z">
                    <w:rPr>
                      <w:i/>
                      <w:iCs/>
                      <w:color w:val="629755"/>
                    </w:rPr>
                  </w:rPrChange>
                </w:rPr>
                <w:delText>книга</w:delText>
              </w:r>
              <w:r w:rsidR="00D87BB2" w:rsidRPr="005A0097" w:rsidDel="00046F53">
                <w:rPr>
                  <w:i/>
                  <w:iCs/>
                  <w:color w:val="629755"/>
                  <w:szCs w:val="28"/>
                  <w:lang w:val="en-US"/>
                  <w:rPrChange w:id="8383" w:author="Пользователь" w:date="2022-12-22T02:42:00Z">
                    <w:rPr>
                      <w:i/>
                      <w:iCs/>
                      <w:color w:val="629755"/>
                      <w:lang w:val="en-US"/>
                    </w:rPr>
                  </w:rPrChange>
                </w:rPr>
                <w:delText xml:space="preserve"> </w:delText>
              </w:r>
              <w:r w:rsidR="00D87BB2" w:rsidRPr="005A0097" w:rsidDel="00046F53">
                <w:rPr>
                  <w:i/>
                  <w:iCs/>
                  <w:color w:val="629755"/>
                  <w:szCs w:val="28"/>
                  <w:rPrChange w:id="8384" w:author="Пользователь" w:date="2022-12-22T02:42:00Z">
                    <w:rPr>
                      <w:i/>
                      <w:iCs/>
                      <w:color w:val="629755"/>
                    </w:rPr>
                  </w:rPrChange>
                </w:rPr>
                <w:delText>с</w:delText>
              </w:r>
              <w:r w:rsidR="00D87BB2" w:rsidRPr="005A0097" w:rsidDel="00046F53">
                <w:rPr>
                  <w:i/>
                  <w:iCs/>
                  <w:color w:val="629755"/>
                  <w:szCs w:val="28"/>
                  <w:lang w:val="en-US"/>
                  <w:rPrChange w:id="8385" w:author="Пользователь" w:date="2022-12-22T02:42:00Z">
                    <w:rPr>
                      <w:i/>
                      <w:iCs/>
                      <w:color w:val="629755"/>
                      <w:lang w:val="en-US"/>
                    </w:rPr>
                  </w:rPrChange>
                </w:rPr>
                <w:delText xml:space="preserve"> </w:delText>
              </w:r>
              <w:r w:rsidR="00D87BB2" w:rsidRPr="005A0097" w:rsidDel="00046F53">
                <w:rPr>
                  <w:i/>
                  <w:iCs/>
                  <w:color w:val="629755"/>
                  <w:szCs w:val="28"/>
                  <w:rPrChange w:id="8386" w:author="Пользователь" w:date="2022-12-22T02:42:00Z">
                    <w:rPr>
                      <w:i/>
                      <w:iCs/>
                      <w:color w:val="629755"/>
                    </w:rPr>
                  </w:rPrChange>
                </w:rPr>
                <w:delText>данными</w:delText>
              </w:r>
              <w:r w:rsidR="00D87BB2" w:rsidRPr="005A0097" w:rsidDel="00046F53">
                <w:rPr>
                  <w:i/>
                  <w:iCs/>
                  <w:color w:val="629755"/>
                  <w:szCs w:val="28"/>
                  <w:lang w:val="en-US"/>
                  <w:rPrChange w:id="8387" w:author="Пользователь" w:date="2022-12-22T02:42:00Z">
                    <w:rPr>
                      <w:i/>
                      <w:iCs/>
                      <w:color w:val="629755"/>
                      <w:lang w:val="en-US"/>
                    </w:rPr>
                  </w:rPrChange>
                </w:rPr>
                <w:delText>. *</w:delText>
              </w:r>
              <w:r w:rsidR="00D87BB2" w:rsidRPr="005A0097" w:rsidDel="00046F53">
                <w:rPr>
                  <w:i/>
                  <w:iCs/>
                  <w:color w:val="629755"/>
                  <w:szCs w:val="28"/>
                  <w:lang w:val="en-US"/>
                  <w:rPrChange w:id="8388" w:author="Пользователь" w:date="2022-12-22T02:42:00Z">
                    <w:rPr>
                      <w:i/>
                      <w:iCs/>
                      <w:color w:val="629755"/>
                      <w:lang w:val="en-US"/>
                    </w:rPr>
                  </w:rPrChange>
                </w:rPr>
                <w:br/>
                <w:delText xml:space="preserve">     ***************************************************************************************************/</w:delText>
              </w:r>
              <w:r w:rsidR="00D87BB2" w:rsidRPr="005A0097" w:rsidDel="00046F53">
                <w:rPr>
                  <w:i/>
                  <w:iCs/>
                  <w:color w:val="629755"/>
                  <w:szCs w:val="28"/>
                  <w:lang w:val="en-US"/>
                  <w:rPrChange w:id="8389" w:author="Пользователь" w:date="2022-12-22T02:42:00Z">
                    <w:rPr>
                      <w:i/>
                      <w:iCs/>
                      <w:color w:val="629755"/>
                      <w:lang w:val="en-US"/>
                    </w:rPr>
                  </w:rPrChange>
                </w:rPr>
                <w:br/>
                <w:delText xml:space="preserve">    </w:delText>
              </w:r>
              <w:r w:rsidR="00D87BB2" w:rsidRPr="005A0097" w:rsidDel="00046F53">
                <w:rPr>
                  <w:color w:val="CC7832"/>
                  <w:szCs w:val="28"/>
                  <w:lang w:val="en-US"/>
                  <w:rPrChange w:id="8390" w:author="Пользователь" w:date="2022-12-22T02:42:00Z">
                    <w:rPr>
                      <w:color w:val="CC7832"/>
                      <w:lang w:val="en-US"/>
                    </w:rPr>
                  </w:rPrChange>
                </w:rPr>
                <w:delText xml:space="preserve">private static </w:delText>
              </w:r>
              <w:r w:rsidR="00D87BB2" w:rsidRPr="005A0097" w:rsidDel="00046F53">
                <w:rPr>
                  <w:color w:val="A9B7C6"/>
                  <w:szCs w:val="28"/>
                  <w:lang w:val="en-US"/>
                  <w:rPrChange w:id="8391" w:author="Пользователь" w:date="2022-12-22T02:42:00Z">
                    <w:rPr>
                      <w:color w:val="A9B7C6"/>
                      <w:lang w:val="en-US"/>
                    </w:rPr>
                  </w:rPrChange>
                </w:rPr>
                <w:delText xml:space="preserve">XSSFWorkbook </w:delText>
              </w:r>
              <w:r w:rsidR="00D87BB2" w:rsidRPr="005A0097" w:rsidDel="00046F53">
                <w:rPr>
                  <w:color w:val="FFC66D"/>
                  <w:szCs w:val="28"/>
                  <w:lang w:val="en-US"/>
                  <w:rPrChange w:id="8392" w:author="Пользователь" w:date="2022-12-22T02:42:00Z">
                    <w:rPr>
                      <w:color w:val="FFC66D"/>
                      <w:lang w:val="en-US"/>
                    </w:rPr>
                  </w:rPrChange>
                </w:rPr>
                <w:delText>openExcel</w:delText>
              </w:r>
              <w:r w:rsidR="00D87BB2" w:rsidRPr="005A0097" w:rsidDel="00046F53">
                <w:rPr>
                  <w:color w:val="A9B7C6"/>
                  <w:szCs w:val="28"/>
                  <w:lang w:val="en-US"/>
                  <w:rPrChange w:id="8393" w:author="Пользователь" w:date="2022-12-22T02:42:00Z">
                    <w:rPr>
                      <w:color w:val="A9B7C6"/>
                      <w:lang w:val="en-US"/>
                    </w:rPr>
                  </w:rPrChange>
                </w:rPr>
                <w:delText>() {</w:delText>
              </w:r>
              <w:r w:rsidR="00D87BB2" w:rsidRPr="005A0097" w:rsidDel="00046F53">
                <w:rPr>
                  <w:color w:val="A9B7C6"/>
                  <w:szCs w:val="28"/>
                  <w:lang w:val="en-US"/>
                  <w:rPrChange w:id="8394" w:author="Пользователь" w:date="2022-12-22T02:42:00Z">
                    <w:rPr>
                      <w:color w:val="A9B7C6"/>
                      <w:lang w:val="en-US"/>
                    </w:rPr>
                  </w:rPrChange>
                </w:rPr>
                <w:br/>
                <w:delText xml:space="preserve">        XSSFWorkbook wb = </w:delText>
              </w:r>
              <w:r w:rsidR="00D87BB2" w:rsidRPr="005A0097" w:rsidDel="00046F53">
                <w:rPr>
                  <w:color w:val="CC7832"/>
                  <w:szCs w:val="28"/>
                  <w:lang w:val="en-US"/>
                  <w:rPrChange w:id="8395" w:author="Пользователь" w:date="2022-12-22T02:42:00Z">
                    <w:rPr>
                      <w:color w:val="CC7832"/>
                      <w:lang w:val="en-US"/>
                    </w:rPr>
                  </w:rPrChange>
                </w:rPr>
                <w:delText>null;</w:delText>
              </w:r>
              <w:r w:rsidR="00D87BB2" w:rsidRPr="005A0097" w:rsidDel="00046F53">
                <w:rPr>
                  <w:color w:val="CC7832"/>
                  <w:szCs w:val="28"/>
                  <w:lang w:val="en-US"/>
                  <w:rPrChange w:id="8396" w:author="Пользователь" w:date="2022-12-22T02:42:00Z">
                    <w:rPr>
                      <w:color w:val="CC7832"/>
                      <w:lang w:val="en-US"/>
                    </w:rPr>
                  </w:rPrChange>
                </w:rPr>
                <w:br/>
                <w:delText xml:space="preserve">        try</w:delText>
              </w:r>
              <w:r w:rsidR="00D87BB2" w:rsidRPr="005A0097" w:rsidDel="00046F53">
                <w:rPr>
                  <w:color w:val="A9B7C6"/>
                  <w:szCs w:val="28"/>
                  <w:lang w:val="en-US"/>
                  <w:rPrChange w:id="8397" w:author="Пользователь" w:date="2022-12-22T02:42:00Z">
                    <w:rPr>
                      <w:color w:val="A9B7C6"/>
                      <w:lang w:val="en-US"/>
                    </w:rPr>
                  </w:rPrChange>
                </w:rPr>
                <w:delText xml:space="preserve">(FileInputStream fis = </w:delText>
              </w:r>
              <w:r w:rsidR="00D87BB2" w:rsidRPr="005A0097" w:rsidDel="00046F53">
                <w:rPr>
                  <w:color w:val="CC7832"/>
                  <w:szCs w:val="28"/>
                  <w:lang w:val="en-US"/>
                  <w:rPrChange w:id="8398" w:author="Пользователь" w:date="2022-12-22T02:42:00Z">
                    <w:rPr>
                      <w:color w:val="CC7832"/>
                      <w:lang w:val="en-US"/>
                    </w:rPr>
                  </w:rPrChange>
                </w:rPr>
                <w:delText xml:space="preserve">new </w:delText>
              </w:r>
              <w:r w:rsidR="00D87BB2" w:rsidRPr="005A0097" w:rsidDel="00046F53">
                <w:rPr>
                  <w:color w:val="A9B7C6"/>
                  <w:szCs w:val="28"/>
                  <w:lang w:val="en-US"/>
                  <w:rPrChange w:id="8399" w:author="Пользователь" w:date="2022-12-22T02:42:00Z">
                    <w:rPr>
                      <w:color w:val="A9B7C6"/>
                      <w:lang w:val="en-US"/>
                    </w:rPr>
                  </w:rPrChange>
                </w:rPr>
                <w:delText>FileInputStream(</w:delText>
              </w:r>
              <w:r w:rsidR="00D87BB2" w:rsidRPr="005A0097" w:rsidDel="00046F53">
                <w:rPr>
                  <w:color w:val="6A8759"/>
                  <w:szCs w:val="28"/>
                  <w:lang w:val="en-US"/>
                  <w:rPrChange w:id="8400" w:author="Пользователь" w:date="2022-12-22T02:42:00Z">
                    <w:rPr>
                      <w:color w:val="6A8759"/>
                      <w:lang w:val="en-US"/>
                    </w:rPr>
                  </w:rPrChange>
                </w:rPr>
                <w:delText>"timeintervals.xlsx"</w:delText>
              </w:r>
              <w:r w:rsidR="00D87BB2" w:rsidRPr="005A0097" w:rsidDel="00046F53">
                <w:rPr>
                  <w:color w:val="A9B7C6"/>
                  <w:szCs w:val="28"/>
                  <w:lang w:val="en-US"/>
                  <w:rPrChange w:id="8401" w:author="Пользователь" w:date="2022-12-22T02:42:00Z">
                    <w:rPr>
                      <w:color w:val="A9B7C6"/>
                      <w:lang w:val="en-US"/>
                    </w:rPr>
                  </w:rPrChange>
                </w:rPr>
                <w:delText>)) {</w:delText>
              </w:r>
              <w:r w:rsidR="00D87BB2" w:rsidRPr="005A0097" w:rsidDel="00046F53">
                <w:rPr>
                  <w:color w:val="A9B7C6"/>
                  <w:szCs w:val="28"/>
                  <w:lang w:val="en-US"/>
                  <w:rPrChange w:id="8402" w:author="Пользователь" w:date="2022-12-22T02:42:00Z">
                    <w:rPr>
                      <w:color w:val="A9B7C6"/>
                      <w:lang w:val="en-US"/>
                    </w:rPr>
                  </w:rPrChange>
                </w:rPr>
                <w:br/>
                <w:delText xml:space="preserve">            wb = </w:delText>
              </w:r>
              <w:r w:rsidR="00D87BB2" w:rsidRPr="005A0097" w:rsidDel="00046F53">
                <w:rPr>
                  <w:color w:val="CC7832"/>
                  <w:szCs w:val="28"/>
                  <w:lang w:val="en-US"/>
                  <w:rPrChange w:id="8403" w:author="Пользователь" w:date="2022-12-22T02:42:00Z">
                    <w:rPr>
                      <w:color w:val="CC7832"/>
                      <w:lang w:val="en-US"/>
                    </w:rPr>
                  </w:rPrChange>
                </w:rPr>
                <w:delText xml:space="preserve">new </w:delText>
              </w:r>
              <w:r w:rsidR="00D87BB2" w:rsidRPr="005A0097" w:rsidDel="00046F53">
                <w:rPr>
                  <w:color w:val="A9B7C6"/>
                  <w:szCs w:val="28"/>
                  <w:lang w:val="en-US"/>
                  <w:rPrChange w:id="8404" w:author="Пользователь" w:date="2022-12-22T02:42:00Z">
                    <w:rPr>
                      <w:color w:val="A9B7C6"/>
                      <w:lang w:val="en-US"/>
                    </w:rPr>
                  </w:rPrChange>
                </w:rPr>
                <w:delText>XSSFWorkbook(fis)</w:delText>
              </w:r>
              <w:r w:rsidR="00D87BB2" w:rsidRPr="005A0097" w:rsidDel="00046F53">
                <w:rPr>
                  <w:color w:val="CC7832"/>
                  <w:szCs w:val="28"/>
                  <w:lang w:val="en-US"/>
                  <w:rPrChange w:id="8405" w:author="Пользователь" w:date="2022-12-22T02:42:00Z">
                    <w:rPr>
                      <w:color w:val="CC7832"/>
                      <w:lang w:val="en-US"/>
                    </w:rPr>
                  </w:rPrChange>
                </w:rPr>
                <w:delText>;</w:delText>
              </w:r>
              <w:r w:rsidR="00D87BB2" w:rsidRPr="005A0097" w:rsidDel="00046F53">
                <w:rPr>
                  <w:color w:val="CC7832"/>
                  <w:szCs w:val="28"/>
                  <w:lang w:val="en-US"/>
                  <w:rPrChange w:id="8406" w:author="Пользователь" w:date="2022-12-22T02:42:00Z">
                    <w:rPr>
                      <w:color w:val="CC7832"/>
                      <w:lang w:val="en-US"/>
                    </w:rPr>
                  </w:rPrChange>
                </w:rPr>
                <w:br/>
                <w:delText xml:space="preserve">        </w:delText>
              </w:r>
              <w:r w:rsidR="00D87BB2" w:rsidRPr="005A0097" w:rsidDel="00046F53">
                <w:rPr>
                  <w:color w:val="A9B7C6"/>
                  <w:szCs w:val="28"/>
                  <w:lang w:val="en-US"/>
                  <w:rPrChange w:id="8407" w:author="Пользователь" w:date="2022-12-22T02:42:00Z">
                    <w:rPr>
                      <w:color w:val="A9B7C6"/>
                      <w:lang w:val="en-US"/>
                    </w:rPr>
                  </w:rPrChange>
                </w:rPr>
                <w:delText>}</w:delText>
              </w:r>
              <w:r w:rsidR="00D87BB2" w:rsidRPr="005A0097" w:rsidDel="00046F53">
                <w:rPr>
                  <w:color w:val="A9B7C6"/>
                  <w:szCs w:val="28"/>
                  <w:lang w:val="en-US"/>
                  <w:rPrChange w:id="8408" w:author="Пользователь" w:date="2022-12-22T02:42:00Z">
                    <w:rPr>
                      <w:color w:val="A9B7C6"/>
                      <w:lang w:val="en-US"/>
                    </w:rPr>
                  </w:rPrChange>
                </w:rPr>
                <w:br/>
                <w:delText xml:space="preserve">        </w:delText>
              </w:r>
              <w:r w:rsidR="00D87BB2" w:rsidRPr="005A0097" w:rsidDel="00046F53">
                <w:rPr>
                  <w:color w:val="CC7832"/>
                  <w:szCs w:val="28"/>
                  <w:lang w:val="en-US"/>
                  <w:rPrChange w:id="8409" w:author="Пользователь" w:date="2022-12-22T02:42:00Z">
                    <w:rPr>
                      <w:color w:val="CC7832"/>
                      <w:lang w:val="en-US"/>
                    </w:rPr>
                  </w:rPrChange>
                </w:rPr>
                <w:delText>catch</w:delText>
              </w:r>
              <w:r w:rsidR="00D87BB2" w:rsidRPr="005A0097" w:rsidDel="00046F53">
                <w:rPr>
                  <w:color w:val="A9B7C6"/>
                  <w:szCs w:val="28"/>
                  <w:lang w:val="en-US"/>
                  <w:rPrChange w:id="8410" w:author="Пользователь" w:date="2022-12-22T02:42:00Z">
                    <w:rPr>
                      <w:color w:val="A9B7C6"/>
                      <w:lang w:val="en-US"/>
                    </w:rPr>
                  </w:rPrChange>
                </w:rPr>
                <w:delText>(FileNotFoundException e) {</w:delText>
              </w:r>
              <w:r w:rsidR="00D87BB2" w:rsidRPr="005A0097" w:rsidDel="00046F53">
                <w:rPr>
                  <w:color w:val="A9B7C6"/>
                  <w:szCs w:val="28"/>
                  <w:lang w:val="en-US"/>
                  <w:rPrChange w:id="8411" w:author="Пользователь" w:date="2022-12-22T02:42:00Z">
                    <w:rPr>
                      <w:color w:val="A9B7C6"/>
                      <w:lang w:val="en-US"/>
                    </w:rPr>
                  </w:rPrChange>
                </w:rPr>
                <w:br/>
                <w:delText xml:space="preserve">            System.</w:delText>
              </w:r>
              <w:r w:rsidR="00D87BB2" w:rsidRPr="005A0097" w:rsidDel="00046F53">
                <w:rPr>
                  <w:i/>
                  <w:iCs/>
                  <w:color w:val="9876AA"/>
                  <w:szCs w:val="28"/>
                  <w:lang w:val="en-US"/>
                  <w:rPrChange w:id="8412" w:author="Пользователь" w:date="2022-12-22T02:42:00Z">
                    <w:rPr>
                      <w:i/>
                      <w:iCs/>
                      <w:color w:val="9876AA"/>
                      <w:lang w:val="en-US"/>
                    </w:rPr>
                  </w:rPrChange>
                </w:rPr>
                <w:delText>out</w:delText>
              </w:r>
              <w:r w:rsidR="00D87BB2" w:rsidRPr="005A0097" w:rsidDel="00046F53">
                <w:rPr>
                  <w:color w:val="A9B7C6"/>
                  <w:szCs w:val="28"/>
                  <w:lang w:val="en-US"/>
                  <w:rPrChange w:id="8413" w:author="Пользователь" w:date="2022-12-22T02:42:00Z">
                    <w:rPr>
                      <w:color w:val="A9B7C6"/>
                      <w:lang w:val="en-US"/>
                    </w:rPr>
                  </w:rPrChange>
                </w:rPr>
                <w:delText>.println(</w:delText>
              </w:r>
              <w:r w:rsidR="00D87BB2" w:rsidRPr="005A0097" w:rsidDel="00046F53">
                <w:rPr>
                  <w:color w:val="6A8759"/>
                  <w:szCs w:val="28"/>
                  <w:lang w:val="en-US"/>
                  <w:rPrChange w:id="8414" w:author="Пользователь" w:date="2022-12-22T02:42:00Z">
                    <w:rPr>
                      <w:color w:val="6A8759"/>
                      <w:lang w:val="en-US"/>
                    </w:rPr>
                  </w:rPrChange>
                </w:rPr>
                <w:delText>"</w:delText>
              </w:r>
              <w:r w:rsidR="00D87BB2" w:rsidRPr="005A0097" w:rsidDel="00046F53">
                <w:rPr>
                  <w:color w:val="6A8759"/>
                  <w:szCs w:val="28"/>
                  <w:rPrChange w:id="8415" w:author="Пользователь" w:date="2022-12-22T02:42:00Z">
                    <w:rPr>
                      <w:color w:val="6A8759"/>
                    </w:rPr>
                  </w:rPrChange>
                </w:rPr>
                <w:delText>Не</w:delText>
              </w:r>
              <w:r w:rsidR="00D87BB2" w:rsidRPr="005A0097" w:rsidDel="00046F53">
                <w:rPr>
                  <w:color w:val="6A8759"/>
                  <w:szCs w:val="28"/>
                  <w:lang w:val="en-US"/>
                  <w:rPrChange w:id="8416" w:author="Пользователь" w:date="2022-12-22T02:42:00Z">
                    <w:rPr>
                      <w:color w:val="6A8759"/>
                      <w:lang w:val="en-US"/>
                    </w:rPr>
                  </w:rPrChange>
                </w:rPr>
                <w:delText xml:space="preserve"> </w:delText>
              </w:r>
              <w:r w:rsidR="00D87BB2" w:rsidRPr="005A0097" w:rsidDel="00046F53">
                <w:rPr>
                  <w:color w:val="6A8759"/>
                  <w:szCs w:val="28"/>
                  <w:rPrChange w:id="8417" w:author="Пользователь" w:date="2022-12-22T02:42:00Z">
                    <w:rPr>
                      <w:color w:val="6A8759"/>
                    </w:rPr>
                  </w:rPrChange>
                </w:rPr>
                <w:delText>удалось</w:delText>
              </w:r>
              <w:r w:rsidR="00D87BB2" w:rsidRPr="005A0097" w:rsidDel="00046F53">
                <w:rPr>
                  <w:color w:val="6A8759"/>
                  <w:szCs w:val="28"/>
                  <w:lang w:val="en-US"/>
                  <w:rPrChange w:id="8418" w:author="Пользователь" w:date="2022-12-22T02:42:00Z">
                    <w:rPr>
                      <w:color w:val="6A8759"/>
                      <w:lang w:val="en-US"/>
                    </w:rPr>
                  </w:rPrChange>
                </w:rPr>
                <w:delText xml:space="preserve"> </w:delText>
              </w:r>
              <w:r w:rsidR="00D87BB2" w:rsidRPr="005A0097" w:rsidDel="00046F53">
                <w:rPr>
                  <w:color w:val="6A8759"/>
                  <w:szCs w:val="28"/>
                  <w:rPrChange w:id="8419" w:author="Пользователь" w:date="2022-12-22T02:42:00Z">
                    <w:rPr>
                      <w:color w:val="6A8759"/>
                    </w:rPr>
                  </w:rPrChange>
                </w:rPr>
                <w:delText>открыть</w:delText>
              </w:r>
              <w:r w:rsidR="00D87BB2" w:rsidRPr="005A0097" w:rsidDel="00046F53">
                <w:rPr>
                  <w:color w:val="6A8759"/>
                  <w:szCs w:val="28"/>
                  <w:lang w:val="en-US"/>
                  <w:rPrChange w:id="8420" w:author="Пользователь" w:date="2022-12-22T02:42:00Z">
                    <w:rPr>
                      <w:color w:val="6A8759"/>
                      <w:lang w:val="en-US"/>
                    </w:rPr>
                  </w:rPrChange>
                </w:rPr>
                <w:delText xml:space="preserve"> </w:delText>
              </w:r>
              <w:r w:rsidR="00D87BB2" w:rsidRPr="005A0097" w:rsidDel="00046F53">
                <w:rPr>
                  <w:color w:val="6A8759"/>
                  <w:szCs w:val="28"/>
                  <w:rPrChange w:id="8421" w:author="Пользователь" w:date="2022-12-22T02:42:00Z">
                    <w:rPr>
                      <w:color w:val="6A8759"/>
                    </w:rPr>
                  </w:rPrChange>
                </w:rPr>
                <w:delText>файл</w:delText>
              </w:r>
              <w:r w:rsidR="00D87BB2" w:rsidRPr="005A0097" w:rsidDel="00046F53">
                <w:rPr>
                  <w:color w:val="6A8759"/>
                  <w:szCs w:val="28"/>
                  <w:lang w:val="en-US"/>
                  <w:rPrChange w:id="8422" w:author="Пользователь" w:date="2022-12-22T02:42:00Z">
                    <w:rPr>
                      <w:color w:val="6A8759"/>
                      <w:lang w:val="en-US"/>
                    </w:rPr>
                  </w:rPrChange>
                </w:rPr>
                <w:delText xml:space="preserve"> timeintervals.xlsx"</w:delText>
              </w:r>
              <w:r w:rsidR="00D87BB2" w:rsidRPr="005A0097" w:rsidDel="00046F53">
                <w:rPr>
                  <w:color w:val="A9B7C6"/>
                  <w:szCs w:val="28"/>
                  <w:lang w:val="en-US"/>
                  <w:rPrChange w:id="8423" w:author="Пользователь" w:date="2022-12-22T02:42:00Z">
                    <w:rPr>
                      <w:color w:val="A9B7C6"/>
                      <w:lang w:val="en-US"/>
                    </w:rPr>
                  </w:rPrChange>
                </w:rPr>
                <w:delText>)</w:delText>
              </w:r>
              <w:r w:rsidR="00D87BB2" w:rsidRPr="005A0097" w:rsidDel="00046F53">
                <w:rPr>
                  <w:color w:val="CC7832"/>
                  <w:szCs w:val="28"/>
                  <w:lang w:val="en-US"/>
                  <w:rPrChange w:id="8424" w:author="Пользователь" w:date="2022-12-22T02:42:00Z">
                    <w:rPr>
                      <w:color w:val="CC7832"/>
                      <w:lang w:val="en-US"/>
                    </w:rPr>
                  </w:rPrChange>
                </w:rPr>
                <w:delText>;</w:delText>
              </w:r>
              <w:r w:rsidR="00D87BB2" w:rsidRPr="005A0097" w:rsidDel="00046F53">
                <w:rPr>
                  <w:color w:val="CC7832"/>
                  <w:szCs w:val="28"/>
                  <w:lang w:val="en-US"/>
                  <w:rPrChange w:id="8425" w:author="Пользователь" w:date="2022-12-22T02:42:00Z">
                    <w:rPr>
                      <w:color w:val="CC7832"/>
                      <w:lang w:val="en-US"/>
                    </w:rPr>
                  </w:rPrChange>
                </w:rPr>
                <w:br/>
                <w:delText xml:space="preserve">            </w:delText>
              </w:r>
              <w:r w:rsidR="00D87BB2" w:rsidRPr="005A0097" w:rsidDel="00046F53">
                <w:rPr>
                  <w:color w:val="A9B7C6"/>
                  <w:szCs w:val="28"/>
                  <w:lang w:val="en-US"/>
                  <w:rPrChange w:id="8426" w:author="Пользователь" w:date="2022-12-22T02:42:00Z">
                    <w:rPr>
                      <w:color w:val="A9B7C6"/>
                      <w:lang w:val="en-US"/>
                    </w:rPr>
                  </w:rPrChange>
                </w:rPr>
                <w:delText>e.printStackTrace()</w:delText>
              </w:r>
              <w:r w:rsidR="00D87BB2" w:rsidRPr="005A0097" w:rsidDel="00046F53">
                <w:rPr>
                  <w:color w:val="CC7832"/>
                  <w:szCs w:val="28"/>
                  <w:lang w:val="en-US"/>
                  <w:rPrChange w:id="8427" w:author="Пользователь" w:date="2022-12-22T02:42:00Z">
                    <w:rPr>
                      <w:color w:val="CC7832"/>
                      <w:lang w:val="en-US"/>
                    </w:rPr>
                  </w:rPrChange>
                </w:rPr>
                <w:delText>;</w:delText>
              </w:r>
              <w:r w:rsidR="00D87BB2" w:rsidRPr="005A0097" w:rsidDel="00046F53">
                <w:rPr>
                  <w:color w:val="CC7832"/>
                  <w:szCs w:val="28"/>
                  <w:lang w:val="en-US"/>
                  <w:rPrChange w:id="8428" w:author="Пользователь" w:date="2022-12-22T02:42:00Z">
                    <w:rPr>
                      <w:color w:val="CC7832"/>
                      <w:lang w:val="en-US"/>
                    </w:rPr>
                  </w:rPrChange>
                </w:rPr>
                <w:br/>
                <w:delText xml:space="preserve">        </w:delText>
              </w:r>
              <w:r w:rsidR="00D87BB2" w:rsidRPr="005A0097" w:rsidDel="00046F53">
                <w:rPr>
                  <w:color w:val="A9B7C6"/>
                  <w:szCs w:val="28"/>
                  <w:lang w:val="en-US"/>
                  <w:rPrChange w:id="8429" w:author="Пользователь" w:date="2022-12-22T02:42:00Z">
                    <w:rPr>
                      <w:color w:val="A9B7C6"/>
                      <w:lang w:val="en-US"/>
                    </w:rPr>
                  </w:rPrChange>
                </w:rPr>
                <w:delText>}</w:delText>
              </w:r>
              <w:r w:rsidR="00D87BB2" w:rsidRPr="005A0097" w:rsidDel="00046F53">
                <w:rPr>
                  <w:color w:val="A9B7C6"/>
                  <w:szCs w:val="28"/>
                  <w:lang w:val="en-US"/>
                  <w:rPrChange w:id="8430" w:author="Пользователь" w:date="2022-12-22T02:42:00Z">
                    <w:rPr>
                      <w:color w:val="A9B7C6"/>
                      <w:lang w:val="en-US"/>
                    </w:rPr>
                  </w:rPrChange>
                </w:rPr>
                <w:br/>
                <w:delText xml:space="preserve">        </w:delText>
              </w:r>
              <w:r w:rsidR="00D87BB2" w:rsidRPr="005A0097" w:rsidDel="00046F53">
                <w:rPr>
                  <w:color w:val="CC7832"/>
                  <w:szCs w:val="28"/>
                  <w:lang w:val="en-US"/>
                  <w:rPrChange w:id="8431" w:author="Пользователь" w:date="2022-12-22T02:42:00Z">
                    <w:rPr>
                      <w:color w:val="CC7832"/>
                      <w:lang w:val="en-US"/>
                    </w:rPr>
                  </w:rPrChange>
                </w:rPr>
                <w:delText>catch</w:delText>
              </w:r>
              <w:r w:rsidR="00D87BB2" w:rsidRPr="005A0097" w:rsidDel="00046F53">
                <w:rPr>
                  <w:color w:val="A9B7C6"/>
                  <w:szCs w:val="28"/>
                  <w:lang w:val="en-US"/>
                  <w:rPrChange w:id="8432" w:author="Пользователь" w:date="2022-12-22T02:42:00Z">
                    <w:rPr>
                      <w:color w:val="A9B7C6"/>
                      <w:lang w:val="en-US"/>
                    </w:rPr>
                  </w:rPrChange>
                </w:rPr>
                <w:delText>(IOException e) {</w:delText>
              </w:r>
              <w:r w:rsidR="00D87BB2" w:rsidRPr="005A0097" w:rsidDel="00046F53">
                <w:rPr>
                  <w:color w:val="A9B7C6"/>
                  <w:szCs w:val="28"/>
                  <w:lang w:val="en-US"/>
                  <w:rPrChange w:id="8433" w:author="Пользователь" w:date="2022-12-22T02:42:00Z">
                    <w:rPr>
                      <w:color w:val="A9B7C6"/>
                      <w:lang w:val="en-US"/>
                    </w:rPr>
                  </w:rPrChange>
                </w:rPr>
                <w:br/>
                <w:delText xml:space="preserve">            System.</w:delText>
              </w:r>
              <w:r w:rsidR="00D87BB2" w:rsidRPr="005A0097" w:rsidDel="00046F53">
                <w:rPr>
                  <w:i/>
                  <w:iCs/>
                  <w:color w:val="9876AA"/>
                  <w:szCs w:val="28"/>
                  <w:lang w:val="en-US"/>
                  <w:rPrChange w:id="8434" w:author="Пользователь" w:date="2022-12-22T02:42:00Z">
                    <w:rPr>
                      <w:i/>
                      <w:iCs/>
                      <w:color w:val="9876AA"/>
                      <w:lang w:val="en-US"/>
                    </w:rPr>
                  </w:rPrChange>
                </w:rPr>
                <w:delText>out</w:delText>
              </w:r>
              <w:r w:rsidR="00D87BB2" w:rsidRPr="005A0097" w:rsidDel="00046F53">
                <w:rPr>
                  <w:color w:val="A9B7C6"/>
                  <w:szCs w:val="28"/>
                  <w:lang w:val="en-US"/>
                  <w:rPrChange w:id="8435" w:author="Пользователь" w:date="2022-12-22T02:42:00Z">
                    <w:rPr>
                      <w:color w:val="A9B7C6"/>
                      <w:lang w:val="en-US"/>
                    </w:rPr>
                  </w:rPrChange>
                </w:rPr>
                <w:delText>.println(</w:delText>
              </w:r>
              <w:r w:rsidR="00D87BB2" w:rsidRPr="005A0097" w:rsidDel="00046F53">
                <w:rPr>
                  <w:color w:val="6A8759"/>
                  <w:szCs w:val="28"/>
                  <w:lang w:val="en-US"/>
                  <w:rPrChange w:id="8436" w:author="Пользователь" w:date="2022-12-22T02:42:00Z">
                    <w:rPr>
                      <w:color w:val="6A8759"/>
                      <w:lang w:val="en-US"/>
                    </w:rPr>
                  </w:rPrChange>
                </w:rPr>
                <w:delText>"</w:delText>
              </w:r>
              <w:r w:rsidR="00D87BB2" w:rsidRPr="005A0097" w:rsidDel="00046F53">
                <w:rPr>
                  <w:color w:val="6A8759"/>
                  <w:szCs w:val="28"/>
                  <w:rPrChange w:id="8437" w:author="Пользователь" w:date="2022-12-22T02:42:00Z">
                    <w:rPr>
                      <w:color w:val="6A8759"/>
                    </w:rPr>
                  </w:rPrChange>
                </w:rPr>
                <w:delText>Не</w:delText>
              </w:r>
              <w:r w:rsidR="00D87BB2" w:rsidRPr="005A0097" w:rsidDel="00046F53">
                <w:rPr>
                  <w:color w:val="6A8759"/>
                  <w:szCs w:val="28"/>
                  <w:lang w:val="en-US"/>
                  <w:rPrChange w:id="8438" w:author="Пользователь" w:date="2022-12-22T02:42:00Z">
                    <w:rPr>
                      <w:color w:val="6A8759"/>
                      <w:lang w:val="en-US"/>
                    </w:rPr>
                  </w:rPrChange>
                </w:rPr>
                <w:delText xml:space="preserve"> </w:delText>
              </w:r>
              <w:r w:rsidR="00D87BB2" w:rsidRPr="005A0097" w:rsidDel="00046F53">
                <w:rPr>
                  <w:color w:val="6A8759"/>
                  <w:szCs w:val="28"/>
                  <w:rPrChange w:id="8439" w:author="Пользователь" w:date="2022-12-22T02:42:00Z">
                    <w:rPr>
                      <w:color w:val="6A8759"/>
                    </w:rPr>
                  </w:rPrChange>
                </w:rPr>
                <w:delText>удалось</w:delText>
              </w:r>
              <w:r w:rsidR="00D87BB2" w:rsidRPr="005A0097" w:rsidDel="00046F53">
                <w:rPr>
                  <w:color w:val="6A8759"/>
                  <w:szCs w:val="28"/>
                  <w:lang w:val="en-US"/>
                  <w:rPrChange w:id="8440" w:author="Пользователь" w:date="2022-12-22T02:42:00Z">
                    <w:rPr>
                      <w:color w:val="6A8759"/>
                      <w:lang w:val="en-US"/>
                    </w:rPr>
                  </w:rPrChange>
                </w:rPr>
                <w:delText xml:space="preserve"> </w:delText>
              </w:r>
              <w:r w:rsidR="00D87BB2" w:rsidRPr="005A0097" w:rsidDel="00046F53">
                <w:rPr>
                  <w:color w:val="6A8759"/>
                  <w:szCs w:val="28"/>
                  <w:rPrChange w:id="8441" w:author="Пользователь" w:date="2022-12-22T02:42:00Z">
                    <w:rPr>
                      <w:color w:val="6A8759"/>
                    </w:rPr>
                  </w:rPrChange>
                </w:rPr>
                <w:delText>прочитать</w:delText>
              </w:r>
              <w:r w:rsidR="00D87BB2" w:rsidRPr="005A0097" w:rsidDel="00046F53">
                <w:rPr>
                  <w:color w:val="6A8759"/>
                  <w:szCs w:val="28"/>
                  <w:lang w:val="en-US"/>
                  <w:rPrChange w:id="8442" w:author="Пользователь" w:date="2022-12-22T02:42:00Z">
                    <w:rPr>
                      <w:color w:val="6A8759"/>
                      <w:lang w:val="en-US"/>
                    </w:rPr>
                  </w:rPrChange>
                </w:rPr>
                <w:delText xml:space="preserve"> </w:delText>
              </w:r>
              <w:r w:rsidR="00D87BB2" w:rsidRPr="005A0097" w:rsidDel="00046F53">
                <w:rPr>
                  <w:color w:val="6A8759"/>
                  <w:szCs w:val="28"/>
                  <w:rPrChange w:id="8443" w:author="Пользователь" w:date="2022-12-22T02:42:00Z">
                    <w:rPr>
                      <w:color w:val="6A8759"/>
                    </w:rPr>
                  </w:rPrChange>
                </w:rPr>
                <w:delText>информацию</w:delText>
              </w:r>
              <w:r w:rsidR="00D87BB2" w:rsidRPr="005A0097" w:rsidDel="00046F53">
                <w:rPr>
                  <w:color w:val="6A8759"/>
                  <w:szCs w:val="28"/>
                  <w:lang w:val="en-US"/>
                  <w:rPrChange w:id="8444" w:author="Пользователь" w:date="2022-12-22T02:42:00Z">
                    <w:rPr>
                      <w:color w:val="6A8759"/>
                      <w:lang w:val="en-US"/>
                    </w:rPr>
                  </w:rPrChange>
                </w:rPr>
                <w:delText xml:space="preserve"> </w:delText>
              </w:r>
              <w:r w:rsidR="00D87BB2" w:rsidRPr="005A0097" w:rsidDel="00046F53">
                <w:rPr>
                  <w:color w:val="6A8759"/>
                  <w:szCs w:val="28"/>
                  <w:rPrChange w:id="8445" w:author="Пользователь" w:date="2022-12-22T02:42:00Z">
                    <w:rPr>
                      <w:color w:val="6A8759"/>
                    </w:rPr>
                  </w:rPrChange>
                </w:rPr>
                <w:delText>из</w:delText>
              </w:r>
              <w:r w:rsidR="00D87BB2" w:rsidRPr="005A0097" w:rsidDel="00046F53">
                <w:rPr>
                  <w:color w:val="6A8759"/>
                  <w:szCs w:val="28"/>
                  <w:lang w:val="en-US"/>
                  <w:rPrChange w:id="8446" w:author="Пользователь" w:date="2022-12-22T02:42:00Z">
                    <w:rPr>
                      <w:color w:val="6A8759"/>
                      <w:lang w:val="en-US"/>
                    </w:rPr>
                  </w:rPrChange>
                </w:rPr>
                <w:delText xml:space="preserve"> </w:delText>
              </w:r>
              <w:r w:rsidR="00D87BB2" w:rsidRPr="005A0097" w:rsidDel="00046F53">
                <w:rPr>
                  <w:color w:val="6A8759"/>
                  <w:szCs w:val="28"/>
                  <w:rPrChange w:id="8447" w:author="Пользователь" w:date="2022-12-22T02:42:00Z">
                    <w:rPr>
                      <w:color w:val="6A8759"/>
                    </w:rPr>
                  </w:rPrChange>
                </w:rPr>
                <w:delText>файла</w:delText>
              </w:r>
              <w:r w:rsidR="00D87BB2" w:rsidRPr="005A0097" w:rsidDel="00046F53">
                <w:rPr>
                  <w:color w:val="6A8759"/>
                  <w:szCs w:val="28"/>
                  <w:lang w:val="en-US"/>
                  <w:rPrChange w:id="8448" w:author="Пользователь" w:date="2022-12-22T02:42:00Z">
                    <w:rPr>
                      <w:color w:val="6A8759"/>
                      <w:lang w:val="en-US"/>
                    </w:rPr>
                  </w:rPrChange>
                </w:rPr>
                <w:delText xml:space="preserve"> timeintervals.xlsx"</w:delText>
              </w:r>
              <w:r w:rsidR="00D87BB2" w:rsidRPr="005A0097" w:rsidDel="00046F53">
                <w:rPr>
                  <w:color w:val="A9B7C6"/>
                  <w:szCs w:val="28"/>
                  <w:lang w:val="en-US"/>
                  <w:rPrChange w:id="8449" w:author="Пользователь" w:date="2022-12-22T02:42:00Z">
                    <w:rPr>
                      <w:color w:val="A9B7C6"/>
                      <w:lang w:val="en-US"/>
                    </w:rPr>
                  </w:rPrChange>
                </w:rPr>
                <w:delText>)</w:delText>
              </w:r>
              <w:r w:rsidR="00D87BB2" w:rsidRPr="005A0097" w:rsidDel="00046F53">
                <w:rPr>
                  <w:color w:val="CC7832"/>
                  <w:szCs w:val="28"/>
                  <w:lang w:val="en-US"/>
                  <w:rPrChange w:id="8450" w:author="Пользователь" w:date="2022-12-22T02:42:00Z">
                    <w:rPr>
                      <w:color w:val="CC7832"/>
                      <w:lang w:val="en-US"/>
                    </w:rPr>
                  </w:rPrChange>
                </w:rPr>
                <w:delText>;</w:delText>
              </w:r>
              <w:r w:rsidR="00D87BB2" w:rsidRPr="005A0097" w:rsidDel="00046F53">
                <w:rPr>
                  <w:color w:val="CC7832"/>
                  <w:szCs w:val="28"/>
                  <w:lang w:val="en-US"/>
                  <w:rPrChange w:id="8451" w:author="Пользователь" w:date="2022-12-22T02:42:00Z">
                    <w:rPr>
                      <w:color w:val="CC7832"/>
                      <w:lang w:val="en-US"/>
                    </w:rPr>
                  </w:rPrChange>
                </w:rPr>
                <w:br/>
                <w:delText xml:space="preserve">            </w:delText>
              </w:r>
              <w:r w:rsidR="00D87BB2" w:rsidRPr="005A0097" w:rsidDel="00046F53">
                <w:rPr>
                  <w:color w:val="A9B7C6"/>
                  <w:szCs w:val="28"/>
                  <w:lang w:val="en-US"/>
                  <w:rPrChange w:id="8452" w:author="Пользователь" w:date="2022-12-22T02:42:00Z">
                    <w:rPr>
                      <w:color w:val="A9B7C6"/>
                      <w:lang w:val="en-US"/>
                    </w:rPr>
                  </w:rPrChange>
                </w:rPr>
                <w:delText>e.printStackTrace()</w:delText>
              </w:r>
              <w:r w:rsidR="00D87BB2" w:rsidRPr="005A0097" w:rsidDel="00046F53">
                <w:rPr>
                  <w:color w:val="CC7832"/>
                  <w:szCs w:val="28"/>
                  <w:lang w:val="en-US"/>
                  <w:rPrChange w:id="8453" w:author="Пользователь" w:date="2022-12-22T02:42:00Z">
                    <w:rPr>
                      <w:color w:val="CC7832"/>
                      <w:lang w:val="en-US"/>
                    </w:rPr>
                  </w:rPrChange>
                </w:rPr>
                <w:delText>;</w:delText>
              </w:r>
              <w:r w:rsidR="00D87BB2" w:rsidRPr="005A0097" w:rsidDel="00046F53">
                <w:rPr>
                  <w:color w:val="CC7832"/>
                  <w:szCs w:val="28"/>
                  <w:lang w:val="en-US"/>
                  <w:rPrChange w:id="8454" w:author="Пользователь" w:date="2022-12-22T02:42:00Z">
                    <w:rPr>
                      <w:color w:val="CC7832"/>
                      <w:lang w:val="en-US"/>
                    </w:rPr>
                  </w:rPrChange>
                </w:rPr>
                <w:br/>
                <w:delText xml:space="preserve">        </w:delText>
              </w:r>
              <w:r w:rsidR="00D87BB2" w:rsidRPr="005A0097" w:rsidDel="00046F53">
                <w:rPr>
                  <w:color w:val="A9B7C6"/>
                  <w:szCs w:val="28"/>
                  <w:lang w:val="en-US"/>
                  <w:rPrChange w:id="8455" w:author="Пользователь" w:date="2022-12-22T02:42:00Z">
                    <w:rPr>
                      <w:color w:val="A9B7C6"/>
                      <w:lang w:val="en-US"/>
                    </w:rPr>
                  </w:rPrChange>
                </w:rPr>
                <w:delText>}</w:delText>
              </w:r>
              <w:r w:rsidR="00D87BB2" w:rsidRPr="005A0097" w:rsidDel="00046F53">
                <w:rPr>
                  <w:color w:val="A9B7C6"/>
                  <w:szCs w:val="28"/>
                  <w:lang w:val="en-US"/>
                  <w:rPrChange w:id="8456" w:author="Пользователь" w:date="2022-12-22T02:42:00Z">
                    <w:rPr>
                      <w:color w:val="A9B7C6"/>
                      <w:lang w:val="en-US"/>
                    </w:rPr>
                  </w:rPrChange>
                </w:rPr>
                <w:br/>
              </w:r>
              <w:r w:rsidR="00D87BB2" w:rsidRPr="005A0097" w:rsidDel="00046F53">
                <w:rPr>
                  <w:color w:val="A9B7C6"/>
                  <w:szCs w:val="28"/>
                  <w:lang w:val="en-US"/>
                  <w:rPrChange w:id="8457" w:author="Пользователь" w:date="2022-12-22T02:42:00Z">
                    <w:rPr>
                      <w:color w:val="A9B7C6"/>
                      <w:lang w:val="en-US"/>
                    </w:rPr>
                  </w:rPrChange>
                </w:rPr>
                <w:br/>
                <w:delText xml:space="preserve">        </w:delText>
              </w:r>
              <w:r w:rsidR="00D87BB2" w:rsidRPr="005A0097" w:rsidDel="00046F53">
                <w:rPr>
                  <w:color w:val="CC7832"/>
                  <w:szCs w:val="28"/>
                  <w:lang w:val="en-US"/>
                  <w:rPrChange w:id="8458" w:author="Пользователь" w:date="2022-12-22T02:42:00Z">
                    <w:rPr>
                      <w:color w:val="CC7832"/>
                      <w:lang w:val="en-US"/>
                    </w:rPr>
                  </w:rPrChange>
                </w:rPr>
                <w:delText xml:space="preserve">return </w:delText>
              </w:r>
              <w:r w:rsidR="00D87BB2" w:rsidRPr="005A0097" w:rsidDel="00046F53">
                <w:rPr>
                  <w:color w:val="A9B7C6"/>
                  <w:szCs w:val="28"/>
                  <w:lang w:val="en-US"/>
                  <w:rPrChange w:id="8459" w:author="Пользователь" w:date="2022-12-22T02:42:00Z">
                    <w:rPr>
                      <w:color w:val="A9B7C6"/>
                      <w:lang w:val="en-US"/>
                    </w:rPr>
                  </w:rPrChange>
                </w:rPr>
                <w:delText>wb</w:delText>
              </w:r>
              <w:r w:rsidR="00D87BB2" w:rsidRPr="005A0097" w:rsidDel="00046F53">
                <w:rPr>
                  <w:color w:val="CC7832"/>
                  <w:szCs w:val="28"/>
                  <w:lang w:val="en-US"/>
                  <w:rPrChange w:id="8460" w:author="Пользователь" w:date="2022-12-22T02:42:00Z">
                    <w:rPr>
                      <w:color w:val="CC7832"/>
                      <w:lang w:val="en-US"/>
                    </w:rPr>
                  </w:rPrChange>
                </w:rPr>
                <w:delText>;</w:delText>
              </w:r>
              <w:r w:rsidR="00D87BB2" w:rsidRPr="005A0097" w:rsidDel="00046F53">
                <w:rPr>
                  <w:color w:val="CC7832"/>
                  <w:szCs w:val="28"/>
                  <w:lang w:val="en-US"/>
                  <w:rPrChange w:id="8461" w:author="Пользователь" w:date="2022-12-22T02:42:00Z">
                    <w:rPr>
                      <w:color w:val="CC7832"/>
                      <w:lang w:val="en-US"/>
                    </w:rPr>
                  </w:rPrChange>
                </w:rPr>
                <w:br/>
                <w:delText xml:space="preserve">    </w:delText>
              </w:r>
              <w:r w:rsidR="00D87BB2" w:rsidRPr="005A0097" w:rsidDel="00046F53">
                <w:rPr>
                  <w:color w:val="A9B7C6"/>
                  <w:szCs w:val="28"/>
                  <w:lang w:val="en-US"/>
                  <w:rPrChange w:id="8462" w:author="Пользователь" w:date="2022-12-22T02:42:00Z">
                    <w:rPr>
                      <w:color w:val="A9B7C6"/>
                      <w:lang w:val="en-US"/>
                    </w:rPr>
                  </w:rPrChange>
                </w:rPr>
                <w:delText>}</w:delText>
              </w:r>
              <w:r w:rsidR="00D87BB2" w:rsidRPr="005A0097" w:rsidDel="00046F53">
                <w:rPr>
                  <w:color w:val="A9B7C6"/>
                  <w:szCs w:val="28"/>
                  <w:lang w:val="en-US"/>
                  <w:rPrChange w:id="8463" w:author="Пользователь" w:date="2022-12-22T02:42:00Z">
                    <w:rPr>
                      <w:color w:val="A9B7C6"/>
                      <w:lang w:val="en-US"/>
                    </w:rPr>
                  </w:rPrChange>
                </w:rPr>
                <w:br/>
                <w:delText xml:space="preserve">    </w:delText>
              </w:r>
              <w:r w:rsidR="00D87BB2" w:rsidRPr="005A0097" w:rsidDel="00046F53">
                <w:rPr>
                  <w:i/>
                  <w:iCs/>
                  <w:color w:val="629755"/>
                  <w:szCs w:val="28"/>
                  <w:lang w:val="en-US"/>
                  <w:rPrChange w:id="8464" w:author="Пользователь" w:date="2022-12-22T02:42:00Z">
                    <w:rPr>
                      <w:i/>
                      <w:iCs/>
                      <w:color w:val="629755"/>
                      <w:lang w:val="en-US"/>
                    </w:rPr>
                  </w:rPrChange>
                </w:rPr>
                <w:delText>/****************************************************************************************************</w:delText>
              </w:r>
              <w:r w:rsidR="00D87BB2" w:rsidRPr="005A0097" w:rsidDel="00046F53">
                <w:rPr>
                  <w:i/>
                  <w:iCs/>
                  <w:color w:val="629755"/>
                  <w:szCs w:val="28"/>
                  <w:lang w:val="en-US"/>
                  <w:rPrChange w:id="8465" w:author="Пользователь" w:date="2022-12-22T02:42:00Z">
                    <w:rPr>
                      <w:i/>
                      <w:iCs/>
                      <w:color w:val="629755"/>
                      <w:lang w:val="en-US"/>
                    </w:rPr>
                  </w:rPrChange>
                </w:rPr>
                <w:br/>
                <w:delText xml:space="preserve">     * </w:delText>
              </w:r>
              <w:r w:rsidR="00D87BB2" w:rsidRPr="005A0097" w:rsidDel="00046F53">
                <w:rPr>
                  <w:i/>
                  <w:iCs/>
                  <w:color w:val="629755"/>
                  <w:szCs w:val="28"/>
                  <w:rPrChange w:id="8466" w:author="Пользователь" w:date="2022-12-22T02:42:00Z">
                    <w:rPr>
                      <w:i/>
                      <w:iCs/>
                      <w:color w:val="629755"/>
                    </w:rPr>
                  </w:rPrChange>
                </w:rPr>
                <w:delText>Загрузка</w:delText>
              </w:r>
              <w:r w:rsidR="00D87BB2" w:rsidRPr="005A0097" w:rsidDel="00046F53">
                <w:rPr>
                  <w:i/>
                  <w:iCs/>
                  <w:color w:val="629755"/>
                  <w:szCs w:val="28"/>
                  <w:lang w:val="en-US"/>
                  <w:rPrChange w:id="8467" w:author="Пользователь" w:date="2022-12-22T02:42:00Z">
                    <w:rPr>
                      <w:i/>
                      <w:iCs/>
                      <w:color w:val="629755"/>
                      <w:lang w:val="en-US"/>
                    </w:rPr>
                  </w:rPrChange>
                </w:rPr>
                <w:delText xml:space="preserve"> </w:delText>
              </w:r>
              <w:r w:rsidR="00D87BB2" w:rsidRPr="005A0097" w:rsidDel="00046F53">
                <w:rPr>
                  <w:i/>
                  <w:iCs/>
                  <w:color w:val="629755"/>
                  <w:szCs w:val="28"/>
                  <w:rPrChange w:id="8468" w:author="Пользователь" w:date="2022-12-22T02:42:00Z">
                    <w:rPr>
                      <w:i/>
                      <w:iCs/>
                      <w:color w:val="629755"/>
                    </w:rPr>
                  </w:rPrChange>
                </w:rPr>
                <w:delText>списка</w:delText>
              </w:r>
              <w:r w:rsidR="00D87BB2" w:rsidRPr="005A0097" w:rsidDel="00046F53">
                <w:rPr>
                  <w:i/>
                  <w:iCs/>
                  <w:color w:val="629755"/>
                  <w:szCs w:val="28"/>
                  <w:lang w:val="en-US"/>
                  <w:rPrChange w:id="8469" w:author="Пользователь" w:date="2022-12-22T02:42:00Z">
                    <w:rPr>
                      <w:i/>
                      <w:iCs/>
                      <w:color w:val="629755"/>
                      <w:lang w:val="en-US"/>
                    </w:rPr>
                  </w:rPrChange>
                </w:rPr>
                <w:delText xml:space="preserve"> </w:delText>
              </w:r>
              <w:r w:rsidR="00D87BB2" w:rsidRPr="005A0097" w:rsidDel="00046F53">
                <w:rPr>
                  <w:i/>
                  <w:iCs/>
                  <w:color w:val="629755"/>
                  <w:szCs w:val="28"/>
                  <w:rPrChange w:id="8470" w:author="Пользователь" w:date="2022-12-22T02:42:00Z">
                    <w:rPr>
                      <w:i/>
                      <w:iCs/>
                      <w:color w:val="629755"/>
                    </w:rPr>
                  </w:rPrChange>
                </w:rPr>
                <w:delText>временных</w:delText>
              </w:r>
              <w:r w:rsidR="00D87BB2" w:rsidRPr="005A0097" w:rsidDel="00046F53">
                <w:rPr>
                  <w:i/>
                  <w:iCs/>
                  <w:color w:val="629755"/>
                  <w:szCs w:val="28"/>
                  <w:lang w:val="en-US"/>
                  <w:rPrChange w:id="8471" w:author="Пользователь" w:date="2022-12-22T02:42:00Z">
                    <w:rPr>
                      <w:i/>
                      <w:iCs/>
                      <w:color w:val="629755"/>
                      <w:lang w:val="en-US"/>
                    </w:rPr>
                  </w:rPrChange>
                </w:rPr>
                <w:delText xml:space="preserve"> </w:delText>
              </w:r>
              <w:r w:rsidR="00D87BB2" w:rsidRPr="005A0097" w:rsidDel="00046F53">
                <w:rPr>
                  <w:i/>
                  <w:iCs/>
                  <w:color w:val="629755"/>
                  <w:szCs w:val="28"/>
                  <w:rPrChange w:id="8472" w:author="Пользователь" w:date="2022-12-22T02:42:00Z">
                    <w:rPr>
                      <w:i/>
                      <w:iCs/>
                      <w:color w:val="629755"/>
                    </w:rPr>
                  </w:rPrChange>
                </w:rPr>
                <w:delText>промежутков</w:delText>
              </w:r>
              <w:r w:rsidR="00D87BB2" w:rsidRPr="005A0097" w:rsidDel="00046F53">
                <w:rPr>
                  <w:i/>
                  <w:iCs/>
                  <w:color w:val="629755"/>
                  <w:szCs w:val="28"/>
                  <w:lang w:val="en-US"/>
                  <w:rPrChange w:id="8473" w:author="Пользователь" w:date="2022-12-22T02:42:00Z">
                    <w:rPr>
                      <w:i/>
                      <w:iCs/>
                      <w:color w:val="629755"/>
                      <w:lang w:val="en-US"/>
                    </w:rPr>
                  </w:rPrChange>
                </w:rPr>
                <w:delText xml:space="preserve"> </w:delText>
              </w:r>
              <w:r w:rsidR="00D87BB2" w:rsidRPr="005A0097" w:rsidDel="00046F53">
                <w:rPr>
                  <w:i/>
                  <w:iCs/>
                  <w:color w:val="629755"/>
                  <w:szCs w:val="28"/>
                  <w:rPrChange w:id="8474" w:author="Пользователь" w:date="2022-12-22T02:42:00Z">
                    <w:rPr>
                      <w:i/>
                      <w:iCs/>
                      <w:color w:val="629755"/>
                    </w:rPr>
                  </w:rPrChange>
                </w:rPr>
                <w:delText>из</w:delText>
              </w:r>
              <w:r w:rsidR="00D87BB2" w:rsidRPr="005A0097" w:rsidDel="00046F53">
                <w:rPr>
                  <w:i/>
                  <w:iCs/>
                  <w:color w:val="629755"/>
                  <w:szCs w:val="28"/>
                  <w:lang w:val="en-US"/>
                  <w:rPrChange w:id="8475" w:author="Пользователь" w:date="2022-12-22T02:42:00Z">
                    <w:rPr>
                      <w:i/>
                      <w:iCs/>
                      <w:color w:val="629755"/>
                      <w:lang w:val="en-US"/>
                    </w:rPr>
                  </w:rPrChange>
                </w:rPr>
                <w:delText xml:space="preserve"> </w:delText>
              </w:r>
              <w:r w:rsidR="00D87BB2" w:rsidRPr="005A0097" w:rsidDel="00046F53">
                <w:rPr>
                  <w:i/>
                  <w:iCs/>
                  <w:color w:val="629755"/>
                  <w:szCs w:val="28"/>
                  <w:rPrChange w:id="8476" w:author="Пользователь" w:date="2022-12-22T02:42:00Z">
                    <w:rPr>
                      <w:i/>
                      <w:iCs/>
                      <w:color w:val="629755"/>
                    </w:rPr>
                  </w:rPrChange>
                </w:rPr>
                <w:delText>электронной</w:delText>
              </w:r>
              <w:r w:rsidR="00D87BB2" w:rsidRPr="005A0097" w:rsidDel="00046F53">
                <w:rPr>
                  <w:i/>
                  <w:iCs/>
                  <w:color w:val="629755"/>
                  <w:szCs w:val="28"/>
                  <w:lang w:val="en-US"/>
                  <w:rPrChange w:id="8477" w:author="Пользователь" w:date="2022-12-22T02:42:00Z">
                    <w:rPr>
                      <w:i/>
                      <w:iCs/>
                      <w:color w:val="629755"/>
                      <w:lang w:val="en-US"/>
                    </w:rPr>
                  </w:rPrChange>
                </w:rPr>
                <w:delText xml:space="preserve"> </w:delText>
              </w:r>
              <w:r w:rsidR="00D87BB2" w:rsidRPr="005A0097" w:rsidDel="00046F53">
                <w:rPr>
                  <w:i/>
                  <w:iCs/>
                  <w:color w:val="629755"/>
                  <w:szCs w:val="28"/>
                  <w:rPrChange w:id="8478" w:author="Пользователь" w:date="2022-12-22T02:42:00Z">
                    <w:rPr>
                      <w:i/>
                      <w:iCs/>
                      <w:color w:val="629755"/>
                    </w:rPr>
                  </w:rPrChange>
                </w:rPr>
                <w:delText>таблицы</w:delText>
              </w:r>
              <w:r w:rsidR="00D87BB2" w:rsidRPr="005A0097" w:rsidDel="00046F53">
                <w:rPr>
                  <w:i/>
                  <w:iCs/>
                  <w:color w:val="629755"/>
                  <w:szCs w:val="28"/>
                  <w:lang w:val="en-US"/>
                  <w:rPrChange w:id="8479" w:author="Пользователь" w:date="2022-12-22T02:42:00Z">
                    <w:rPr>
                      <w:i/>
                      <w:iCs/>
                      <w:color w:val="629755"/>
                      <w:lang w:val="en-US"/>
                    </w:rPr>
                  </w:rPrChange>
                </w:rPr>
                <w:delText>. *</w:delText>
              </w:r>
              <w:r w:rsidR="00D87BB2" w:rsidRPr="005A0097" w:rsidDel="00046F53">
                <w:rPr>
                  <w:i/>
                  <w:iCs/>
                  <w:color w:val="629755"/>
                  <w:szCs w:val="28"/>
                  <w:lang w:val="en-US"/>
                  <w:rPrChange w:id="8480" w:author="Пользователь" w:date="2022-12-22T02:42:00Z">
                    <w:rPr>
                      <w:i/>
                      <w:iCs/>
                      <w:color w:val="629755"/>
                      <w:lang w:val="en-US"/>
                    </w:rPr>
                  </w:rPrChange>
                </w:rPr>
                <w:br/>
                <w:delText xml:space="preserve">     * </w:delText>
              </w:r>
              <w:r w:rsidR="00D87BB2" w:rsidRPr="005A0097" w:rsidDel="00046F53">
                <w:rPr>
                  <w:i/>
                  <w:iCs/>
                  <w:color w:val="629755"/>
                  <w:szCs w:val="28"/>
                  <w:rPrChange w:id="8481" w:author="Пользователь" w:date="2022-12-22T02:42:00Z">
                    <w:rPr>
                      <w:i/>
                      <w:iCs/>
                      <w:color w:val="629755"/>
                    </w:rPr>
                  </w:rPrChange>
                </w:rPr>
                <w:delText>Результат</w:delText>
              </w:r>
              <w:r w:rsidR="00D87BB2" w:rsidRPr="005A0097" w:rsidDel="00046F53">
                <w:rPr>
                  <w:i/>
                  <w:iCs/>
                  <w:color w:val="629755"/>
                  <w:szCs w:val="28"/>
                  <w:lang w:val="en-US"/>
                  <w:rPrChange w:id="8482" w:author="Пользователь" w:date="2022-12-22T02:42:00Z">
                    <w:rPr>
                      <w:i/>
                      <w:iCs/>
                      <w:color w:val="629755"/>
                      <w:lang w:val="en-US"/>
                    </w:rPr>
                  </w:rPrChange>
                </w:rPr>
                <w:delText xml:space="preserve"> </w:delText>
              </w:r>
              <w:r w:rsidR="00D87BB2" w:rsidRPr="005A0097" w:rsidDel="00046F53">
                <w:rPr>
                  <w:i/>
                  <w:iCs/>
                  <w:color w:val="629755"/>
                  <w:szCs w:val="28"/>
                  <w:rPrChange w:id="8483" w:author="Пользователь" w:date="2022-12-22T02:42:00Z">
                    <w:rPr>
                      <w:i/>
                      <w:iCs/>
                      <w:color w:val="629755"/>
                    </w:rPr>
                  </w:rPrChange>
                </w:rPr>
                <w:delText>в</w:delText>
              </w:r>
              <w:r w:rsidR="00D87BB2" w:rsidRPr="005A0097" w:rsidDel="00046F53">
                <w:rPr>
                  <w:i/>
                  <w:iCs/>
                  <w:color w:val="629755"/>
                  <w:szCs w:val="28"/>
                  <w:lang w:val="en-US"/>
                  <w:rPrChange w:id="8484" w:author="Пользователь" w:date="2022-12-22T02:42:00Z">
                    <w:rPr>
                      <w:i/>
                      <w:iCs/>
                      <w:color w:val="629755"/>
                      <w:lang w:val="en-US"/>
                    </w:rPr>
                  </w:rPrChange>
                </w:rPr>
                <w:delText xml:space="preserve"> TimeInterval. *</w:delText>
              </w:r>
              <w:r w:rsidR="00D87BB2" w:rsidRPr="005A0097" w:rsidDel="00046F53">
                <w:rPr>
                  <w:i/>
                  <w:iCs/>
                  <w:color w:val="629755"/>
                  <w:szCs w:val="28"/>
                  <w:lang w:val="en-US"/>
                  <w:rPrChange w:id="8485" w:author="Пользователь" w:date="2022-12-22T02:42:00Z">
                    <w:rPr>
                      <w:i/>
                      <w:iCs/>
                      <w:color w:val="629755"/>
                      <w:lang w:val="en-US"/>
                    </w:rPr>
                  </w:rPrChange>
                </w:rPr>
                <w:br/>
                <w:delText xml:space="preserve">     * </w:delText>
              </w:r>
              <w:r w:rsidR="00D87BB2" w:rsidRPr="005A0097" w:rsidDel="00046F53">
                <w:rPr>
                  <w:b/>
                  <w:bCs/>
                  <w:i/>
                  <w:iCs/>
                  <w:color w:val="629755"/>
                  <w:szCs w:val="28"/>
                  <w:lang w:val="en-US"/>
                  <w:rPrChange w:id="8486" w:author="Пользователь" w:date="2022-12-22T02:42:00Z">
                    <w:rPr>
                      <w:b/>
                      <w:bCs/>
                      <w:i/>
                      <w:iCs/>
                      <w:color w:val="629755"/>
                      <w:lang w:val="en-US"/>
                    </w:rPr>
                  </w:rPrChange>
                </w:rPr>
                <w:delText xml:space="preserve">@param </w:delText>
              </w:r>
              <w:r w:rsidR="00D87BB2" w:rsidRPr="005A0097" w:rsidDel="00046F53">
                <w:rPr>
                  <w:i/>
                  <w:iCs/>
                  <w:color w:val="8A653B"/>
                  <w:szCs w:val="28"/>
                  <w:lang w:val="en-US"/>
                  <w:rPrChange w:id="8487" w:author="Пользователь" w:date="2022-12-22T02:42:00Z">
                    <w:rPr>
                      <w:i/>
                      <w:iCs/>
                      <w:color w:val="8A653B"/>
                      <w:lang w:val="en-US"/>
                    </w:rPr>
                  </w:rPrChange>
                </w:rPr>
                <w:delText xml:space="preserve">wb </w:delText>
              </w:r>
              <w:r w:rsidR="00D87BB2" w:rsidRPr="005A0097" w:rsidDel="00046F53">
                <w:rPr>
                  <w:i/>
                  <w:iCs/>
                  <w:color w:val="629755"/>
                  <w:szCs w:val="28"/>
                  <w:lang w:val="en-US"/>
                  <w:rPrChange w:id="8488" w:author="Пользователь" w:date="2022-12-22T02:42:00Z">
                    <w:rPr>
                      <w:i/>
                      <w:iCs/>
                      <w:color w:val="629755"/>
                      <w:lang w:val="en-US"/>
                    </w:rPr>
                  </w:rPrChange>
                </w:rPr>
                <w:delText xml:space="preserve">- </w:delText>
              </w:r>
              <w:r w:rsidR="00D87BB2" w:rsidRPr="005A0097" w:rsidDel="00046F53">
                <w:rPr>
                  <w:i/>
                  <w:iCs/>
                  <w:color w:val="629755"/>
                  <w:szCs w:val="28"/>
                  <w:rPrChange w:id="8489" w:author="Пользователь" w:date="2022-12-22T02:42:00Z">
                    <w:rPr>
                      <w:i/>
                      <w:iCs/>
                      <w:color w:val="629755"/>
                    </w:rPr>
                  </w:rPrChange>
                </w:rPr>
                <w:delText>рабочая</w:delText>
              </w:r>
              <w:r w:rsidR="00D87BB2" w:rsidRPr="005A0097" w:rsidDel="00046F53">
                <w:rPr>
                  <w:i/>
                  <w:iCs/>
                  <w:color w:val="629755"/>
                  <w:szCs w:val="28"/>
                  <w:lang w:val="en-US"/>
                  <w:rPrChange w:id="8490" w:author="Пользователь" w:date="2022-12-22T02:42:00Z">
                    <w:rPr>
                      <w:i/>
                      <w:iCs/>
                      <w:color w:val="629755"/>
                      <w:lang w:val="en-US"/>
                    </w:rPr>
                  </w:rPrChange>
                </w:rPr>
                <w:delText xml:space="preserve"> </w:delText>
              </w:r>
              <w:r w:rsidR="00D87BB2" w:rsidRPr="005A0097" w:rsidDel="00046F53">
                <w:rPr>
                  <w:i/>
                  <w:iCs/>
                  <w:color w:val="629755"/>
                  <w:szCs w:val="28"/>
                  <w:rPrChange w:id="8491" w:author="Пользователь" w:date="2022-12-22T02:42:00Z">
                    <w:rPr>
                      <w:i/>
                      <w:iCs/>
                      <w:color w:val="629755"/>
                    </w:rPr>
                  </w:rPrChange>
                </w:rPr>
                <w:delText>книга</w:delText>
              </w:r>
              <w:r w:rsidR="00D87BB2" w:rsidRPr="005A0097" w:rsidDel="00046F53">
                <w:rPr>
                  <w:i/>
                  <w:iCs/>
                  <w:color w:val="629755"/>
                  <w:szCs w:val="28"/>
                  <w:lang w:val="en-US"/>
                  <w:rPrChange w:id="8492" w:author="Пользователь" w:date="2022-12-22T02:42:00Z">
                    <w:rPr>
                      <w:i/>
                      <w:iCs/>
                      <w:color w:val="629755"/>
                      <w:lang w:val="en-US"/>
                    </w:rPr>
                  </w:rPrChange>
                </w:rPr>
                <w:delText xml:space="preserve"> </w:delText>
              </w:r>
              <w:r w:rsidR="00D87BB2" w:rsidRPr="005A0097" w:rsidDel="00046F53">
                <w:rPr>
                  <w:i/>
                  <w:iCs/>
                  <w:color w:val="629755"/>
                  <w:szCs w:val="28"/>
                  <w:rPrChange w:id="8493" w:author="Пользователь" w:date="2022-12-22T02:42:00Z">
                    <w:rPr>
                      <w:i/>
                      <w:iCs/>
                      <w:color w:val="629755"/>
                    </w:rPr>
                  </w:rPrChange>
                </w:rPr>
                <w:delText>с</w:delText>
              </w:r>
              <w:r w:rsidR="00D87BB2" w:rsidRPr="005A0097" w:rsidDel="00046F53">
                <w:rPr>
                  <w:i/>
                  <w:iCs/>
                  <w:color w:val="629755"/>
                  <w:szCs w:val="28"/>
                  <w:lang w:val="en-US"/>
                  <w:rPrChange w:id="8494" w:author="Пользователь" w:date="2022-12-22T02:42:00Z">
                    <w:rPr>
                      <w:i/>
                      <w:iCs/>
                      <w:color w:val="629755"/>
                      <w:lang w:val="en-US"/>
                    </w:rPr>
                  </w:rPrChange>
                </w:rPr>
                <w:delText xml:space="preserve"> </w:delText>
              </w:r>
              <w:r w:rsidR="00D87BB2" w:rsidRPr="005A0097" w:rsidDel="00046F53">
                <w:rPr>
                  <w:i/>
                  <w:iCs/>
                  <w:color w:val="629755"/>
                  <w:szCs w:val="28"/>
                  <w:rPrChange w:id="8495" w:author="Пользователь" w:date="2022-12-22T02:42:00Z">
                    <w:rPr>
                      <w:i/>
                      <w:iCs/>
                      <w:color w:val="629755"/>
                    </w:rPr>
                  </w:rPrChange>
                </w:rPr>
                <w:delText>данными</w:delText>
              </w:r>
              <w:r w:rsidR="00D87BB2" w:rsidRPr="005A0097" w:rsidDel="00046F53">
                <w:rPr>
                  <w:i/>
                  <w:iCs/>
                  <w:color w:val="629755"/>
                  <w:szCs w:val="28"/>
                  <w:lang w:val="en-US"/>
                  <w:rPrChange w:id="8496" w:author="Пользователь" w:date="2022-12-22T02:42:00Z">
                    <w:rPr>
                      <w:i/>
                      <w:iCs/>
                      <w:color w:val="629755"/>
                      <w:lang w:val="en-US"/>
                    </w:rPr>
                  </w:rPrChange>
                </w:rPr>
                <w:delText>. *</w:delText>
              </w:r>
              <w:r w:rsidR="00D87BB2" w:rsidRPr="005A0097" w:rsidDel="00046F53">
                <w:rPr>
                  <w:i/>
                  <w:iCs/>
                  <w:color w:val="629755"/>
                  <w:szCs w:val="28"/>
                  <w:lang w:val="en-US"/>
                  <w:rPrChange w:id="8497" w:author="Пользователь" w:date="2022-12-22T02:42:00Z">
                    <w:rPr>
                      <w:i/>
                      <w:iCs/>
                      <w:color w:val="629755"/>
                      <w:lang w:val="en-US"/>
                    </w:rPr>
                  </w:rPrChange>
                </w:rPr>
                <w:br/>
                <w:delText xml:space="preserve">     ***************************************************************************************************/</w:delText>
              </w:r>
              <w:r w:rsidR="00D87BB2" w:rsidRPr="005A0097" w:rsidDel="00046F53">
                <w:rPr>
                  <w:i/>
                  <w:iCs/>
                  <w:color w:val="629755"/>
                  <w:szCs w:val="28"/>
                  <w:lang w:val="en-US"/>
                  <w:rPrChange w:id="8498" w:author="Пользователь" w:date="2022-12-22T02:42:00Z">
                    <w:rPr>
                      <w:i/>
                      <w:iCs/>
                      <w:color w:val="629755"/>
                      <w:lang w:val="en-US"/>
                    </w:rPr>
                  </w:rPrChange>
                </w:rPr>
                <w:br/>
                <w:delText xml:space="preserve">    </w:delText>
              </w:r>
              <w:r w:rsidR="00D87BB2" w:rsidRPr="005A0097" w:rsidDel="00046F53">
                <w:rPr>
                  <w:color w:val="CC7832"/>
                  <w:szCs w:val="28"/>
                  <w:lang w:val="en-US"/>
                  <w:rPrChange w:id="8499" w:author="Пользователь" w:date="2022-12-22T02:42:00Z">
                    <w:rPr>
                      <w:color w:val="CC7832"/>
                      <w:lang w:val="en-US"/>
                    </w:rPr>
                  </w:rPrChange>
                </w:rPr>
                <w:delText xml:space="preserve">private static void </w:delText>
              </w:r>
              <w:r w:rsidR="00D87BB2" w:rsidRPr="005A0097" w:rsidDel="00046F53">
                <w:rPr>
                  <w:color w:val="FFC66D"/>
                  <w:szCs w:val="28"/>
                  <w:lang w:val="en-US"/>
                  <w:rPrChange w:id="8500" w:author="Пользователь" w:date="2022-12-22T02:42:00Z">
                    <w:rPr>
                      <w:color w:val="FFC66D"/>
                      <w:lang w:val="en-US"/>
                    </w:rPr>
                  </w:rPrChange>
                </w:rPr>
                <w:delText>loadTimeInterval</w:delText>
              </w:r>
              <w:r w:rsidR="00D87BB2" w:rsidRPr="005A0097" w:rsidDel="00046F53">
                <w:rPr>
                  <w:color w:val="A9B7C6"/>
                  <w:szCs w:val="28"/>
                  <w:lang w:val="en-US"/>
                  <w:rPrChange w:id="8501" w:author="Пользователь" w:date="2022-12-22T02:42:00Z">
                    <w:rPr>
                      <w:color w:val="A9B7C6"/>
                      <w:lang w:val="en-US"/>
                    </w:rPr>
                  </w:rPrChange>
                </w:rPr>
                <w:delText>(XSSFWorkbook wb) {</w:delText>
              </w:r>
              <w:r w:rsidR="00D87BB2" w:rsidRPr="005A0097" w:rsidDel="00046F53">
                <w:rPr>
                  <w:color w:val="A9B7C6"/>
                  <w:szCs w:val="28"/>
                  <w:lang w:val="en-US"/>
                  <w:rPrChange w:id="8502" w:author="Пользователь" w:date="2022-12-22T02:42:00Z">
                    <w:rPr>
                      <w:color w:val="A9B7C6"/>
                      <w:lang w:val="en-US"/>
                    </w:rPr>
                  </w:rPrChange>
                </w:rPr>
                <w:br/>
                <w:delText xml:space="preserve">        Sheet sheet = wb.getSheetAt(</w:delText>
              </w:r>
              <w:r w:rsidR="00D87BB2" w:rsidRPr="005A0097" w:rsidDel="00046F53">
                <w:rPr>
                  <w:color w:val="6897BB"/>
                  <w:szCs w:val="28"/>
                  <w:lang w:val="en-US"/>
                  <w:rPrChange w:id="8503" w:author="Пользователь" w:date="2022-12-22T02:42:00Z">
                    <w:rPr>
                      <w:color w:val="6897BB"/>
                      <w:lang w:val="en-US"/>
                    </w:rPr>
                  </w:rPrChange>
                </w:rPr>
                <w:delText>1</w:delText>
              </w:r>
              <w:r w:rsidR="00D87BB2" w:rsidRPr="005A0097" w:rsidDel="00046F53">
                <w:rPr>
                  <w:color w:val="A9B7C6"/>
                  <w:szCs w:val="28"/>
                  <w:lang w:val="en-US"/>
                  <w:rPrChange w:id="8504" w:author="Пользователь" w:date="2022-12-22T02:42:00Z">
                    <w:rPr>
                      <w:color w:val="A9B7C6"/>
                      <w:lang w:val="en-US"/>
                    </w:rPr>
                  </w:rPrChange>
                </w:rPr>
                <w:delText>)</w:delText>
              </w:r>
              <w:r w:rsidR="00D87BB2" w:rsidRPr="005A0097" w:rsidDel="00046F53">
                <w:rPr>
                  <w:color w:val="CC7832"/>
                  <w:szCs w:val="28"/>
                  <w:lang w:val="en-US"/>
                  <w:rPrChange w:id="8505" w:author="Пользователь" w:date="2022-12-22T02:42:00Z">
                    <w:rPr>
                      <w:color w:val="CC7832"/>
                      <w:lang w:val="en-US"/>
                    </w:rPr>
                  </w:rPrChange>
                </w:rPr>
                <w:delText>;</w:delText>
              </w:r>
              <w:r w:rsidR="00D87BB2" w:rsidRPr="005A0097" w:rsidDel="00046F53">
                <w:rPr>
                  <w:color w:val="CC7832"/>
                  <w:szCs w:val="28"/>
                  <w:lang w:val="en-US"/>
                  <w:rPrChange w:id="8506" w:author="Пользователь" w:date="2022-12-22T02:42:00Z">
                    <w:rPr>
                      <w:color w:val="CC7832"/>
                      <w:lang w:val="en-US"/>
                    </w:rPr>
                  </w:rPrChange>
                </w:rPr>
                <w:br/>
              </w:r>
              <w:r w:rsidR="00D87BB2" w:rsidRPr="005A0097" w:rsidDel="00046F53">
                <w:rPr>
                  <w:color w:val="CC7832"/>
                  <w:szCs w:val="28"/>
                  <w:lang w:val="en-US"/>
                  <w:rPrChange w:id="8507" w:author="Пользователь" w:date="2022-12-22T02:42:00Z">
                    <w:rPr>
                      <w:color w:val="CC7832"/>
                      <w:lang w:val="en-US"/>
                    </w:rPr>
                  </w:rPrChange>
                </w:rPr>
                <w:br/>
                <w:delText xml:space="preserve">        </w:delText>
              </w:r>
              <w:r w:rsidR="00D87BB2" w:rsidRPr="005A0097" w:rsidDel="00046F53">
                <w:rPr>
                  <w:color w:val="A9B7C6"/>
                  <w:szCs w:val="28"/>
                  <w:lang w:val="en-US"/>
                  <w:rPrChange w:id="8508" w:author="Пользователь" w:date="2022-12-22T02:42:00Z">
                    <w:rPr>
                      <w:color w:val="A9B7C6"/>
                      <w:lang w:val="en-US"/>
                    </w:rPr>
                  </w:rPrChange>
                </w:rPr>
                <w:delText>Row row</w:delText>
              </w:r>
              <w:r w:rsidR="00D87BB2" w:rsidRPr="005A0097" w:rsidDel="00046F53">
                <w:rPr>
                  <w:color w:val="CC7832"/>
                  <w:szCs w:val="28"/>
                  <w:lang w:val="en-US"/>
                  <w:rPrChange w:id="8509" w:author="Пользователь" w:date="2022-12-22T02:42:00Z">
                    <w:rPr>
                      <w:color w:val="CC7832"/>
                      <w:lang w:val="en-US"/>
                    </w:rPr>
                  </w:rPrChange>
                </w:rPr>
                <w:delText>;</w:delText>
              </w:r>
              <w:r w:rsidR="00D87BB2" w:rsidRPr="005A0097" w:rsidDel="00046F53">
                <w:rPr>
                  <w:color w:val="CC7832"/>
                  <w:szCs w:val="28"/>
                  <w:lang w:val="en-US"/>
                  <w:rPrChange w:id="8510" w:author="Пользователь" w:date="2022-12-22T02:42:00Z">
                    <w:rPr>
                      <w:color w:val="CC7832"/>
                      <w:lang w:val="en-US"/>
                    </w:rPr>
                  </w:rPrChange>
                </w:rPr>
                <w:br/>
                <w:delText xml:space="preserve">        </w:delText>
              </w:r>
              <w:r w:rsidR="00D87BB2" w:rsidRPr="005A0097" w:rsidDel="00046F53">
                <w:rPr>
                  <w:color w:val="A9B7C6"/>
                  <w:szCs w:val="28"/>
                  <w:lang w:val="en-US"/>
                  <w:rPrChange w:id="8511" w:author="Пользователь" w:date="2022-12-22T02:42:00Z">
                    <w:rPr>
                      <w:color w:val="A9B7C6"/>
                      <w:lang w:val="en-US"/>
                    </w:rPr>
                  </w:rPrChange>
                </w:rPr>
                <w:delText>Cell cell</w:delText>
              </w:r>
              <w:r w:rsidR="00D87BB2" w:rsidRPr="005A0097" w:rsidDel="00046F53">
                <w:rPr>
                  <w:color w:val="CC7832"/>
                  <w:szCs w:val="28"/>
                  <w:lang w:val="en-US"/>
                  <w:rPrChange w:id="8512" w:author="Пользователь" w:date="2022-12-22T02:42:00Z">
                    <w:rPr>
                      <w:color w:val="CC7832"/>
                      <w:lang w:val="en-US"/>
                    </w:rPr>
                  </w:rPrChange>
                </w:rPr>
                <w:delText>;</w:delText>
              </w:r>
              <w:r w:rsidR="00D87BB2" w:rsidRPr="005A0097" w:rsidDel="00046F53">
                <w:rPr>
                  <w:color w:val="CC7832"/>
                  <w:szCs w:val="28"/>
                  <w:lang w:val="en-US"/>
                  <w:rPrChange w:id="8513" w:author="Пользователь" w:date="2022-12-22T02:42:00Z">
                    <w:rPr>
                      <w:color w:val="CC7832"/>
                      <w:lang w:val="en-US"/>
                    </w:rPr>
                  </w:rPrChange>
                </w:rPr>
                <w:br/>
                <w:delText xml:space="preserve">        int </w:delText>
              </w:r>
              <w:r w:rsidR="00D87BB2" w:rsidRPr="005A0097" w:rsidDel="00046F53">
                <w:rPr>
                  <w:color w:val="A9B7C6"/>
                  <w:szCs w:val="28"/>
                  <w:lang w:val="en-US"/>
                  <w:rPrChange w:id="8514" w:author="Пользователь" w:date="2022-12-22T02:42:00Z">
                    <w:rPr>
                      <w:color w:val="A9B7C6"/>
                      <w:lang w:val="en-US"/>
                    </w:rPr>
                  </w:rPrChange>
                </w:rPr>
                <w:delText>i</w:delText>
              </w:r>
              <w:r w:rsidR="00D87BB2" w:rsidRPr="005A0097" w:rsidDel="00046F53">
                <w:rPr>
                  <w:color w:val="CC7832"/>
                  <w:szCs w:val="28"/>
                  <w:lang w:val="en-US"/>
                  <w:rPrChange w:id="8515" w:author="Пользователь" w:date="2022-12-22T02:42:00Z">
                    <w:rPr>
                      <w:color w:val="CC7832"/>
                      <w:lang w:val="en-US"/>
                    </w:rPr>
                  </w:rPrChange>
                </w:rPr>
                <w:delText>;</w:delText>
              </w:r>
              <w:r w:rsidR="00D87BB2" w:rsidRPr="005A0097" w:rsidDel="00046F53">
                <w:rPr>
                  <w:color w:val="CC7832"/>
                  <w:szCs w:val="28"/>
                  <w:lang w:val="en-US"/>
                  <w:rPrChange w:id="8516" w:author="Пользователь" w:date="2022-12-22T02:42:00Z">
                    <w:rPr>
                      <w:color w:val="CC7832"/>
                      <w:lang w:val="en-US"/>
                    </w:rPr>
                  </w:rPrChange>
                </w:rPr>
                <w:br/>
                <w:delText xml:space="preserve">        int </w:delText>
              </w:r>
              <w:r w:rsidR="00D87BB2" w:rsidRPr="005A0097" w:rsidDel="00046F53">
                <w:rPr>
                  <w:color w:val="A9B7C6"/>
                  <w:szCs w:val="28"/>
                  <w:lang w:val="en-US"/>
                  <w:rPrChange w:id="8517" w:author="Пользователь" w:date="2022-12-22T02:42:00Z">
                    <w:rPr>
                      <w:color w:val="A9B7C6"/>
                      <w:lang w:val="en-US"/>
                    </w:rPr>
                  </w:rPrChange>
                </w:rPr>
                <w:delText>nRows = sheet.getLastRowNum()</w:delText>
              </w:r>
              <w:r w:rsidR="00D87BB2" w:rsidRPr="005A0097" w:rsidDel="00046F53">
                <w:rPr>
                  <w:color w:val="CC7832"/>
                  <w:szCs w:val="28"/>
                  <w:lang w:val="en-US"/>
                  <w:rPrChange w:id="8518" w:author="Пользователь" w:date="2022-12-22T02:42:00Z">
                    <w:rPr>
                      <w:color w:val="CC7832"/>
                      <w:lang w:val="en-US"/>
                    </w:rPr>
                  </w:rPrChange>
                </w:rPr>
                <w:delText>;</w:delText>
              </w:r>
              <w:r w:rsidR="00D87BB2" w:rsidRPr="005A0097" w:rsidDel="00046F53">
                <w:rPr>
                  <w:color w:val="CC7832"/>
                  <w:szCs w:val="28"/>
                  <w:lang w:val="en-US"/>
                  <w:rPrChange w:id="8519" w:author="Пользователь" w:date="2022-12-22T02:42:00Z">
                    <w:rPr>
                      <w:color w:val="CC7832"/>
                      <w:lang w:val="en-US"/>
                    </w:rPr>
                  </w:rPrChange>
                </w:rPr>
                <w:br/>
                <w:delText xml:space="preserve">        </w:delText>
              </w:r>
              <w:r w:rsidR="00D87BB2" w:rsidRPr="005A0097" w:rsidDel="00046F53">
                <w:rPr>
                  <w:color w:val="A9B7C6"/>
                  <w:szCs w:val="28"/>
                  <w:lang w:val="en-US"/>
                  <w:rPrChange w:id="8520" w:author="Пользователь" w:date="2022-12-22T02:42:00Z">
                    <w:rPr>
                      <w:color w:val="A9B7C6"/>
                      <w:lang w:val="en-US"/>
                    </w:rPr>
                  </w:rPrChange>
                </w:rPr>
                <w:delText>String tiUUID</w:delText>
              </w:r>
              <w:r w:rsidR="00D87BB2" w:rsidRPr="005A0097" w:rsidDel="00046F53">
                <w:rPr>
                  <w:color w:val="CC7832"/>
                  <w:szCs w:val="28"/>
                  <w:lang w:val="en-US"/>
                  <w:rPrChange w:id="8521" w:author="Пользователь" w:date="2022-12-22T02:42:00Z">
                    <w:rPr>
                      <w:color w:val="CC7832"/>
                      <w:lang w:val="en-US"/>
                    </w:rPr>
                  </w:rPrChange>
                </w:rPr>
                <w:delText xml:space="preserve">, </w:delText>
              </w:r>
              <w:r w:rsidR="00D87BB2" w:rsidRPr="005A0097" w:rsidDel="00046F53">
                <w:rPr>
                  <w:color w:val="A9B7C6"/>
                  <w:szCs w:val="28"/>
                  <w:lang w:val="en-US"/>
                  <w:rPrChange w:id="8522" w:author="Пользователь" w:date="2022-12-22T02:42:00Z">
                    <w:rPr>
                      <w:color w:val="A9B7C6"/>
                      <w:lang w:val="en-US"/>
                    </w:rPr>
                  </w:rPrChange>
                </w:rPr>
                <w:delText>name</w:delText>
              </w:r>
              <w:r w:rsidR="00D87BB2" w:rsidRPr="005A0097" w:rsidDel="00046F53">
                <w:rPr>
                  <w:color w:val="CC7832"/>
                  <w:szCs w:val="28"/>
                  <w:lang w:val="en-US"/>
                  <w:rPrChange w:id="8523" w:author="Пользователь" w:date="2022-12-22T02:42:00Z">
                    <w:rPr>
                      <w:color w:val="CC7832"/>
                      <w:lang w:val="en-US"/>
                    </w:rPr>
                  </w:rPrChange>
                </w:rPr>
                <w:delText xml:space="preserve">, </w:delText>
              </w:r>
              <w:r w:rsidR="00D87BB2" w:rsidRPr="005A0097" w:rsidDel="00046F53">
                <w:rPr>
                  <w:color w:val="A9B7C6"/>
                  <w:szCs w:val="28"/>
                  <w:lang w:val="en-US"/>
                  <w:rPrChange w:id="8524" w:author="Пользователь" w:date="2022-12-22T02:42:00Z">
                    <w:rPr>
                      <w:color w:val="A9B7C6"/>
                      <w:lang w:val="en-US"/>
                    </w:rPr>
                  </w:rPrChange>
                </w:rPr>
                <w:delText>vr</w:delText>
              </w:r>
              <w:r w:rsidR="00D87BB2" w:rsidRPr="005A0097" w:rsidDel="00046F53">
                <w:rPr>
                  <w:color w:val="CC7832"/>
                  <w:szCs w:val="28"/>
                  <w:lang w:val="en-US"/>
                  <w:rPrChange w:id="8525" w:author="Пользователь" w:date="2022-12-22T02:42:00Z">
                    <w:rPr>
                      <w:color w:val="CC7832"/>
                      <w:lang w:val="en-US"/>
                    </w:rPr>
                  </w:rPrChange>
                </w:rPr>
                <w:delText>;</w:delText>
              </w:r>
              <w:r w:rsidR="00D87BB2" w:rsidRPr="005A0097" w:rsidDel="00046F53">
                <w:rPr>
                  <w:color w:val="CC7832"/>
                  <w:szCs w:val="28"/>
                  <w:lang w:val="en-US"/>
                  <w:rPrChange w:id="8526" w:author="Пользователь" w:date="2022-12-22T02:42:00Z">
                    <w:rPr>
                      <w:color w:val="CC7832"/>
                      <w:lang w:val="en-US"/>
                    </w:rPr>
                  </w:rPrChange>
                </w:rPr>
                <w:br/>
                <w:delText xml:space="preserve">        </w:delText>
              </w:r>
              <w:r w:rsidR="00D87BB2" w:rsidRPr="005A0097" w:rsidDel="00046F53">
                <w:rPr>
                  <w:color w:val="A9B7C6"/>
                  <w:szCs w:val="28"/>
                  <w:lang w:val="en-US"/>
                  <w:rPrChange w:id="8527" w:author="Пользователь" w:date="2022-12-22T02:42:00Z">
                    <w:rPr>
                      <w:color w:val="A9B7C6"/>
                      <w:lang w:val="en-US"/>
                    </w:rPr>
                  </w:rPrChange>
                </w:rPr>
                <w:delText>UUID id</w:delText>
              </w:r>
              <w:r w:rsidR="00D87BB2" w:rsidRPr="005A0097" w:rsidDel="00046F53">
                <w:rPr>
                  <w:color w:val="CC7832"/>
                  <w:szCs w:val="28"/>
                  <w:lang w:val="en-US"/>
                  <w:rPrChange w:id="8528" w:author="Пользователь" w:date="2022-12-22T02:42:00Z">
                    <w:rPr>
                      <w:color w:val="CC7832"/>
                      <w:lang w:val="en-US"/>
                    </w:rPr>
                  </w:rPrChange>
                </w:rPr>
                <w:delText>;</w:delText>
              </w:r>
              <w:r w:rsidR="00D87BB2" w:rsidRPr="005A0097" w:rsidDel="00046F53">
                <w:rPr>
                  <w:color w:val="CC7832"/>
                  <w:szCs w:val="28"/>
                  <w:lang w:val="en-US"/>
                  <w:rPrChange w:id="8529" w:author="Пользователь" w:date="2022-12-22T02:42:00Z">
                    <w:rPr>
                      <w:color w:val="CC7832"/>
                      <w:lang w:val="en-US"/>
                    </w:rPr>
                  </w:rPrChange>
                </w:rPr>
                <w:br/>
                <w:delText xml:space="preserve">        </w:delText>
              </w:r>
              <w:r w:rsidR="00D87BB2" w:rsidRPr="005A0097" w:rsidDel="00046F53">
                <w:rPr>
                  <w:color w:val="A9B7C6"/>
                  <w:szCs w:val="28"/>
                  <w:lang w:val="en-US"/>
                  <w:rPrChange w:id="8530" w:author="Пользователь" w:date="2022-12-22T02:42:00Z">
                    <w:rPr>
                      <w:color w:val="A9B7C6"/>
                      <w:lang w:val="en-US"/>
                    </w:rPr>
                  </w:rPrChange>
                </w:rPr>
                <w:delText>CTimeInterval timeInterval</w:delText>
              </w:r>
              <w:r w:rsidR="00D87BB2" w:rsidRPr="005A0097" w:rsidDel="00046F53">
                <w:rPr>
                  <w:color w:val="CC7832"/>
                  <w:szCs w:val="28"/>
                  <w:lang w:val="en-US"/>
                  <w:rPrChange w:id="8531" w:author="Пользователь" w:date="2022-12-22T02:42:00Z">
                    <w:rPr>
                      <w:color w:val="CC7832"/>
                      <w:lang w:val="en-US"/>
                    </w:rPr>
                  </w:rPrChange>
                </w:rPr>
                <w:delText>;</w:delText>
              </w:r>
              <w:r w:rsidR="00D87BB2" w:rsidRPr="005A0097" w:rsidDel="00046F53">
                <w:rPr>
                  <w:color w:val="CC7832"/>
                  <w:szCs w:val="28"/>
                  <w:lang w:val="en-US"/>
                  <w:rPrChange w:id="8532" w:author="Пользователь" w:date="2022-12-22T02:42:00Z">
                    <w:rPr>
                      <w:color w:val="CC7832"/>
                      <w:lang w:val="en-US"/>
                    </w:rPr>
                  </w:rPrChange>
                </w:rPr>
                <w:br/>
                <w:delText xml:space="preserve">        for </w:delText>
              </w:r>
              <w:r w:rsidR="00D87BB2" w:rsidRPr="005A0097" w:rsidDel="00046F53">
                <w:rPr>
                  <w:color w:val="A9B7C6"/>
                  <w:szCs w:val="28"/>
                  <w:lang w:val="en-US"/>
                  <w:rPrChange w:id="8533" w:author="Пользователь" w:date="2022-12-22T02:42:00Z">
                    <w:rPr>
                      <w:color w:val="A9B7C6"/>
                      <w:lang w:val="en-US"/>
                    </w:rPr>
                  </w:rPrChange>
                </w:rPr>
                <w:delText xml:space="preserve">(i = </w:delText>
              </w:r>
              <w:r w:rsidR="00D87BB2" w:rsidRPr="005A0097" w:rsidDel="00046F53">
                <w:rPr>
                  <w:color w:val="6897BB"/>
                  <w:szCs w:val="28"/>
                  <w:lang w:val="en-US"/>
                  <w:rPrChange w:id="8534" w:author="Пользователь" w:date="2022-12-22T02:42:00Z">
                    <w:rPr>
                      <w:color w:val="6897BB"/>
                      <w:lang w:val="en-US"/>
                    </w:rPr>
                  </w:rPrChange>
                </w:rPr>
                <w:delText>0</w:delText>
              </w:r>
              <w:r w:rsidR="00D87BB2" w:rsidRPr="005A0097" w:rsidDel="00046F53">
                <w:rPr>
                  <w:color w:val="CC7832"/>
                  <w:szCs w:val="28"/>
                  <w:lang w:val="en-US"/>
                  <w:rPrChange w:id="8535" w:author="Пользователь" w:date="2022-12-22T02:42:00Z">
                    <w:rPr>
                      <w:color w:val="CC7832"/>
                      <w:lang w:val="en-US"/>
                    </w:rPr>
                  </w:rPrChange>
                </w:rPr>
                <w:delText xml:space="preserve">; </w:delText>
              </w:r>
              <w:r w:rsidR="00D87BB2" w:rsidRPr="005A0097" w:rsidDel="00046F53">
                <w:rPr>
                  <w:color w:val="A9B7C6"/>
                  <w:szCs w:val="28"/>
                  <w:lang w:val="en-US"/>
                  <w:rPrChange w:id="8536" w:author="Пользователь" w:date="2022-12-22T02:42:00Z">
                    <w:rPr>
                      <w:color w:val="A9B7C6"/>
                      <w:lang w:val="en-US"/>
                    </w:rPr>
                  </w:rPrChange>
                </w:rPr>
                <w:delText>i &lt; nRows</w:delText>
              </w:r>
              <w:r w:rsidR="00D87BB2" w:rsidRPr="005A0097" w:rsidDel="00046F53">
                <w:rPr>
                  <w:color w:val="CC7832"/>
                  <w:szCs w:val="28"/>
                  <w:lang w:val="en-US"/>
                  <w:rPrChange w:id="8537" w:author="Пользователь" w:date="2022-12-22T02:42:00Z">
                    <w:rPr>
                      <w:color w:val="CC7832"/>
                      <w:lang w:val="en-US"/>
                    </w:rPr>
                  </w:rPrChange>
                </w:rPr>
                <w:delText xml:space="preserve">; </w:delText>
              </w:r>
              <w:r w:rsidR="00D87BB2" w:rsidRPr="005A0097" w:rsidDel="00046F53">
                <w:rPr>
                  <w:color w:val="A9B7C6"/>
                  <w:szCs w:val="28"/>
                  <w:lang w:val="en-US"/>
                  <w:rPrChange w:id="8538" w:author="Пользователь" w:date="2022-12-22T02:42:00Z">
                    <w:rPr>
                      <w:color w:val="A9B7C6"/>
                      <w:lang w:val="en-US"/>
                    </w:rPr>
                  </w:rPrChange>
                </w:rPr>
                <w:delText>i++) {</w:delText>
              </w:r>
              <w:r w:rsidR="00D87BB2" w:rsidRPr="005A0097" w:rsidDel="00046F53">
                <w:rPr>
                  <w:color w:val="A9B7C6"/>
                  <w:szCs w:val="28"/>
                  <w:lang w:val="en-US"/>
                  <w:rPrChange w:id="8539" w:author="Пользователь" w:date="2022-12-22T02:42:00Z">
                    <w:rPr>
                      <w:color w:val="A9B7C6"/>
                      <w:lang w:val="en-US"/>
                    </w:rPr>
                  </w:rPrChange>
                </w:rPr>
                <w:br/>
                <w:delText xml:space="preserve">            row = sheet.getRow(i)</w:delText>
              </w:r>
              <w:r w:rsidR="00D87BB2" w:rsidRPr="005A0097" w:rsidDel="00046F53">
                <w:rPr>
                  <w:color w:val="CC7832"/>
                  <w:szCs w:val="28"/>
                  <w:lang w:val="en-US"/>
                  <w:rPrChange w:id="8540" w:author="Пользователь" w:date="2022-12-22T02:42:00Z">
                    <w:rPr>
                      <w:color w:val="CC7832"/>
                      <w:lang w:val="en-US"/>
                    </w:rPr>
                  </w:rPrChange>
                </w:rPr>
                <w:delText>;</w:delText>
              </w:r>
              <w:r w:rsidR="00D87BB2" w:rsidRPr="005A0097" w:rsidDel="00046F53">
                <w:rPr>
                  <w:color w:val="CC7832"/>
                  <w:szCs w:val="28"/>
                  <w:lang w:val="en-US"/>
                  <w:rPrChange w:id="8541" w:author="Пользователь" w:date="2022-12-22T02:42:00Z">
                    <w:rPr>
                      <w:color w:val="CC7832"/>
                      <w:lang w:val="en-US"/>
                    </w:rPr>
                  </w:rPrChange>
                </w:rPr>
                <w:br/>
                <w:delText xml:space="preserve">            if </w:delText>
              </w:r>
              <w:r w:rsidR="00D87BB2" w:rsidRPr="005A0097" w:rsidDel="00046F53">
                <w:rPr>
                  <w:color w:val="A9B7C6"/>
                  <w:szCs w:val="28"/>
                  <w:lang w:val="en-US"/>
                  <w:rPrChange w:id="8542" w:author="Пользователь" w:date="2022-12-22T02:42:00Z">
                    <w:rPr>
                      <w:color w:val="A9B7C6"/>
                      <w:lang w:val="en-US"/>
                    </w:rPr>
                  </w:rPrChange>
                </w:rPr>
                <w:delText xml:space="preserve">(row == </w:delText>
              </w:r>
              <w:r w:rsidR="00D87BB2" w:rsidRPr="005A0097" w:rsidDel="00046F53">
                <w:rPr>
                  <w:color w:val="CC7832"/>
                  <w:szCs w:val="28"/>
                  <w:lang w:val="en-US"/>
                  <w:rPrChange w:id="8543" w:author="Пользователь" w:date="2022-12-22T02:42:00Z">
                    <w:rPr>
                      <w:color w:val="CC7832"/>
                      <w:lang w:val="en-US"/>
                    </w:rPr>
                  </w:rPrChange>
                </w:rPr>
                <w:delText>null</w:delText>
              </w:r>
              <w:r w:rsidR="00D87BB2" w:rsidRPr="005A0097" w:rsidDel="00046F53">
                <w:rPr>
                  <w:color w:val="A9B7C6"/>
                  <w:szCs w:val="28"/>
                  <w:lang w:val="en-US"/>
                  <w:rPrChange w:id="8544" w:author="Пользователь" w:date="2022-12-22T02:42:00Z">
                    <w:rPr>
                      <w:color w:val="A9B7C6"/>
                      <w:lang w:val="en-US"/>
                    </w:rPr>
                  </w:rPrChange>
                </w:rPr>
                <w:delText>)</w:delText>
              </w:r>
              <w:r w:rsidR="00D87BB2" w:rsidRPr="005A0097" w:rsidDel="00046F53">
                <w:rPr>
                  <w:color w:val="A9B7C6"/>
                  <w:szCs w:val="28"/>
                  <w:lang w:val="en-US"/>
                  <w:rPrChange w:id="8545" w:author="Пользователь" w:date="2022-12-22T02:42:00Z">
                    <w:rPr>
                      <w:color w:val="A9B7C6"/>
                      <w:lang w:val="en-US"/>
                    </w:rPr>
                  </w:rPrChange>
                </w:rPr>
                <w:br/>
                <w:delText xml:space="preserve">                </w:delText>
              </w:r>
              <w:r w:rsidR="00D87BB2" w:rsidRPr="005A0097" w:rsidDel="00046F53">
                <w:rPr>
                  <w:color w:val="CC7832"/>
                  <w:szCs w:val="28"/>
                  <w:lang w:val="en-US"/>
                  <w:rPrChange w:id="8546" w:author="Пользователь" w:date="2022-12-22T02:42:00Z">
                    <w:rPr>
                      <w:color w:val="CC7832"/>
                      <w:lang w:val="en-US"/>
                    </w:rPr>
                  </w:rPrChange>
                </w:rPr>
                <w:delText>continue;</w:delText>
              </w:r>
              <w:r w:rsidR="00D87BB2" w:rsidRPr="005A0097" w:rsidDel="00046F53">
                <w:rPr>
                  <w:color w:val="CC7832"/>
                  <w:szCs w:val="28"/>
                  <w:lang w:val="en-US"/>
                  <w:rPrChange w:id="8547" w:author="Пользователь" w:date="2022-12-22T02:42:00Z">
                    <w:rPr>
                      <w:color w:val="CC7832"/>
                      <w:lang w:val="en-US"/>
                    </w:rPr>
                  </w:rPrChange>
                </w:rPr>
                <w:br/>
                <w:delText xml:space="preserve">            if </w:delText>
              </w:r>
              <w:r w:rsidR="00D87BB2" w:rsidRPr="005A0097" w:rsidDel="00046F53">
                <w:rPr>
                  <w:color w:val="A9B7C6"/>
                  <w:szCs w:val="28"/>
                  <w:lang w:val="en-US"/>
                  <w:rPrChange w:id="8548" w:author="Пользователь" w:date="2022-12-22T02:42:00Z">
                    <w:rPr>
                      <w:color w:val="A9B7C6"/>
                      <w:lang w:val="en-US"/>
                    </w:rPr>
                  </w:rPrChange>
                </w:rPr>
                <w:delText xml:space="preserve">(row.getLastCellNum() &lt; </w:delText>
              </w:r>
              <w:r w:rsidR="00D87BB2" w:rsidRPr="005A0097" w:rsidDel="00046F53">
                <w:rPr>
                  <w:color w:val="6897BB"/>
                  <w:szCs w:val="28"/>
                  <w:lang w:val="en-US"/>
                  <w:rPrChange w:id="8549" w:author="Пользователь" w:date="2022-12-22T02:42:00Z">
                    <w:rPr>
                      <w:color w:val="6897BB"/>
                      <w:lang w:val="en-US"/>
                    </w:rPr>
                  </w:rPrChange>
                </w:rPr>
                <w:delText>3</w:delText>
              </w:r>
              <w:r w:rsidR="00D87BB2" w:rsidRPr="005A0097" w:rsidDel="00046F53">
                <w:rPr>
                  <w:color w:val="A9B7C6"/>
                  <w:szCs w:val="28"/>
                  <w:lang w:val="en-US"/>
                  <w:rPrChange w:id="8550" w:author="Пользователь" w:date="2022-12-22T02:42:00Z">
                    <w:rPr>
                      <w:color w:val="A9B7C6"/>
                      <w:lang w:val="en-US"/>
                    </w:rPr>
                  </w:rPrChange>
                </w:rPr>
                <w:delText>)</w:delText>
              </w:r>
              <w:r w:rsidR="00D87BB2" w:rsidRPr="005A0097" w:rsidDel="00046F53">
                <w:rPr>
                  <w:color w:val="A9B7C6"/>
                  <w:szCs w:val="28"/>
                  <w:lang w:val="en-US"/>
                  <w:rPrChange w:id="8551" w:author="Пользователь" w:date="2022-12-22T02:42:00Z">
                    <w:rPr>
                      <w:color w:val="A9B7C6"/>
                      <w:lang w:val="en-US"/>
                    </w:rPr>
                  </w:rPrChange>
                </w:rPr>
                <w:br/>
                <w:delText xml:space="preserve">                </w:delText>
              </w:r>
              <w:r w:rsidR="00D87BB2" w:rsidRPr="005A0097" w:rsidDel="00046F53">
                <w:rPr>
                  <w:color w:val="CC7832"/>
                  <w:szCs w:val="28"/>
                  <w:lang w:val="en-US"/>
                  <w:rPrChange w:id="8552" w:author="Пользователь" w:date="2022-12-22T02:42:00Z">
                    <w:rPr>
                      <w:color w:val="CC7832"/>
                      <w:lang w:val="en-US"/>
                    </w:rPr>
                  </w:rPrChange>
                </w:rPr>
                <w:delText>continue;</w:delText>
              </w:r>
              <w:r w:rsidR="00D87BB2" w:rsidRPr="005A0097" w:rsidDel="00046F53">
                <w:rPr>
                  <w:color w:val="CC7832"/>
                  <w:szCs w:val="28"/>
                  <w:lang w:val="en-US"/>
                  <w:rPrChange w:id="8553" w:author="Пользователь" w:date="2022-12-22T02:42:00Z">
                    <w:rPr>
                      <w:color w:val="CC7832"/>
                      <w:lang w:val="en-US"/>
                    </w:rPr>
                  </w:rPrChange>
                </w:rPr>
                <w:br/>
                <w:delText xml:space="preserve">            </w:delText>
              </w:r>
              <w:r w:rsidR="00D87BB2" w:rsidRPr="005A0097" w:rsidDel="00046F53">
                <w:rPr>
                  <w:color w:val="A9B7C6"/>
                  <w:szCs w:val="28"/>
                  <w:lang w:val="en-US"/>
                  <w:rPrChange w:id="8554" w:author="Пользователь" w:date="2022-12-22T02:42:00Z">
                    <w:rPr>
                      <w:color w:val="A9B7C6"/>
                      <w:lang w:val="en-US"/>
                    </w:rPr>
                  </w:rPrChange>
                </w:rPr>
                <w:delText>cell = row.getCell(</w:delText>
              </w:r>
              <w:r w:rsidR="00D87BB2" w:rsidRPr="005A0097" w:rsidDel="00046F53">
                <w:rPr>
                  <w:color w:val="6897BB"/>
                  <w:szCs w:val="28"/>
                  <w:lang w:val="en-US"/>
                  <w:rPrChange w:id="8555" w:author="Пользователь" w:date="2022-12-22T02:42:00Z">
                    <w:rPr>
                      <w:color w:val="6897BB"/>
                      <w:lang w:val="en-US"/>
                    </w:rPr>
                  </w:rPrChange>
                </w:rPr>
                <w:delText>0</w:delText>
              </w:r>
              <w:r w:rsidR="00D87BB2" w:rsidRPr="005A0097" w:rsidDel="00046F53">
                <w:rPr>
                  <w:color w:val="A9B7C6"/>
                  <w:szCs w:val="28"/>
                  <w:lang w:val="en-US"/>
                  <w:rPrChange w:id="8556" w:author="Пользователь" w:date="2022-12-22T02:42:00Z">
                    <w:rPr>
                      <w:color w:val="A9B7C6"/>
                      <w:lang w:val="en-US"/>
                    </w:rPr>
                  </w:rPrChange>
                </w:rPr>
                <w:delText>)</w:delText>
              </w:r>
              <w:r w:rsidR="00D87BB2" w:rsidRPr="005A0097" w:rsidDel="00046F53">
                <w:rPr>
                  <w:color w:val="CC7832"/>
                  <w:szCs w:val="28"/>
                  <w:lang w:val="en-US"/>
                  <w:rPrChange w:id="8557" w:author="Пользователь" w:date="2022-12-22T02:42:00Z">
                    <w:rPr>
                      <w:color w:val="CC7832"/>
                      <w:lang w:val="en-US"/>
                    </w:rPr>
                  </w:rPrChange>
                </w:rPr>
                <w:delText>;</w:delText>
              </w:r>
              <w:r w:rsidR="00D87BB2" w:rsidRPr="005A0097" w:rsidDel="00046F53">
                <w:rPr>
                  <w:color w:val="CC7832"/>
                  <w:szCs w:val="28"/>
                  <w:lang w:val="en-US"/>
                  <w:rPrChange w:id="8558" w:author="Пользователь" w:date="2022-12-22T02:42:00Z">
                    <w:rPr>
                      <w:color w:val="CC7832"/>
                      <w:lang w:val="en-US"/>
                    </w:rPr>
                  </w:rPrChange>
                </w:rPr>
                <w:br/>
                <w:delText xml:space="preserve">            </w:delText>
              </w:r>
              <w:r w:rsidR="00D87BB2" w:rsidRPr="005A0097" w:rsidDel="00046F53">
                <w:rPr>
                  <w:color w:val="A9B7C6"/>
                  <w:szCs w:val="28"/>
                  <w:lang w:val="en-US"/>
                  <w:rPrChange w:id="8559" w:author="Пользователь" w:date="2022-12-22T02:42:00Z">
                    <w:rPr>
                      <w:color w:val="A9B7C6"/>
                      <w:lang w:val="en-US"/>
                    </w:rPr>
                  </w:rPrChange>
                </w:rPr>
                <w:delText>tiUUID = cell.getStringCellValue()</w:delText>
              </w:r>
              <w:r w:rsidR="00D87BB2" w:rsidRPr="005A0097" w:rsidDel="00046F53">
                <w:rPr>
                  <w:color w:val="CC7832"/>
                  <w:szCs w:val="28"/>
                  <w:lang w:val="en-US"/>
                  <w:rPrChange w:id="8560" w:author="Пользователь" w:date="2022-12-22T02:42:00Z">
                    <w:rPr>
                      <w:color w:val="CC7832"/>
                      <w:lang w:val="en-US"/>
                    </w:rPr>
                  </w:rPrChange>
                </w:rPr>
                <w:delText>;</w:delText>
              </w:r>
              <w:r w:rsidR="00D87BB2" w:rsidRPr="005A0097" w:rsidDel="00046F53">
                <w:rPr>
                  <w:color w:val="CC7832"/>
                  <w:szCs w:val="28"/>
                  <w:lang w:val="en-US"/>
                  <w:rPrChange w:id="8561" w:author="Пользователь" w:date="2022-12-22T02:42:00Z">
                    <w:rPr>
                      <w:color w:val="CC7832"/>
                      <w:lang w:val="en-US"/>
                    </w:rPr>
                  </w:rPrChange>
                </w:rPr>
                <w:br/>
                <w:delText xml:space="preserve">            if </w:delText>
              </w:r>
              <w:r w:rsidR="00D87BB2" w:rsidRPr="005A0097" w:rsidDel="00046F53">
                <w:rPr>
                  <w:color w:val="A9B7C6"/>
                  <w:szCs w:val="28"/>
                  <w:lang w:val="en-US"/>
                  <w:rPrChange w:id="8562" w:author="Пользователь" w:date="2022-12-22T02:42:00Z">
                    <w:rPr>
                      <w:color w:val="A9B7C6"/>
                      <w:lang w:val="en-US"/>
                    </w:rPr>
                  </w:rPrChange>
                </w:rPr>
                <w:delText xml:space="preserve">(tiUUID.length() == </w:delText>
              </w:r>
              <w:r w:rsidR="00D87BB2" w:rsidRPr="005A0097" w:rsidDel="00046F53">
                <w:rPr>
                  <w:color w:val="6897BB"/>
                  <w:szCs w:val="28"/>
                  <w:lang w:val="en-US"/>
                  <w:rPrChange w:id="8563" w:author="Пользователь" w:date="2022-12-22T02:42:00Z">
                    <w:rPr>
                      <w:color w:val="6897BB"/>
                      <w:lang w:val="en-US"/>
                    </w:rPr>
                  </w:rPrChange>
                </w:rPr>
                <w:delText>0</w:delText>
              </w:r>
              <w:r w:rsidR="00D87BB2" w:rsidRPr="005A0097" w:rsidDel="00046F53">
                <w:rPr>
                  <w:color w:val="A9B7C6"/>
                  <w:szCs w:val="28"/>
                  <w:lang w:val="en-US"/>
                  <w:rPrChange w:id="8564" w:author="Пользователь" w:date="2022-12-22T02:42:00Z">
                    <w:rPr>
                      <w:color w:val="A9B7C6"/>
                      <w:lang w:val="en-US"/>
                    </w:rPr>
                  </w:rPrChange>
                </w:rPr>
                <w:delText>)</w:delText>
              </w:r>
              <w:r w:rsidR="00D87BB2" w:rsidRPr="005A0097" w:rsidDel="00046F53">
                <w:rPr>
                  <w:color w:val="A9B7C6"/>
                  <w:szCs w:val="28"/>
                  <w:lang w:val="en-US"/>
                  <w:rPrChange w:id="8565" w:author="Пользователь" w:date="2022-12-22T02:42:00Z">
                    <w:rPr>
                      <w:color w:val="A9B7C6"/>
                      <w:lang w:val="en-US"/>
                    </w:rPr>
                  </w:rPrChange>
                </w:rPr>
                <w:br/>
                <w:delText xml:space="preserve">                </w:delText>
              </w:r>
              <w:r w:rsidR="00D87BB2" w:rsidRPr="005A0097" w:rsidDel="00046F53">
                <w:rPr>
                  <w:color w:val="CC7832"/>
                  <w:szCs w:val="28"/>
                  <w:lang w:val="en-US"/>
                  <w:rPrChange w:id="8566" w:author="Пользователь" w:date="2022-12-22T02:42:00Z">
                    <w:rPr>
                      <w:color w:val="CC7832"/>
                      <w:lang w:val="en-US"/>
                    </w:rPr>
                  </w:rPrChange>
                </w:rPr>
                <w:delText>continue;</w:delText>
              </w:r>
              <w:r w:rsidR="00D87BB2" w:rsidRPr="005A0097" w:rsidDel="00046F53">
                <w:rPr>
                  <w:color w:val="CC7832"/>
                  <w:szCs w:val="28"/>
                  <w:lang w:val="en-US"/>
                  <w:rPrChange w:id="8567" w:author="Пользователь" w:date="2022-12-22T02:42:00Z">
                    <w:rPr>
                      <w:color w:val="CC7832"/>
                      <w:lang w:val="en-US"/>
                    </w:rPr>
                  </w:rPrChange>
                </w:rPr>
                <w:br/>
              </w:r>
              <w:r w:rsidR="00D87BB2" w:rsidRPr="005A0097" w:rsidDel="00046F53">
                <w:rPr>
                  <w:color w:val="CC7832"/>
                  <w:szCs w:val="28"/>
                  <w:lang w:val="en-US"/>
                  <w:rPrChange w:id="8568" w:author="Пользователь" w:date="2022-12-22T02:42:00Z">
                    <w:rPr>
                      <w:color w:val="CC7832"/>
                      <w:lang w:val="en-US"/>
                    </w:rPr>
                  </w:rPrChange>
                </w:rPr>
                <w:br/>
                <w:delText xml:space="preserve">            </w:delText>
              </w:r>
              <w:r w:rsidR="00D87BB2" w:rsidRPr="005A0097" w:rsidDel="00046F53">
                <w:rPr>
                  <w:color w:val="A9B7C6"/>
                  <w:szCs w:val="28"/>
                  <w:lang w:val="en-US"/>
                  <w:rPrChange w:id="8569" w:author="Пользователь" w:date="2022-12-22T02:42:00Z">
                    <w:rPr>
                      <w:color w:val="A9B7C6"/>
                      <w:lang w:val="en-US"/>
                    </w:rPr>
                  </w:rPrChange>
                </w:rPr>
                <w:delText xml:space="preserve">timeInterval = </w:delText>
              </w:r>
              <w:r w:rsidR="00D87BB2" w:rsidRPr="005A0097" w:rsidDel="00046F53">
                <w:rPr>
                  <w:color w:val="CC7832"/>
                  <w:szCs w:val="28"/>
                  <w:lang w:val="en-US"/>
                  <w:rPrChange w:id="8570" w:author="Пользователь" w:date="2022-12-22T02:42:00Z">
                    <w:rPr>
                      <w:color w:val="CC7832"/>
                      <w:lang w:val="en-US"/>
                    </w:rPr>
                  </w:rPrChange>
                </w:rPr>
                <w:delText xml:space="preserve">new </w:delText>
              </w:r>
              <w:r w:rsidR="00D87BB2" w:rsidRPr="005A0097" w:rsidDel="00046F53">
                <w:rPr>
                  <w:color w:val="A9B7C6"/>
                  <w:szCs w:val="28"/>
                  <w:lang w:val="en-US"/>
                  <w:rPrChange w:id="8571" w:author="Пользователь" w:date="2022-12-22T02:42:00Z">
                    <w:rPr>
                      <w:color w:val="A9B7C6"/>
                      <w:lang w:val="en-US"/>
                    </w:rPr>
                  </w:rPrChange>
                </w:rPr>
                <w:delText>CTimeInterval()</w:delText>
              </w:r>
              <w:r w:rsidR="00D87BB2" w:rsidRPr="005A0097" w:rsidDel="00046F53">
                <w:rPr>
                  <w:color w:val="CC7832"/>
                  <w:szCs w:val="28"/>
                  <w:lang w:val="en-US"/>
                  <w:rPrChange w:id="8572" w:author="Пользователь" w:date="2022-12-22T02:42:00Z">
                    <w:rPr>
                      <w:color w:val="CC7832"/>
                      <w:lang w:val="en-US"/>
                    </w:rPr>
                  </w:rPrChange>
                </w:rPr>
                <w:delText>;</w:delText>
              </w:r>
              <w:r w:rsidR="00D87BB2" w:rsidRPr="005A0097" w:rsidDel="00046F53">
                <w:rPr>
                  <w:color w:val="CC7832"/>
                  <w:szCs w:val="28"/>
                  <w:lang w:val="en-US"/>
                  <w:rPrChange w:id="8573" w:author="Пользователь" w:date="2022-12-22T02:42:00Z">
                    <w:rPr>
                      <w:color w:val="CC7832"/>
                      <w:lang w:val="en-US"/>
                    </w:rPr>
                  </w:rPrChange>
                </w:rPr>
                <w:br/>
                <w:delText xml:space="preserve">            </w:delText>
              </w:r>
              <w:r w:rsidR="00D87BB2" w:rsidRPr="005A0097" w:rsidDel="00046F53">
                <w:rPr>
                  <w:color w:val="A9B7C6"/>
                  <w:szCs w:val="28"/>
                  <w:lang w:val="en-US"/>
                  <w:rPrChange w:id="8574" w:author="Пользователь" w:date="2022-12-22T02:42:00Z">
                    <w:rPr>
                      <w:color w:val="A9B7C6"/>
                      <w:lang w:val="en-US"/>
                    </w:rPr>
                  </w:rPrChange>
                </w:rPr>
                <w:delText>id = UUID.</w:delText>
              </w:r>
              <w:r w:rsidR="00D87BB2" w:rsidRPr="005A0097" w:rsidDel="00046F53">
                <w:rPr>
                  <w:i/>
                  <w:iCs/>
                  <w:color w:val="A9B7C6"/>
                  <w:szCs w:val="28"/>
                  <w:lang w:val="en-US"/>
                  <w:rPrChange w:id="8575" w:author="Пользователь" w:date="2022-12-22T02:42:00Z">
                    <w:rPr>
                      <w:i/>
                      <w:iCs/>
                      <w:color w:val="A9B7C6"/>
                      <w:lang w:val="en-US"/>
                    </w:rPr>
                  </w:rPrChange>
                </w:rPr>
                <w:delText>fromString</w:delText>
              </w:r>
              <w:r w:rsidR="00D87BB2" w:rsidRPr="005A0097" w:rsidDel="00046F53">
                <w:rPr>
                  <w:color w:val="A9B7C6"/>
                  <w:szCs w:val="28"/>
                  <w:lang w:val="en-US"/>
                  <w:rPrChange w:id="8576" w:author="Пользователь" w:date="2022-12-22T02:42:00Z">
                    <w:rPr>
                      <w:color w:val="A9B7C6"/>
                      <w:lang w:val="en-US"/>
                    </w:rPr>
                  </w:rPrChange>
                </w:rPr>
                <w:delText>(tiUUID)</w:delText>
              </w:r>
              <w:r w:rsidR="00D87BB2" w:rsidRPr="005A0097" w:rsidDel="00046F53">
                <w:rPr>
                  <w:color w:val="CC7832"/>
                  <w:szCs w:val="28"/>
                  <w:lang w:val="en-US"/>
                  <w:rPrChange w:id="8577" w:author="Пользователь" w:date="2022-12-22T02:42:00Z">
                    <w:rPr>
                      <w:color w:val="CC7832"/>
                      <w:lang w:val="en-US"/>
                    </w:rPr>
                  </w:rPrChange>
                </w:rPr>
                <w:delText>;</w:delText>
              </w:r>
              <w:r w:rsidR="00D87BB2" w:rsidRPr="005A0097" w:rsidDel="00046F53">
                <w:rPr>
                  <w:color w:val="CC7832"/>
                  <w:szCs w:val="28"/>
                  <w:lang w:val="en-US"/>
                  <w:rPrChange w:id="8578" w:author="Пользователь" w:date="2022-12-22T02:42:00Z">
                    <w:rPr>
                      <w:color w:val="CC7832"/>
                      <w:lang w:val="en-US"/>
                    </w:rPr>
                  </w:rPrChange>
                </w:rPr>
                <w:br/>
                <w:delText xml:space="preserve">            </w:delText>
              </w:r>
              <w:r w:rsidR="00D87BB2" w:rsidRPr="005A0097" w:rsidDel="00046F53">
                <w:rPr>
                  <w:color w:val="A9B7C6"/>
                  <w:szCs w:val="28"/>
                  <w:lang w:val="en-US"/>
                  <w:rPrChange w:id="8579" w:author="Пользователь" w:date="2022-12-22T02:42:00Z">
                    <w:rPr>
                      <w:color w:val="A9B7C6"/>
                      <w:lang w:val="en-US"/>
                    </w:rPr>
                  </w:rPrChange>
                </w:rPr>
                <w:delText>timeInterval.setId(id)</w:delText>
              </w:r>
              <w:r w:rsidR="00D87BB2" w:rsidRPr="005A0097" w:rsidDel="00046F53">
                <w:rPr>
                  <w:color w:val="CC7832"/>
                  <w:szCs w:val="28"/>
                  <w:lang w:val="en-US"/>
                  <w:rPrChange w:id="8580" w:author="Пользователь" w:date="2022-12-22T02:42:00Z">
                    <w:rPr>
                      <w:color w:val="CC7832"/>
                      <w:lang w:val="en-US"/>
                    </w:rPr>
                  </w:rPrChange>
                </w:rPr>
                <w:delText>;</w:delText>
              </w:r>
              <w:r w:rsidR="00D87BB2" w:rsidRPr="005A0097" w:rsidDel="00046F53">
                <w:rPr>
                  <w:color w:val="CC7832"/>
                  <w:szCs w:val="28"/>
                  <w:lang w:val="en-US"/>
                  <w:rPrChange w:id="8581" w:author="Пользователь" w:date="2022-12-22T02:42:00Z">
                    <w:rPr>
                      <w:color w:val="CC7832"/>
                      <w:lang w:val="en-US"/>
                    </w:rPr>
                  </w:rPrChange>
                </w:rPr>
                <w:br/>
                <w:delText xml:space="preserve">            </w:delText>
              </w:r>
              <w:r w:rsidR="00D87BB2" w:rsidRPr="005A0097" w:rsidDel="00046F53">
                <w:rPr>
                  <w:color w:val="A9B7C6"/>
                  <w:szCs w:val="28"/>
                  <w:lang w:val="en-US"/>
                  <w:rPrChange w:id="8582" w:author="Пользователь" w:date="2022-12-22T02:42:00Z">
                    <w:rPr>
                      <w:color w:val="A9B7C6"/>
                      <w:lang w:val="en-US"/>
                    </w:rPr>
                  </w:rPrChange>
                </w:rPr>
                <w:delText>cell = row.getCell(</w:delText>
              </w:r>
              <w:r w:rsidR="00D87BB2" w:rsidRPr="005A0097" w:rsidDel="00046F53">
                <w:rPr>
                  <w:color w:val="6897BB"/>
                  <w:szCs w:val="28"/>
                  <w:lang w:val="en-US"/>
                  <w:rPrChange w:id="8583" w:author="Пользователь" w:date="2022-12-22T02:42:00Z">
                    <w:rPr>
                      <w:color w:val="6897BB"/>
                      <w:lang w:val="en-US"/>
                    </w:rPr>
                  </w:rPrChange>
                </w:rPr>
                <w:delText>1</w:delText>
              </w:r>
              <w:r w:rsidR="00D87BB2" w:rsidRPr="005A0097" w:rsidDel="00046F53">
                <w:rPr>
                  <w:color w:val="A9B7C6"/>
                  <w:szCs w:val="28"/>
                  <w:lang w:val="en-US"/>
                  <w:rPrChange w:id="8584" w:author="Пользователь" w:date="2022-12-22T02:42:00Z">
                    <w:rPr>
                      <w:color w:val="A9B7C6"/>
                      <w:lang w:val="en-US"/>
                    </w:rPr>
                  </w:rPrChange>
                </w:rPr>
                <w:delText>)</w:delText>
              </w:r>
              <w:r w:rsidR="00D87BB2" w:rsidRPr="005A0097" w:rsidDel="00046F53">
                <w:rPr>
                  <w:color w:val="CC7832"/>
                  <w:szCs w:val="28"/>
                  <w:lang w:val="en-US"/>
                  <w:rPrChange w:id="8585" w:author="Пользователь" w:date="2022-12-22T02:42:00Z">
                    <w:rPr>
                      <w:color w:val="CC7832"/>
                      <w:lang w:val="en-US"/>
                    </w:rPr>
                  </w:rPrChange>
                </w:rPr>
                <w:delText>;</w:delText>
              </w:r>
              <w:r w:rsidR="00D87BB2" w:rsidRPr="005A0097" w:rsidDel="00046F53">
                <w:rPr>
                  <w:color w:val="CC7832"/>
                  <w:szCs w:val="28"/>
                  <w:lang w:val="en-US"/>
                  <w:rPrChange w:id="8586" w:author="Пользователь" w:date="2022-12-22T02:42:00Z">
                    <w:rPr>
                      <w:color w:val="CC7832"/>
                      <w:lang w:val="en-US"/>
                    </w:rPr>
                  </w:rPrChange>
                </w:rPr>
                <w:br/>
                <w:delText xml:space="preserve">            </w:delText>
              </w:r>
              <w:r w:rsidR="00D87BB2" w:rsidRPr="005A0097" w:rsidDel="00046F53">
                <w:rPr>
                  <w:color w:val="A9B7C6"/>
                  <w:szCs w:val="28"/>
                  <w:lang w:val="en-US"/>
                  <w:rPrChange w:id="8587" w:author="Пользователь" w:date="2022-12-22T02:42:00Z">
                    <w:rPr>
                      <w:color w:val="A9B7C6"/>
                      <w:lang w:val="en-US"/>
                    </w:rPr>
                  </w:rPrChange>
                </w:rPr>
                <w:delText>name = cell.getStringCellValue()</w:delText>
              </w:r>
              <w:r w:rsidR="00D87BB2" w:rsidRPr="005A0097" w:rsidDel="00046F53">
                <w:rPr>
                  <w:color w:val="CC7832"/>
                  <w:szCs w:val="28"/>
                  <w:lang w:val="en-US"/>
                  <w:rPrChange w:id="8588" w:author="Пользователь" w:date="2022-12-22T02:42:00Z">
                    <w:rPr>
                      <w:color w:val="CC7832"/>
                      <w:lang w:val="en-US"/>
                    </w:rPr>
                  </w:rPrChange>
                </w:rPr>
                <w:delText>;</w:delText>
              </w:r>
              <w:r w:rsidR="00D87BB2" w:rsidRPr="005A0097" w:rsidDel="00046F53">
                <w:rPr>
                  <w:color w:val="CC7832"/>
                  <w:szCs w:val="28"/>
                  <w:lang w:val="en-US"/>
                  <w:rPrChange w:id="8589" w:author="Пользователь" w:date="2022-12-22T02:42:00Z">
                    <w:rPr>
                      <w:color w:val="CC7832"/>
                      <w:lang w:val="en-US"/>
                    </w:rPr>
                  </w:rPrChange>
                </w:rPr>
                <w:br/>
                <w:delText xml:space="preserve">            </w:delText>
              </w:r>
              <w:r w:rsidR="00D87BB2" w:rsidRPr="005A0097" w:rsidDel="00046F53">
                <w:rPr>
                  <w:color w:val="A9B7C6"/>
                  <w:szCs w:val="28"/>
                  <w:lang w:val="en-US"/>
                  <w:rPrChange w:id="8590" w:author="Пользователь" w:date="2022-12-22T02:42:00Z">
                    <w:rPr>
                      <w:color w:val="A9B7C6"/>
                      <w:lang w:val="en-US"/>
                    </w:rPr>
                  </w:rPrChange>
                </w:rPr>
                <w:delText>timeInterval.setName(name)</w:delText>
              </w:r>
              <w:r w:rsidR="00D87BB2" w:rsidRPr="005A0097" w:rsidDel="00046F53">
                <w:rPr>
                  <w:color w:val="CC7832"/>
                  <w:szCs w:val="28"/>
                  <w:lang w:val="en-US"/>
                  <w:rPrChange w:id="8591" w:author="Пользователь" w:date="2022-12-22T02:42:00Z">
                    <w:rPr>
                      <w:color w:val="CC7832"/>
                      <w:lang w:val="en-US"/>
                    </w:rPr>
                  </w:rPrChange>
                </w:rPr>
                <w:delText>;</w:delText>
              </w:r>
              <w:r w:rsidR="00D87BB2" w:rsidRPr="005A0097" w:rsidDel="00046F53">
                <w:rPr>
                  <w:color w:val="CC7832"/>
                  <w:szCs w:val="28"/>
                  <w:lang w:val="en-US"/>
                  <w:rPrChange w:id="8592" w:author="Пользователь" w:date="2022-12-22T02:42:00Z">
                    <w:rPr>
                      <w:color w:val="CC7832"/>
                      <w:lang w:val="en-US"/>
                    </w:rPr>
                  </w:rPrChange>
                </w:rPr>
                <w:br/>
                <w:delText xml:space="preserve">            </w:delText>
              </w:r>
              <w:r w:rsidR="00D87BB2" w:rsidRPr="005A0097" w:rsidDel="00046F53">
                <w:rPr>
                  <w:color w:val="A9B7C6"/>
                  <w:szCs w:val="28"/>
                  <w:lang w:val="en-US"/>
                  <w:rPrChange w:id="8593" w:author="Пользователь" w:date="2022-12-22T02:42:00Z">
                    <w:rPr>
                      <w:color w:val="A9B7C6"/>
                      <w:lang w:val="en-US"/>
                    </w:rPr>
                  </w:rPrChange>
                </w:rPr>
                <w:delText>cell = row.getCell(</w:delText>
              </w:r>
              <w:r w:rsidR="00D87BB2" w:rsidRPr="005A0097" w:rsidDel="00046F53">
                <w:rPr>
                  <w:color w:val="6897BB"/>
                  <w:szCs w:val="28"/>
                  <w:lang w:val="en-US"/>
                  <w:rPrChange w:id="8594" w:author="Пользователь" w:date="2022-12-22T02:42:00Z">
                    <w:rPr>
                      <w:color w:val="6897BB"/>
                      <w:lang w:val="en-US"/>
                    </w:rPr>
                  </w:rPrChange>
                </w:rPr>
                <w:delText>2</w:delText>
              </w:r>
              <w:r w:rsidR="00D87BB2" w:rsidRPr="005A0097" w:rsidDel="00046F53">
                <w:rPr>
                  <w:color w:val="A9B7C6"/>
                  <w:szCs w:val="28"/>
                  <w:lang w:val="en-US"/>
                  <w:rPrChange w:id="8595" w:author="Пользователь" w:date="2022-12-22T02:42:00Z">
                    <w:rPr>
                      <w:color w:val="A9B7C6"/>
                      <w:lang w:val="en-US"/>
                    </w:rPr>
                  </w:rPrChange>
                </w:rPr>
                <w:delText>)</w:delText>
              </w:r>
              <w:r w:rsidR="00D87BB2" w:rsidRPr="005A0097" w:rsidDel="00046F53">
                <w:rPr>
                  <w:color w:val="CC7832"/>
                  <w:szCs w:val="28"/>
                  <w:lang w:val="en-US"/>
                  <w:rPrChange w:id="8596" w:author="Пользователь" w:date="2022-12-22T02:42:00Z">
                    <w:rPr>
                      <w:color w:val="CC7832"/>
                      <w:lang w:val="en-US"/>
                    </w:rPr>
                  </w:rPrChange>
                </w:rPr>
                <w:delText>;</w:delText>
              </w:r>
              <w:r w:rsidR="00D87BB2" w:rsidRPr="005A0097" w:rsidDel="00046F53">
                <w:rPr>
                  <w:color w:val="CC7832"/>
                  <w:szCs w:val="28"/>
                  <w:lang w:val="en-US"/>
                  <w:rPrChange w:id="8597" w:author="Пользователь" w:date="2022-12-22T02:42:00Z">
                    <w:rPr>
                      <w:color w:val="CC7832"/>
                      <w:lang w:val="en-US"/>
                    </w:rPr>
                  </w:rPrChange>
                </w:rPr>
                <w:br/>
                <w:delText xml:space="preserve">            </w:delText>
              </w:r>
              <w:r w:rsidR="00D87BB2" w:rsidRPr="005A0097" w:rsidDel="00046F53">
                <w:rPr>
                  <w:color w:val="A9B7C6"/>
                  <w:szCs w:val="28"/>
                  <w:lang w:val="en-US"/>
                  <w:rPrChange w:id="8598" w:author="Пользователь" w:date="2022-12-22T02:42:00Z">
                    <w:rPr>
                      <w:color w:val="A9B7C6"/>
                      <w:lang w:val="en-US"/>
                    </w:rPr>
                  </w:rPrChange>
                </w:rPr>
                <w:delText>vr = cell.getStringCellValue()</w:delText>
              </w:r>
              <w:r w:rsidR="00D87BB2" w:rsidRPr="005A0097" w:rsidDel="00046F53">
                <w:rPr>
                  <w:color w:val="CC7832"/>
                  <w:szCs w:val="28"/>
                  <w:lang w:val="en-US"/>
                  <w:rPrChange w:id="8599" w:author="Пользователь" w:date="2022-12-22T02:42:00Z">
                    <w:rPr>
                      <w:color w:val="CC7832"/>
                      <w:lang w:val="en-US"/>
                    </w:rPr>
                  </w:rPrChange>
                </w:rPr>
                <w:delText>;</w:delText>
              </w:r>
              <w:r w:rsidR="00D87BB2" w:rsidRPr="005A0097" w:rsidDel="00046F53">
                <w:rPr>
                  <w:color w:val="CC7832"/>
                  <w:szCs w:val="28"/>
                  <w:lang w:val="en-US"/>
                  <w:rPrChange w:id="8600" w:author="Пользователь" w:date="2022-12-22T02:42:00Z">
                    <w:rPr>
                      <w:color w:val="CC7832"/>
                      <w:lang w:val="en-US"/>
                    </w:rPr>
                  </w:rPrChange>
                </w:rPr>
                <w:br/>
                <w:delText xml:space="preserve">            </w:delText>
              </w:r>
              <w:r w:rsidR="00D87BB2" w:rsidRPr="005A0097" w:rsidDel="00046F53">
                <w:rPr>
                  <w:color w:val="A9B7C6"/>
                  <w:szCs w:val="28"/>
                  <w:lang w:val="en-US"/>
                  <w:rPrChange w:id="8601" w:author="Пользователь" w:date="2022-12-22T02:42:00Z">
                    <w:rPr>
                      <w:color w:val="A9B7C6"/>
                      <w:lang w:val="en-US"/>
                    </w:rPr>
                  </w:rPrChange>
                </w:rPr>
                <w:delText>timeInterval.setVr(vr)</w:delText>
              </w:r>
              <w:r w:rsidR="00D87BB2" w:rsidRPr="005A0097" w:rsidDel="00046F53">
                <w:rPr>
                  <w:color w:val="CC7832"/>
                  <w:szCs w:val="28"/>
                  <w:lang w:val="en-US"/>
                  <w:rPrChange w:id="8602" w:author="Пользователь" w:date="2022-12-22T02:42:00Z">
                    <w:rPr>
                      <w:color w:val="CC7832"/>
                      <w:lang w:val="en-US"/>
                    </w:rPr>
                  </w:rPrChange>
                </w:rPr>
                <w:delText>;</w:delText>
              </w:r>
              <w:r w:rsidR="00D87BB2" w:rsidRPr="005A0097" w:rsidDel="00046F53">
                <w:rPr>
                  <w:color w:val="CC7832"/>
                  <w:szCs w:val="28"/>
                  <w:lang w:val="en-US"/>
                  <w:rPrChange w:id="8603" w:author="Пользователь" w:date="2022-12-22T02:42:00Z">
                    <w:rPr>
                      <w:color w:val="CC7832"/>
                      <w:lang w:val="en-US"/>
                    </w:rPr>
                  </w:rPrChange>
                </w:rPr>
                <w:br/>
                <w:delText xml:space="preserve">            </w:delText>
              </w:r>
              <w:r w:rsidR="00D87BB2" w:rsidRPr="005A0097" w:rsidDel="00046F53">
                <w:rPr>
                  <w:i/>
                  <w:iCs/>
                  <w:color w:val="9876AA"/>
                  <w:szCs w:val="28"/>
                  <w:lang w:val="en-US"/>
                  <w:rPrChange w:id="8604" w:author="Пользователь" w:date="2022-12-22T02:42:00Z">
                    <w:rPr>
                      <w:i/>
                      <w:iCs/>
                      <w:color w:val="9876AA"/>
                      <w:lang w:val="en-US"/>
                    </w:rPr>
                  </w:rPrChange>
                </w:rPr>
                <w:delText>timeintervals</w:delText>
              </w:r>
              <w:r w:rsidR="00D87BB2" w:rsidRPr="005A0097" w:rsidDel="00046F53">
                <w:rPr>
                  <w:color w:val="A9B7C6"/>
                  <w:szCs w:val="28"/>
                  <w:lang w:val="en-US"/>
                  <w:rPrChange w:id="8605" w:author="Пользователь" w:date="2022-12-22T02:42:00Z">
                    <w:rPr>
                      <w:color w:val="A9B7C6"/>
                      <w:lang w:val="en-US"/>
                    </w:rPr>
                  </w:rPrChange>
                </w:rPr>
                <w:delText>.put(id</w:delText>
              </w:r>
              <w:r w:rsidR="00D87BB2" w:rsidRPr="005A0097" w:rsidDel="00046F53">
                <w:rPr>
                  <w:color w:val="CC7832"/>
                  <w:szCs w:val="28"/>
                  <w:lang w:val="en-US"/>
                  <w:rPrChange w:id="8606" w:author="Пользователь" w:date="2022-12-22T02:42:00Z">
                    <w:rPr>
                      <w:color w:val="CC7832"/>
                      <w:lang w:val="en-US"/>
                    </w:rPr>
                  </w:rPrChange>
                </w:rPr>
                <w:delText xml:space="preserve">, </w:delText>
              </w:r>
              <w:r w:rsidR="00D87BB2" w:rsidRPr="005A0097" w:rsidDel="00046F53">
                <w:rPr>
                  <w:color w:val="A9B7C6"/>
                  <w:szCs w:val="28"/>
                  <w:lang w:val="en-US"/>
                  <w:rPrChange w:id="8607" w:author="Пользователь" w:date="2022-12-22T02:42:00Z">
                    <w:rPr>
                      <w:color w:val="A9B7C6"/>
                      <w:lang w:val="en-US"/>
                    </w:rPr>
                  </w:rPrChange>
                </w:rPr>
                <w:delText>timeInterval)</w:delText>
              </w:r>
              <w:r w:rsidR="00D87BB2" w:rsidRPr="005A0097" w:rsidDel="00046F53">
                <w:rPr>
                  <w:color w:val="CC7832"/>
                  <w:szCs w:val="28"/>
                  <w:lang w:val="en-US"/>
                  <w:rPrChange w:id="8608" w:author="Пользователь" w:date="2022-12-22T02:42:00Z">
                    <w:rPr>
                      <w:color w:val="CC7832"/>
                      <w:lang w:val="en-US"/>
                    </w:rPr>
                  </w:rPrChange>
                </w:rPr>
                <w:delText>;</w:delText>
              </w:r>
              <w:r w:rsidR="00D87BB2" w:rsidRPr="005A0097" w:rsidDel="00046F53">
                <w:rPr>
                  <w:color w:val="CC7832"/>
                  <w:szCs w:val="28"/>
                  <w:lang w:val="en-US"/>
                  <w:rPrChange w:id="8609" w:author="Пользователь" w:date="2022-12-22T02:42:00Z">
                    <w:rPr>
                      <w:color w:val="CC7832"/>
                      <w:lang w:val="en-US"/>
                    </w:rPr>
                  </w:rPrChange>
                </w:rPr>
                <w:br/>
                <w:delText xml:space="preserve">        </w:delText>
              </w:r>
              <w:r w:rsidR="00D87BB2" w:rsidRPr="005A0097" w:rsidDel="00046F53">
                <w:rPr>
                  <w:color w:val="A9B7C6"/>
                  <w:szCs w:val="28"/>
                  <w:lang w:val="en-US"/>
                  <w:rPrChange w:id="8610" w:author="Пользователь" w:date="2022-12-22T02:42:00Z">
                    <w:rPr>
                      <w:color w:val="A9B7C6"/>
                      <w:lang w:val="en-US"/>
                    </w:rPr>
                  </w:rPrChange>
                </w:rPr>
                <w:delText>}</w:delText>
              </w:r>
              <w:r w:rsidR="00D87BB2" w:rsidRPr="005A0097" w:rsidDel="00046F53">
                <w:rPr>
                  <w:color w:val="A9B7C6"/>
                  <w:szCs w:val="28"/>
                  <w:lang w:val="en-US"/>
                  <w:rPrChange w:id="8611" w:author="Пользователь" w:date="2022-12-22T02:42:00Z">
                    <w:rPr>
                      <w:color w:val="A9B7C6"/>
                      <w:lang w:val="en-US"/>
                    </w:rPr>
                  </w:rPrChange>
                </w:rPr>
                <w:br/>
                <w:delText xml:space="preserve">    }</w:delText>
              </w:r>
              <w:r w:rsidR="00D87BB2" w:rsidRPr="005A0097" w:rsidDel="00046F53">
                <w:rPr>
                  <w:color w:val="A9B7C6"/>
                  <w:szCs w:val="28"/>
                  <w:lang w:val="en-US"/>
                  <w:rPrChange w:id="8612" w:author="Пользователь" w:date="2022-12-22T02:42:00Z">
                    <w:rPr>
                      <w:color w:val="A9B7C6"/>
                      <w:lang w:val="en-US"/>
                    </w:rPr>
                  </w:rPrChange>
                </w:rPr>
                <w:br/>
                <w:delText xml:space="preserve">    </w:delText>
              </w:r>
              <w:r w:rsidR="00D87BB2" w:rsidRPr="005A0097" w:rsidDel="00046F53">
                <w:rPr>
                  <w:i/>
                  <w:iCs/>
                  <w:color w:val="629755"/>
                  <w:szCs w:val="28"/>
                  <w:lang w:val="en-US"/>
                  <w:rPrChange w:id="8613" w:author="Пользователь" w:date="2022-12-22T02:42:00Z">
                    <w:rPr>
                      <w:i/>
                      <w:iCs/>
                      <w:color w:val="629755"/>
                      <w:lang w:val="en-US"/>
                    </w:rPr>
                  </w:rPrChange>
                </w:rPr>
                <w:delText>/****************************************************************************************************</w:delText>
              </w:r>
              <w:r w:rsidR="00D87BB2" w:rsidRPr="005A0097" w:rsidDel="00046F53">
                <w:rPr>
                  <w:i/>
                  <w:iCs/>
                  <w:color w:val="629755"/>
                  <w:szCs w:val="28"/>
                  <w:lang w:val="en-US"/>
                  <w:rPrChange w:id="8614" w:author="Пользователь" w:date="2022-12-22T02:42:00Z">
                    <w:rPr>
                      <w:i/>
                      <w:iCs/>
                      <w:color w:val="629755"/>
                      <w:lang w:val="en-US"/>
                    </w:rPr>
                  </w:rPrChange>
                </w:rPr>
                <w:br/>
                <w:delText xml:space="preserve">     * </w:delText>
              </w:r>
              <w:r w:rsidR="00D87BB2" w:rsidRPr="005A0097" w:rsidDel="00046F53">
                <w:rPr>
                  <w:i/>
                  <w:iCs/>
                  <w:color w:val="629755"/>
                  <w:szCs w:val="28"/>
                  <w:rPrChange w:id="8615" w:author="Пользователь" w:date="2022-12-22T02:42:00Z">
                    <w:rPr>
                      <w:i/>
                      <w:iCs/>
                      <w:color w:val="629755"/>
                    </w:rPr>
                  </w:rPrChange>
                </w:rPr>
                <w:delText>Загрузка</w:delText>
              </w:r>
              <w:r w:rsidR="00D87BB2" w:rsidRPr="005A0097" w:rsidDel="00046F53">
                <w:rPr>
                  <w:i/>
                  <w:iCs/>
                  <w:color w:val="629755"/>
                  <w:szCs w:val="28"/>
                  <w:lang w:val="en-US"/>
                  <w:rPrChange w:id="8616" w:author="Пользователь" w:date="2022-12-22T02:42:00Z">
                    <w:rPr>
                      <w:i/>
                      <w:iCs/>
                      <w:color w:val="629755"/>
                      <w:lang w:val="en-US"/>
                    </w:rPr>
                  </w:rPrChange>
                </w:rPr>
                <w:delText xml:space="preserve"> </w:delText>
              </w:r>
              <w:r w:rsidR="00D87BB2" w:rsidRPr="005A0097" w:rsidDel="00046F53">
                <w:rPr>
                  <w:i/>
                  <w:iCs/>
                  <w:color w:val="629755"/>
                  <w:szCs w:val="28"/>
                  <w:rPrChange w:id="8617" w:author="Пользователь" w:date="2022-12-22T02:42:00Z">
                    <w:rPr>
                      <w:i/>
                      <w:iCs/>
                      <w:color w:val="629755"/>
                    </w:rPr>
                  </w:rPrChange>
                </w:rPr>
                <w:delText>информации</w:delText>
              </w:r>
              <w:r w:rsidR="00D87BB2" w:rsidRPr="005A0097" w:rsidDel="00046F53">
                <w:rPr>
                  <w:i/>
                  <w:iCs/>
                  <w:color w:val="629755"/>
                  <w:szCs w:val="28"/>
                  <w:lang w:val="en-US"/>
                  <w:rPrChange w:id="8618" w:author="Пользователь" w:date="2022-12-22T02:42:00Z">
                    <w:rPr>
                      <w:i/>
                      <w:iCs/>
                      <w:color w:val="629755"/>
                      <w:lang w:val="en-US"/>
                    </w:rPr>
                  </w:rPrChange>
                </w:rPr>
                <w:delText xml:space="preserve"> </w:delText>
              </w:r>
              <w:r w:rsidR="00D87BB2" w:rsidRPr="005A0097" w:rsidDel="00046F53">
                <w:rPr>
                  <w:i/>
                  <w:iCs/>
                  <w:color w:val="629755"/>
                  <w:szCs w:val="28"/>
                  <w:rPrChange w:id="8619" w:author="Пользователь" w:date="2022-12-22T02:42:00Z">
                    <w:rPr>
                      <w:i/>
                      <w:iCs/>
                      <w:color w:val="629755"/>
                    </w:rPr>
                  </w:rPrChange>
                </w:rPr>
                <w:delText>о</w:delText>
              </w:r>
              <w:r w:rsidR="00D87BB2" w:rsidRPr="005A0097" w:rsidDel="00046F53">
                <w:rPr>
                  <w:i/>
                  <w:iCs/>
                  <w:color w:val="629755"/>
                  <w:szCs w:val="28"/>
                  <w:lang w:val="en-US"/>
                  <w:rPrChange w:id="8620" w:author="Пользователь" w:date="2022-12-22T02:42:00Z">
                    <w:rPr>
                      <w:i/>
                      <w:iCs/>
                      <w:color w:val="629755"/>
                      <w:lang w:val="en-US"/>
                    </w:rPr>
                  </w:rPrChange>
                </w:rPr>
                <w:delText xml:space="preserve"> </w:delText>
              </w:r>
              <w:r w:rsidR="00D87BB2" w:rsidRPr="005A0097" w:rsidDel="00046F53">
                <w:rPr>
                  <w:i/>
                  <w:iCs/>
                  <w:color w:val="629755"/>
                  <w:szCs w:val="28"/>
                  <w:rPrChange w:id="8621" w:author="Пользователь" w:date="2022-12-22T02:42:00Z">
                    <w:rPr>
                      <w:i/>
                      <w:iCs/>
                      <w:color w:val="629755"/>
                    </w:rPr>
                  </w:rPrChange>
                </w:rPr>
                <w:delText>времени</w:delText>
              </w:r>
              <w:r w:rsidR="00D87BB2" w:rsidRPr="005A0097" w:rsidDel="00046F53">
                <w:rPr>
                  <w:i/>
                  <w:iCs/>
                  <w:color w:val="629755"/>
                  <w:szCs w:val="28"/>
                  <w:lang w:val="en-US"/>
                  <w:rPrChange w:id="8622" w:author="Пользователь" w:date="2022-12-22T02:42:00Z">
                    <w:rPr>
                      <w:i/>
                      <w:iCs/>
                      <w:color w:val="629755"/>
                      <w:lang w:val="en-US"/>
                    </w:rPr>
                  </w:rPrChange>
                </w:rPr>
                <w:delText xml:space="preserve"> </w:delText>
              </w:r>
              <w:r w:rsidR="00D87BB2" w:rsidRPr="005A0097" w:rsidDel="00046F53">
                <w:rPr>
                  <w:i/>
                  <w:iCs/>
                  <w:color w:val="629755"/>
                  <w:szCs w:val="28"/>
                  <w:rPrChange w:id="8623" w:author="Пользователь" w:date="2022-12-22T02:42:00Z">
                    <w:rPr>
                      <w:i/>
                      <w:iCs/>
                      <w:color w:val="629755"/>
                    </w:rPr>
                  </w:rPrChange>
                </w:rPr>
                <w:delText>из</w:delText>
              </w:r>
              <w:r w:rsidR="00D87BB2" w:rsidRPr="005A0097" w:rsidDel="00046F53">
                <w:rPr>
                  <w:i/>
                  <w:iCs/>
                  <w:color w:val="629755"/>
                  <w:szCs w:val="28"/>
                  <w:lang w:val="en-US"/>
                  <w:rPrChange w:id="8624" w:author="Пользователь" w:date="2022-12-22T02:42:00Z">
                    <w:rPr>
                      <w:i/>
                      <w:iCs/>
                      <w:color w:val="629755"/>
                      <w:lang w:val="en-US"/>
                    </w:rPr>
                  </w:rPrChange>
                </w:rPr>
                <w:delText xml:space="preserve"> </w:delText>
              </w:r>
              <w:r w:rsidR="00D87BB2" w:rsidRPr="005A0097" w:rsidDel="00046F53">
                <w:rPr>
                  <w:i/>
                  <w:iCs/>
                  <w:color w:val="629755"/>
                  <w:szCs w:val="28"/>
                  <w:rPrChange w:id="8625" w:author="Пользователь" w:date="2022-12-22T02:42:00Z">
                    <w:rPr>
                      <w:i/>
                      <w:iCs/>
                      <w:color w:val="629755"/>
                    </w:rPr>
                  </w:rPrChange>
                </w:rPr>
                <w:delText>электронной</w:delText>
              </w:r>
              <w:r w:rsidR="00D87BB2" w:rsidRPr="005A0097" w:rsidDel="00046F53">
                <w:rPr>
                  <w:i/>
                  <w:iCs/>
                  <w:color w:val="629755"/>
                  <w:szCs w:val="28"/>
                  <w:lang w:val="en-US"/>
                  <w:rPrChange w:id="8626" w:author="Пользователь" w:date="2022-12-22T02:42:00Z">
                    <w:rPr>
                      <w:i/>
                      <w:iCs/>
                      <w:color w:val="629755"/>
                      <w:lang w:val="en-US"/>
                    </w:rPr>
                  </w:rPrChange>
                </w:rPr>
                <w:delText xml:space="preserve"> </w:delText>
              </w:r>
              <w:r w:rsidR="00D87BB2" w:rsidRPr="005A0097" w:rsidDel="00046F53">
                <w:rPr>
                  <w:i/>
                  <w:iCs/>
                  <w:color w:val="629755"/>
                  <w:szCs w:val="28"/>
                  <w:rPrChange w:id="8627" w:author="Пользователь" w:date="2022-12-22T02:42:00Z">
                    <w:rPr>
                      <w:i/>
                      <w:iCs/>
                      <w:color w:val="629755"/>
                    </w:rPr>
                  </w:rPrChange>
                </w:rPr>
                <w:delText>таблицы</w:delText>
              </w:r>
              <w:r w:rsidR="00D87BB2" w:rsidRPr="005A0097" w:rsidDel="00046F53">
                <w:rPr>
                  <w:i/>
                  <w:iCs/>
                  <w:color w:val="629755"/>
                  <w:szCs w:val="28"/>
                  <w:lang w:val="en-US"/>
                  <w:rPrChange w:id="8628" w:author="Пользователь" w:date="2022-12-22T02:42:00Z">
                    <w:rPr>
                      <w:i/>
                      <w:iCs/>
                      <w:color w:val="629755"/>
                      <w:lang w:val="en-US"/>
                    </w:rPr>
                  </w:rPrChange>
                </w:rPr>
                <w:delText>.                                 *</w:delText>
              </w:r>
              <w:r w:rsidR="00D87BB2" w:rsidRPr="005A0097" w:rsidDel="00046F53">
                <w:rPr>
                  <w:i/>
                  <w:iCs/>
                  <w:color w:val="629755"/>
                  <w:szCs w:val="28"/>
                  <w:lang w:val="en-US"/>
                  <w:rPrChange w:id="8629" w:author="Пользователь" w:date="2022-12-22T02:42:00Z">
                    <w:rPr>
                      <w:i/>
                      <w:iCs/>
                      <w:color w:val="629755"/>
                      <w:lang w:val="en-US"/>
                    </w:rPr>
                  </w:rPrChange>
                </w:rPr>
                <w:br/>
                <w:delText xml:space="preserve">     * </w:delText>
              </w:r>
              <w:r w:rsidR="00D87BB2" w:rsidRPr="005A0097" w:rsidDel="00046F53">
                <w:rPr>
                  <w:i/>
                  <w:iCs/>
                  <w:color w:val="629755"/>
                  <w:szCs w:val="28"/>
                  <w:rPrChange w:id="8630" w:author="Пользователь" w:date="2022-12-22T02:42:00Z">
                    <w:rPr>
                      <w:i/>
                      <w:iCs/>
                      <w:color w:val="629755"/>
                    </w:rPr>
                  </w:rPrChange>
                </w:rPr>
                <w:delText>Результат</w:delText>
              </w:r>
              <w:r w:rsidR="00D87BB2" w:rsidRPr="005A0097" w:rsidDel="00046F53">
                <w:rPr>
                  <w:i/>
                  <w:iCs/>
                  <w:color w:val="629755"/>
                  <w:szCs w:val="28"/>
                  <w:lang w:val="en-US"/>
                  <w:rPrChange w:id="8631" w:author="Пользователь" w:date="2022-12-22T02:42:00Z">
                    <w:rPr>
                      <w:i/>
                      <w:iCs/>
                      <w:color w:val="629755"/>
                      <w:lang w:val="en-US"/>
                    </w:rPr>
                  </w:rPrChange>
                </w:rPr>
                <w:delText xml:space="preserve"> </w:delText>
              </w:r>
              <w:r w:rsidR="00D87BB2" w:rsidRPr="005A0097" w:rsidDel="00046F53">
                <w:rPr>
                  <w:i/>
                  <w:iCs/>
                  <w:color w:val="629755"/>
                  <w:szCs w:val="28"/>
                  <w:rPrChange w:id="8632" w:author="Пользователь" w:date="2022-12-22T02:42:00Z">
                    <w:rPr>
                      <w:i/>
                      <w:iCs/>
                      <w:color w:val="629755"/>
                    </w:rPr>
                  </w:rPrChange>
                </w:rPr>
                <w:delText>в</w:delText>
              </w:r>
              <w:r w:rsidR="00D87BB2" w:rsidRPr="005A0097" w:rsidDel="00046F53">
                <w:rPr>
                  <w:i/>
                  <w:iCs/>
                  <w:color w:val="629755"/>
                  <w:szCs w:val="28"/>
                  <w:lang w:val="en-US"/>
                  <w:rPrChange w:id="8633" w:author="Пользователь" w:date="2022-12-22T02:42:00Z">
                    <w:rPr>
                      <w:i/>
                      <w:iCs/>
                      <w:color w:val="629755"/>
                      <w:lang w:val="en-US"/>
                    </w:rPr>
                  </w:rPrChange>
                </w:rPr>
                <w:delText xml:space="preserve"> Time.                                                                      *</w:delText>
              </w:r>
              <w:r w:rsidR="00D87BB2" w:rsidRPr="005A0097" w:rsidDel="00046F53">
                <w:rPr>
                  <w:i/>
                  <w:iCs/>
                  <w:color w:val="629755"/>
                  <w:szCs w:val="28"/>
                  <w:lang w:val="en-US"/>
                  <w:rPrChange w:id="8634" w:author="Пользователь" w:date="2022-12-22T02:42:00Z">
                    <w:rPr>
                      <w:i/>
                      <w:iCs/>
                      <w:color w:val="629755"/>
                      <w:lang w:val="en-US"/>
                    </w:rPr>
                  </w:rPrChange>
                </w:rPr>
                <w:br/>
                <w:delText xml:space="preserve">     * </w:delText>
              </w:r>
              <w:r w:rsidR="00D87BB2" w:rsidRPr="005A0097" w:rsidDel="00046F53">
                <w:rPr>
                  <w:b/>
                  <w:bCs/>
                  <w:i/>
                  <w:iCs/>
                  <w:color w:val="629755"/>
                  <w:szCs w:val="28"/>
                  <w:lang w:val="en-US"/>
                  <w:rPrChange w:id="8635" w:author="Пользователь" w:date="2022-12-22T02:42:00Z">
                    <w:rPr>
                      <w:b/>
                      <w:bCs/>
                      <w:i/>
                      <w:iCs/>
                      <w:color w:val="629755"/>
                      <w:lang w:val="en-US"/>
                    </w:rPr>
                  </w:rPrChange>
                </w:rPr>
                <w:delText xml:space="preserve">@param </w:delText>
              </w:r>
              <w:r w:rsidR="00D87BB2" w:rsidRPr="005A0097" w:rsidDel="00046F53">
                <w:rPr>
                  <w:i/>
                  <w:iCs/>
                  <w:color w:val="8A653B"/>
                  <w:szCs w:val="28"/>
                  <w:lang w:val="en-US"/>
                  <w:rPrChange w:id="8636" w:author="Пользователь" w:date="2022-12-22T02:42:00Z">
                    <w:rPr>
                      <w:i/>
                      <w:iCs/>
                      <w:color w:val="8A653B"/>
                      <w:lang w:val="en-US"/>
                    </w:rPr>
                  </w:rPrChange>
                </w:rPr>
                <w:delText xml:space="preserve">wb </w:delText>
              </w:r>
              <w:r w:rsidR="00D87BB2" w:rsidRPr="005A0097" w:rsidDel="00046F53">
                <w:rPr>
                  <w:i/>
                  <w:iCs/>
                  <w:color w:val="629755"/>
                  <w:szCs w:val="28"/>
                  <w:lang w:val="en-US"/>
                  <w:rPrChange w:id="8637" w:author="Пользователь" w:date="2022-12-22T02:42:00Z">
                    <w:rPr>
                      <w:i/>
                      <w:iCs/>
                      <w:color w:val="629755"/>
                      <w:lang w:val="en-US"/>
                    </w:rPr>
                  </w:rPrChange>
                </w:rPr>
                <w:delText xml:space="preserve">- </w:delText>
              </w:r>
              <w:r w:rsidR="00D87BB2" w:rsidRPr="005A0097" w:rsidDel="00046F53">
                <w:rPr>
                  <w:i/>
                  <w:iCs/>
                  <w:color w:val="629755"/>
                  <w:szCs w:val="28"/>
                  <w:rPrChange w:id="8638" w:author="Пользователь" w:date="2022-12-22T02:42:00Z">
                    <w:rPr>
                      <w:i/>
                      <w:iCs/>
                      <w:color w:val="629755"/>
                    </w:rPr>
                  </w:rPrChange>
                </w:rPr>
                <w:delText>рабочая</w:delText>
              </w:r>
              <w:r w:rsidR="00D87BB2" w:rsidRPr="005A0097" w:rsidDel="00046F53">
                <w:rPr>
                  <w:i/>
                  <w:iCs/>
                  <w:color w:val="629755"/>
                  <w:szCs w:val="28"/>
                  <w:lang w:val="en-US"/>
                  <w:rPrChange w:id="8639" w:author="Пользователь" w:date="2022-12-22T02:42:00Z">
                    <w:rPr>
                      <w:i/>
                      <w:iCs/>
                      <w:color w:val="629755"/>
                      <w:lang w:val="en-US"/>
                    </w:rPr>
                  </w:rPrChange>
                </w:rPr>
                <w:delText xml:space="preserve"> </w:delText>
              </w:r>
              <w:r w:rsidR="00D87BB2" w:rsidRPr="005A0097" w:rsidDel="00046F53">
                <w:rPr>
                  <w:i/>
                  <w:iCs/>
                  <w:color w:val="629755"/>
                  <w:szCs w:val="28"/>
                  <w:rPrChange w:id="8640" w:author="Пользователь" w:date="2022-12-22T02:42:00Z">
                    <w:rPr>
                      <w:i/>
                      <w:iCs/>
                      <w:color w:val="629755"/>
                    </w:rPr>
                  </w:rPrChange>
                </w:rPr>
                <w:delText>книга</w:delText>
              </w:r>
              <w:r w:rsidR="00D87BB2" w:rsidRPr="005A0097" w:rsidDel="00046F53">
                <w:rPr>
                  <w:i/>
                  <w:iCs/>
                  <w:color w:val="629755"/>
                  <w:szCs w:val="28"/>
                  <w:lang w:val="en-US"/>
                  <w:rPrChange w:id="8641" w:author="Пользователь" w:date="2022-12-22T02:42:00Z">
                    <w:rPr>
                      <w:i/>
                      <w:iCs/>
                      <w:color w:val="629755"/>
                      <w:lang w:val="en-US"/>
                    </w:rPr>
                  </w:rPrChange>
                </w:rPr>
                <w:delText xml:space="preserve"> </w:delText>
              </w:r>
              <w:r w:rsidR="00D87BB2" w:rsidRPr="005A0097" w:rsidDel="00046F53">
                <w:rPr>
                  <w:i/>
                  <w:iCs/>
                  <w:color w:val="629755"/>
                  <w:szCs w:val="28"/>
                  <w:rPrChange w:id="8642" w:author="Пользователь" w:date="2022-12-22T02:42:00Z">
                    <w:rPr>
                      <w:i/>
                      <w:iCs/>
                      <w:color w:val="629755"/>
                    </w:rPr>
                  </w:rPrChange>
                </w:rPr>
                <w:delText>с</w:delText>
              </w:r>
              <w:r w:rsidR="00D87BB2" w:rsidRPr="005A0097" w:rsidDel="00046F53">
                <w:rPr>
                  <w:i/>
                  <w:iCs/>
                  <w:color w:val="629755"/>
                  <w:szCs w:val="28"/>
                  <w:lang w:val="en-US"/>
                  <w:rPrChange w:id="8643" w:author="Пользователь" w:date="2022-12-22T02:42:00Z">
                    <w:rPr>
                      <w:i/>
                      <w:iCs/>
                      <w:color w:val="629755"/>
                      <w:lang w:val="en-US"/>
                    </w:rPr>
                  </w:rPrChange>
                </w:rPr>
                <w:delText xml:space="preserve"> </w:delText>
              </w:r>
              <w:r w:rsidR="00D87BB2" w:rsidRPr="005A0097" w:rsidDel="00046F53">
                <w:rPr>
                  <w:i/>
                  <w:iCs/>
                  <w:color w:val="629755"/>
                  <w:szCs w:val="28"/>
                  <w:rPrChange w:id="8644" w:author="Пользователь" w:date="2022-12-22T02:42:00Z">
                    <w:rPr>
                      <w:i/>
                      <w:iCs/>
                      <w:color w:val="629755"/>
                    </w:rPr>
                  </w:rPrChange>
                </w:rPr>
                <w:delText>данными</w:delText>
              </w:r>
              <w:r w:rsidR="00D87BB2" w:rsidRPr="005A0097" w:rsidDel="00046F53">
                <w:rPr>
                  <w:i/>
                  <w:iCs/>
                  <w:color w:val="629755"/>
                  <w:szCs w:val="28"/>
                  <w:lang w:val="en-US"/>
                  <w:rPrChange w:id="8645" w:author="Пользователь" w:date="2022-12-22T02:42:00Z">
                    <w:rPr>
                      <w:i/>
                      <w:iCs/>
                      <w:color w:val="629755"/>
                      <w:lang w:val="en-US"/>
                    </w:rPr>
                  </w:rPrChange>
                </w:rPr>
                <w:delText>.                                                             *</w:delText>
              </w:r>
              <w:r w:rsidR="00D87BB2" w:rsidRPr="005A0097" w:rsidDel="00046F53">
                <w:rPr>
                  <w:i/>
                  <w:iCs/>
                  <w:color w:val="629755"/>
                  <w:szCs w:val="28"/>
                  <w:lang w:val="en-US"/>
                  <w:rPrChange w:id="8646" w:author="Пользователь" w:date="2022-12-22T02:42:00Z">
                    <w:rPr>
                      <w:i/>
                      <w:iCs/>
                      <w:color w:val="629755"/>
                      <w:lang w:val="en-US"/>
                    </w:rPr>
                  </w:rPrChange>
                </w:rPr>
                <w:br/>
                <w:delText xml:space="preserve">     ***************************************************************************************************/</w:delText>
              </w:r>
              <w:r w:rsidR="00D87BB2" w:rsidRPr="005A0097" w:rsidDel="00046F53">
                <w:rPr>
                  <w:i/>
                  <w:iCs/>
                  <w:color w:val="629755"/>
                  <w:szCs w:val="28"/>
                  <w:lang w:val="en-US"/>
                  <w:rPrChange w:id="8647" w:author="Пользователь" w:date="2022-12-22T02:42:00Z">
                    <w:rPr>
                      <w:i/>
                      <w:iCs/>
                      <w:color w:val="629755"/>
                      <w:lang w:val="en-US"/>
                    </w:rPr>
                  </w:rPrChange>
                </w:rPr>
                <w:br/>
                <w:delText xml:space="preserve">    </w:delText>
              </w:r>
              <w:r w:rsidR="00D87BB2" w:rsidRPr="005A0097" w:rsidDel="00046F53">
                <w:rPr>
                  <w:color w:val="CC7832"/>
                  <w:szCs w:val="28"/>
                  <w:lang w:val="en-US"/>
                  <w:rPrChange w:id="8648" w:author="Пользователь" w:date="2022-12-22T02:42:00Z">
                    <w:rPr>
                      <w:color w:val="CC7832"/>
                      <w:lang w:val="en-US"/>
                    </w:rPr>
                  </w:rPrChange>
                </w:rPr>
                <w:delText xml:space="preserve">private static void </w:delText>
              </w:r>
              <w:r w:rsidR="00D87BB2" w:rsidRPr="005A0097" w:rsidDel="00046F53">
                <w:rPr>
                  <w:color w:val="FFC66D"/>
                  <w:szCs w:val="28"/>
                  <w:lang w:val="en-US"/>
                  <w:rPrChange w:id="8649" w:author="Пользователь" w:date="2022-12-22T02:42:00Z">
                    <w:rPr>
                      <w:color w:val="FFC66D"/>
                      <w:lang w:val="en-US"/>
                    </w:rPr>
                  </w:rPrChange>
                </w:rPr>
                <w:delText>loadTime</w:delText>
              </w:r>
              <w:r w:rsidR="00D87BB2" w:rsidRPr="005A0097" w:rsidDel="00046F53">
                <w:rPr>
                  <w:color w:val="A9B7C6"/>
                  <w:szCs w:val="28"/>
                  <w:lang w:val="en-US"/>
                  <w:rPrChange w:id="8650" w:author="Пользователь" w:date="2022-12-22T02:42:00Z">
                    <w:rPr>
                      <w:color w:val="A9B7C6"/>
                      <w:lang w:val="en-US"/>
                    </w:rPr>
                  </w:rPrChange>
                </w:rPr>
                <w:delText>(XSSFWorkbook wb) {</w:delText>
              </w:r>
              <w:r w:rsidR="00D87BB2" w:rsidRPr="005A0097" w:rsidDel="00046F53">
                <w:rPr>
                  <w:color w:val="A9B7C6"/>
                  <w:szCs w:val="28"/>
                  <w:lang w:val="en-US"/>
                  <w:rPrChange w:id="8651" w:author="Пользователь" w:date="2022-12-22T02:42:00Z">
                    <w:rPr>
                      <w:color w:val="A9B7C6"/>
                      <w:lang w:val="en-US"/>
                    </w:rPr>
                  </w:rPrChange>
                </w:rPr>
                <w:br/>
                <w:delText xml:space="preserve">        Sheet sheet = wb.getSheetAt(</w:delText>
              </w:r>
              <w:r w:rsidR="00D87BB2" w:rsidRPr="005A0097" w:rsidDel="00046F53">
                <w:rPr>
                  <w:color w:val="6897BB"/>
                  <w:szCs w:val="28"/>
                  <w:lang w:val="en-US"/>
                  <w:rPrChange w:id="8652" w:author="Пользователь" w:date="2022-12-22T02:42:00Z">
                    <w:rPr>
                      <w:color w:val="6897BB"/>
                      <w:lang w:val="en-US"/>
                    </w:rPr>
                  </w:rPrChange>
                </w:rPr>
                <w:delText>2</w:delText>
              </w:r>
              <w:r w:rsidR="00D87BB2" w:rsidRPr="005A0097" w:rsidDel="00046F53">
                <w:rPr>
                  <w:color w:val="A9B7C6"/>
                  <w:szCs w:val="28"/>
                  <w:lang w:val="en-US"/>
                  <w:rPrChange w:id="8653" w:author="Пользователь" w:date="2022-12-22T02:42:00Z">
                    <w:rPr>
                      <w:color w:val="A9B7C6"/>
                      <w:lang w:val="en-US"/>
                    </w:rPr>
                  </w:rPrChange>
                </w:rPr>
                <w:delText>)</w:delText>
              </w:r>
              <w:r w:rsidR="00D87BB2" w:rsidRPr="005A0097" w:rsidDel="00046F53">
                <w:rPr>
                  <w:color w:val="CC7832"/>
                  <w:szCs w:val="28"/>
                  <w:lang w:val="en-US"/>
                  <w:rPrChange w:id="8654" w:author="Пользователь" w:date="2022-12-22T02:42:00Z">
                    <w:rPr>
                      <w:color w:val="CC7832"/>
                      <w:lang w:val="en-US"/>
                    </w:rPr>
                  </w:rPrChange>
                </w:rPr>
                <w:delText>;</w:delText>
              </w:r>
              <w:r w:rsidR="00D87BB2" w:rsidRPr="005A0097" w:rsidDel="00046F53">
                <w:rPr>
                  <w:color w:val="CC7832"/>
                  <w:szCs w:val="28"/>
                  <w:lang w:val="en-US"/>
                  <w:rPrChange w:id="8655" w:author="Пользователь" w:date="2022-12-22T02:42:00Z">
                    <w:rPr>
                      <w:color w:val="CC7832"/>
                      <w:lang w:val="en-US"/>
                    </w:rPr>
                  </w:rPrChange>
                </w:rPr>
                <w:br/>
              </w:r>
              <w:r w:rsidR="00D87BB2" w:rsidRPr="005A0097" w:rsidDel="00046F53">
                <w:rPr>
                  <w:color w:val="CC7832"/>
                  <w:szCs w:val="28"/>
                  <w:lang w:val="en-US"/>
                  <w:rPrChange w:id="8656" w:author="Пользователь" w:date="2022-12-22T02:42:00Z">
                    <w:rPr>
                      <w:color w:val="CC7832"/>
                      <w:lang w:val="en-US"/>
                    </w:rPr>
                  </w:rPrChange>
                </w:rPr>
                <w:br/>
                <w:delText xml:space="preserve">        </w:delText>
              </w:r>
              <w:r w:rsidR="00D87BB2" w:rsidRPr="005A0097" w:rsidDel="00046F53">
                <w:rPr>
                  <w:color w:val="A9B7C6"/>
                  <w:szCs w:val="28"/>
                  <w:lang w:val="en-US"/>
                  <w:rPrChange w:id="8657" w:author="Пользователь" w:date="2022-12-22T02:42:00Z">
                    <w:rPr>
                      <w:color w:val="A9B7C6"/>
                      <w:lang w:val="en-US"/>
                    </w:rPr>
                  </w:rPrChange>
                </w:rPr>
                <w:delText>Row row</w:delText>
              </w:r>
              <w:r w:rsidR="00D87BB2" w:rsidRPr="005A0097" w:rsidDel="00046F53">
                <w:rPr>
                  <w:color w:val="CC7832"/>
                  <w:szCs w:val="28"/>
                  <w:lang w:val="en-US"/>
                  <w:rPrChange w:id="8658" w:author="Пользователь" w:date="2022-12-22T02:42:00Z">
                    <w:rPr>
                      <w:color w:val="CC7832"/>
                      <w:lang w:val="en-US"/>
                    </w:rPr>
                  </w:rPrChange>
                </w:rPr>
                <w:delText>;</w:delText>
              </w:r>
              <w:r w:rsidR="00D87BB2" w:rsidRPr="005A0097" w:rsidDel="00046F53">
                <w:rPr>
                  <w:color w:val="CC7832"/>
                  <w:szCs w:val="28"/>
                  <w:lang w:val="en-US"/>
                  <w:rPrChange w:id="8659" w:author="Пользователь" w:date="2022-12-22T02:42:00Z">
                    <w:rPr>
                      <w:color w:val="CC7832"/>
                      <w:lang w:val="en-US"/>
                    </w:rPr>
                  </w:rPrChange>
                </w:rPr>
                <w:br/>
                <w:delText xml:space="preserve">        </w:delText>
              </w:r>
              <w:r w:rsidR="00D87BB2" w:rsidRPr="005A0097" w:rsidDel="00046F53">
                <w:rPr>
                  <w:color w:val="A9B7C6"/>
                  <w:szCs w:val="28"/>
                  <w:lang w:val="en-US"/>
                  <w:rPrChange w:id="8660" w:author="Пользователь" w:date="2022-12-22T02:42:00Z">
                    <w:rPr>
                      <w:color w:val="A9B7C6"/>
                      <w:lang w:val="en-US"/>
                    </w:rPr>
                  </w:rPrChange>
                </w:rPr>
                <w:delText>Cell cell</w:delText>
              </w:r>
              <w:r w:rsidR="00D87BB2" w:rsidRPr="005A0097" w:rsidDel="00046F53">
                <w:rPr>
                  <w:color w:val="CC7832"/>
                  <w:szCs w:val="28"/>
                  <w:lang w:val="en-US"/>
                  <w:rPrChange w:id="8661" w:author="Пользователь" w:date="2022-12-22T02:42:00Z">
                    <w:rPr>
                      <w:color w:val="CC7832"/>
                      <w:lang w:val="en-US"/>
                    </w:rPr>
                  </w:rPrChange>
                </w:rPr>
                <w:delText>;</w:delText>
              </w:r>
              <w:r w:rsidR="00D87BB2" w:rsidRPr="005A0097" w:rsidDel="00046F53">
                <w:rPr>
                  <w:color w:val="CC7832"/>
                  <w:szCs w:val="28"/>
                  <w:lang w:val="en-US"/>
                  <w:rPrChange w:id="8662" w:author="Пользователь" w:date="2022-12-22T02:42:00Z">
                    <w:rPr>
                      <w:color w:val="CC7832"/>
                      <w:lang w:val="en-US"/>
                    </w:rPr>
                  </w:rPrChange>
                </w:rPr>
                <w:br/>
                <w:delText xml:space="preserve">        int </w:delText>
              </w:r>
              <w:r w:rsidR="00D87BB2" w:rsidRPr="005A0097" w:rsidDel="00046F53">
                <w:rPr>
                  <w:color w:val="A9B7C6"/>
                  <w:szCs w:val="28"/>
                  <w:lang w:val="en-US"/>
                  <w:rPrChange w:id="8663" w:author="Пользователь" w:date="2022-12-22T02:42:00Z">
                    <w:rPr>
                      <w:color w:val="A9B7C6"/>
                      <w:lang w:val="en-US"/>
                    </w:rPr>
                  </w:rPrChange>
                </w:rPr>
                <w:delText>i</w:delText>
              </w:r>
              <w:r w:rsidR="00D87BB2" w:rsidRPr="005A0097" w:rsidDel="00046F53">
                <w:rPr>
                  <w:color w:val="CC7832"/>
                  <w:szCs w:val="28"/>
                  <w:lang w:val="en-US"/>
                  <w:rPrChange w:id="8664" w:author="Пользователь" w:date="2022-12-22T02:42:00Z">
                    <w:rPr>
                      <w:color w:val="CC7832"/>
                      <w:lang w:val="en-US"/>
                    </w:rPr>
                  </w:rPrChange>
                </w:rPr>
                <w:delText>;</w:delText>
              </w:r>
              <w:r w:rsidR="00D87BB2" w:rsidRPr="005A0097" w:rsidDel="00046F53">
                <w:rPr>
                  <w:color w:val="CC7832"/>
                  <w:szCs w:val="28"/>
                  <w:lang w:val="en-US"/>
                  <w:rPrChange w:id="8665" w:author="Пользователь" w:date="2022-12-22T02:42:00Z">
                    <w:rPr>
                      <w:color w:val="CC7832"/>
                      <w:lang w:val="en-US"/>
                    </w:rPr>
                  </w:rPrChange>
                </w:rPr>
                <w:br/>
                <w:delText xml:space="preserve">        int </w:delText>
              </w:r>
              <w:r w:rsidR="00D87BB2" w:rsidRPr="005A0097" w:rsidDel="00046F53">
                <w:rPr>
                  <w:color w:val="A9B7C6"/>
                  <w:szCs w:val="28"/>
                  <w:lang w:val="en-US"/>
                  <w:rPrChange w:id="8666" w:author="Пользователь" w:date="2022-12-22T02:42:00Z">
                    <w:rPr>
                      <w:color w:val="A9B7C6"/>
                      <w:lang w:val="en-US"/>
                    </w:rPr>
                  </w:rPrChange>
                </w:rPr>
                <w:delText>nRows = sheet.getLastRowNum()</w:delText>
              </w:r>
              <w:r w:rsidR="00D87BB2" w:rsidRPr="005A0097" w:rsidDel="00046F53">
                <w:rPr>
                  <w:color w:val="CC7832"/>
                  <w:szCs w:val="28"/>
                  <w:lang w:val="en-US"/>
                  <w:rPrChange w:id="8667" w:author="Пользователь" w:date="2022-12-22T02:42:00Z">
                    <w:rPr>
                      <w:color w:val="CC7832"/>
                      <w:lang w:val="en-US"/>
                    </w:rPr>
                  </w:rPrChange>
                </w:rPr>
                <w:delText>;</w:delText>
              </w:r>
              <w:r w:rsidR="00D87BB2" w:rsidRPr="005A0097" w:rsidDel="00046F53">
                <w:rPr>
                  <w:color w:val="CC7832"/>
                  <w:szCs w:val="28"/>
                  <w:lang w:val="en-US"/>
                  <w:rPrChange w:id="8668" w:author="Пользователь" w:date="2022-12-22T02:42:00Z">
                    <w:rPr>
                      <w:color w:val="CC7832"/>
                      <w:lang w:val="en-US"/>
                    </w:rPr>
                  </w:rPrChange>
                </w:rPr>
                <w:br/>
                <w:delText xml:space="preserve">        </w:delText>
              </w:r>
              <w:r w:rsidR="00D87BB2" w:rsidRPr="005A0097" w:rsidDel="00046F53">
                <w:rPr>
                  <w:color w:val="A9B7C6"/>
                  <w:szCs w:val="28"/>
                  <w:lang w:val="en-US"/>
                  <w:rPrChange w:id="8669" w:author="Пользователь" w:date="2022-12-22T02:42:00Z">
                    <w:rPr>
                      <w:color w:val="A9B7C6"/>
                      <w:lang w:val="en-US"/>
                    </w:rPr>
                  </w:rPrChange>
                </w:rPr>
                <w:delText>String tUUID</w:delText>
              </w:r>
              <w:r w:rsidR="00D87BB2" w:rsidRPr="005A0097" w:rsidDel="00046F53">
                <w:rPr>
                  <w:color w:val="CC7832"/>
                  <w:szCs w:val="28"/>
                  <w:lang w:val="en-US"/>
                  <w:rPrChange w:id="8670" w:author="Пользователь" w:date="2022-12-22T02:42:00Z">
                    <w:rPr>
                      <w:color w:val="CC7832"/>
                      <w:lang w:val="en-US"/>
                    </w:rPr>
                  </w:rPrChange>
                </w:rPr>
                <w:delText xml:space="preserve">, </w:delText>
              </w:r>
              <w:r w:rsidR="00D87BB2" w:rsidRPr="005A0097" w:rsidDel="00046F53">
                <w:rPr>
                  <w:color w:val="A9B7C6"/>
                  <w:szCs w:val="28"/>
                  <w:lang w:val="en-US"/>
                  <w:rPrChange w:id="8671" w:author="Пользователь" w:date="2022-12-22T02:42:00Z">
                    <w:rPr>
                      <w:color w:val="A9B7C6"/>
                      <w:lang w:val="en-US"/>
                    </w:rPr>
                  </w:rPrChange>
                </w:rPr>
                <w:delText>day</w:delText>
              </w:r>
              <w:r w:rsidR="00D87BB2" w:rsidRPr="005A0097" w:rsidDel="00046F53">
                <w:rPr>
                  <w:color w:val="CC7832"/>
                  <w:szCs w:val="28"/>
                  <w:lang w:val="en-US"/>
                  <w:rPrChange w:id="8672" w:author="Пользователь" w:date="2022-12-22T02:42:00Z">
                    <w:rPr>
                      <w:color w:val="CC7832"/>
                      <w:lang w:val="en-US"/>
                    </w:rPr>
                  </w:rPrChange>
                </w:rPr>
                <w:delText xml:space="preserve">; </w:delText>
              </w:r>
              <w:r w:rsidR="00D87BB2" w:rsidRPr="005A0097" w:rsidDel="00046F53">
                <w:rPr>
                  <w:color w:val="808080"/>
                  <w:szCs w:val="28"/>
                  <w:lang w:val="en-US"/>
                  <w:rPrChange w:id="8673" w:author="Пользователь" w:date="2022-12-22T02:42:00Z">
                    <w:rPr>
                      <w:color w:val="808080"/>
                      <w:lang w:val="en-US"/>
                    </w:rPr>
                  </w:rPrChange>
                </w:rPr>
                <w:delText>// date;</w:delText>
              </w:r>
              <w:r w:rsidR="00D87BB2" w:rsidRPr="005A0097" w:rsidDel="00046F53">
                <w:rPr>
                  <w:color w:val="808080"/>
                  <w:szCs w:val="28"/>
                  <w:lang w:val="en-US"/>
                  <w:rPrChange w:id="8674" w:author="Пользователь" w:date="2022-12-22T02:42:00Z">
                    <w:rPr>
                      <w:color w:val="808080"/>
                      <w:lang w:val="en-US"/>
                    </w:rPr>
                  </w:rPrChange>
                </w:rPr>
                <w:br/>
                <w:delText xml:space="preserve">        </w:delText>
              </w:r>
              <w:r w:rsidR="00D87BB2" w:rsidRPr="005A0097" w:rsidDel="00046F53">
                <w:rPr>
                  <w:color w:val="A9B7C6"/>
                  <w:szCs w:val="28"/>
                  <w:lang w:val="en-US"/>
                  <w:rPrChange w:id="8675" w:author="Пользователь" w:date="2022-12-22T02:42:00Z">
                    <w:rPr>
                      <w:color w:val="A9B7C6"/>
                      <w:lang w:val="en-US"/>
                    </w:rPr>
                  </w:rPrChange>
                </w:rPr>
                <w:delText>UUID id</w:delText>
              </w:r>
              <w:r w:rsidR="00D87BB2" w:rsidRPr="005A0097" w:rsidDel="00046F53">
                <w:rPr>
                  <w:color w:val="CC7832"/>
                  <w:szCs w:val="28"/>
                  <w:lang w:val="en-US"/>
                  <w:rPrChange w:id="8676" w:author="Пользователь" w:date="2022-12-22T02:42:00Z">
                    <w:rPr>
                      <w:color w:val="CC7832"/>
                      <w:lang w:val="en-US"/>
                    </w:rPr>
                  </w:rPrChange>
                </w:rPr>
                <w:delText>;</w:delText>
              </w:r>
              <w:r w:rsidR="00D87BB2" w:rsidRPr="005A0097" w:rsidDel="00046F53">
                <w:rPr>
                  <w:color w:val="CC7832"/>
                  <w:szCs w:val="28"/>
                  <w:lang w:val="en-US"/>
                  <w:rPrChange w:id="8677" w:author="Пользователь" w:date="2022-12-22T02:42:00Z">
                    <w:rPr>
                      <w:color w:val="CC7832"/>
                      <w:lang w:val="en-US"/>
                    </w:rPr>
                  </w:rPrChange>
                </w:rPr>
                <w:br/>
                <w:delText xml:space="preserve">        </w:delText>
              </w:r>
              <w:r w:rsidR="00D87BB2" w:rsidRPr="005A0097" w:rsidDel="00046F53">
                <w:rPr>
                  <w:color w:val="A9B7C6"/>
                  <w:szCs w:val="28"/>
                  <w:lang w:val="en-US"/>
                  <w:rPrChange w:id="8678" w:author="Пользователь" w:date="2022-12-22T02:42:00Z">
                    <w:rPr>
                      <w:color w:val="A9B7C6"/>
                      <w:lang w:val="en-US"/>
                    </w:rPr>
                  </w:rPrChange>
                </w:rPr>
                <w:delText>CTime time</w:delText>
              </w:r>
              <w:r w:rsidR="00D87BB2" w:rsidRPr="005A0097" w:rsidDel="00046F53">
                <w:rPr>
                  <w:color w:val="CC7832"/>
                  <w:szCs w:val="28"/>
                  <w:lang w:val="en-US"/>
                  <w:rPrChange w:id="8679" w:author="Пользователь" w:date="2022-12-22T02:42:00Z">
                    <w:rPr>
                      <w:color w:val="CC7832"/>
                      <w:lang w:val="en-US"/>
                    </w:rPr>
                  </w:rPrChange>
                </w:rPr>
                <w:delText>;</w:delText>
              </w:r>
              <w:r w:rsidR="00D87BB2" w:rsidRPr="005A0097" w:rsidDel="00046F53">
                <w:rPr>
                  <w:color w:val="CC7832"/>
                  <w:szCs w:val="28"/>
                  <w:lang w:val="en-US"/>
                  <w:rPrChange w:id="8680" w:author="Пользователь" w:date="2022-12-22T02:42:00Z">
                    <w:rPr>
                      <w:color w:val="CC7832"/>
                      <w:lang w:val="en-US"/>
                    </w:rPr>
                  </w:rPrChange>
                </w:rPr>
                <w:br/>
                <w:delText xml:space="preserve">        </w:delText>
              </w:r>
              <w:r w:rsidR="00D87BB2" w:rsidRPr="005A0097" w:rsidDel="00046F53">
                <w:rPr>
                  <w:color w:val="A9B7C6"/>
                  <w:szCs w:val="28"/>
                  <w:lang w:val="en-US"/>
                  <w:rPrChange w:id="8681" w:author="Пользователь" w:date="2022-12-22T02:42:00Z">
                    <w:rPr>
                      <w:color w:val="A9B7C6"/>
                      <w:lang w:val="en-US"/>
                    </w:rPr>
                  </w:rPrChange>
                </w:rPr>
                <w:delText>LocalDate date</w:delText>
              </w:r>
              <w:r w:rsidR="00D87BB2" w:rsidRPr="005A0097" w:rsidDel="00046F53">
                <w:rPr>
                  <w:color w:val="CC7832"/>
                  <w:szCs w:val="28"/>
                  <w:lang w:val="en-US"/>
                  <w:rPrChange w:id="8682" w:author="Пользователь" w:date="2022-12-22T02:42:00Z">
                    <w:rPr>
                      <w:color w:val="CC7832"/>
                      <w:lang w:val="en-US"/>
                    </w:rPr>
                  </w:rPrChange>
                </w:rPr>
                <w:delText>;</w:delText>
              </w:r>
              <w:r w:rsidR="00D87BB2" w:rsidRPr="005A0097" w:rsidDel="00046F53">
                <w:rPr>
                  <w:color w:val="CC7832"/>
                  <w:szCs w:val="28"/>
                  <w:lang w:val="en-US"/>
                  <w:rPrChange w:id="8683" w:author="Пользователь" w:date="2022-12-22T02:42:00Z">
                    <w:rPr>
                      <w:color w:val="CC7832"/>
                      <w:lang w:val="en-US"/>
                    </w:rPr>
                  </w:rPrChange>
                </w:rPr>
                <w:br/>
                <w:delText xml:space="preserve">        for </w:delText>
              </w:r>
              <w:r w:rsidR="00D87BB2" w:rsidRPr="005A0097" w:rsidDel="00046F53">
                <w:rPr>
                  <w:color w:val="A9B7C6"/>
                  <w:szCs w:val="28"/>
                  <w:lang w:val="en-US"/>
                  <w:rPrChange w:id="8684" w:author="Пользователь" w:date="2022-12-22T02:42:00Z">
                    <w:rPr>
                      <w:color w:val="A9B7C6"/>
                      <w:lang w:val="en-US"/>
                    </w:rPr>
                  </w:rPrChange>
                </w:rPr>
                <w:delText xml:space="preserve">(i = </w:delText>
              </w:r>
              <w:r w:rsidR="00D87BB2" w:rsidRPr="005A0097" w:rsidDel="00046F53">
                <w:rPr>
                  <w:color w:val="6897BB"/>
                  <w:szCs w:val="28"/>
                  <w:lang w:val="en-US"/>
                  <w:rPrChange w:id="8685" w:author="Пользователь" w:date="2022-12-22T02:42:00Z">
                    <w:rPr>
                      <w:color w:val="6897BB"/>
                      <w:lang w:val="en-US"/>
                    </w:rPr>
                  </w:rPrChange>
                </w:rPr>
                <w:delText>0</w:delText>
              </w:r>
              <w:r w:rsidR="00D87BB2" w:rsidRPr="005A0097" w:rsidDel="00046F53">
                <w:rPr>
                  <w:color w:val="CC7832"/>
                  <w:szCs w:val="28"/>
                  <w:lang w:val="en-US"/>
                  <w:rPrChange w:id="8686" w:author="Пользователь" w:date="2022-12-22T02:42:00Z">
                    <w:rPr>
                      <w:color w:val="CC7832"/>
                      <w:lang w:val="en-US"/>
                    </w:rPr>
                  </w:rPrChange>
                </w:rPr>
                <w:delText xml:space="preserve">; </w:delText>
              </w:r>
              <w:r w:rsidR="00D87BB2" w:rsidRPr="005A0097" w:rsidDel="00046F53">
                <w:rPr>
                  <w:color w:val="A9B7C6"/>
                  <w:szCs w:val="28"/>
                  <w:lang w:val="en-US"/>
                  <w:rPrChange w:id="8687" w:author="Пользователь" w:date="2022-12-22T02:42:00Z">
                    <w:rPr>
                      <w:color w:val="A9B7C6"/>
                      <w:lang w:val="en-US"/>
                    </w:rPr>
                  </w:rPrChange>
                </w:rPr>
                <w:delText>i &lt; nRows</w:delText>
              </w:r>
              <w:r w:rsidR="00D87BB2" w:rsidRPr="005A0097" w:rsidDel="00046F53">
                <w:rPr>
                  <w:color w:val="CC7832"/>
                  <w:szCs w:val="28"/>
                  <w:lang w:val="en-US"/>
                  <w:rPrChange w:id="8688" w:author="Пользователь" w:date="2022-12-22T02:42:00Z">
                    <w:rPr>
                      <w:color w:val="CC7832"/>
                      <w:lang w:val="en-US"/>
                    </w:rPr>
                  </w:rPrChange>
                </w:rPr>
                <w:delText xml:space="preserve">; </w:delText>
              </w:r>
              <w:r w:rsidR="00D87BB2" w:rsidRPr="005A0097" w:rsidDel="00046F53">
                <w:rPr>
                  <w:color w:val="A9B7C6"/>
                  <w:szCs w:val="28"/>
                  <w:lang w:val="en-US"/>
                  <w:rPrChange w:id="8689" w:author="Пользователь" w:date="2022-12-22T02:42:00Z">
                    <w:rPr>
                      <w:color w:val="A9B7C6"/>
                      <w:lang w:val="en-US"/>
                    </w:rPr>
                  </w:rPrChange>
                </w:rPr>
                <w:delText>i++) {</w:delText>
              </w:r>
              <w:r w:rsidR="00D87BB2" w:rsidRPr="005A0097" w:rsidDel="00046F53">
                <w:rPr>
                  <w:color w:val="A9B7C6"/>
                  <w:szCs w:val="28"/>
                  <w:lang w:val="en-US"/>
                  <w:rPrChange w:id="8690" w:author="Пользователь" w:date="2022-12-22T02:42:00Z">
                    <w:rPr>
                      <w:color w:val="A9B7C6"/>
                      <w:lang w:val="en-US"/>
                    </w:rPr>
                  </w:rPrChange>
                </w:rPr>
                <w:br/>
                <w:delText xml:space="preserve">            row = sheet.getRow(i)</w:delText>
              </w:r>
              <w:r w:rsidR="00D87BB2" w:rsidRPr="005A0097" w:rsidDel="00046F53">
                <w:rPr>
                  <w:color w:val="CC7832"/>
                  <w:szCs w:val="28"/>
                  <w:lang w:val="en-US"/>
                  <w:rPrChange w:id="8691" w:author="Пользователь" w:date="2022-12-22T02:42:00Z">
                    <w:rPr>
                      <w:color w:val="CC7832"/>
                      <w:lang w:val="en-US"/>
                    </w:rPr>
                  </w:rPrChange>
                </w:rPr>
                <w:delText>;</w:delText>
              </w:r>
              <w:r w:rsidR="00D87BB2" w:rsidRPr="005A0097" w:rsidDel="00046F53">
                <w:rPr>
                  <w:color w:val="CC7832"/>
                  <w:szCs w:val="28"/>
                  <w:lang w:val="en-US"/>
                  <w:rPrChange w:id="8692" w:author="Пользователь" w:date="2022-12-22T02:42:00Z">
                    <w:rPr>
                      <w:color w:val="CC7832"/>
                      <w:lang w:val="en-US"/>
                    </w:rPr>
                  </w:rPrChange>
                </w:rPr>
                <w:br/>
                <w:delText xml:space="preserve">            if </w:delText>
              </w:r>
              <w:r w:rsidR="00D87BB2" w:rsidRPr="005A0097" w:rsidDel="00046F53">
                <w:rPr>
                  <w:color w:val="A9B7C6"/>
                  <w:szCs w:val="28"/>
                  <w:lang w:val="en-US"/>
                  <w:rPrChange w:id="8693" w:author="Пользователь" w:date="2022-12-22T02:42:00Z">
                    <w:rPr>
                      <w:color w:val="A9B7C6"/>
                      <w:lang w:val="en-US"/>
                    </w:rPr>
                  </w:rPrChange>
                </w:rPr>
                <w:delText xml:space="preserve">(row == </w:delText>
              </w:r>
              <w:r w:rsidR="00D87BB2" w:rsidRPr="005A0097" w:rsidDel="00046F53">
                <w:rPr>
                  <w:color w:val="CC7832"/>
                  <w:szCs w:val="28"/>
                  <w:lang w:val="en-US"/>
                  <w:rPrChange w:id="8694" w:author="Пользователь" w:date="2022-12-22T02:42:00Z">
                    <w:rPr>
                      <w:color w:val="CC7832"/>
                      <w:lang w:val="en-US"/>
                    </w:rPr>
                  </w:rPrChange>
                </w:rPr>
                <w:delText>null</w:delText>
              </w:r>
              <w:r w:rsidR="00D87BB2" w:rsidRPr="005A0097" w:rsidDel="00046F53">
                <w:rPr>
                  <w:color w:val="A9B7C6"/>
                  <w:szCs w:val="28"/>
                  <w:lang w:val="en-US"/>
                  <w:rPrChange w:id="8695" w:author="Пользователь" w:date="2022-12-22T02:42:00Z">
                    <w:rPr>
                      <w:color w:val="A9B7C6"/>
                      <w:lang w:val="en-US"/>
                    </w:rPr>
                  </w:rPrChange>
                </w:rPr>
                <w:delText>)</w:delText>
              </w:r>
              <w:r w:rsidR="00D87BB2" w:rsidRPr="005A0097" w:rsidDel="00046F53">
                <w:rPr>
                  <w:color w:val="A9B7C6"/>
                  <w:szCs w:val="28"/>
                  <w:lang w:val="en-US"/>
                  <w:rPrChange w:id="8696" w:author="Пользователь" w:date="2022-12-22T02:42:00Z">
                    <w:rPr>
                      <w:color w:val="A9B7C6"/>
                      <w:lang w:val="en-US"/>
                    </w:rPr>
                  </w:rPrChange>
                </w:rPr>
                <w:br/>
                <w:delText xml:space="preserve">                </w:delText>
              </w:r>
              <w:r w:rsidR="00D87BB2" w:rsidRPr="005A0097" w:rsidDel="00046F53">
                <w:rPr>
                  <w:color w:val="CC7832"/>
                  <w:szCs w:val="28"/>
                  <w:lang w:val="en-US"/>
                  <w:rPrChange w:id="8697" w:author="Пользователь" w:date="2022-12-22T02:42:00Z">
                    <w:rPr>
                      <w:color w:val="CC7832"/>
                      <w:lang w:val="en-US"/>
                    </w:rPr>
                  </w:rPrChange>
                </w:rPr>
                <w:delText>continue;</w:delText>
              </w:r>
              <w:r w:rsidR="00D87BB2" w:rsidRPr="005A0097" w:rsidDel="00046F53">
                <w:rPr>
                  <w:color w:val="CC7832"/>
                  <w:szCs w:val="28"/>
                  <w:lang w:val="en-US"/>
                  <w:rPrChange w:id="8698" w:author="Пользователь" w:date="2022-12-22T02:42:00Z">
                    <w:rPr>
                      <w:color w:val="CC7832"/>
                      <w:lang w:val="en-US"/>
                    </w:rPr>
                  </w:rPrChange>
                </w:rPr>
                <w:br/>
                <w:delText xml:space="preserve">            if </w:delText>
              </w:r>
              <w:r w:rsidR="00D87BB2" w:rsidRPr="005A0097" w:rsidDel="00046F53">
                <w:rPr>
                  <w:color w:val="A9B7C6"/>
                  <w:szCs w:val="28"/>
                  <w:lang w:val="en-US"/>
                  <w:rPrChange w:id="8699" w:author="Пользователь" w:date="2022-12-22T02:42:00Z">
                    <w:rPr>
                      <w:color w:val="A9B7C6"/>
                      <w:lang w:val="en-US"/>
                    </w:rPr>
                  </w:rPrChange>
                </w:rPr>
                <w:delText xml:space="preserve">(row.getLastCellNum() &lt; </w:delText>
              </w:r>
              <w:r w:rsidR="00D87BB2" w:rsidRPr="005A0097" w:rsidDel="00046F53">
                <w:rPr>
                  <w:color w:val="6897BB"/>
                  <w:szCs w:val="28"/>
                  <w:lang w:val="en-US"/>
                  <w:rPrChange w:id="8700" w:author="Пользователь" w:date="2022-12-22T02:42:00Z">
                    <w:rPr>
                      <w:color w:val="6897BB"/>
                      <w:lang w:val="en-US"/>
                    </w:rPr>
                  </w:rPrChange>
                </w:rPr>
                <w:delText>3</w:delText>
              </w:r>
              <w:r w:rsidR="00D87BB2" w:rsidRPr="005A0097" w:rsidDel="00046F53">
                <w:rPr>
                  <w:color w:val="A9B7C6"/>
                  <w:szCs w:val="28"/>
                  <w:lang w:val="en-US"/>
                  <w:rPrChange w:id="8701" w:author="Пользователь" w:date="2022-12-22T02:42:00Z">
                    <w:rPr>
                      <w:color w:val="A9B7C6"/>
                      <w:lang w:val="en-US"/>
                    </w:rPr>
                  </w:rPrChange>
                </w:rPr>
                <w:delText>)</w:delText>
              </w:r>
              <w:r w:rsidR="00D87BB2" w:rsidRPr="005A0097" w:rsidDel="00046F53">
                <w:rPr>
                  <w:color w:val="A9B7C6"/>
                  <w:szCs w:val="28"/>
                  <w:lang w:val="en-US"/>
                  <w:rPrChange w:id="8702" w:author="Пользователь" w:date="2022-12-22T02:42:00Z">
                    <w:rPr>
                      <w:color w:val="A9B7C6"/>
                      <w:lang w:val="en-US"/>
                    </w:rPr>
                  </w:rPrChange>
                </w:rPr>
                <w:br/>
                <w:delText xml:space="preserve">                </w:delText>
              </w:r>
              <w:r w:rsidR="00D87BB2" w:rsidRPr="005A0097" w:rsidDel="00046F53">
                <w:rPr>
                  <w:color w:val="CC7832"/>
                  <w:szCs w:val="28"/>
                  <w:lang w:val="en-US"/>
                  <w:rPrChange w:id="8703" w:author="Пользователь" w:date="2022-12-22T02:42:00Z">
                    <w:rPr>
                      <w:color w:val="CC7832"/>
                      <w:lang w:val="en-US"/>
                    </w:rPr>
                  </w:rPrChange>
                </w:rPr>
                <w:delText>continue;</w:delText>
              </w:r>
              <w:r w:rsidR="00D87BB2" w:rsidRPr="005A0097" w:rsidDel="00046F53">
                <w:rPr>
                  <w:color w:val="CC7832"/>
                  <w:szCs w:val="28"/>
                  <w:lang w:val="en-US"/>
                  <w:rPrChange w:id="8704" w:author="Пользователь" w:date="2022-12-22T02:42:00Z">
                    <w:rPr>
                      <w:color w:val="CC7832"/>
                      <w:lang w:val="en-US"/>
                    </w:rPr>
                  </w:rPrChange>
                </w:rPr>
                <w:br/>
                <w:delText xml:space="preserve">            </w:delText>
              </w:r>
              <w:r w:rsidR="00D87BB2" w:rsidRPr="005A0097" w:rsidDel="00046F53">
                <w:rPr>
                  <w:color w:val="A9B7C6"/>
                  <w:szCs w:val="28"/>
                  <w:lang w:val="en-US"/>
                  <w:rPrChange w:id="8705" w:author="Пользователь" w:date="2022-12-22T02:42:00Z">
                    <w:rPr>
                      <w:color w:val="A9B7C6"/>
                      <w:lang w:val="en-US"/>
                    </w:rPr>
                  </w:rPrChange>
                </w:rPr>
                <w:delText>cell = row.getCell(</w:delText>
              </w:r>
              <w:r w:rsidR="00D87BB2" w:rsidRPr="005A0097" w:rsidDel="00046F53">
                <w:rPr>
                  <w:color w:val="6897BB"/>
                  <w:szCs w:val="28"/>
                  <w:lang w:val="en-US"/>
                  <w:rPrChange w:id="8706" w:author="Пользователь" w:date="2022-12-22T02:42:00Z">
                    <w:rPr>
                      <w:color w:val="6897BB"/>
                      <w:lang w:val="en-US"/>
                    </w:rPr>
                  </w:rPrChange>
                </w:rPr>
                <w:delText>0</w:delText>
              </w:r>
              <w:r w:rsidR="00D87BB2" w:rsidRPr="005A0097" w:rsidDel="00046F53">
                <w:rPr>
                  <w:color w:val="A9B7C6"/>
                  <w:szCs w:val="28"/>
                  <w:lang w:val="en-US"/>
                  <w:rPrChange w:id="8707" w:author="Пользователь" w:date="2022-12-22T02:42:00Z">
                    <w:rPr>
                      <w:color w:val="A9B7C6"/>
                      <w:lang w:val="en-US"/>
                    </w:rPr>
                  </w:rPrChange>
                </w:rPr>
                <w:delText>)</w:delText>
              </w:r>
              <w:r w:rsidR="00D87BB2" w:rsidRPr="005A0097" w:rsidDel="00046F53">
                <w:rPr>
                  <w:color w:val="CC7832"/>
                  <w:szCs w:val="28"/>
                  <w:lang w:val="en-US"/>
                  <w:rPrChange w:id="8708" w:author="Пользователь" w:date="2022-12-22T02:42:00Z">
                    <w:rPr>
                      <w:color w:val="CC7832"/>
                      <w:lang w:val="en-US"/>
                    </w:rPr>
                  </w:rPrChange>
                </w:rPr>
                <w:delText>;</w:delText>
              </w:r>
              <w:r w:rsidR="00D87BB2" w:rsidRPr="005A0097" w:rsidDel="00046F53">
                <w:rPr>
                  <w:color w:val="CC7832"/>
                  <w:szCs w:val="28"/>
                  <w:lang w:val="en-US"/>
                  <w:rPrChange w:id="8709" w:author="Пользователь" w:date="2022-12-22T02:42:00Z">
                    <w:rPr>
                      <w:color w:val="CC7832"/>
                      <w:lang w:val="en-US"/>
                    </w:rPr>
                  </w:rPrChange>
                </w:rPr>
                <w:br/>
                <w:delText xml:space="preserve">            </w:delText>
              </w:r>
              <w:r w:rsidR="00D87BB2" w:rsidRPr="005A0097" w:rsidDel="00046F53">
                <w:rPr>
                  <w:color w:val="A9B7C6"/>
                  <w:szCs w:val="28"/>
                  <w:lang w:val="en-US"/>
                  <w:rPrChange w:id="8710" w:author="Пользователь" w:date="2022-12-22T02:42:00Z">
                    <w:rPr>
                      <w:color w:val="A9B7C6"/>
                      <w:lang w:val="en-US"/>
                    </w:rPr>
                  </w:rPrChange>
                </w:rPr>
                <w:delText>tUUID = cell.getStringCellValue()</w:delText>
              </w:r>
              <w:r w:rsidR="00D87BB2" w:rsidRPr="005A0097" w:rsidDel="00046F53">
                <w:rPr>
                  <w:color w:val="CC7832"/>
                  <w:szCs w:val="28"/>
                  <w:lang w:val="en-US"/>
                  <w:rPrChange w:id="8711" w:author="Пользователь" w:date="2022-12-22T02:42:00Z">
                    <w:rPr>
                      <w:color w:val="CC7832"/>
                      <w:lang w:val="en-US"/>
                    </w:rPr>
                  </w:rPrChange>
                </w:rPr>
                <w:delText>;</w:delText>
              </w:r>
              <w:r w:rsidR="00D87BB2" w:rsidRPr="005A0097" w:rsidDel="00046F53">
                <w:rPr>
                  <w:color w:val="CC7832"/>
                  <w:szCs w:val="28"/>
                  <w:lang w:val="en-US"/>
                  <w:rPrChange w:id="8712" w:author="Пользователь" w:date="2022-12-22T02:42:00Z">
                    <w:rPr>
                      <w:color w:val="CC7832"/>
                      <w:lang w:val="en-US"/>
                    </w:rPr>
                  </w:rPrChange>
                </w:rPr>
                <w:br/>
                <w:delText xml:space="preserve">            if </w:delText>
              </w:r>
              <w:r w:rsidR="00D87BB2" w:rsidRPr="005A0097" w:rsidDel="00046F53">
                <w:rPr>
                  <w:color w:val="A9B7C6"/>
                  <w:szCs w:val="28"/>
                  <w:lang w:val="en-US"/>
                  <w:rPrChange w:id="8713" w:author="Пользователь" w:date="2022-12-22T02:42:00Z">
                    <w:rPr>
                      <w:color w:val="A9B7C6"/>
                      <w:lang w:val="en-US"/>
                    </w:rPr>
                  </w:rPrChange>
                </w:rPr>
                <w:delText xml:space="preserve">(tUUID.length() == </w:delText>
              </w:r>
              <w:r w:rsidR="00D87BB2" w:rsidRPr="005A0097" w:rsidDel="00046F53">
                <w:rPr>
                  <w:color w:val="6897BB"/>
                  <w:szCs w:val="28"/>
                  <w:lang w:val="en-US"/>
                  <w:rPrChange w:id="8714" w:author="Пользователь" w:date="2022-12-22T02:42:00Z">
                    <w:rPr>
                      <w:color w:val="6897BB"/>
                      <w:lang w:val="en-US"/>
                    </w:rPr>
                  </w:rPrChange>
                </w:rPr>
                <w:delText>0</w:delText>
              </w:r>
              <w:r w:rsidR="00D87BB2" w:rsidRPr="005A0097" w:rsidDel="00046F53">
                <w:rPr>
                  <w:color w:val="A9B7C6"/>
                  <w:szCs w:val="28"/>
                  <w:lang w:val="en-US"/>
                  <w:rPrChange w:id="8715" w:author="Пользователь" w:date="2022-12-22T02:42:00Z">
                    <w:rPr>
                      <w:color w:val="A9B7C6"/>
                      <w:lang w:val="en-US"/>
                    </w:rPr>
                  </w:rPrChange>
                </w:rPr>
                <w:delText>)</w:delText>
              </w:r>
              <w:r w:rsidR="00D87BB2" w:rsidRPr="005A0097" w:rsidDel="00046F53">
                <w:rPr>
                  <w:color w:val="A9B7C6"/>
                  <w:szCs w:val="28"/>
                  <w:lang w:val="en-US"/>
                  <w:rPrChange w:id="8716" w:author="Пользователь" w:date="2022-12-22T02:42:00Z">
                    <w:rPr>
                      <w:color w:val="A9B7C6"/>
                      <w:lang w:val="en-US"/>
                    </w:rPr>
                  </w:rPrChange>
                </w:rPr>
                <w:br/>
                <w:delText xml:space="preserve">                </w:delText>
              </w:r>
              <w:r w:rsidR="00D87BB2" w:rsidRPr="005A0097" w:rsidDel="00046F53">
                <w:rPr>
                  <w:color w:val="CC7832"/>
                  <w:szCs w:val="28"/>
                  <w:lang w:val="en-US"/>
                  <w:rPrChange w:id="8717" w:author="Пользователь" w:date="2022-12-22T02:42:00Z">
                    <w:rPr>
                      <w:color w:val="CC7832"/>
                      <w:lang w:val="en-US"/>
                    </w:rPr>
                  </w:rPrChange>
                </w:rPr>
                <w:delText>continue;</w:delText>
              </w:r>
              <w:r w:rsidR="00D87BB2" w:rsidRPr="005A0097" w:rsidDel="00046F53">
                <w:rPr>
                  <w:color w:val="CC7832"/>
                  <w:szCs w:val="28"/>
                  <w:lang w:val="en-US"/>
                  <w:rPrChange w:id="8718" w:author="Пользователь" w:date="2022-12-22T02:42:00Z">
                    <w:rPr>
                      <w:color w:val="CC7832"/>
                      <w:lang w:val="en-US"/>
                    </w:rPr>
                  </w:rPrChange>
                </w:rPr>
                <w:br/>
              </w:r>
              <w:r w:rsidR="00D87BB2" w:rsidRPr="005A0097" w:rsidDel="00046F53">
                <w:rPr>
                  <w:color w:val="CC7832"/>
                  <w:szCs w:val="28"/>
                  <w:lang w:val="en-US"/>
                  <w:rPrChange w:id="8719" w:author="Пользователь" w:date="2022-12-22T02:42:00Z">
                    <w:rPr>
                      <w:color w:val="CC7832"/>
                      <w:lang w:val="en-US"/>
                    </w:rPr>
                  </w:rPrChange>
                </w:rPr>
                <w:br/>
                <w:delText xml:space="preserve">            </w:delText>
              </w:r>
              <w:r w:rsidR="00D87BB2" w:rsidRPr="005A0097" w:rsidDel="00046F53">
                <w:rPr>
                  <w:color w:val="A9B7C6"/>
                  <w:szCs w:val="28"/>
                  <w:lang w:val="en-US"/>
                  <w:rPrChange w:id="8720" w:author="Пользователь" w:date="2022-12-22T02:42:00Z">
                    <w:rPr>
                      <w:color w:val="A9B7C6"/>
                      <w:lang w:val="en-US"/>
                    </w:rPr>
                  </w:rPrChange>
                </w:rPr>
                <w:delText xml:space="preserve">time = </w:delText>
              </w:r>
              <w:r w:rsidR="00D87BB2" w:rsidRPr="005A0097" w:rsidDel="00046F53">
                <w:rPr>
                  <w:color w:val="CC7832"/>
                  <w:szCs w:val="28"/>
                  <w:lang w:val="en-US"/>
                  <w:rPrChange w:id="8721" w:author="Пользователь" w:date="2022-12-22T02:42:00Z">
                    <w:rPr>
                      <w:color w:val="CC7832"/>
                      <w:lang w:val="en-US"/>
                    </w:rPr>
                  </w:rPrChange>
                </w:rPr>
                <w:delText xml:space="preserve">new </w:delText>
              </w:r>
              <w:r w:rsidR="00D87BB2" w:rsidRPr="005A0097" w:rsidDel="00046F53">
                <w:rPr>
                  <w:color w:val="A9B7C6"/>
                  <w:szCs w:val="28"/>
                  <w:lang w:val="en-US"/>
                  <w:rPrChange w:id="8722" w:author="Пользователь" w:date="2022-12-22T02:42:00Z">
                    <w:rPr>
                      <w:color w:val="A9B7C6"/>
                      <w:lang w:val="en-US"/>
                    </w:rPr>
                  </w:rPrChange>
                </w:rPr>
                <w:delText>CTime()</w:delText>
              </w:r>
              <w:r w:rsidR="00D87BB2" w:rsidRPr="005A0097" w:rsidDel="00046F53">
                <w:rPr>
                  <w:color w:val="CC7832"/>
                  <w:szCs w:val="28"/>
                  <w:lang w:val="en-US"/>
                  <w:rPrChange w:id="8723" w:author="Пользователь" w:date="2022-12-22T02:42:00Z">
                    <w:rPr>
                      <w:color w:val="CC7832"/>
                      <w:lang w:val="en-US"/>
                    </w:rPr>
                  </w:rPrChange>
                </w:rPr>
                <w:delText>;</w:delText>
              </w:r>
              <w:r w:rsidR="00D87BB2" w:rsidRPr="005A0097" w:rsidDel="00046F53">
                <w:rPr>
                  <w:color w:val="CC7832"/>
                  <w:szCs w:val="28"/>
                  <w:lang w:val="en-US"/>
                  <w:rPrChange w:id="8724" w:author="Пользователь" w:date="2022-12-22T02:42:00Z">
                    <w:rPr>
                      <w:color w:val="CC7832"/>
                      <w:lang w:val="en-US"/>
                    </w:rPr>
                  </w:rPrChange>
                </w:rPr>
                <w:br/>
                <w:delText xml:space="preserve">            </w:delText>
              </w:r>
              <w:r w:rsidR="00D87BB2" w:rsidRPr="005A0097" w:rsidDel="00046F53">
                <w:rPr>
                  <w:color w:val="A9B7C6"/>
                  <w:szCs w:val="28"/>
                  <w:lang w:val="en-US"/>
                  <w:rPrChange w:id="8725" w:author="Пользователь" w:date="2022-12-22T02:42:00Z">
                    <w:rPr>
                      <w:color w:val="A9B7C6"/>
                      <w:lang w:val="en-US"/>
                    </w:rPr>
                  </w:rPrChange>
                </w:rPr>
                <w:delText>id = UUID.</w:delText>
              </w:r>
              <w:r w:rsidR="00D87BB2" w:rsidRPr="005A0097" w:rsidDel="00046F53">
                <w:rPr>
                  <w:i/>
                  <w:iCs/>
                  <w:color w:val="A9B7C6"/>
                  <w:szCs w:val="28"/>
                  <w:lang w:val="en-US"/>
                  <w:rPrChange w:id="8726" w:author="Пользователь" w:date="2022-12-22T02:42:00Z">
                    <w:rPr>
                      <w:i/>
                      <w:iCs/>
                      <w:color w:val="A9B7C6"/>
                      <w:lang w:val="en-US"/>
                    </w:rPr>
                  </w:rPrChange>
                </w:rPr>
                <w:delText>fromString</w:delText>
              </w:r>
              <w:r w:rsidR="00D87BB2" w:rsidRPr="005A0097" w:rsidDel="00046F53">
                <w:rPr>
                  <w:color w:val="A9B7C6"/>
                  <w:szCs w:val="28"/>
                  <w:lang w:val="en-US"/>
                  <w:rPrChange w:id="8727" w:author="Пользователь" w:date="2022-12-22T02:42:00Z">
                    <w:rPr>
                      <w:color w:val="A9B7C6"/>
                      <w:lang w:val="en-US"/>
                    </w:rPr>
                  </w:rPrChange>
                </w:rPr>
                <w:delText>(tUUID)</w:delText>
              </w:r>
              <w:r w:rsidR="00D87BB2" w:rsidRPr="005A0097" w:rsidDel="00046F53">
                <w:rPr>
                  <w:color w:val="CC7832"/>
                  <w:szCs w:val="28"/>
                  <w:lang w:val="en-US"/>
                  <w:rPrChange w:id="8728" w:author="Пользователь" w:date="2022-12-22T02:42:00Z">
                    <w:rPr>
                      <w:color w:val="CC7832"/>
                      <w:lang w:val="en-US"/>
                    </w:rPr>
                  </w:rPrChange>
                </w:rPr>
                <w:delText>;</w:delText>
              </w:r>
              <w:r w:rsidR="00D87BB2" w:rsidRPr="005A0097" w:rsidDel="00046F53">
                <w:rPr>
                  <w:color w:val="CC7832"/>
                  <w:szCs w:val="28"/>
                  <w:lang w:val="en-US"/>
                  <w:rPrChange w:id="8729" w:author="Пользователь" w:date="2022-12-22T02:42:00Z">
                    <w:rPr>
                      <w:color w:val="CC7832"/>
                      <w:lang w:val="en-US"/>
                    </w:rPr>
                  </w:rPrChange>
                </w:rPr>
                <w:br/>
                <w:delText xml:space="preserve">            </w:delText>
              </w:r>
              <w:r w:rsidR="00D87BB2" w:rsidRPr="005A0097" w:rsidDel="00046F53">
                <w:rPr>
                  <w:color w:val="A9B7C6"/>
                  <w:szCs w:val="28"/>
                  <w:lang w:val="en-US"/>
                  <w:rPrChange w:id="8730" w:author="Пользователь" w:date="2022-12-22T02:42:00Z">
                    <w:rPr>
                      <w:color w:val="A9B7C6"/>
                      <w:lang w:val="en-US"/>
                    </w:rPr>
                  </w:rPrChange>
                </w:rPr>
                <w:delText>time.setId(id)</w:delText>
              </w:r>
              <w:r w:rsidR="00D87BB2" w:rsidRPr="005A0097" w:rsidDel="00046F53">
                <w:rPr>
                  <w:color w:val="CC7832"/>
                  <w:szCs w:val="28"/>
                  <w:lang w:val="en-US"/>
                  <w:rPrChange w:id="8731" w:author="Пользователь" w:date="2022-12-22T02:42:00Z">
                    <w:rPr>
                      <w:color w:val="CC7832"/>
                      <w:lang w:val="en-US"/>
                    </w:rPr>
                  </w:rPrChange>
                </w:rPr>
                <w:delText>;</w:delText>
              </w:r>
              <w:r w:rsidR="00D87BB2" w:rsidRPr="005A0097" w:rsidDel="00046F53">
                <w:rPr>
                  <w:color w:val="CC7832"/>
                  <w:szCs w:val="28"/>
                  <w:lang w:val="en-US"/>
                  <w:rPrChange w:id="8732" w:author="Пользователь" w:date="2022-12-22T02:42:00Z">
                    <w:rPr>
                      <w:color w:val="CC7832"/>
                      <w:lang w:val="en-US"/>
                    </w:rPr>
                  </w:rPrChange>
                </w:rPr>
                <w:br/>
                <w:delText xml:space="preserve">            </w:delText>
              </w:r>
              <w:r w:rsidR="00D87BB2" w:rsidRPr="005A0097" w:rsidDel="00046F53">
                <w:rPr>
                  <w:color w:val="A9B7C6"/>
                  <w:szCs w:val="28"/>
                  <w:lang w:val="en-US"/>
                  <w:rPrChange w:id="8733" w:author="Пользователь" w:date="2022-12-22T02:42:00Z">
                    <w:rPr>
                      <w:color w:val="A9B7C6"/>
                      <w:lang w:val="en-US"/>
                    </w:rPr>
                  </w:rPrChange>
                </w:rPr>
                <w:delText>cell = row.getCell(</w:delText>
              </w:r>
              <w:r w:rsidR="00D87BB2" w:rsidRPr="005A0097" w:rsidDel="00046F53">
                <w:rPr>
                  <w:color w:val="6897BB"/>
                  <w:szCs w:val="28"/>
                  <w:lang w:val="en-US"/>
                  <w:rPrChange w:id="8734" w:author="Пользователь" w:date="2022-12-22T02:42:00Z">
                    <w:rPr>
                      <w:color w:val="6897BB"/>
                      <w:lang w:val="en-US"/>
                    </w:rPr>
                  </w:rPrChange>
                </w:rPr>
                <w:delText>1</w:delText>
              </w:r>
              <w:r w:rsidR="00D87BB2" w:rsidRPr="005A0097" w:rsidDel="00046F53">
                <w:rPr>
                  <w:color w:val="A9B7C6"/>
                  <w:szCs w:val="28"/>
                  <w:lang w:val="en-US"/>
                  <w:rPrChange w:id="8735" w:author="Пользователь" w:date="2022-12-22T02:42:00Z">
                    <w:rPr>
                      <w:color w:val="A9B7C6"/>
                      <w:lang w:val="en-US"/>
                    </w:rPr>
                  </w:rPrChange>
                </w:rPr>
                <w:delText>)</w:delText>
              </w:r>
              <w:r w:rsidR="00D87BB2" w:rsidRPr="005A0097" w:rsidDel="00046F53">
                <w:rPr>
                  <w:color w:val="CC7832"/>
                  <w:szCs w:val="28"/>
                  <w:lang w:val="en-US"/>
                  <w:rPrChange w:id="8736" w:author="Пользователь" w:date="2022-12-22T02:42:00Z">
                    <w:rPr>
                      <w:color w:val="CC7832"/>
                      <w:lang w:val="en-US"/>
                    </w:rPr>
                  </w:rPrChange>
                </w:rPr>
                <w:delText>;</w:delText>
              </w:r>
              <w:r w:rsidR="00D87BB2" w:rsidRPr="005A0097" w:rsidDel="00046F53">
                <w:rPr>
                  <w:color w:val="CC7832"/>
                  <w:szCs w:val="28"/>
                  <w:lang w:val="en-US"/>
                  <w:rPrChange w:id="8737" w:author="Пользователь" w:date="2022-12-22T02:42:00Z">
                    <w:rPr>
                      <w:color w:val="CC7832"/>
                      <w:lang w:val="en-US"/>
                    </w:rPr>
                  </w:rPrChange>
                </w:rPr>
                <w:br/>
                <w:delText xml:space="preserve">            </w:delText>
              </w:r>
              <w:r w:rsidR="00D87BB2" w:rsidRPr="005A0097" w:rsidDel="00046F53">
                <w:rPr>
                  <w:color w:val="A9B7C6"/>
                  <w:szCs w:val="28"/>
                  <w:lang w:val="en-US"/>
                  <w:rPrChange w:id="8738" w:author="Пользователь" w:date="2022-12-22T02:42:00Z">
                    <w:rPr>
                      <w:color w:val="A9B7C6"/>
                      <w:lang w:val="en-US"/>
                    </w:rPr>
                  </w:rPrChange>
                </w:rPr>
                <w:delText>date = cell.getLocalDateTimeCellValue().toLocalDate()</w:delText>
              </w:r>
              <w:r w:rsidR="00D87BB2" w:rsidRPr="005A0097" w:rsidDel="00046F53">
                <w:rPr>
                  <w:color w:val="CC7832"/>
                  <w:szCs w:val="28"/>
                  <w:lang w:val="en-US"/>
                  <w:rPrChange w:id="8739" w:author="Пользователь" w:date="2022-12-22T02:42:00Z">
                    <w:rPr>
                      <w:color w:val="CC7832"/>
                      <w:lang w:val="en-US"/>
                    </w:rPr>
                  </w:rPrChange>
                </w:rPr>
                <w:delText>;</w:delText>
              </w:r>
              <w:r w:rsidR="00D87BB2" w:rsidRPr="005A0097" w:rsidDel="00046F53">
                <w:rPr>
                  <w:color w:val="CC7832"/>
                  <w:szCs w:val="28"/>
                  <w:lang w:val="en-US"/>
                  <w:rPrChange w:id="8740" w:author="Пользователь" w:date="2022-12-22T02:42:00Z">
                    <w:rPr>
                      <w:color w:val="CC7832"/>
                      <w:lang w:val="en-US"/>
                    </w:rPr>
                  </w:rPrChange>
                </w:rPr>
                <w:br/>
                <w:delText xml:space="preserve">            </w:delText>
              </w:r>
              <w:r w:rsidR="00D87BB2" w:rsidRPr="005A0097" w:rsidDel="00046F53">
                <w:rPr>
                  <w:color w:val="A9B7C6"/>
                  <w:szCs w:val="28"/>
                  <w:lang w:val="en-US"/>
                  <w:rPrChange w:id="8741" w:author="Пользователь" w:date="2022-12-22T02:42:00Z">
                    <w:rPr>
                      <w:color w:val="A9B7C6"/>
                      <w:lang w:val="en-US"/>
                    </w:rPr>
                  </w:rPrChange>
                </w:rPr>
                <w:delText>time.setDate(date)</w:delText>
              </w:r>
              <w:r w:rsidR="00D87BB2" w:rsidRPr="005A0097" w:rsidDel="00046F53">
                <w:rPr>
                  <w:color w:val="CC7832"/>
                  <w:szCs w:val="28"/>
                  <w:lang w:val="en-US"/>
                  <w:rPrChange w:id="8742" w:author="Пользователь" w:date="2022-12-22T02:42:00Z">
                    <w:rPr>
                      <w:color w:val="CC7832"/>
                      <w:lang w:val="en-US"/>
                    </w:rPr>
                  </w:rPrChange>
                </w:rPr>
                <w:delText>;</w:delText>
              </w:r>
              <w:r w:rsidR="00D87BB2" w:rsidRPr="005A0097" w:rsidDel="00046F53">
                <w:rPr>
                  <w:color w:val="CC7832"/>
                  <w:szCs w:val="28"/>
                  <w:lang w:val="en-US"/>
                  <w:rPrChange w:id="8743" w:author="Пользователь" w:date="2022-12-22T02:42:00Z">
                    <w:rPr>
                      <w:color w:val="CC7832"/>
                      <w:lang w:val="en-US"/>
                    </w:rPr>
                  </w:rPrChange>
                </w:rPr>
                <w:br/>
                <w:delText xml:space="preserve">            </w:delText>
              </w:r>
              <w:r w:rsidR="00D87BB2" w:rsidRPr="005A0097" w:rsidDel="00046F53">
                <w:rPr>
                  <w:color w:val="A9B7C6"/>
                  <w:szCs w:val="28"/>
                  <w:lang w:val="en-US"/>
                  <w:rPrChange w:id="8744" w:author="Пользователь" w:date="2022-12-22T02:42:00Z">
                    <w:rPr>
                      <w:color w:val="A9B7C6"/>
                      <w:lang w:val="en-US"/>
                    </w:rPr>
                  </w:rPrChange>
                </w:rPr>
                <w:delText>cell = row.getCell(</w:delText>
              </w:r>
              <w:r w:rsidR="00D87BB2" w:rsidRPr="005A0097" w:rsidDel="00046F53">
                <w:rPr>
                  <w:color w:val="6897BB"/>
                  <w:szCs w:val="28"/>
                  <w:lang w:val="en-US"/>
                  <w:rPrChange w:id="8745" w:author="Пользователь" w:date="2022-12-22T02:42:00Z">
                    <w:rPr>
                      <w:color w:val="6897BB"/>
                      <w:lang w:val="en-US"/>
                    </w:rPr>
                  </w:rPrChange>
                </w:rPr>
                <w:delText>2</w:delText>
              </w:r>
              <w:r w:rsidR="00D87BB2" w:rsidRPr="005A0097" w:rsidDel="00046F53">
                <w:rPr>
                  <w:color w:val="A9B7C6"/>
                  <w:szCs w:val="28"/>
                  <w:lang w:val="en-US"/>
                  <w:rPrChange w:id="8746" w:author="Пользователь" w:date="2022-12-22T02:42:00Z">
                    <w:rPr>
                      <w:color w:val="A9B7C6"/>
                      <w:lang w:val="en-US"/>
                    </w:rPr>
                  </w:rPrChange>
                </w:rPr>
                <w:delText>)</w:delText>
              </w:r>
              <w:r w:rsidR="00D87BB2" w:rsidRPr="005A0097" w:rsidDel="00046F53">
                <w:rPr>
                  <w:color w:val="CC7832"/>
                  <w:szCs w:val="28"/>
                  <w:lang w:val="en-US"/>
                  <w:rPrChange w:id="8747" w:author="Пользователь" w:date="2022-12-22T02:42:00Z">
                    <w:rPr>
                      <w:color w:val="CC7832"/>
                      <w:lang w:val="en-US"/>
                    </w:rPr>
                  </w:rPrChange>
                </w:rPr>
                <w:delText>;</w:delText>
              </w:r>
              <w:r w:rsidR="00D87BB2" w:rsidRPr="005A0097" w:rsidDel="00046F53">
                <w:rPr>
                  <w:color w:val="CC7832"/>
                  <w:szCs w:val="28"/>
                  <w:lang w:val="en-US"/>
                  <w:rPrChange w:id="8748" w:author="Пользователь" w:date="2022-12-22T02:42:00Z">
                    <w:rPr>
                      <w:color w:val="CC7832"/>
                      <w:lang w:val="en-US"/>
                    </w:rPr>
                  </w:rPrChange>
                </w:rPr>
                <w:br/>
                <w:delText xml:space="preserve">            </w:delText>
              </w:r>
              <w:r w:rsidR="00D87BB2" w:rsidRPr="005A0097" w:rsidDel="00046F53">
                <w:rPr>
                  <w:color w:val="A9B7C6"/>
                  <w:szCs w:val="28"/>
                  <w:lang w:val="en-US"/>
                  <w:rPrChange w:id="8749" w:author="Пользователь" w:date="2022-12-22T02:42:00Z">
                    <w:rPr>
                      <w:color w:val="A9B7C6"/>
                      <w:lang w:val="en-US"/>
                    </w:rPr>
                  </w:rPrChange>
                </w:rPr>
                <w:delText>day = cell.getStringCellValue()</w:delText>
              </w:r>
              <w:r w:rsidR="00D87BB2" w:rsidRPr="005A0097" w:rsidDel="00046F53">
                <w:rPr>
                  <w:color w:val="CC7832"/>
                  <w:szCs w:val="28"/>
                  <w:lang w:val="en-US"/>
                  <w:rPrChange w:id="8750" w:author="Пользователь" w:date="2022-12-22T02:42:00Z">
                    <w:rPr>
                      <w:color w:val="CC7832"/>
                      <w:lang w:val="en-US"/>
                    </w:rPr>
                  </w:rPrChange>
                </w:rPr>
                <w:delText>;</w:delText>
              </w:r>
              <w:r w:rsidR="00D87BB2" w:rsidRPr="005A0097" w:rsidDel="00046F53">
                <w:rPr>
                  <w:color w:val="CC7832"/>
                  <w:szCs w:val="28"/>
                  <w:lang w:val="en-US"/>
                  <w:rPrChange w:id="8751" w:author="Пользователь" w:date="2022-12-22T02:42:00Z">
                    <w:rPr>
                      <w:color w:val="CC7832"/>
                      <w:lang w:val="en-US"/>
                    </w:rPr>
                  </w:rPrChange>
                </w:rPr>
                <w:br/>
                <w:delText xml:space="preserve">            </w:delText>
              </w:r>
              <w:r w:rsidR="00D87BB2" w:rsidRPr="005A0097" w:rsidDel="00046F53">
                <w:rPr>
                  <w:color w:val="A9B7C6"/>
                  <w:szCs w:val="28"/>
                  <w:lang w:val="en-US"/>
                  <w:rPrChange w:id="8752" w:author="Пользователь" w:date="2022-12-22T02:42:00Z">
                    <w:rPr>
                      <w:color w:val="A9B7C6"/>
                      <w:lang w:val="en-US"/>
                    </w:rPr>
                  </w:rPrChange>
                </w:rPr>
                <w:delText>time.setDay(day)</w:delText>
              </w:r>
              <w:r w:rsidR="00D87BB2" w:rsidRPr="005A0097" w:rsidDel="00046F53">
                <w:rPr>
                  <w:color w:val="CC7832"/>
                  <w:szCs w:val="28"/>
                  <w:lang w:val="en-US"/>
                  <w:rPrChange w:id="8753" w:author="Пользователь" w:date="2022-12-22T02:42:00Z">
                    <w:rPr>
                      <w:color w:val="CC7832"/>
                      <w:lang w:val="en-US"/>
                    </w:rPr>
                  </w:rPrChange>
                </w:rPr>
                <w:delText>;</w:delText>
              </w:r>
              <w:r w:rsidR="00D87BB2" w:rsidRPr="005A0097" w:rsidDel="00046F53">
                <w:rPr>
                  <w:color w:val="CC7832"/>
                  <w:szCs w:val="28"/>
                  <w:lang w:val="en-US"/>
                  <w:rPrChange w:id="8754" w:author="Пользователь" w:date="2022-12-22T02:42:00Z">
                    <w:rPr>
                      <w:color w:val="CC7832"/>
                      <w:lang w:val="en-US"/>
                    </w:rPr>
                  </w:rPrChange>
                </w:rPr>
                <w:br/>
                <w:delText xml:space="preserve">            </w:delText>
              </w:r>
              <w:r w:rsidR="00D87BB2" w:rsidRPr="005A0097" w:rsidDel="00046F53">
                <w:rPr>
                  <w:i/>
                  <w:iCs/>
                  <w:color w:val="9876AA"/>
                  <w:szCs w:val="28"/>
                  <w:lang w:val="en-US"/>
                  <w:rPrChange w:id="8755" w:author="Пользователь" w:date="2022-12-22T02:42:00Z">
                    <w:rPr>
                      <w:i/>
                      <w:iCs/>
                      <w:color w:val="9876AA"/>
                      <w:lang w:val="en-US"/>
                    </w:rPr>
                  </w:rPrChange>
                </w:rPr>
                <w:delText>times</w:delText>
              </w:r>
              <w:r w:rsidR="00D87BB2" w:rsidRPr="005A0097" w:rsidDel="00046F53">
                <w:rPr>
                  <w:color w:val="A9B7C6"/>
                  <w:szCs w:val="28"/>
                  <w:lang w:val="en-US"/>
                  <w:rPrChange w:id="8756" w:author="Пользователь" w:date="2022-12-22T02:42:00Z">
                    <w:rPr>
                      <w:color w:val="A9B7C6"/>
                      <w:lang w:val="en-US"/>
                    </w:rPr>
                  </w:rPrChange>
                </w:rPr>
                <w:delText>.put(id</w:delText>
              </w:r>
              <w:r w:rsidR="00D87BB2" w:rsidRPr="005A0097" w:rsidDel="00046F53">
                <w:rPr>
                  <w:color w:val="CC7832"/>
                  <w:szCs w:val="28"/>
                  <w:lang w:val="en-US"/>
                  <w:rPrChange w:id="8757" w:author="Пользователь" w:date="2022-12-22T02:42:00Z">
                    <w:rPr>
                      <w:color w:val="CC7832"/>
                      <w:lang w:val="en-US"/>
                    </w:rPr>
                  </w:rPrChange>
                </w:rPr>
                <w:delText xml:space="preserve">, </w:delText>
              </w:r>
              <w:r w:rsidR="00D87BB2" w:rsidRPr="005A0097" w:rsidDel="00046F53">
                <w:rPr>
                  <w:color w:val="A9B7C6"/>
                  <w:szCs w:val="28"/>
                  <w:lang w:val="en-US"/>
                  <w:rPrChange w:id="8758" w:author="Пользователь" w:date="2022-12-22T02:42:00Z">
                    <w:rPr>
                      <w:color w:val="A9B7C6"/>
                      <w:lang w:val="en-US"/>
                    </w:rPr>
                  </w:rPrChange>
                </w:rPr>
                <w:delText>time)</w:delText>
              </w:r>
              <w:r w:rsidR="00D87BB2" w:rsidRPr="005A0097" w:rsidDel="00046F53">
                <w:rPr>
                  <w:color w:val="CC7832"/>
                  <w:szCs w:val="28"/>
                  <w:lang w:val="en-US"/>
                  <w:rPrChange w:id="8759" w:author="Пользователь" w:date="2022-12-22T02:42:00Z">
                    <w:rPr>
                      <w:color w:val="CC7832"/>
                      <w:lang w:val="en-US"/>
                    </w:rPr>
                  </w:rPrChange>
                </w:rPr>
                <w:delText>;</w:delText>
              </w:r>
              <w:r w:rsidR="00D87BB2" w:rsidRPr="005A0097" w:rsidDel="00046F53">
                <w:rPr>
                  <w:color w:val="CC7832"/>
                  <w:szCs w:val="28"/>
                  <w:lang w:val="en-US"/>
                  <w:rPrChange w:id="8760" w:author="Пользователь" w:date="2022-12-22T02:42:00Z">
                    <w:rPr>
                      <w:color w:val="CC7832"/>
                      <w:lang w:val="en-US"/>
                    </w:rPr>
                  </w:rPrChange>
                </w:rPr>
                <w:br/>
                <w:delText xml:space="preserve">        </w:delText>
              </w:r>
              <w:r w:rsidR="00D87BB2" w:rsidRPr="005A0097" w:rsidDel="00046F53">
                <w:rPr>
                  <w:color w:val="A9B7C6"/>
                  <w:szCs w:val="28"/>
                  <w:lang w:val="en-US"/>
                  <w:rPrChange w:id="8761" w:author="Пользователь" w:date="2022-12-22T02:42:00Z">
                    <w:rPr>
                      <w:color w:val="A9B7C6"/>
                      <w:lang w:val="en-US"/>
                    </w:rPr>
                  </w:rPrChange>
                </w:rPr>
                <w:delText>}</w:delText>
              </w:r>
              <w:r w:rsidR="00D87BB2" w:rsidRPr="005A0097" w:rsidDel="00046F53">
                <w:rPr>
                  <w:color w:val="A9B7C6"/>
                  <w:szCs w:val="28"/>
                  <w:lang w:val="en-US"/>
                  <w:rPrChange w:id="8762" w:author="Пользователь" w:date="2022-12-22T02:42:00Z">
                    <w:rPr>
                      <w:color w:val="A9B7C6"/>
                      <w:lang w:val="en-US"/>
                    </w:rPr>
                  </w:rPrChange>
                </w:rPr>
                <w:br/>
                <w:delText xml:space="preserve">    }</w:delText>
              </w:r>
              <w:r w:rsidR="00D87BB2" w:rsidRPr="005A0097" w:rsidDel="00046F53">
                <w:rPr>
                  <w:color w:val="A9B7C6"/>
                  <w:szCs w:val="28"/>
                  <w:lang w:val="en-US"/>
                  <w:rPrChange w:id="8763" w:author="Пользователь" w:date="2022-12-22T02:42:00Z">
                    <w:rPr>
                      <w:color w:val="A9B7C6"/>
                      <w:lang w:val="en-US"/>
                    </w:rPr>
                  </w:rPrChange>
                </w:rPr>
                <w:br/>
                <w:delText xml:space="preserve">    </w:delText>
              </w:r>
              <w:r w:rsidR="00D87BB2" w:rsidRPr="005A0097" w:rsidDel="00046F53">
                <w:rPr>
                  <w:i/>
                  <w:iCs/>
                  <w:color w:val="629755"/>
                  <w:szCs w:val="28"/>
                  <w:lang w:val="en-US"/>
                  <w:rPrChange w:id="8764" w:author="Пользователь" w:date="2022-12-22T02:42:00Z">
                    <w:rPr>
                      <w:i/>
                      <w:iCs/>
                      <w:color w:val="629755"/>
                      <w:lang w:val="en-US"/>
                    </w:rPr>
                  </w:rPrChange>
                </w:rPr>
                <w:delText>/****************************************************************************************************</w:delText>
              </w:r>
              <w:r w:rsidR="00D87BB2" w:rsidRPr="005A0097" w:rsidDel="00046F53">
                <w:rPr>
                  <w:i/>
                  <w:iCs/>
                  <w:color w:val="629755"/>
                  <w:szCs w:val="28"/>
                  <w:lang w:val="en-US"/>
                  <w:rPrChange w:id="8765" w:author="Пользователь" w:date="2022-12-22T02:42:00Z">
                    <w:rPr>
                      <w:i/>
                      <w:iCs/>
                      <w:color w:val="629755"/>
                      <w:lang w:val="en-US"/>
                    </w:rPr>
                  </w:rPrChange>
                </w:rPr>
                <w:br/>
                <w:delText xml:space="preserve">     * </w:delText>
              </w:r>
              <w:r w:rsidR="00D87BB2" w:rsidRPr="005A0097" w:rsidDel="00046F53">
                <w:rPr>
                  <w:i/>
                  <w:iCs/>
                  <w:color w:val="629755"/>
                  <w:szCs w:val="28"/>
                  <w:rPrChange w:id="8766" w:author="Пользователь" w:date="2022-12-22T02:42:00Z">
                    <w:rPr>
                      <w:i/>
                      <w:iCs/>
                      <w:color w:val="629755"/>
                    </w:rPr>
                  </w:rPrChange>
                </w:rPr>
                <w:delText>Загрузка</w:delText>
              </w:r>
              <w:r w:rsidR="00D87BB2" w:rsidRPr="005A0097" w:rsidDel="00046F53">
                <w:rPr>
                  <w:i/>
                  <w:iCs/>
                  <w:color w:val="629755"/>
                  <w:szCs w:val="28"/>
                  <w:lang w:val="en-US"/>
                  <w:rPrChange w:id="8767" w:author="Пользователь" w:date="2022-12-22T02:42:00Z">
                    <w:rPr>
                      <w:i/>
                      <w:iCs/>
                      <w:color w:val="629755"/>
                      <w:lang w:val="en-US"/>
                    </w:rPr>
                  </w:rPrChange>
                </w:rPr>
                <w:delText xml:space="preserve"> </w:delText>
              </w:r>
              <w:r w:rsidR="00D87BB2" w:rsidRPr="005A0097" w:rsidDel="00046F53">
                <w:rPr>
                  <w:i/>
                  <w:iCs/>
                  <w:color w:val="629755"/>
                  <w:szCs w:val="28"/>
                  <w:rPrChange w:id="8768" w:author="Пользователь" w:date="2022-12-22T02:42:00Z">
                    <w:rPr>
                      <w:i/>
                      <w:iCs/>
                      <w:color w:val="629755"/>
                    </w:rPr>
                  </w:rPrChange>
                </w:rPr>
                <w:delText>информации</w:delText>
              </w:r>
              <w:r w:rsidR="00D87BB2" w:rsidRPr="005A0097" w:rsidDel="00046F53">
                <w:rPr>
                  <w:i/>
                  <w:iCs/>
                  <w:color w:val="629755"/>
                  <w:szCs w:val="28"/>
                  <w:lang w:val="en-US"/>
                  <w:rPrChange w:id="8769" w:author="Пользователь" w:date="2022-12-22T02:42:00Z">
                    <w:rPr>
                      <w:i/>
                      <w:iCs/>
                      <w:color w:val="629755"/>
                      <w:lang w:val="en-US"/>
                    </w:rPr>
                  </w:rPrChange>
                </w:rPr>
                <w:delText xml:space="preserve"> </w:delText>
              </w:r>
              <w:r w:rsidR="00D87BB2" w:rsidRPr="005A0097" w:rsidDel="00046F53">
                <w:rPr>
                  <w:i/>
                  <w:iCs/>
                  <w:color w:val="629755"/>
                  <w:szCs w:val="28"/>
                  <w:rPrChange w:id="8770" w:author="Пользователь" w:date="2022-12-22T02:42:00Z">
                    <w:rPr>
                      <w:i/>
                      <w:iCs/>
                      <w:color w:val="629755"/>
                    </w:rPr>
                  </w:rPrChange>
                </w:rPr>
                <w:delText>об</w:delText>
              </w:r>
              <w:r w:rsidR="00D87BB2" w:rsidRPr="005A0097" w:rsidDel="00046F53">
                <w:rPr>
                  <w:i/>
                  <w:iCs/>
                  <w:color w:val="629755"/>
                  <w:szCs w:val="28"/>
                  <w:lang w:val="en-US"/>
                  <w:rPrChange w:id="8771" w:author="Пользователь" w:date="2022-12-22T02:42:00Z">
                    <w:rPr>
                      <w:i/>
                      <w:iCs/>
                      <w:color w:val="629755"/>
                      <w:lang w:val="en-US"/>
                    </w:rPr>
                  </w:rPrChange>
                </w:rPr>
                <w:delText xml:space="preserve"> </w:delText>
              </w:r>
              <w:r w:rsidR="00D87BB2" w:rsidRPr="005A0097" w:rsidDel="00046F53">
                <w:rPr>
                  <w:i/>
                  <w:iCs/>
                  <w:color w:val="629755"/>
                  <w:szCs w:val="28"/>
                  <w:rPrChange w:id="8772" w:author="Пользователь" w:date="2022-12-22T02:42:00Z">
                    <w:rPr>
                      <w:i/>
                      <w:iCs/>
                      <w:color w:val="629755"/>
                    </w:rPr>
                  </w:rPrChange>
                </w:rPr>
                <w:delText>еде</w:delText>
              </w:r>
              <w:r w:rsidR="00D87BB2" w:rsidRPr="005A0097" w:rsidDel="00046F53">
                <w:rPr>
                  <w:i/>
                  <w:iCs/>
                  <w:color w:val="629755"/>
                  <w:szCs w:val="28"/>
                  <w:lang w:val="en-US"/>
                  <w:rPrChange w:id="8773" w:author="Пользователь" w:date="2022-12-22T02:42:00Z">
                    <w:rPr>
                      <w:i/>
                      <w:iCs/>
                      <w:color w:val="629755"/>
                      <w:lang w:val="en-US"/>
                    </w:rPr>
                  </w:rPrChange>
                </w:rPr>
                <w:delText xml:space="preserve"> </w:delText>
              </w:r>
              <w:r w:rsidR="00D87BB2" w:rsidRPr="005A0097" w:rsidDel="00046F53">
                <w:rPr>
                  <w:i/>
                  <w:iCs/>
                  <w:color w:val="629755"/>
                  <w:szCs w:val="28"/>
                  <w:rPrChange w:id="8774" w:author="Пользователь" w:date="2022-12-22T02:42:00Z">
                    <w:rPr>
                      <w:i/>
                      <w:iCs/>
                      <w:color w:val="629755"/>
                    </w:rPr>
                  </w:rPrChange>
                </w:rPr>
                <w:delText>из</w:delText>
              </w:r>
              <w:r w:rsidR="00D87BB2" w:rsidRPr="005A0097" w:rsidDel="00046F53">
                <w:rPr>
                  <w:i/>
                  <w:iCs/>
                  <w:color w:val="629755"/>
                  <w:szCs w:val="28"/>
                  <w:lang w:val="en-US"/>
                  <w:rPrChange w:id="8775" w:author="Пользователь" w:date="2022-12-22T02:42:00Z">
                    <w:rPr>
                      <w:i/>
                      <w:iCs/>
                      <w:color w:val="629755"/>
                      <w:lang w:val="en-US"/>
                    </w:rPr>
                  </w:rPrChange>
                </w:rPr>
                <w:delText xml:space="preserve"> </w:delText>
              </w:r>
              <w:r w:rsidR="00D87BB2" w:rsidRPr="005A0097" w:rsidDel="00046F53">
                <w:rPr>
                  <w:i/>
                  <w:iCs/>
                  <w:color w:val="629755"/>
                  <w:szCs w:val="28"/>
                  <w:rPrChange w:id="8776" w:author="Пользователь" w:date="2022-12-22T02:42:00Z">
                    <w:rPr>
                      <w:i/>
                      <w:iCs/>
                      <w:color w:val="629755"/>
                    </w:rPr>
                  </w:rPrChange>
                </w:rPr>
                <w:delText>электронной</w:delText>
              </w:r>
              <w:r w:rsidR="00D87BB2" w:rsidRPr="005A0097" w:rsidDel="00046F53">
                <w:rPr>
                  <w:i/>
                  <w:iCs/>
                  <w:color w:val="629755"/>
                  <w:szCs w:val="28"/>
                  <w:lang w:val="en-US"/>
                  <w:rPrChange w:id="8777" w:author="Пользователь" w:date="2022-12-22T02:42:00Z">
                    <w:rPr>
                      <w:i/>
                      <w:iCs/>
                      <w:color w:val="629755"/>
                      <w:lang w:val="en-US"/>
                    </w:rPr>
                  </w:rPrChange>
                </w:rPr>
                <w:delText xml:space="preserve"> </w:delText>
              </w:r>
              <w:r w:rsidR="00D87BB2" w:rsidRPr="005A0097" w:rsidDel="00046F53">
                <w:rPr>
                  <w:i/>
                  <w:iCs/>
                  <w:color w:val="629755"/>
                  <w:szCs w:val="28"/>
                  <w:rPrChange w:id="8778" w:author="Пользователь" w:date="2022-12-22T02:42:00Z">
                    <w:rPr>
                      <w:i/>
                      <w:iCs/>
                      <w:color w:val="629755"/>
                    </w:rPr>
                  </w:rPrChange>
                </w:rPr>
                <w:delText>таблицы</w:delText>
              </w:r>
              <w:r w:rsidR="00D87BB2" w:rsidRPr="005A0097" w:rsidDel="00046F53">
                <w:rPr>
                  <w:i/>
                  <w:iCs/>
                  <w:color w:val="629755"/>
                  <w:szCs w:val="28"/>
                  <w:lang w:val="en-US"/>
                  <w:rPrChange w:id="8779" w:author="Пользователь" w:date="2022-12-22T02:42:00Z">
                    <w:rPr>
                      <w:i/>
                      <w:iCs/>
                      <w:color w:val="629755"/>
                      <w:lang w:val="en-US"/>
                    </w:rPr>
                  </w:rPrChange>
                </w:rPr>
                <w:delText>.                                 *</w:delText>
              </w:r>
              <w:r w:rsidR="00D87BB2" w:rsidRPr="005A0097" w:rsidDel="00046F53">
                <w:rPr>
                  <w:i/>
                  <w:iCs/>
                  <w:color w:val="629755"/>
                  <w:szCs w:val="28"/>
                  <w:lang w:val="en-US"/>
                  <w:rPrChange w:id="8780" w:author="Пользователь" w:date="2022-12-22T02:42:00Z">
                    <w:rPr>
                      <w:i/>
                      <w:iCs/>
                      <w:color w:val="629755"/>
                      <w:lang w:val="en-US"/>
                    </w:rPr>
                  </w:rPrChange>
                </w:rPr>
                <w:br/>
                <w:delText xml:space="preserve">     * </w:delText>
              </w:r>
              <w:r w:rsidR="00D87BB2" w:rsidRPr="005A0097" w:rsidDel="00046F53">
                <w:rPr>
                  <w:i/>
                  <w:iCs/>
                  <w:color w:val="629755"/>
                  <w:szCs w:val="28"/>
                  <w:rPrChange w:id="8781" w:author="Пользователь" w:date="2022-12-22T02:42:00Z">
                    <w:rPr>
                      <w:i/>
                      <w:iCs/>
                      <w:color w:val="629755"/>
                    </w:rPr>
                  </w:rPrChange>
                </w:rPr>
                <w:delText>Результат</w:delText>
              </w:r>
              <w:r w:rsidR="00D87BB2" w:rsidRPr="005A0097" w:rsidDel="00046F53">
                <w:rPr>
                  <w:i/>
                  <w:iCs/>
                  <w:color w:val="629755"/>
                  <w:szCs w:val="28"/>
                  <w:lang w:val="en-US"/>
                  <w:rPrChange w:id="8782" w:author="Пользователь" w:date="2022-12-22T02:42:00Z">
                    <w:rPr>
                      <w:i/>
                      <w:iCs/>
                      <w:color w:val="629755"/>
                      <w:lang w:val="en-US"/>
                    </w:rPr>
                  </w:rPrChange>
                </w:rPr>
                <w:delText xml:space="preserve"> </w:delText>
              </w:r>
              <w:r w:rsidR="00D87BB2" w:rsidRPr="005A0097" w:rsidDel="00046F53">
                <w:rPr>
                  <w:i/>
                  <w:iCs/>
                  <w:color w:val="629755"/>
                  <w:szCs w:val="28"/>
                  <w:rPrChange w:id="8783" w:author="Пользователь" w:date="2022-12-22T02:42:00Z">
                    <w:rPr>
                      <w:i/>
                      <w:iCs/>
                      <w:color w:val="629755"/>
                    </w:rPr>
                  </w:rPrChange>
                </w:rPr>
                <w:delText>в</w:delText>
              </w:r>
              <w:r w:rsidR="00D87BB2" w:rsidRPr="005A0097" w:rsidDel="00046F53">
                <w:rPr>
                  <w:i/>
                  <w:iCs/>
                  <w:color w:val="629755"/>
                  <w:szCs w:val="28"/>
                  <w:lang w:val="en-US"/>
                  <w:rPrChange w:id="8784" w:author="Пользователь" w:date="2022-12-22T02:42:00Z">
                    <w:rPr>
                      <w:i/>
                      <w:iCs/>
                      <w:color w:val="629755"/>
                      <w:lang w:val="en-US"/>
                    </w:rPr>
                  </w:rPrChange>
                </w:rPr>
                <w:delText xml:space="preserve"> Food.                                                                         *</w:delText>
              </w:r>
              <w:r w:rsidR="00D87BB2" w:rsidRPr="005A0097" w:rsidDel="00046F53">
                <w:rPr>
                  <w:i/>
                  <w:iCs/>
                  <w:color w:val="629755"/>
                  <w:szCs w:val="28"/>
                  <w:lang w:val="en-US"/>
                  <w:rPrChange w:id="8785" w:author="Пользователь" w:date="2022-12-22T02:42:00Z">
                    <w:rPr>
                      <w:i/>
                      <w:iCs/>
                      <w:color w:val="629755"/>
                      <w:lang w:val="en-US"/>
                    </w:rPr>
                  </w:rPrChange>
                </w:rPr>
                <w:br/>
                <w:delText xml:space="preserve">     * </w:delText>
              </w:r>
              <w:r w:rsidR="00D87BB2" w:rsidRPr="005A0097" w:rsidDel="00046F53">
                <w:rPr>
                  <w:b/>
                  <w:bCs/>
                  <w:i/>
                  <w:iCs/>
                  <w:color w:val="629755"/>
                  <w:szCs w:val="28"/>
                  <w:lang w:val="en-US"/>
                  <w:rPrChange w:id="8786" w:author="Пользователь" w:date="2022-12-22T02:42:00Z">
                    <w:rPr>
                      <w:b/>
                      <w:bCs/>
                      <w:i/>
                      <w:iCs/>
                      <w:color w:val="629755"/>
                      <w:lang w:val="en-US"/>
                    </w:rPr>
                  </w:rPrChange>
                </w:rPr>
                <w:delText xml:space="preserve">@param </w:delText>
              </w:r>
              <w:r w:rsidR="00D87BB2" w:rsidRPr="005A0097" w:rsidDel="00046F53">
                <w:rPr>
                  <w:i/>
                  <w:iCs/>
                  <w:color w:val="8A653B"/>
                  <w:szCs w:val="28"/>
                  <w:lang w:val="en-US"/>
                  <w:rPrChange w:id="8787" w:author="Пользователь" w:date="2022-12-22T02:42:00Z">
                    <w:rPr>
                      <w:i/>
                      <w:iCs/>
                      <w:color w:val="8A653B"/>
                      <w:lang w:val="en-US"/>
                    </w:rPr>
                  </w:rPrChange>
                </w:rPr>
                <w:delText xml:space="preserve">wb </w:delText>
              </w:r>
              <w:r w:rsidR="00D87BB2" w:rsidRPr="005A0097" w:rsidDel="00046F53">
                <w:rPr>
                  <w:i/>
                  <w:iCs/>
                  <w:color w:val="629755"/>
                  <w:szCs w:val="28"/>
                  <w:lang w:val="en-US"/>
                  <w:rPrChange w:id="8788" w:author="Пользователь" w:date="2022-12-22T02:42:00Z">
                    <w:rPr>
                      <w:i/>
                      <w:iCs/>
                      <w:color w:val="629755"/>
                      <w:lang w:val="en-US"/>
                    </w:rPr>
                  </w:rPrChange>
                </w:rPr>
                <w:delText xml:space="preserve">- </w:delText>
              </w:r>
              <w:r w:rsidR="00D87BB2" w:rsidRPr="005A0097" w:rsidDel="00046F53">
                <w:rPr>
                  <w:i/>
                  <w:iCs/>
                  <w:color w:val="629755"/>
                  <w:szCs w:val="28"/>
                  <w:rPrChange w:id="8789" w:author="Пользователь" w:date="2022-12-22T02:42:00Z">
                    <w:rPr>
                      <w:i/>
                      <w:iCs/>
                      <w:color w:val="629755"/>
                    </w:rPr>
                  </w:rPrChange>
                </w:rPr>
                <w:delText>рабочая</w:delText>
              </w:r>
              <w:r w:rsidR="00D87BB2" w:rsidRPr="005A0097" w:rsidDel="00046F53">
                <w:rPr>
                  <w:i/>
                  <w:iCs/>
                  <w:color w:val="629755"/>
                  <w:szCs w:val="28"/>
                  <w:lang w:val="en-US"/>
                  <w:rPrChange w:id="8790" w:author="Пользователь" w:date="2022-12-22T02:42:00Z">
                    <w:rPr>
                      <w:i/>
                      <w:iCs/>
                      <w:color w:val="629755"/>
                      <w:lang w:val="en-US"/>
                    </w:rPr>
                  </w:rPrChange>
                </w:rPr>
                <w:delText xml:space="preserve"> </w:delText>
              </w:r>
              <w:r w:rsidR="00D87BB2" w:rsidRPr="005A0097" w:rsidDel="00046F53">
                <w:rPr>
                  <w:i/>
                  <w:iCs/>
                  <w:color w:val="629755"/>
                  <w:szCs w:val="28"/>
                  <w:rPrChange w:id="8791" w:author="Пользователь" w:date="2022-12-22T02:42:00Z">
                    <w:rPr>
                      <w:i/>
                      <w:iCs/>
                      <w:color w:val="629755"/>
                    </w:rPr>
                  </w:rPrChange>
                </w:rPr>
                <w:delText>книга</w:delText>
              </w:r>
              <w:r w:rsidR="00D87BB2" w:rsidRPr="005A0097" w:rsidDel="00046F53">
                <w:rPr>
                  <w:i/>
                  <w:iCs/>
                  <w:color w:val="629755"/>
                  <w:szCs w:val="28"/>
                  <w:lang w:val="en-US"/>
                  <w:rPrChange w:id="8792" w:author="Пользователь" w:date="2022-12-22T02:42:00Z">
                    <w:rPr>
                      <w:i/>
                      <w:iCs/>
                      <w:color w:val="629755"/>
                      <w:lang w:val="en-US"/>
                    </w:rPr>
                  </w:rPrChange>
                </w:rPr>
                <w:delText xml:space="preserve"> </w:delText>
              </w:r>
              <w:r w:rsidR="00D87BB2" w:rsidRPr="005A0097" w:rsidDel="00046F53">
                <w:rPr>
                  <w:i/>
                  <w:iCs/>
                  <w:color w:val="629755"/>
                  <w:szCs w:val="28"/>
                  <w:rPrChange w:id="8793" w:author="Пользователь" w:date="2022-12-22T02:42:00Z">
                    <w:rPr>
                      <w:i/>
                      <w:iCs/>
                      <w:color w:val="629755"/>
                    </w:rPr>
                  </w:rPrChange>
                </w:rPr>
                <w:delText>с</w:delText>
              </w:r>
              <w:r w:rsidR="00D87BB2" w:rsidRPr="005A0097" w:rsidDel="00046F53">
                <w:rPr>
                  <w:i/>
                  <w:iCs/>
                  <w:color w:val="629755"/>
                  <w:szCs w:val="28"/>
                  <w:lang w:val="en-US"/>
                  <w:rPrChange w:id="8794" w:author="Пользователь" w:date="2022-12-22T02:42:00Z">
                    <w:rPr>
                      <w:i/>
                      <w:iCs/>
                      <w:color w:val="629755"/>
                      <w:lang w:val="en-US"/>
                    </w:rPr>
                  </w:rPrChange>
                </w:rPr>
                <w:delText xml:space="preserve"> </w:delText>
              </w:r>
              <w:r w:rsidR="00D87BB2" w:rsidRPr="005A0097" w:rsidDel="00046F53">
                <w:rPr>
                  <w:i/>
                  <w:iCs/>
                  <w:color w:val="629755"/>
                  <w:szCs w:val="28"/>
                  <w:rPrChange w:id="8795" w:author="Пользователь" w:date="2022-12-22T02:42:00Z">
                    <w:rPr>
                      <w:i/>
                      <w:iCs/>
                      <w:color w:val="629755"/>
                    </w:rPr>
                  </w:rPrChange>
                </w:rPr>
                <w:delText>данными</w:delText>
              </w:r>
              <w:r w:rsidR="00D87BB2" w:rsidRPr="005A0097" w:rsidDel="00046F53">
                <w:rPr>
                  <w:i/>
                  <w:iCs/>
                  <w:color w:val="629755"/>
                  <w:szCs w:val="28"/>
                  <w:lang w:val="en-US"/>
                  <w:rPrChange w:id="8796" w:author="Пользователь" w:date="2022-12-22T02:42:00Z">
                    <w:rPr>
                      <w:i/>
                      <w:iCs/>
                      <w:color w:val="629755"/>
                      <w:lang w:val="en-US"/>
                    </w:rPr>
                  </w:rPrChange>
                </w:rPr>
                <w:delText>.                                                             *</w:delText>
              </w:r>
              <w:r w:rsidR="00D87BB2" w:rsidRPr="005A0097" w:rsidDel="00046F53">
                <w:rPr>
                  <w:i/>
                  <w:iCs/>
                  <w:color w:val="629755"/>
                  <w:szCs w:val="28"/>
                  <w:lang w:val="en-US"/>
                  <w:rPrChange w:id="8797" w:author="Пользователь" w:date="2022-12-22T02:42:00Z">
                    <w:rPr>
                      <w:i/>
                      <w:iCs/>
                      <w:color w:val="629755"/>
                      <w:lang w:val="en-US"/>
                    </w:rPr>
                  </w:rPrChange>
                </w:rPr>
                <w:br/>
                <w:delText xml:space="preserve">     ***************************************************************************************************/</w:delText>
              </w:r>
              <w:r w:rsidR="00D87BB2" w:rsidRPr="005A0097" w:rsidDel="00046F53">
                <w:rPr>
                  <w:i/>
                  <w:iCs/>
                  <w:color w:val="629755"/>
                  <w:szCs w:val="28"/>
                  <w:lang w:val="en-US"/>
                  <w:rPrChange w:id="8798" w:author="Пользователь" w:date="2022-12-22T02:42:00Z">
                    <w:rPr>
                      <w:i/>
                      <w:iCs/>
                      <w:color w:val="629755"/>
                      <w:lang w:val="en-US"/>
                    </w:rPr>
                  </w:rPrChange>
                </w:rPr>
                <w:br/>
                <w:delText xml:space="preserve">    </w:delText>
              </w:r>
              <w:r w:rsidR="00D87BB2" w:rsidRPr="005A0097" w:rsidDel="00046F53">
                <w:rPr>
                  <w:color w:val="CC7832"/>
                  <w:szCs w:val="28"/>
                  <w:lang w:val="en-US"/>
                  <w:rPrChange w:id="8799" w:author="Пользователь" w:date="2022-12-22T02:42:00Z">
                    <w:rPr>
                      <w:color w:val="CC7832"/>
                      <w:lang w:val="en-US"/>
                    </w:rPr>
                  </w:rPrChange>
                </w:rPr>
                <w:delText xml:space="preserve">private static void </w:delText>
              </w:r>
              <w:r w:rsidR="00D87BB2" w:rsidRPr="005A0097" w:rsidDel="00046F53">
                <w:rPr>
                  <w:color w:val="FFC66D"/>
                  <w:szCs w:val="28"/>
                  <w:lang w:val="en-US"/>
                  <w:rPrChange w:id="8800" w:author="Пользователь" w:date="2022-12-22T02:42:00Z">
                    <w:rPr>
                      <w:color w:val="FFC66D"/>
                      <w:lang w:val="en-US"/>
                    </w:rPr>
                  </w:rPrChange>
                </w:rPr>
                <w:delText>loadFood</w:delText>
              </w:r>
              <w:r w:rsidR="00D87BB2" w:rsidRPr="005A0097" w:rsidDel="00046F53">
                <w:rPr>
                  <w:color w:val="A9B7C6"/>
                  <w:szCs w:val="28"/>
                  <w:lang w:val="en-US"/>
                  <w:rPrChange w:id="8801" w:author="Пользователь" w:date="2022-12-22T02:42:00Z">
                    <w:rPr>
                      <w:color w:val="A9B7C6"/>
                      <w:lang w:val="en-US"/>
                    </w:rPr>
                  </w:rPrChange>
                </w:rPr>
                <w:delText>(XSSFWorkbook wb) {</w:delText>
              </w:r>
              <w:r w:rsidR="00D87BB2" w:rsidRPr="005A0097" w:rsidDel="00046F53">
                <w:rPr>
                  <w:color w:val="A9B7C6"/>
                  <w:szCs w:val="28"/>
                  <w:lang w:val="en-US"/>
                  <w:rPrChange w:id="8802" w:author="Пользователь" w:date="2022-12-22T02:42:00Z">
                    <w:rPr>
                      <w:color w:val="A9B7C6"/>
                      <w:lang w:val="en-US"/>
                    </w:rPr>
                  </w:rPrChange>
                </w:rPr>
                <w:br/>
                <w:delText xml:space="preserve">        Sheet sheet = wb.getSheetAt(</w:delText>
              </w:r>
              <w:r w:rsidR="00D87BB2" w:rsidRPr="005A0097" w:rsidDel="00046F53">
                <w:rPr>
                  <w:color w:val="6897BB"/>
                  <w:szCs w:val="28"/>
                  <w:lang w:val="en-US"/>
                  <w:rPrChange w:id="8803" w:author="Пользователь" w:date="2022-12-22T02:42:00Z">
                    <w:rPr>
                      <w:color w:val="6897BB"/>
                      <w:lang w:val="en-US"/>
                    </w:rPr>
                  </w:rPrChange>
                </w:rPr>
                <w:delText>3</w:delText>
              </w:r>
              <w:r w:rsidR="00D87BB2" w:rsidRPr="005A0097" w:rsidDel="00046F53">
                <w:rPr>
                  <w:color w:val="A9B7C6"/>
                  <w:szCs w:val="28"/>
                  <w:lang w:val="en-US"/>
                  <w:rPrChange w:id="8804" w:author="Пользователь" w:date="2022-12-22T02:42:00Z">
                    <w:rPr>
                      <w:color w:val="A9B7C6"/>
                      <w:lang w:val="en-US"/>
                    </w:rPr>
                  </w:rPrChange>
                </w:rPr>
                <w:delText>)</w:delText>
              </w:r>
              <w:r w:rsidR="00D87BB2" w:rsidRPr="005A0097" w:rsidDel="00046F53">
                <w:rPr>
                  <w:color w:val="CC7832"/>
                  <w:szCs w:val="28"/>
                  <w:lang w:val="en-US"/>
                  <w:rPrChange w:id="8805" w:author="Пользователь" w:date="2022-12-22T02:42:00Z">
                    <w:rPr>
                      <w:color w:val="CC7832"/>
                      <w:lang w:val="en-US"/>
                    </w:rPr>
                  </w:rPrChange>
                </w:rPr>
                <w:delText>;</w:delText>
              </w:r>
              <w:r w:rsidR="00D87BB2" w:rsidRPr="005A0097" w:rsidDel="00046F53">
                <w:rPr>
                  <w:color w:val="CC7832"/>
                  <w:szCs w:val="28"/>
                  <w:lang w:val="en-US"/>
                  <w:rPrChange w:id="8806" w:author="Пользователь" w:date="2022-12-22T02:42:00Z">
                    <w:rPr>
                      <w:color w:val="CC7832"/>
                      <w:lang w:val="en-US"/>
                    </w:rPr>
                  </w:rPrChange>
                </w:rPr>
                <w:br/>
              </w:r>
              <w:r w:rsidR="00D87BB2" w:rsidRPr="005A0097" w:rsidDel="00046F53">
                <w:rPr>
                  <w:color w:val="CC7832"/>
                  <w:szCs w:val="28"/>
                  <w:lang w:val="en-US"/>
                  <w:rPrChange w:id="8807" w:author="Пользователь" w:date="2022-12-22T02:42:00Z">
                    <w:rPr>
                      <w:color w:val="CC7832"/>
                      <w:lang w:val="en-US"/>
                    </w:rPr>
                  </w:rPrChange>
                </w:rPr>
                <w:br/>
                <w:delText xml:space="preserve">        </w:delText>
              </w:r>
              <w:r w:rsidR="00D87BB2" w:rsidRPr="005A0097" w:rsidDel="00046F53">
                <w:rPr>
                  <w:color w:val="A9B7C6"/>
                  <w:szCs w:val="28"/>
                  <w:lang w:val="en-US"/>
                  <w:rPrChange w:id="8808" w:author="Пользователь" w:date="2022-12-22T02:42:00Z">
                    <w:rPr>
                      <w:color w:val="A9B7C6"/>
                      <w:lang w:val="en-US"/>
                    </w:rPr>
                  </w:rPrChange>
                </w:rPr>
                <w:delText>Row row</w:delText>
              </w:r>
              <w:r w:rsidR="00D87BB2" w:rsidRPr="005A0097" w:rsidDel="00046F53">
                <w:rPr>
                  <w:color w:val="CC7832"/>
                  <w:szCs w:val="28"/>
                  <w:lang w:val="en-US"/>
                  <w:rPrChange w:id="8809" w:author="Пользователь" w:date="2022-12-22T02:42:00Z">
                    <w:rPr>
                      <w:color w:val="CC7832"/>
                      <w:lang w:val="en-US"/>
                    </w:rPr>
                  </w:rPrChange>
                </w:rPr>
                <w:delText>;</w:delText>
              </w:r>
              <w:r w:rsidR="00D87BB2" w:rsidRPr="005A0097" w:rsidDel="00046F53">
                <w:rPr>
                  <w:color w:val="CC7832"/>
                  <w:szCs w:val="28"/>
                  <w:lang w:val="en-US"/>
                  <w:rPrChange w:id="8810" w:author="Пользователь" w:date="2022-12-22T02:42:00Z">
                    <w:rPr>
                      <w:color w:val="CC7832"/>
                      <w:lang w:val="en-US"/>
                    </w:rPr>
                  </w:rPrChange>
                </w:rPr>
                <w:br/>
                <w:delText xml:space="preserve">        </w:delText>
              </w:r>
              <w:r w:rsidR="00D87BB2" w:rsidRPr="005A0097" w:rsidDel="00046F53">
                <w:rPr>
                  <w:color w:val="A9B7C6"/>
                  <w:szCs w:val="28"/>
                  <w:lang w:val="en-US"/>
                  <w:rPrChange w:id="8811" w:author="Пользователь" w:date="2022-12-22T02:42:00Z">
                    <w:rPr>
                      <w:color w:val="A9B7C6"/>
                      <w:lang w:val="en-US"/>
                    </w:rPr>
                  </w:rPrChange>
                </w:rPr>
                <w:delText>Cell cell</w:delText>
              </w:r>
              <w:r w:rsidR="00D87BB2" w:rsidRPr="005A0097" w:rsidDel="00046F53">
                <w:rPr>
                  <w:color w:val="CC7832"/>
                  <w:szCs w:val="28"/>
                  <w:lang w:val="en-US"/>
                  <w:rPrChange w:id="8812" w:author="Пользователь" w:date="2022-12-22T02:42:00Z">
                    <w:rPr>
                      <w:color w:val="CC7832"/>
                      <w:lang w:val="en-US"/>
                    </w:rPr>
                  </w:rPrChange>
                </w:rPr>
                <w:delText>;</w:delText>
              </w:r>
              <w:r w:rsidR="00D87BB2" w:rsidRPr="005A0097" w:rsidDel="00046F53">
                <w:rPr>
                  <w:color w:val="CC7832"/>
                  <w:szCs w:val="28"/>
                  <w:lang w:val="en-US"/>
                  <w:rPrChange w:id="8813" w:author="Пользователь" w:date="2022-12-22T02:42:00Z">
                    <w:rPr>
                      <w:color w:val="CC7832"/>
                      <w:lang w:val="en-US"/>
                    </w:rPr>
                  </w:rPrChange>
                </w:rPr>
                <w:br/>
                <w:delText xml:space="preserve">        int </w:delText>
              </w:r>
              <w:r w:rsidR="00D87BB2" w:rsidRPr="005A0097" w:rsidDel="00046F53">
                <w:rPr>
                  <w:color w:val="A9B7C6"/>
                  <w:szCs w:val="28"/>
                  <w:lang w:val="en-US"/>
                  <w:rPrChange w:id="8814" w:author="Пользователь" w:date="2022-12-22T02:42:00Z">
                    <w:rPr>
                      <w:color w:val="A9B7C6"/>
                      <w:lang w:val="en-US"/>
                    </w:rPr>
                  </w:rPrChange>
                </w:rPr>
                <w:delText>i</w:delText>
              </w:r>
              <w:r w:rsidR="00D87BB2" w:rsidRPr="005A0097" w:rsidDel="00046F53">
                <w:rPr>
                  <w:color w:val="CC7832"/>
                  <w:szCs w:val="28"/>
                  <w:lang w:val="en-US"/>
                  <w:rPrChange w:id="8815" w:author="Пользователь" w:date="2022-12-22T02:42:00Z">
                    <w:rPr>
                      <w:color w:val="CC7832"/>
                      <w:lang w:val="en-US"/>
                    </w:rPr>
                  </w:rPrChange>
                </w:rPr>
                <w:delText>;</w:delText>
              </w:r>
              <w:r w:rsidR="00D87BB2" w:rsidRPr="005A0097" w:rsidDel="00046F53">
                <w:rPr>
                  <w:color w:val="CC7832"/>
                  <w:szCs w:val="28"/>
                  <w:lang w:val="en-US"/>
                  <w:rPrChange w:id="8816" w:author="Пользователь" w:date="2022-12-22T02:42:00Z">
                    <w:rPr>
                      <w:color w:val="CC7832"/>
                      <w:lang w:val="en-US"/>
                    </w:rPr>
                  </w:rPrChange>
                </w:rPr>
                <w:br/>
                <w:delText xml:space="preserve">        int </w:delText>
              </w:r>
              <w:r w:rsidR="00D87BB2" w:rsidRPr="005A0097" w:rsidDel="00046F53">
                <w:rPr>
                  <w:color w:val="A9B7C6"/>
                  <w:szCs w:val="28"/>
                  <w:lang w:val="en-US"/>
                  <w:rPrChange w:id="8817" w:author="Пользователь" w:date="2022-12-22T02:42:00Z">
                    <w:rPr>
                      <w:color w:val="A9B7C6"/>
                      <w:lang w:val="en-US"/>
                    </w:rPr>
                  </w:rPrChange>
                </w:rPr>
                <w:delText>nRows = sheet.getLastRowNum()</w:delText>
              </w:r>
              <w:r w:rsidR="00D87BB2" w:rsidRPr="005A0097" w:rsidDel="00046F53">
                <w:rPr>
                  <w:color w:val="CC7832"/>
                  <w:szCs w:val="28"/>
                  <w:lang w:val="en-US"/>
                  <w:rPrChange w:id="8818" w:author="Пользователь" w:date="2022-12-22T02:42:00Z">
                    <w:rPr>
                      <w:color w:val="CC7832"/>
                      <w:lang w:val="en-US"/>
                    </w:rPr>
                  </w:rPrChange>
                </w:rPr>
                <w:delText>;</w:delText>
              </w:r>
              <w:r w:rsidR="00D87BB2" w:rsidRPr="005A0097" w:rsidDel="00046F53">
                <w:rPr>
                  <w:color w:val="CC7832"/>
                  <w:szCs w:val="28"/>
                  <w:lang w:val="en-US"/>
                  <w:rPrChange w:id="8819" w:author="Пользователь" w:date="2022-12-22T02:42:00Z">
                    <w:rPr>
                      <w:color w:val="CC7832"/>
                      <w:lang w:val="en-US"/>
                    </w:rPr>
                  </w:rPrChange>
                </w:rPr>
                <w:br/>
                <w:delText xml:space="preserve">        </w:delText>
              </w:r>
              <w:r w:rsidR="00D87BB2" w:rsidRPr="005A0097" w:rsidDel="00046F53">
                <w:rPr>
                  <w:color w:val="A9B7C6"/>
                  <w:szCs w:val="28"/>
                  <w:lang w:val="en-US"/>
                  <w:rPrChange w:id="8820" w:author="Пользователь" w:date="2022-12-22T02:42:00Z">
                    <w:rPr>
                      <w:color w:val="A9B7C6"/>
                      <w:lang w:val="en-US"/>
                    </w:rPr>
                  </w:rPrChange>
                </w:rPr>
                <w:delText>String fUUID</w:delText>
              </w:r>
              <w:r w:rsidR="00D87BB2" w:rsidRPr="005A0097" w:rsidDel="00046F53">
                <w:rPr>
                  <w:color w:val="CC7832"/>
                  <w:szCs w:val="28"/>
                  <w:lang w:val="en-US"/>
                  <w:rPrChange w:id="8821" w:author="Пользователь" w:date="2022-12-22T02:42:00Z">
                    <w:rPr>
                      <w:color w:val="CC7832"/>
                      <w:lang w:val="en-US"/>
                    </w:rPr>
                  </w:rPrChange>
                </w:rPr>
                <w:delText xml:space="preserve">, </w:delText>
              </w:r>
              <w:r w:rsidR="00D87BB2" w:rsidRPr="005A0097" w:rsidDel="00046F53">
                <w:rPr>
                  <w:color w:val="A9B7C6"/>
                  <w:szCs w:val="28"/>
                  <w:lang w:val="en-US"/>
                  <w:rPrChange w:id="8822" w:author="Пользователь" w:date="2022-12-22T02:42:00Z">
                    <w:rPr>
                      <w:color w:val="A9B7C6"/>
                      <w:lang w:val="en-US"/>
                    </w:rPr>
                  </w:rPrChange>
                </w:rPr>
                <w:delText>name</w:delText>
              </w:r>
              <w:r w:rsidR="00D87BB2" w:rsidRPr="005A0097" w:rsidDel="00046F53">
                <w:rPr>
                  <w:color w:val="CC7832"/>
                  <w:szCs w:val="28"/>
                  <w:lang w:val="en-US"/>
                  <w:rPrChange w:id="8823" w:author="Пользователь" w:date="2022-12-22T02:42:00Z">
                    <w:rPr>
                      <w:color w:val="CC7832"/>
                      <w:lang w:val="en-US"/>
                    </w:rPr>
                  </w:rPrChange>
                </w:rPr>
                <w:delText>;</w:delText>
              </w:r>
              <w:r w:rsidR="00D87BB2" w:rsidRPr="005A0097" w:rsidDel="00046F53">
                <w:rPr>
                  <w:color w:val="CC7832"/>
                  <w:szCs w:val="28"/>
                  <w:lang w:val="en-US"/>
                  <w:rPrChange w:id="8824" w:author="Пользователь" w:date="2022-12-22T02:42:00Z">
                    <w:rPr>
                      <w:color w:val="CC7832"/>
                      <w:lang w:val="en-US"/>
                    </w:rPr>
                  </w:rPrChange>
                </w:rPr>
                <w:br/>
                <w:delText xml:space="preserve">        double </w:delText>
              </w:r>
              <w:r w:rsidR="00D87BB2" w:rsidRPr="005A0097" w:rsidDel="00046F53">
                <w:rPr>
                  <w:color w:val="A9B7C6"/>
                  <w:szCs w:val="28"/>
                  <w:lang w:val="en-US"/>
                  <w:rPrChange w:id="8825" w:author="Пользователь" w:date="2022-12-22T02:42:00Z">
                    <w:rPr>
                      <w:color w:val="A9B7C6"/>
                      <w:lang w:val="en-US"/>
                    </w:rPr>
                  </w:rPrChange>
                </w:rPr>
                <w:delText>kalors</w:delText>
              </w:r>
              <w:r w:rsidR="00D87BB2" w:rsidRPr="005A0097" w:rsidDel="00046F53">
                <w:rPr>
                  <w:color w:val="CC7832"/>
                  <w:szCs w:val="28"/>
                  <w:lang w:val="en-US"/>
                  <w:rPrChange w:id="8826" w:author="Пользователь" w:date="2022-12-22T02:42:00Z">
                    <w:rPr>
                      <w:color w:val="CC7832"/>
                      <w:lang w:val="en-US"/>
                    </w:rPr>
                  </w:rPrChange>
                </w:rPr>
                <w:delText>;</w:delText>
              </w:r>
              <w:r w:rsidR="00D87BB2" w:rsidRPr="005A0097" w:rsidDel="00046F53">
                <w:rPr>
                  <w:color w:val="CC7832"/>
                  <w:szCs w:val="28"/>
                  <w:lang w:val="en-US"/>
                  <w:rPrChange w:id="8827" w:author="Пользователь" w:date="2022-12-22T02:42:00Z">
                    <w:rPr>
                      <w:color w:val="CC7832"/>
                      <w:lang w:val="en-US"/>
                    </w:rPr>
                  </w:rPrChange>
                </w:rPr>
                <w:br/>
                <w:delText xml:space="preserve">        </w:delText>
              </w:r>
              <w:r w:rsidR="00D87BB2" w:rsidRPr="005A0097" w:rsidDel="00046F53">
                <w:rPr>
                  <w:color w:val="A9B7C6"/>
                  <w:szCs w:val="28"/>
                  <w:lang w:val="en-US"/>
                  <w:rPrChange w:id="8828" w:author="Пользователь" w:date="2022-12-22T02:42:00Z">
                    <w:rPr>
                      <w:color w:val="A9B7C6"/>
                      <w:lang w:val="en-US"/>
                    </w:rPr>
                  </w:rPrChange>
                </w:rPr>
                <w:delText>UUID id</w:delText>
              </w:r>
              <w:r w:rsidR="00D87BB2" w:rsidRPr="005A0097" w:rsidDel="00046F53">
                <w:rPr>
                  <w:color w:val="CC7832"/>
                  <w:szCs w:val="28"/>
                  <w:lang w:val="en-US"/>
                  <w:rPrChange w:id="8829" w:author="Пользователь" w:date="2022-12-22T02:42:00Z">
                    <w:rPr>
                      <w:color w:val="CC7832"/>
                      <w:lang w:val="en-US"/>
                    </w:rPr>
                  </w:rPrChange>
                </w:rPr>
                <w:delText>;</w:delText>
              </w:r>
              <w:r w:rsidR="00D87BB2" w:rsidRPr="005A0097" w:rsidDel="00046F53">
                <w:rPr>
                  <w:color w:val="CC7832"/>
                  <w:szCs w:val="28"/>
                  <w:lang w:val="en-US"/>
                  <w:rPrChange w:id="8830" w:author="Пользователь" w:date="2022-12-22T02:42:00Z">
                    <w:rPr>
                      <w:color w:val="CC7832"/>
                      <w:lang w:val="en-US"/>
                    </w:rPr>
                  </w:rPrChange>
                </w:rPr>
                <w:br/>
                <w:delText xml:space="preserve">        </w:delText>
              </w:r>
              <w:r w:rsidR="00D87BB2" w:rsidRPr="005A0097" w:rsidDel="00046F53">
                <w:rPr>
                  <w:color w:val="A9B7C6"/>
                  <w:szCs w:val="28"/>
                  <w:lang w:val="en-US"/>
                  <w:rPrChange w:id="8831" w:author="Пользователь" w:date="2022-12-22T02:42:00Z">
                    <w:rPr>
                      <w:color w:val="A9B7C6"/>
                      <w:lang w:val="en-US"/>
                    </w:rPr>
                  </w:rPrChange>
                </w:rPr>
                <w:delText>CFood food</w:delText>
              </w:r>
              <w:r w:rsidR="00D87BB2" w:rsidRPr="005A0097" w:rsidDel="00046F53">
                <w:rPr>
                  <w:color w:val="CC7832"/>
                  <w:szCs w:val="28"/>
                  <w:lang w:val="en-US"/>
                  <w:rPrChange w:id="8832" w:author="Пользователь" w:date="2022-12-22T02:42:00Z">
                    <w:rPr>
                      <w:color w:val="CC7832"/>
                      <w:lang w:val="en-US"/>
                    </w:rPr>
                  </w:rPrChange>
                </w:rPr>
                <w:delText>;</w:delText>
              </w:r>
              <w:r w:rsidR="00D87BB2" w:rsidRPr="005A0097" w:rsidDel="00046F53">
                <w:rPr>
                  <w:color w:val="CC7832"/>
                  <w:szCs w:val="28"/>
                  <w:lang w:val="en-US"/>
                  <w:rPrChange w:id="8833" w:author="Пользователь" w:date="2022-12-22T02:42:00Z">
                    <w:rPr>
                      <w:color w:val="CC7832"/>
                      <w:lang w:val="en-US"/>
                    </w:rPr>
                  </w:rPrChange>
                </w:rPr>
                <w:br/>
                <w:delText xml:space="preserve">        for </w:delText>
              </w:r>
              <w:r w:rsidR="00D87BB2" w:rsidRPr="005A0097" w:rsidDel="00046F53">
                <w:rPr>
                  <w:color w:val="A9B7C6"/>
                  <w:szCs w:val="28"/>
                  <w:lang w:val="en-US"/>
                  <w:rPrChange w:id="8834" w:author="Пользователь" w:date="2022-12-22T02:42:00Z">
                    <w:rPr>
                      <w:color w:val="A9B7C6"/>
                      <w:lang w:val="en-US"/>
                    </w:rPr>
                  </w:rPrChange>
                </w:rPr>
                <w:delText xml:space="preserve">(i = </w:delText>
              </w:r>
              <w:r w:rsidR="00D87BB2" w:rsidRPr="005A0097" w:rsidDel="00046F53">
                <w:rPr>
                  <w:color w:val="6897BB"/>
                  <w:szCs w:val="28"/>
                  <w:lang w:val="en-US"/>
                  <w:rPrChange w:id="8835" w:author="Пользователь" w:date="2022-12-22T02:42:00Z">
                    <w:rPr>
                      <w:color w:val="6897BB"/>
                      <w:lang w:val="en-US"/>
                    </w:rPr>
                  </w:rPrChange>
                </w:rPr>
                <w:delText>0</w:delText>
              </w:r>
              <w:r w:rsidR="00D87BB2" w:rsidRPr="005A0097" w:rsidDel="00046F53">
                <w:rPr>
                  <w:color w:val="CC7832"/>
                  <w:szCs w:val="28"/>
                  <w:lang w:val="en-US"/>
                  <w:rPrChange w:id="8836" w:author="Пользователь" w:date="2022-12-22T02:42:00Z">
                    <w:rPr>
                      <w:color w:val="CC7832"/>
                      <w:lang w:val="en-US"/>
                    </w:rPr>
                  </w:rPrChange>
                </w:rPr>
                <w:delText xml:space="preserve">; </w:delText>
              </w:r>
              <w:r w:rsidR="00D87BB2" w:rsidRPr="005A0097" w:rsidDel="00046F53">
                <w:rPr>
                  <w:color w:val="A9B7C6"/>
                  <w:szCs w:val="28"/>
                  <w:lang w:val="en-US"/>
                  <w:rPrChange w:id="8837" w:author="Пользователь" w:date="2022-12-22T02:42:00Z">
                    <w:rPr>
                      <w:color w:val="A9B7C6"/>
                      <w:lang w:val="en-US"/>
                    </w:rPr>
                  </w:rPrChange>
                </w:rPr>
                <w:delText>i &lt; nRows</w:delText>
              </w:r>
              <w:r w:rsidR="00D87BB2" w:rsidRPr="005A0097" w:rsidDel="00046F53">
                <w:rPr>
                  <w:color w:val="CC7832"/>
                  <w:szCs w:val="28"/>
                  <w:lang w:val="en-US"/>
                  <w:rPrChange w:id="8838" w:author="Пользователь" w:date="2022-12-22T02:42:00Z">
                    <w:rPr>
                      <w:color w:val="CC7832"/>
                      <w:lang w:val="en-US"/>
                    </w:rPr>
                  </w:rPrChange>
                </w:rPr>
                <w:delText xml:space="preserve">; </w:delText>
              </w:r>
              <w:r w:rsidR="00D87BB2" w:rsidRPr="005A0097" w:rsidDel="00046F53">
                <w:rPr>
                  <w:color w:val="A9B7C6"/>
                  <w:szCs w:val="28"/>
                  <w:lang w:val="en-US"/>
                  <w:rPrChange w:id="8839" w:author="Пользователь" w:date="2022-12-22T02:42:00Z">
                    <w:rPr>
                      <w:color w:val="A9B7C6"/>
                      <w:lang w:val="en-US"/>
                    </w:rPr>
                  </w:rPrChange>
                </w:rPr>
                <w:delText>i++) {</w:delText>
              </w:r>
              <w:r w:rsidR="00D87BB2" w:rsidRPr="005A0097" w:rsidDel="00046F53">
                <w:rPr>
                  <w:color w:val="A9B7C6"/>
                  <w:szCs w:val="28"/>
                  <w:lang w:val="en-US"/>
                  <w:rPrChange w:id="8840" w:author="Пользователь" w:date="2022-12-22T02:42:00Z">
                    <w:rPr>
                      <w:color w:val="A9B7C6"/>
                      <w:lang w:val="en-US"/>
                    </w:rPr>
                  </w:rPrChange>
                </w:rPr>
                <w:br/>
                <w:delText xml:space="preserve">            row = sheet.getRow(i)</w:delText>
              </w:r>
              <w:r w:rsidR="00D87BB2" w:rsidRPr="005A0097" w:rsidDel="00046F53">
                <w:rPr>
                  <w:color w:val="CC7832"/>
                  <w:szCs w:val="28"/>
                  <w:lang w:val="en-US"/>
                  <w:rPrChange w:id="8841" w:author="Пользователь" w:date="2022-12-22T02:42:00Z">
                    <w:rPr>
                      <w:color w:val="CC7832"/>
                      <w:lang w:val="en-US"/>
                    </w:rPr>
                  </w:rPrChange>
                </w:rPr>
                <w:delText>;</w:delText>
              </w:r>
              <w:r w:rsidR="00D87BB2" w:rsidRPr="005A0097" w:rsidDel="00046F53">
                <w:rPr>
                  <w:color w:val="CC7832"/>
                  <w:szCs w:val="28"/>
                  <w:lang w:val="en-US"/>
                  <w:rPrChange w:id="8842" w:author="Пользователь" w:date="2022-12-22T02:42:00Z">
                    <w:rPr>
                      <w:color w:val="CC7832"/>
                      <w:lang w:val="en-US"/>
                    </w:rPr>
                  </w:rPrChange>
                </w:rPr>
                <w:br/>
                <w:delText xml:space="preserve">            if </w:delText>
              </w:r>
              <w:r w:rsidR="00D87BB2" w:rsidRPr="005A0097" w:rsidDel="00046F53">
                <w:rPr>
                  <w:color w:val="A9B7C6"/>
                  <w:szCs w:val="28"/>
                  <w:lang w:val="en-US"/>
                  <w:rPrChange w:id="8843" w:author="Пользователь" w:date="2022-12-22T02:42:00Z">
                    <w:rPr>
                      <w:color w:val="A9B7C6"/>
                      <w:lang w:val="en-US"/>
                    </w:rPr>
                  </w:rPrChange>
                </w:rPr>
                <w:delText xml:space="preserve">(row == </w:delText>
              </w:r>
              <w:r w:rsidR="00D87BB2" w:rsidRPr="005A0097" w:rsidDel="00046F53">
                <w:rPr>
                  <w:color w:val="CC7832"/>
                  <w:szCs w:val="28"/>
                  <w:lang w:val="en-US"/>
                  <w:rPrChange w:id="8844" w:author="Пользователь" w:date="2022-12-22T02:42:00Z">
                    <w:rPr>
                      <w:color w:val="CC7832"/>
                      <w:lang w:val="en-US"/>
                    </w:rPr>
                  </w:rPrChange>
                </w:rPr>
                <w:delText>null</w:delText>
              </w:r>
              <w:r w:rsidR="00D87BB2" w:rsidRPr="005A0097" w:rsidDel="00046F53">
                <w:rPr>
                  <w:color w:val="A9B7C6"/>
                  <w:szCs w:val="28"/>
                  <w:lang w:val="en-US"/>
                  <w:rPrChange w:id="8845" w:author="Пользователь" w:date="2022-12-22T02:42:00Z">
                    <w:rPr>
                      <w:color w:val="A9B7C6"/>
                      <w:lang w:val="en-US"/>
                    </w:rPr>
                  </w:rPrChange>
                </w:rPr>
                <w:delText>)</w:delText>
              </w:r>
              <w:r w:rsidR="00D87BB2" w:rsidRPr="005A0097" w:rsidDel="00046F53">
                <w:rPr>
                  <w:color w:val="A9B7C6"/>
                  <w:szCs w:val="28"/>
                  <w:lang w:val="en-US"/>
                  <w:rPrChange w:id="8846" w:author="Пользователь" w:date="2022-12-22T02:42:00Z">
                    <w:rPr>
                      <w:color w:val="A9B7C6"/>
                      <w:lang w:val="en-US"/>
                    </w:rPr>
                  </w:rPrChange>
                </w:rPr>
                <w:br/>
                <w:delText xml:space="preserve">                </w:delText>
              </w:r>
              <w:r w:rsidR="00D87BB2" w:rsidRPr="005A0097" w:rsidDel="00046F53">
                <w:rPr>
                  <w:color w:val="CC7832"/>
                  <w:szCs w:val="28"/>
                  <w:lang w:val="en-US"/>
                  <w:rPrChange w:id="8847" w:author="Пользователь" w:date="2022-12-22T02:42:00Z">
                    <w:rPr>
                      <w:color w:val="CC7832"/>
                      <w:lang w:val="en-US"/>
                    </w:rPr>
                  </w:rPrChange>
                </w:rPr>
                <w:delText>continue;</w:delText>
              </w:r>
              <w:r w:rsidR="00D87BB2" w:rsidRPr="005A0097" w:rsidDel="00046F53">
                <w:rPr>
                  <w:color w:val="CC7832"/>
                  <w:szCs w:val="28"/>
                  <w:lang w:val="en-US"/>
                  <w:rPrChange w:id="8848" w:author="Пользователь" w:date="2022-12-22T02:42:00Z">
                    <w:rPr>
                      <w:color w:val="CC7832"/>
                      <w:lang w:val="en-US"/>
                    </w:rPr>
                  </w:rPrChange>
                </w:rPr>
                <w:br/>
                <w:delText xml:space="preserve">            if </w:delText>
              </w:r>
              <w:r w:rsidR="00D87BB2" w:rsidRPr="005A0097" w:rsidDel="00046F53">
                <w:rPr>
                  <w:color w:val="A9B7C6"/>
                  <w:szCs w:val="28"/>
                  <w:lang w:val="en-US"/>
                  <w:rPrChange w:id="8849" w:author="Пользователь" w:date="2022-12-22T02:42:00Z">
                    <w:rPr>
                      <w:color w:val="A9B7C6"/>
                      <w:lang w:val="en-US"/>
                    </w:rPr>
                  </w:rPrChange>
                </w:rPr>
                <w:delText xml:space="preserve">(row.getLastCellNum() &lt; </w:delText>
              </w:r>
              <w:r w:rsidR="00D87BB2" w:rsidRPr="005A0097" w:rsidDel="00046F53">
                <w:rPr>
                  <w:color w:val="6897BB"/>
                  <w:szCs w:val="28"/>
                  <w:lang w:val="en-US"/>
                  <w:rPrChange w:id="8850" w:author="Пользователь" w:date="2022-12-22T02:42:00Z">
                    <w:rPr>
                      <w:color w:val="6897BB"/>
                      <w:lang w:val="en-US"/>
                    </w:rPr>
                  </w:rPrChange>
                </w:rPr>
                <w:delText>5</w:delText>
              </w:r>
              <w:r w:rsidR="00D87BB2" w:rsidRPr="005A0097" w:rsidDel="00046F53">
                <w:rPr>
                  <w:color w:val="A9B7C6"/>
                  <w:szCs w:val="28"/>
                  <w:lang w:val="en-US"/>
                  <w:rPrChange w:id="8851" w:author="Пользователь" w:date="2022-12-22T02:42:00Z">
                    <w:rPr>
                      <w:color w:val="A9B7C6"/>
                      <w:lang w:val="en-US"/>
                    </w:rPr>
                  </w:rPrChange>
                </w:rPr>
                <w:delText>)</w:delText>
              </w:r>
              <w:r w:rsidR="00D87BB2" w:rsidRPr="005A0097" w:rsidDel="00046F53">
                <w:rPr>
                  <w:color w:val="A9B7C6"/>
                  <w:szCs w:val="28"/>
                  <w:lang w:val="en-US"/>
                  <w:rPrChange w:id="8852" w:author="Пользователь" w:date="2022-12-22T02:42:00Z">
                    <w:rPr>
                      <w:color w:val="A9B7C6"/>
                      <w:lang w:val="en-US"/>
                    </w:rPr>
                  </w:rPrChange>
                </w:rPr>
                <w:br/>
                <w:delText xml:space="preserve">                </w:delText>
              </w:r>
              <w:r w:rsidR="00D87BB2" w:rsidRPr="005A0097" w:rsidDel="00046F53">
                <w:rPr>
                  <w:color w:val="CC7832"/>
                  <w:szCs w:val="28"/>
                  <w:lang w:val="en-US"/>
                  <w:rPrChange w:id="8853" w:author="Пользователь" w:date="2022-12-22T02:42:00Z">
                    <w:rPr>
                      <w:color w:val="CC7832"/>
                      <w:lang w:val="en-US"/>
                    </w:rPr>
                  </w:rPrChange>
                </w:rPr>
                <w:delText>continue;</w:delText>
              </w:r>
              <w:r w:rsidR="00D87BB2" w:rsidRPr="005A0097" w:rsidDel="00046F53">
                <w:rPr>
                  <w:color w:val="CC7832"/>
                  <w:szCs w:val="28"/>
                  <w:lang w:val="en-US"/>
                  <w:rPrChange w:id="8854" w:author="Пользователь" w:date="2022-12-22T02:42:00Z">
                    <w:rPr>
                      <w:color w:val="CC7832"/>
                      <w:lang w:val="en-US"/>
                    </w:rPr>
                  </w:rPrChange>
                </w:rPr>
                <w:br/>
                <w:delText xml:space="preserve">            </w:delText>
              </w:r>
              <w:r w:rsidR="00D87BB2" w:rsidRPr="005A0097" w:rsidDel="00046F53">
                <w:rPr>
                  <w:color w:val="A9B7C6"/>
                  <w:szCs w:val="28"/>
                  <w:lang w:val="en-US"/>
                  <w:rPrChange w:id="8855" w:author="Пользователь" w:date="2022-12-22T02:42:00Z">
                    <w:rPr>
                      <w:color w:val="A9B7C6"/>
                      <w:lang w:val="en-US"/>
                    </w:rPr>
                  </w:rPrChange>
                </w:rPr>
                <w:delText>cell = row.getCell(</w:delText>
              </w:r>
              <w:r w:rsidR="00D87BB2" w:rsidRPr="005A0097" w:rsidDel="00046F53">
                <w:rPr>
                  <w:color w:val="6897BB"/>
                  <w:szCs w:val="28"/>
                  <w:lang w:val="en-US"/>
                  <w:rPrChange w:id="8856" w:author="Пользователь" w:date="2022-12-22T02:42:00Z">
                    <w:rPr>
                      <w:color w:val="6897BB"/>
                      <w:lang w:val="en-US"/>
                    </w:rPr>
                  </w:rPrChange>
                </w:rPr>
                <w:delText>0</w:delText>
              </w:r>
              <w:r w:rsidR="00D87BB2" w:rsidRPr="005A0097" w:rsidDel="00046F53">
                <w:rPr>
                  <w:color w:val="A9B7C6"/>
                  <w:szCs w:val="28"/>
                  <w:lang w:val="en-US"/>
                  <w:rPrChange w:id="8857" w:author="Пользователь" w:date="2022-12-22T02:42:00Z">
                    <w:rPr>
                      <w:color w:val="A9B7C6"/>
                      <w:lang w:val="en-US"/>
                    </w:rPr>
                  </w:rPrChange>
                </w:rPr>
                <w:delText>)</w:delText>
              </w:r>
              <w:r w:rsidR="00D87BB2" w:rsidRPr="005A0097" w:rsidDel="00046F53">
                <w:rPr>
                  <w:color w:val="CC7832"/>
                  <w:szCs w:val="28"/>
                  <w:lang w:val="en-US"/>
                  <w:rPrChange w:id="8858" w:author="Пользователь" w:date="2022-12-22T02:42:00Z">
                    <w:rPr>
                      <w:color w:val="CC7832"/>
                      <w:lang w:val="en-US"/>
                    </w:rPr>
                  </w:rPrChange>
                </w:rPr>
                <w:delText>;</w:delText>
              </w:r>
              <w:r w:rsidR="00D87BB2" w:rsidRPr="005A0097" w:rsidDel="00046F53">
                <w:rPr>
                  <w:color w:val="CC7832"/>
                  <w:szCs w:val="28"/>
                  <w:lang w:val="en-US"/>
                  <w:rPrChange w:id="8859" w:author="Пользователь" w:date="2022-12-22T02:42:00Z">
                    <w:rPr>
                      <w:color w:val="CC7832"/>
                      <w:lang w:val="en-US"/>
                    </w:rPr>
                  </w:rPrChange>
                </w:rPr>
                <w:br/>
                <w:delText xml:space="preserve">            </w:delText>
              </w:r>
              <w:r w:rsidR="00D87BB2" w:rsidRPr="005A0097" w:rsidDel="00046F53">
                <w:rPr>
                  <w:color w:val="A9B7C6"/>
                  <w:szCs w:val="28"/>
                  <w:lang w:val="en-US"/>
                  <w:rPrChange w:id="8860" w:author="Пользователь" w:date="2022-12-22T02:42:00Z">
                    <w:rPr>
                      <w:color w:val="A9B7C6"/>
                      <w:lang w:val="en-US"/>
                    </w:rPr>
                  </w:rPrChange>
                </w:rPr>
                <w:delText>fUUID = cell.getStringCellValue()</w:delText>
              </w:r>
              <w:r w:rsidR="00D87BB2" w:rsidRPr="005A0097" w:rsidDel="00046F53">
                <w:rPr>
                  <w:color w:val="CC7832"/>
                  <w:szCs w:val="28"/>
                  <w:lang w:val="en-US"/>
                  <w:rPrChange w:id="8861" w:author="Пользователь" w:date="2022-12-22T02:42:00Z">
                    <w:rPr>
                      <w:color w:val="CC7832"/>
                      <w:lang w:val="en-US"/>
                    </w:rPr>
                  </w:rPrChange>
                </w:rPr>
                <w:delText>;</w:delText>
              </w:r>
              <w:r w:rsidR="00D87BB2" w:rsidRPr="005A0097" w:rsidDel="00046F53">
                <w:rPr>
                  <w:color w:val="CC7832"/>
                  <w:szCs w:val="28"/>
                  <w:lang w:val="en-US"/>
                  <w:rPrChange w:id="8862" w:author="Пользователь" w:date="2022-12-22T02:42:00Z">
                    <w:rPr>
                      <w:color w:val="CC7832"/>
                      <w:lang w:val="en-US"/>
                    </w:rPr>
                  </w:rPrChange>
                </w:rPr>
                <w:br/>
                <w:delText xml:space="preserve">            if </w:delText>
              </w:r>
              <w:r w:rsidR="00D87BB2" w:rsidRPr="005A0097" w:rsidDel="00046F53">
                <w:rPr>
                  <w:color w:val="A9B7C6"/>
                  <w:szCs w:val="28"/>
                  <w:lang w:val="en-US"/>
                  <w:rPrChange w:id="8863" w:author="Пользователь" w:date="2022-12-22T02:42:00Z">
                    <w:rPr>
                      <w:color w:val="A9B7C6"/>
                      <w:lang w:val="en-US"/>
                    </w:rPr>
                  </w:rPrChange>
                </w:rPr>
                <w:delText xml:space="preserve">(fUUID.length() == </w:delText>
              </w:r>
              <w:r w:rsidR="00D87BB2" w:rsidRPr="005A0097" w:rsidDel="00046F53">
                <w:rPr>
                  <w:color w:val="6897BB"/>
                  <w:szCs w:val="28"/>
                  <w:lang w:val="en-US"/>
                  <w:rPrChange w:id="8864" w:author="Пользователь" w:date="2022-12-22T02:42:00Z">
                    <w:rPr>
                      <w:color w:val="6897BB"/>
                      <w:lang w:val="en-US"/>
                    </w:rPr>
                  </w:rPrChange>
                </w:rPr>
                <w:delText>0</w:delText>
              </w:r>
              <w:r w:rsidR="00D87BB2" w:rsidRPr="005A0097" w:rsidDel="00046F53">
                <w:rPr>
                  <w:color w:val="A9B7C6"/>
                  <w:szCs w:val="28"/>
                  <w:lang w:val="en-US"/>
                  <w:rPrChange w:id="8865" w:author="Пользователь" w:date="2022-12-22T02:42:00Z">
                    <w:rPr>
                      <w:color w:val="A9B7C6"/>
                      <w:lang w:val="en-US"/>
                    </w:rPr>
                  </w:rPrChange>
                </w:rPr>
                <w:delText>)</w:delText>
              </w:r>
              <w:r w:rsidR="00D87BB2" w:rsidRPr="005A0097" w:rsidDel="00046F53">
                <w:rPr>
                  <w:color w:val="A9B7C6"/>
                  <w:szCs w:val="28"/>
                  <w:lang w:val="en-US"/>
                  <w:rPrChange w:id="8866" w:author="Пользователь" w:date="2022-12-22T02:42:00Z">
                    <w:rPr>
                      <w:color w:val="A9B7C6"/>
                      <w:lang w:val="en-US"/>
                    </w:rPr>
                  </w:rPrChange>
                </w:rPr>
                <w:br/>
                <w:delText xml:space="preserve">                </w:delText>
              </w:r>
              <w:r w:rsidR="00D87BB2" w:rsidRPr="005A0097" w:rsidDel="00046F53">
                <w:rPr>
                  <w:color w:val="CC7832"/>
                  <w:szCs w:val="28"/>
                  <w:lang w:val="en-US"/>
                  <w:rPrChange w:id="8867" w:author="Пользователь" w:date="2022-12-22T02:42:00Z">
                    <w:rPr>
                      <w:color w:val="CC7832"/>
                      <w:lang w:val="en-US"/>
                    </w:rPr>
                  </w:rPrChange>
                </w:rPr>
                <w:delText>continue;</w:delText>
              </w:r>
              <w:r w:rsidR="00D87BB2" w:rsidRPr="005A0097" w:rsidDel="00046F53">
                <w:rPr>
                  <w:color w:val="CC7832"/>
                  <w:szCs w:val="28"/>
                  <w:lang w:val="en-US"/>
                  <w:rPrChange w:id="8868" w:author="Пользователь" w:date="2022-12-22T02:42:00Z">
                    <w:rPr>
                      <w:color w:val="CC7832"/>
                      <w:lang w:val="en-US"/>
                    </w:rPr>
                  </w:rPrChange>
                </w:rPr>
                <w:br/>
              </w:r>
              <w:r w:rsidR="00D87BB2" w:rsidRPr="005A0097" w:rsidDel="00046F53">
                <w:rPr>
                  <w:color w:val="CC7832"/>
                  <w:szCs w:val="28"/>
                  <w:lang w:val="en-US"/>
                  <w:rPrChange w:id="8869" w:author="Пользователь" w:date="2022-12-22T02:42:00Z">
                    <w:rPr>
                      <w:color w:val="CC7832"/>
                      <w:lang w:val="en-US"/>
                    </w:rPr>
                  </w:rPrChange>
                </w:rPr>
                <w:br/>
                <w:delText xml:space="preserve">            </w:delText>
              </w:r>
              <w:r w:rsidR="00D87BB2" w:rsidRPr="005A0097" w:rsidDel="00046F53">
                <w:rPr>
                  <w:color w:val="A9B7C6"/>
                  <w:szCs w:val="28"/>
                  <w:lang w:val="en-US"/>
                  <w:rPrChange w:id="8870" w:author="Пользователь" w:date="2022-12-22T02:42:00Z">
                    <w:rPr>
                      <w:color w:val="A9B7C6"/>
                      <w:lang w:val="en-US"/>
                    </w:rPr>
                  </w:rPrChange>
                </w:rPr>
                <w:delText xml:space="preserve">food = </w:delText>
              </w:r>
              <w:r w:rsidR="00D87BB2" w:rsidRPr="005A0097" w:rsidDel="00046F53">
                <w:rPr>
                  <w:color w:val="CC7832"/>
                  <w:szCs w:val="28"/>
                  <w:lang w:val="en-US"/>
                  <w:rPrChange w:id="8871" w:author="Пользователь" w:date="2022-12-22T02:42:00Z">
                    <w:rPr>
                      <w:color w:val="CC7832"/>
                      <w:lang w:val="en-US"/>
                    </w:rPr>
                  </w:rPrChange>
                </w:rPr>
                <w:delText xml:space="preserve">new </w:delText>
              </w:r>
              <w:r w:rsidR="00D87BB2" w:rsidRPr="005A0097" w:rsidDel="00046F53">
                <w:rPr>
                  <w:color w:val="A9B7C6"/>
                  <w:szCs w:val="28"/>
                  <w:lang w:val="en-US"/>
                  <w:rPrChange w:id="8872" w:author="Пользователь" w:date="2022-12-22T02:42:00Z">
                    <w:rPr>
                      <w:color w:val="A9B7C6"/>
                      <w:lang w:val="en-US"/>
                    </w:rPr>
                  </w:rPrChange>
                </w:rPr>
                <w:delText>CFood()</w:delText>
              </w:r>
              <w:r w:rsidR="00D87BB2" w:rsidRPr="005A0097" w:rsidDel="00046F53">
                <w:rPr>
                  <w:color w:val="CC7832"/>
                  <w:szCs w:val="28"/>
                  <w:lang w:val="en-US"/>
                  <w:rPrChange w:id="8873" w:author="Пользователь" w:date="2022-12-22T02:42:00Z">
                    <w:rPr>
                      <w:color w:val="CC7832"/>
                      <w:lang w:val="en-US"/>
                    </w:rPr>
                  </w:rPrChange>
                </w:rPr>
                <w:delText>;</w:delText>
              </w:r>
              <w:r w:rsidR="00D87BB2" w:rsidRPr="005A0097" w:rsidDel="00046F53">
                <w:rPr>
                  <w:color w:val="CC7832"/>
                  <w:szCs w:val="28"/>
                  <w:lang w:val="en-US"/>
                  <w:rPrChange w:id="8874" w:author="Пользователь" w:date="2022-12-22T02:42:00Z">
                    <w:rPr>
                      <w:color w:val="CC7832"/>
                      <w:lang w:val="en-US"/>
                    </w:rPr>
                  </w:rPrChange>
                </w:rPr>
                <w:br/>
                <w:delText xml:space="preserve">            </w:delText>
              </w:r>
              <w:r w:rsidR="00D87BB2" w:rsidRPr="005A0097" w:rsidDel="00046F53">
                <w:rPr>
                  <w:color w:val="A9B7C6"/>
                  <w:szCs w:val="28"/>
                  <w:lang w:val="en-US"/>
                  <w:rPrChange w:id="8875" w:author="Пользователь" w:date="2022-12-22T02:42:00Z">
                    <w:rPr>
                      <w:color w:val="A9B7C6"/>
                      <w:lang w:val="en-US"/>
                    </w:rPr>
                  </w:rPrChange>
                </w:rPr>
                <w:delText>id = UUID.</w:delText>
              </w:r>
              <w:r w:rsidR="00D87BB2" w:rsidRPr="005A0097" w:rsidDel="00046F53">
                <w:rPr>
                  <w:i/>
                  <w:iCs/>
                  <w:color w:val="A9B7C6"/>
                  <w:szCs w:val="28"/>
                  <w:lang w:val="en-US"/>
                  <w:rPrChange w:id="8876" w:author="Пользователь" w:date="2022-12-22T02:42:00Z">
                    <w:rPr>
                      <w:i/>
                      <w:iCs/>
                      <w:color w:val="A9B7C6"/>
                      <w:lang w:val="en-US"/>
                    </w:rPr>
                  </w:rPrChange>
                </w:rPr>
                <w:delText>fromString</w:delText>
              </w:r>
              <w:r w:rsidR="00D87BB2" w:rsidRPr="005A0097" w:rsidDel="00046F53">
                <w:rPr>
                  <w:color w:val="A9B7C6"/>
                  <w:szCs w:val="28"/>
                  <w:lang w:val="en-US"/>
                  <w:rPrChange w:id="8877" w:author="Пользователь" w:date="2022-12-22T02:42:00Z">
                    <w:rPr>
                      <w:color w:val="A9B7C6"/>
                      <w:lang w:val="en-US"/>
                    </w:rPr>
                  </w:rPrChange>
                </w:rPr>
                <w:delText>(fUUID)</w:delText>
              </w:r>
              <w:r w:rsidR="00D87BB2" w:rsidRPr="005A0097" w:rsidDel="00046F53">
                <w:rPr>
                  <w:color w:val="CC7832"/>
                  <w:szCs w:val="28"/>
                  <w:lang w:val="en-US"/>
                  <w:rPrChange w:id="8878" w:author="Пользователь" w:date="2022-12-22T02:42:00Z">
                    <w:rPr>
                      <w:color w:val="CC7832"/>
                      <w:lang w:val="en-US"/>
                    </w:rPr>
                  </w:rPrChange>
                </w:rPr>
                <w:delText>;</w:delText>
              </w:r>
              <w:r w:rsidR="00D87BB2" w:rsidRPr="005A0097" w:rsidDel="00046F53">
                <w:rPr>
                  <w:color w:val="CC7832"/>
                  <w:szCs w:val="28"/>
                  <w:lang w:val="en-US"/>
                  <w:rPrChange w:id="8879" w:author="Пользователь" w:date="2022-12-22T02:42:00Z">
                    <w:rPr>
                      <w:color w:val="CC7832"/>
                      <w:lang w:val="en-US"/>
                    </w:rPr>
                  </w:rPrChange>
                </w:rPr>
                <w:br/>
                <w:delText xml:space="preserve">            </w:delText>
              </w:r>
              <w:r w:rsidR="00D87BB2" w:rsidRPr="005A0097" w:rsidDel="00046F53">
                <w:rPr>
                  <w:color w:val="A9B7C6"/>
                  <w:szCs w:val="28"/>
                  <w:lang w:val="en-US"/>
                  <w:rPrChange w:id="8880" w:author="Пользователь" w:date="2022-12-22T02:42:00Z">
                    <w:rPr>
                      <w:color w:val="A9B7C6"/>
                      <w:lang w:val="en-US"/>
                    </w:rPr>
                  </w:rPrChange>
                </w:rPr>
                <w:delText>food.setId(id)</w:delText>
              </w:r>
              <w:r w:rsidR="00D87BB2" w:rsidRPr="005A0097" w:rsidDel="00046F53">
                <w:rPr>
                  <w:color w:val="CC7832"/>
                  <w:szCs w:val="28"/>
                  <w:lang w:val="en-US"/>
                  <w:rPrChange w:id="8881" w:author="Пользователь" w:date="2022-12-22T02:42:00Z">
                    <w:rPr>
                      <w:color w:val="CC7832"/>
                      <w:lang w:val="en-US"/>
                    </w:rPr>
                  </w:rPrChange>
                </w:rPr>
                <w:delText>;</w:delText>
              </w:r>
              <w:r w:rsidR="00D87BB2" w:rsidRPr="005A0097" w:rsidDel="00046F53">
                <w:rPr>
                  <w:color w:val="CC7832"/>
                  <w:szCs w:val="28"/>
                  <w:lang w:val="en-US"/>
                  <w:rPrChange w:id="8882" w:author="Пользователь" w:date="2022-12-22T02:42:00Z">
                    <w:rPr>
                      <w:color w:val="CC7832"/>
                      <w:lang w:val="en-US"/>
                    </w:rPr>
                  </w:rPrChange>
                </w:rPr>
                <w:br/>
                <w:delText xml:space="preserve">            </w:delText>
              </w:r>
              <w:r w:rsidR="00D87BB2" w:rsidRPr="005A0097" w:rsidDel="00046F53">
                <w:rPr>
                  <w:color w:val="A9B7C6"/>
                  <w:szCs w:val="28"/>
                  <w:lang w:val="en-US"/>
                  <w:rPrChange w:id="8883" w:author="Пользователь" w:date="2022-12-22T02:42:00Z">
                    <w:rPr>
                      <w:color w:val="A9B7C6"/>
                      <w:lang w:val="en-US"/>
                    </w:rPr>
                  </w:rPrChange>
                </w:rPr>
                <w:delText>cell = row.getCell(</w:delText>
              </w:r>
              <w:r w:rsidR="00D87BB2" w:rsidRPr="005A0097" w:rsidDel="00046F53">
                <w:rPr>
                  <w:color w:val="6897BB"/>
                  <w:szCs w:val="28"/>
                  <w:lang w:val="en-US"/>
                  <w:rPrChange w:id="8884" w:author="Пользователь" w:date="2022-12-22T02:42:00Z">
                    <w:rPr>
                      <w:color w:val="6897BB"/>
                      <w:lang w:val="en-US"/>
                    </w:rPr>
                  </w:rPrChange>
                </w:rPr>
                <w:delText>3</w:delText>
              </w:r>
              <w:r w:rsidR="00D87BB2" w:rsidRPr="005A0097" w:rsidDel="00046F53">
                <w:rPr>
                  <w:color w:val="A9B7C6"/>
                  <w:szCs w:val="28"/>
                  <w:lang w:val="en-US"/>
                  <w:rPrChange w:id="8885" w:author="Пользователь" w:date="2022-12-22T02:42:00Z">
                    <w:rPr>
                      <w:color w:val="A9B7C6"/>
                      <w:lang w:val="en-US"/>
                    </w:rPr>
                  </w:rPrChange>
                </w:rPr>
                <w:delText>)</w:delText>
              </w:r>
              <w:r w:rsidR="00D87BB2" w:rsidRPr="005A0097" w:rsidDel="00046F53">
                <w:rPr>
                  <w:color w:val="CC7832"/>
                  <w:szCs w:val="28"/>
                  <w:lang w:val="en-US"/>
                  <w:rPrChange w:id="8886" w:author="Пользователь" w:date="2022-12-22T02:42:00Z">
                    <w:rPr>
                      <w:color w:val="CC7832"/>
                      <w:lang w:val="en-US"/>
                    </w:rPr>
                  </w:rPrChange>
                </w:rPr>
                <w:delText>;</w:delText>
              </w:r>
              <w:r w:rsidR="00D87BB2" w:rsidRPr="005A0097" w:rsidDel="00046F53">
                <w:rPr>
                  <w:color w:val="CC7832"/>
                  <w:szCs w:val="28"/>
                  <w:lang w:val="en-US"/>
                  <w:rPrChange w:id="8887" w:author="Пользователь" w:date="2022-12-22T02:42:00Z">
                    <w:rPr>
                      <w:color w:val="CC7832"/>
                      <w:lang w:val="en-US"/>
                    </w:rPr>
                  </w:rPrChange>
                </w:rPr>
                <w:br/>
                <w:delText xml:space="preserve">            </w:delText>
              </w:r>
              <w:r w:rsidR="00D87BB2" w:rsidRPr="005A0097" w:rsidDel="00046F53">
                <w:rPr>
                  <w:color w:val="A9B7C6"/>
                  <w:szCs w:val="28"/>
                  <w:lang w:val="en-US"/>
                  <w:rPrChange w:id="8888" w:author="Пользователь" w:date="2022-12-22T02:42:00Z">
                    <w:rPr>
                      <w:color w:val="A9B7C6"/>
                      <w:lang w:val="en-US"/>
                    </w:rPr>
                  </w:rPrChange>
                </w:rPr>
                <w:delText>name = cell.getStringCellValue()</w:delText>
              </w:r>
              <w:r w:rsidR="00D87BB2" w:rsidRPr="005A0097" w:rsidDel="00046F53">
                <w:rPr>
                  <w:color w:val="CC7832"/>
                  <w:szCs w:val="28"/>
                  <w:lang w:val="en-US"/>
                  <w:rPrChange w:id="8889" w:author="Пользователь" w:date="2022-12-22T02:42:00Z">
                    <w:rPr>
                      <w:color w:val="CC7832"/>
                      <w:lang w:val="en-US"/>
                    </w:rPr>
                  </w:rPrChange>
                </w:rPr>
                <w:delText>;</w:delText>
              </w:r>
              <w:r w:rsidR="00D87BB2" w:rsidRPr="005A0097" w:rsidDel="00046F53">
                <w:rPr>
                  <w:color w:val="CC7832"/>
                  <w:szCs w:val="28"/>
                  <w:lang w:val="en-US"/>
                  <w:rPrChange w:id="8890" w:author="Пользователь" w:date="2022-12-22T02:42:00Z">
                    <w:rPr>
                      <w:color w:val="CC7832"/>
                      <w:lang w:val="en-US"/>
                    </w:rPr>
                  </w:rPrChange>
                </w:rPr>
                <w:br/>
                <w:delText xml:space="preserve">            </w:delText>
              </w:r>
              <w:r w:rsidR="00D87BB2" w:rsidRPr="005A0097" w:rsidDel="00046F53">
                <w:rPr>
                  <w:color w:val="A9B7C6"/>
                  <w:szCs w:val="28"/>
                  <w:lang w:val="en-US"/>
                  <w:rPrChange w:id="8891" w:author="Пользователь" w:date="2022-12-22T02:42:00Z">
                    <w:rPr>
                      <w:color w:val="A9B7C6"/>
                      <w:lang w:val="en-US"/>
                    </w:rPr>
                  </w:rPrChange>
                </w:rPr>
                <w:delText>food.setName(name)</w:delText>
              </w:r>
              <w:r w:rsidR="00D87BB2" w:rsidRPr="005A0097" w:rsidDel="00046F53">
                <w:rPr>
                  <w:color w:val="CC7832"/>
                  <w:szCs w:val="28"/>
                  <w:lang w:val="en-US"/>
                  <w:rPrChange w:id="8892" w:author="Пользователь" w:date="2022-12-22T02:42:00Z">
                    <w:rPr>
                      <w:color w:val="CC7832"/>
                      <w:lang w:val="en-US"/>
                    </w:rPr>
                  </w:rPrChange>
                </w:rPr>
                <w:delText>;</w:delText>
              </w:r>
              <w:r w:rsidR="00D87BB2" w:rsidRPr="005A0097" w:rsidDel="00046F53">
                <w:rPr>
                  <w:color w:val="CC7832"/>
                  <w:szCs w:val="28"/>
                  <w:lang w:val="en-US"/>
                  <w:rPrChange w:id="8893" w:author="Пользователь" w:date="2022-12-22T02:42:00Z">
                    <w:rPr>
                      <w:color w:val="CC7832"/>
                      <w:lang w:val="en-US"/>
                    </w:rPr>
                  </w:rPrChange>
                </w:rPr>
                <w:br/>
                <w:delText xml:space="preserve">            </w:delText>
              </w:r>
              <w:r w:rsidR="00D87BB2" w:rsidRPr="005A0097" w:rsidDel="00046F53">
                <w:rPr>
                  <w:color w:val="A9B7C6"/>
                  <w:szCs w:val="28"/>
                  <w:lang w:val="en-US"/>
                  <w:rPrChange w:id="8894" w:author="Пользователь" w:date="2022-12-22T02:42:00Z">
                    <w:rPr>
                      <w:color w:val="A9B7C6"/>
                      <w:lang w:val="en-US"/>
                    </w:rPr>
                  </w:rPrChange>
                </w:rPr>
                <w:delText>cell = row.getCell(</w:delText>
              </w:r>
              <w:r w:rsidR="00D87BB2" w:rsidRPr="005A0097" w:rsidDel="00046F53">
                <w:rPr>
                  <w:color w:val="6897BB"/>
                  <w:szCs w:val="28"/>
                  <w:lang w:val="en-US"/>
                  <w:rPrChange w:id="8895" w:author="Пользователь" w:date="2022-12-22T02:42:00Z">
                    <w:rPr>
                      <w:color w:val="6897BB"/>
                      <w:lang w:val="en-US"/>
                    </w:rPr>
                  </w:rPrChange>
                </w:rPr>
                <w:delText>4</w:delText>
              </w:r>
              <w:r w:rsidR="00D87BB2" w:rsidRPr="005A0097" w:rsidDel="00046F53">
                <w:rPr>
                  <w:color w:val="A9B7C6"/>
                  <w:szCs w:val="28"/>
                  <w:lang w:val="en-US"/>
                  <w:rPrChange w:id="8896" w:author="Пользователь" w:date="2022-12-22T02:42:00Z">
                    <w:rPr>
                      <w:color w:val="A9B7C6"/>
                      <w:lang w:val="en-US"/>
                    </w:rPr>
                  </w:rPrChange>
                </w:rPr>
                <w:delText>)</w:delText>
              </w:r>
              <w:r w:rsidR="00D87BB2" w:rsidRPr="005A0097" w:rsidDel="00046F53">
                <w:rPr>
                  <w:color w:val="CC7832"/>
                  <w:szCs w:val="28"/>
                  <w:lang w:val="en-US"/>
                  <w:rPrChange w:id="8897" w:author="Пользователь" w:date="2022-12-22T02:42:00Z">
                    <w:rPr>
                      <w:color w:val="CC7832"/>
                      <w:lang w:val="en-US"/>
                    </w:rPr>
                  </w:rPrChange>
                </w:rPr>
                <w:delText>;</w:delText>
              </w:r>
              <w:r w:rsidR="00D87BB2" w:rsidRPr="005A0097" w:rsidDel="00046F53">
                <w:rPr>
                  <w:color w:val="CC7832"/>
                  <w:szCs w:val="28"/>
                  <w:lang w:val="en-US"/>
                  <w:rPrChange w:id="8898" w:author="Пользователь" w:date="2022-12-22T02:42:00Z">
                    <w:rPr>
                      <w:color w:val="CC7832"/>
                      <w:lang w:val="en-US"/>
                    </w:rPr>
                  </w:rPrChange>
                </w:rPr>
                <w:br/>
                <w:delText xml:space="preserve">            </w:delText>
              </w:r>
              <w:r w:rsidR="00D87BB2" w:rsidRPr="005A0097" w:rsidDel="00046F53">
                <w:rPr>
                  <w:color w:val="A9B7C6"/>
                  <w:szCs w:val="28"/>
                  <w:lang w:val="en-US"/>
                  <w:rPrChange w:id="8899" w:author="Пользователь" w:date="2022-12-22T02:42:00Z">
                    <w:rPr>
                      <w:color w:val="A9B7C6"/>
                      <w:lang w:val="en-US"/>
                    </w:rPr>
                  </w:rPrChange>
                </w:rPr>
                <w:delText>kalors = cell.getNumericCellValue()</w:delText>
              </w:r>
              <w:r w:rsidR="00D87BB2" w:rsidRPr="005A0097" w:rsidDel="00046F53">
                <w:rPr>
                  <w:color w:val="CC7832"/>
                  <w:szCs w:val="28"/>
                  <w:lang w:val="en-US"/>
                  <w:rPrChange w:id="8900" w:author="Пользователь" w:date="2022-12-22T02:42:00Z">
                    <w:rPr>
                      <w:color w:val="CC7832"/>
                      <w:lang w:val="en-US"/>
                    </w:rPr>
                  </w:rPrChange>
                </w:rPr>
                <w:delText>;</w:delText>
              </w:r>
              <w:r w:rsidR="00D87BB2" w:rsidRPr="005A0097" w:rsidDel="00046F53">
                <w:rPr>
                  <w:color w:val="CC7832"/>
                  <w:szCs w:val="28"/>
                  <w:lang w:val="en-US"/>
                  <w:rPrChange w:id="8901" w:author="Пользователь" w:date="2022-12-22T02:42:00Z">
                    <w:rPr>
                      <w:color w:val="CC7832"/>
                      <w:lang w:val="en-US"/>
                    </w:rPr>
                  </w:rPrChange>
                </w:rPr>
                <w:br/>
                <w:delText xml:space="preserve">            </w:delText>
              </w:r>
              <w:r w:rsidR="00D87BB2" w:rsidRPr="005A0097" w:rsidDel="00046F53">
                <w:rPr>
                  <w:color w:val="A9B7C6"/>
                  <w:szCs w:val="28"/>
                  <w:lang w:val="en-US"/>
                  <w:rPrChange w:id="8902" w:author="Пользователь" w:date="2022-12-22T02:42:00Z">
                    <w:rPr>
                      <w:color w:val="A9B7C6"/>
                      <w:lang w:val="en-US"/>
                    </w:rPr>
                  </w:rPrChange>
                </w:rPr>
                <w:delText>food.setKal(kalors)</w:delText>
              </w:r>
              <w:r w:rsidR="00D87BB2" w:rsidRPr="005A0097" w:rsidDel="00046F53">
                <w:rPr>
                  <w:color w:val="CC7832"/>
                  <w:szCs w:val="28"/>
                  <w:lang w:val="en-US"/>
                  <w:rPrChange w:id="8903" w:author="Пользователь" w:date="2022-12-22T02:42:00Z">
                    <w:rPr>
                      <w:color w:val="CC7832"/>
                      <w:lang w:val="en-US"/>
                    </w:rPr>
                  </w:rPrChange>
                </w:rPr>
                <w:delText>;</w:delText>
              </w:r>
              <w:r w:rsidR="00D87BB2" w:rsidRPr="005A0097" w:rsidDel="00046F53">
                <w:rPr>
                  <w:color w:val="CC7832"/>
                  <w:szCs w:val="28"/>
                  <w:lang w:val="en-US"/>
                  <w:rPrChange w:id="8904" w:author="Пользователь" w:date="2022-12-22T02:42:00Z">
                    <w:rPr>
                      <w:color w:val="CC7832"/>
                      <w:lang w:val="en-US"/>
                    </w:rPr>
                  </w:rPrChange>
                </w:rPr>
                <w:br/>
                <w:delText xml:space="preserve">            </w:delText>
              </w:r>
              <w:r w:rsidR="00D87BB2" w:rsidRPr="005A0097" w:rsidDel="00046F53">
                <w:rPr>
                  <w:i/>
                  <w:iCs/>
                  <w:color w:val="9876AA"/>
                  <w:szCs w:val="28"/>
                  <w:lang w:val="en-US"/>
                  <w:rPrChange w:id="8905" w:author="Пользователь" w:date="2022-12-22T02:42:00Z">
                    <w:rPr>
                      <w:i/>
                      <w:iCs/>
                      <w:color w:val="9876AA"/>
                      <w:lang w:val="en-US"/>
                    </w:rPr>
                  </w:rPrChange>
                </w:rPr>
                <w:delText>foods</w:delText>
              </w:r>
              <w:r w:rsidR="00D87BB2" w:rsidRPr="005A0097" w:rsidDel="00046F53">
                <w:rPr>
                  <w:color w:val="A9B7C6"/>
                  <w:szCs w:val="28"/>
                  <w:lang w:val="en-US"/>
                  <w:rPrChange w:id="8906" w:author="Пользователь" w:date="2022-12-22T02:42:00Z">
                    <w:rPr>
                      <w:color w:val="A9B7C6"/>
                      <w:lang w:val="en-US"/>
                    </w:rPr>
                  </w:rPrChange>
                </w:rPr>
                <w:delText>.put(id</w:delText>
              </w:r>
              <w:r w:rsidR="00D87BB2" w:rsidRPr="005A0097" w:rsidDel="00046F53">
                <w:rPr>
                  <w:color w:val="CC7832"/>
                  <w:szCs w:val="28"/>
                  <w:lang w:val="en-US"/>
                  <w:rPrChange w:id="8907" w:author="Пользователь" w:date="2022-12-22T02:42:00Z">
                    <w:rPr>
                      <w:color w:val="CC7832"/>
                      <w:lang w:val="en-US"/>
                    </w:rPr>
                  </w:rPrChange>
                </w:rPr>
                <w:delText xml:space="preserve">, </w:delText>
              </w:r>
              <w:r w:rsidR="00D87BB2" w:rsidRPr="005A0097" w:rsidDel="00046F53">
                <w:rPr>
                  <w:color w:val="A9B7C6"/>
                  <w:szCs w:val="28"/>
                  <w:lang w:val="en-US"/>
                  <w:rPrChange w:id="8908" w:author="Пользователь" w:date="2022-12-22T02:42:00Z">
                    <w:rPr>
                      <w:color w:val="A9B7C6"/>
                      <w:lang w:val="en-US"/>
                    </w:rPr>
                  </w:rPrChange>
                </w:rPr>
                <w:delText>food)</w:delText>
              </w:r>
              <w:r w:rsidR="00D87BB2" w:rsidRPr="005A0097" w:rsidDel="00046F53">
                <w:rPr>
                  <w:color w:val="CC7832"/>
                  <w:szCs w:val="28"/>
                  <w:lang w:val="en-US"/>
                  <w:rPrChange w:id="8909" w:author="Пользователь" w:date="2022-12-22T02:42:00Z">
                    <w:rPr>
                      <w:color w:val="CC7832"/>
                      <w:lang w:val="en-US"/>
                    </w:rPr>
                  </w:rPrChange>
                </w:rPr>
                <w:delText>;</w:delText>
              </w:r>
              <w:r w:rsidR="00D87BB2" w:rsidRPr="005A0097" w:rsidDel="00046F53">
                <w:rPr>
                  <w:color w:val="CC7832"/>
                  <w:szCs w:val="28"/>
                  <w:lang w:val="en-US"/>
                  <w:rPrChange w:id="8910" w:author="Пользователь" w:date="2022-12-22T02:42:00Z">
                    <w:rPr>
                      <w:color w:val="CC7832"/>
                      <w:lang w:val="en-US"/>
                    </w:rPr>
                  </w:rPrChange>
                </w:rPr>
                <w:br/>
                <w:delText xml:space="preserve">        </w:delText>
              </w:r>
              <w:r w:rsidR="00D87BB2" w:rsidRPr="005A0097" w:rsidDel="00046F53">
                <w:rPr>
                  <w:color w:val="A9B7C6"/>
                  <w:szCs w:val="28"/>
                  <w:lang w:val="en-US"/>
                  <w:rPrChange w:id="8911" w:author="Пользователь" w:date="2022-12-22T02:42:00Z">
                    <w:rPr>
                      <w:color w:val="A9B7C6"/>
                      <w:lang w:val="en-US"/>
                    </w:rPr>
                  </w:rPrChange>
                </w:rPr>
                <w:delText>}</w:delText>
              </w:r>
              <w:r w:rsidR="00D87BB2" w:rsidRPr="005A0097" w:rsidDel="00046F53">
                <w:rPr>
                  <w:color w:val="A9B7C6"/>
                  <w:szCs w:val="28"/>
                  <w:lang w:val="en-US"/>
                  <w:rPrChange w:id="8912" w:author="Пользователь" w:date="2022-12-22T02:42:00Z">
                    <w:rPr>
                      <w:color w:val="A9B7C6"/>
                      <w:lang w:val="en-US"/>
                    </w:rPr>
                  </w:rPrChange>
                </w:rPr>
                <w:br/>
                <w:delText xml:space="preserve">    }</w:delText>
              </w:r>
              <w:r w:rsidR="00D87BB2" w:rsidRPr="005A0097" w:rsidDel="00046F53">
                <w:rPr>
                  <w:color w:val="A9B7C6"/>
                  <w:szCs w:val="28"/>
                  <w:lang w:val="en-US"/>
                  <w:rPrChange w:id="8913" w:author="Пользователь" w:date="2022-12-22T02:42:00Z">
                    <w:rPr>
                      <w:color w:val="A9B7C6"/>
                      <w:lang w:val="en-US"/>
                    </w:rPr>
                  </w:rPrChange>
                </w:rPr>
                <w:br/>
                <w:delText xml:space="preserve">    </w:delText>
              </w:r>
              <w:r w:rsidR="00D87BB2" w:rsidRPr="005A0097" w:rsidDel="00046F53">
                <w:rPr>
                  <w:i/>
                  <w:iCs/>
                  <w:color w:val="629755"/>
                  <w:szCs w:val="28"/>
                  <w:lang w:val="en-US"/>
                  <w:rPrChange w:id="8914" w:author="Пользователь" w:date="2022-12-22T02:42:00Z">
                    <w:rPr>
                      <w:i/>
                      <w:iCs/>
                      <w:color w:val="629755"/>
                      <w:lang w:val="en-US"/>
                    </w:rPr>
                  </w:rPrChange>
                </w:rPr>
                <w:delText>/****************************************************************************************************</w:delText>
              </w:r>
              <w:r w:rsidR="00D87BB2" w:rsidRPr="005A0097" w:rsidDel="00046F53">
                <w:rPr>
                  <w:i/>
                  <w:iCs/>
                  <w:color w:val="629755"/>
                  <w:szCs w:val="28"/>
                  <w:lang w:val="en-US"/>
                  <w:rPrChange w:id="8915" w:author="Пользователь" w:date="2022-12-22T02:42:00Z">
                    <w:rPr>
                      <w:i/>
                      <w:iCs/>
                      <w:color w:val="629755"/>
                      <w:lang w:val="en-US"/>
                    </w:rPr>
                  </w:rPrChange>
                </w:rPr>
                <w:br/>
                <w:delText xml:space="preserve">     * </w:delText>
              </w:r>
              <w:r w:rsidR="00D87BB2" w:rsidRPr="005A0097" w:rsidDel="00046F53">
                <w:rPr>
                  <w:i/>
                  <w:iCs/>
                  <w:color w:val="629755"/>
                  <w:szCs w:val="28"/>
                  <w:rPrChange w:id="8916" w:author="Пользователь" w:date="2022-12-22T02:42:00Z">
                    <w:rPr>
                      <w:i/>
                      <w:iCs/>
                      <w:color w:val="629755"/>
                    </w:rPr>
                  </w:rPrChange>
                </w:rPr>
                <w:delText>Загрузка</w:delText>
              </w:r>
              <w:r w:rsidR="00D87BB2" w:rsidRPr="005A0097" w:rsidDel="00046F53">
                <w:rPr>
                  <w:i/>
                  <w:iCs/>
                  <w:color w:val="629755"/>
                  <w:szCs w:val="28"/>
                  <w:lang w:val="en-US"/>
                  <w:rPrChange w:id="8917" w:author="Пользователь" w:date="2022-12-22T02:42:00Z">
                    <w:rPr>
                      <w:i/>
                      <w:iCs/>
                      <w:color w:val="629755"/>
                      <w:lang w:val="en-US"/>
                    </w:rPr>
                  </w:rPrChange>
                </w:rPr>
                <w:delText xml:space="preserve"> </w:delText>
              </w:r>
              <w:r w:rsidR="00D87BB2" w:rsidRPr="005A0097" w:rsidDel="00046F53">
                <w:rPr>
                  <w:i/>
                  <w:iCs/>
                  <w:color w:val="629755"/>
                  <w:szCs w:val="28"/>
                  <w:rPrChange w:id="8918" w:author="Пользователь" w:date="2022-12-22T02:42:00Z">
                    <w:rPr>
                      <w:i/>
                      <w:iCs/>
                      <w:color w:val="629755"/>
                    </w:rPr>
                  </w:rPrChange>
                </w:rPr>
                <w:delText>информации</w:delText>
              </w:r>
              <w:r w:rsidR="00D87BB2" w:rsidRPr="005A0097" w:rsidDel="00046F53">
                <w:rPr>
                  <w:i/>
                  <w:iCs/>
                  <w:color w:val="629755"/>
                  <w:szCs w:val="28"/>
                  <w:lang w:val="en-US"/>
                  <w:rPrChange w:id="8919" w:author="Пользователь" w:date="2022-12-22T02:42:00Z">
                    <w:rPr>
                      <w:i/>
                      <w:iCs/>
                      <w:color w:val="629755"/>
                      <w:lang w:val="en-US"/>
                    </w:rPr>
                  </w:rPrChange>
                </w:rPr>
                <w:delText xml:space="preserve"> </w:delText>
              </w:r>
              <w:r w:rsidR="00D87BB2" w:rsidRPr="005A0097" w:rsidDel="00046F53">
                <w:rPr>
                  <w:i/>
                  <w:iCs/>
                  <w:color w:val="629755"/>
                  <w:szCs w:val="28"/>
                  <w:rPrChange w:id="8920" w:author="Пользователь" w:date="2022-12-22T02:42:00Z">
                    <w:rPr>
                      <w:i/>
                      <w:iCs/>
                      <w:color w:val="629755"/>
                    </w:rPr>
                  </w:rPrChange>
                </w:rPr>
                <w:delText>о</w:delText>
              </w:r>
              <w:r w:rsidR="00D87BB2" w:rsidRPr="005A0097" w:rsidDel="00046F53">
                <w:rPr>
                  <w:i/>
                  <w:iCs/>
                  <w:color w:val="629755"/>
                  <w:szCs w:val="28"/>
                  <w:lang w:val="en-US"/>
                  <w:rPrChange w:id="8921" w:author="Пользователь" w:date="2022-12-22T02:42:00Z">
                    <w:rPr>
                      <w:i/>
                      <w:iCs/>
                      <w:color w:val="629755"/>
                      <w:lang w:val="en-US"/>
                    </w:rPr>
                  </w:rPrChange>
                </w:rPr>
                <w:delText xml:space="preserve"> </w:delText>
              </w:r>
              <w:r w:rsidR="00D87BB2" w:rsidRPr="005A0097" w:rsidDel="00046F53">
                <w:rPr>
                  <w:i/>
                  <w:iCs/>
                  <w:color w:val="629755"/>
                  <w:szCs w:val="28"/>
                  <w:rPrChange w:id="8922" w:author="Пользователь" w:date="2022-12-22T02:42:00Z">
                    <w:rPr>
                      <w:i/>
                      <w:iCs/>
                      <w:color w:val="629755"/>
                    </w:rPr>
                  </w:rPrChange>
                </w:rPr>
                <w:delText>связях</w:delText>
              </w:r>
              <w:r w:rsidR="00D87BB2" w:rsidRPr="005A0097" w:rsidDel="00046F53">
                <w:rPr>
                  <w:i/>
                  <w:iCs/>
                  <w:color w:val="629755"/>
                  <w:szCs w:val="28"/>
                  <w:lang w:val="en-US"/>
                  <w:rPrChange w:id="8923" w:author="Пользователь" w:date="2022-12-22T02:42:00Z">
                    <w:rPr>
                      <w:i/>
                      <w:iCs/>
                      <w:color w:val="629755"/>
                      <w:lang w:val="en-US"/>
                    </w:rPr>
                  </w:rPrChange>
                </w:rPr>
                <w:delText xml:space="preserve"> </w:delText>
              </w:r>
              <w:r w:rsidR="00D87BB2" w:rsidRPr="005A0097" w:rsidDel="00046F53">
                <w:rPr>
                  <w:i/>
                  <w:iCs/>
                  <w:color w:val="629755"/>
                  <w:szCs w:val="28"/>
                  <w:rPrChange w:id="8924" w:author="Пользователь" w:date="2022-12-22T02:42:00Z">
                    <w:rPr>
                      <w:i/>
                      <w:iCs/>
                      <w:color w:val="629755"/>
                    </w:rPr>
                  </w:rPrChange>
                </w:rPr>
                <w:delText>еды</w:delText>
              </w:r>
              <w:r w:rsidR="00D87BB2" w:rsidRPr="005A0097" w:rsidDel="00046F53">
                <w:rPr>
                  <w:i/>
                  <w:iCs/>
                  <w:color w:val="629755"/>
                  <w:szCs w:val="28"/>
                  <w:lang w:val="en-US"/>
                  <w:rPrChange w:id="8925" w:author="Пользователь" w:date="2022-12-22T02:42:00Z">
                    <w:rPr>
                      <w:i/>
                      <w:iCs/>
                      <w:color w:val="629755"/>
                      <w:lang w:val="en-US"/>
                    </w:rPr>
                  </w:rPrChange>
                </w:rPr>
                <w:delText xml:space="preserve"> </w:delText>
              </w:r>
              <w:r w:rsidR="00D87BB2" w:rsidRPr="005A0097" w:rsidDel="00046F53">
                <w:rPr>
                  <w:i/>
                  <w:iCs/>
                  <w:color w:val="629755"/>
                  <w:szCs w:val="28"/>
                  <w:rPrChange w:id="8926" w:author="Пользователь" w:date="2022-12-22T02:42:00Z">
                    <w:rPr>
                      <w:i/>
                      <w:iCs/>
                      <w:color w:val="629755"/>
                    </w:rPr>
                  </w:rPrChange>
                </w:rPr>
                <w:delText>из</w:delText>
              </w:r>
              <w:r w:rsidR="00D87BB2" w:rsidRPr="005A0097" w:rsidDel="00046F53">
                <w:rPr>
                  <w:i/>
                  <w:iCs/>
                  <w:color w:val="629755"/>
                  <w:szCs w:val="28"/>
                  <w:lang w:val="en-US"/>
                  <w:rPrChange w:id="8927" w:author="Пользователь" w:date="2022-12-22T02:42:00Z">
                    <w:rPr>
                      <w:i/>
                      <w:iCs/>
                      <w:color w:val="629755"/>
                      <w:lang w:val="en-US"/>
                    </w:rPr>
                  </w:rPrChange>
                </w:rPr>
                <w:delText xml:space="preserve"> </w:delText>
              </w:r>
              <w:r w:rsidR="00D87BB2" w:rsidRPr="005A0097" w:rsidDel="00046F53">
                <w:rPr>
                  <w:i/>
                  <w:iCs/>
                  <w:color w:val="629755"/>
                  <w:szCs w:val="28"/>
                  <w:rPrChange w:id="8928" w:author="Пользователь" w:date="2022-12-22T02:42:00Z">
                    <w:rPr>
                      <w:i/>
                      <w:iCs/>
                      <w:color w:val="629755"/>
                    </w:rPr>
                  </w:rPrChange>
                </w:rPr>
                <w:delText>электронной</w:delText>
              </w:r>
              <w:r w:rsidR="00D87BB2" w:rsidRPr="005A0097" w:rsidDel="00046F53">
                <w:rPr>
                  <w:i/>
                  <w:iCs/>
                  <w:color w:val="629755"/>
                  <w:szCs w:val="28"/>
                  <w:lang w:val="en-US"/>
                  <w:rPrChange w:id="8929" w:author="Пользователь" w:date="2022-12-22T02:42:00Z">
                    <w:rPr>
                      <w:i/>
                      <w:iCs/>
                      <w:color w:val="629755"/>
                      <w:lang w:val="en-US"/>
                    </w:rPr>
                  </w:rPrChange>
                </w:rPr>
                <w:delText xml:space="preserve"> </w:delText>
              </w:r>
              <w:r w:rsidR="00D87BB2" w:rsidRPr="005A0097" w:rsidDel="00046F53">
                <w:rPr>
                  <w:i/>
                  <w:iCs/>
                  <w:color w:val="629755"/>
                  <w:szCs w:val="28"/>
                  <w:rPrChange w:id="8930" w:author="Пользователь" w:date="2022-12-22T02:42:00Z">
                    <w:rPr>
                      <w:i/>
                      <w:iCs/>
                      <w:color w:val="629755"/>
                    </w:rPr>
                  </w:rPrChange>
                </w:rPr>
                <w:delText>таблицы</w:delText>
              </w:r>
              <w:r w:rsidR="00D87BB2" w:rsidRPr="005A0097" w:rsidDel="00046F53">
                <w:rPr>
                  <w:i/>
                  <w:iCs/>
                  <w:color w:val="629755"/>
                  <w:szCs w:val="28"/>
                  <w:lang w:val="en-US"/>
                  <w:rPrChange w:id="8931" w:author="Пользователь" w:date="2022-12-22T02:42:00Z">
                    <w:rPr>
                      <w:i/>
                      <w:iCs/>
                      <w:color w:val="629755"/>
                      <w:lang w:val="en-US"/>
                    </w:rPr>
                  </w:rPrChange>
                </w:rPr>
                <w:delText xml:space="preserve">.                                         </w:delText>
              </w:r>
              <w:r w:rsidR="00D87BB2" w:rsidRPr="005A0097" w:rsidDel="00046F53">
                <w:rPr>
                  <w:i/>
                  <w:iCs/>
                  <w:color w:val="629755"/>
                  <w:szCs w:val="28"/>
                  <w:rPrChange w:id="8932" w:author="Пользователь" w:date="2022-12-22T02:42:00Z">
                    <w:rPr>
                      <w:i/>
                      <w:iCs/>
                      <w:color w:val="629755"/>
                    </w:rPr>
                  </w:rPrChange>
                </w:rPr>
                <w:delText>*</w:delText>
              </w:r>
              <w:r w:rsidR="00D87BB2" w:rsidRPr="005A0097" w:rsidDel="00046F53">
                <w:rPr>
                  <w:i/>
                  <w:iCs/>
                  <w:color w:val="629755"/>
                  <w:szCs w:val="28"/>
                  <w:rPrChange w:id="8933" w:author="Пользователь" w:date="2022-12-22T02:42:00Z">
                    <w:rPr>
                      <w:i/>
                      <w:iCs/>
                      <w:color w:val="629755"/>
                    </w:rPr>
                  </w:rPrChange>
                </w:rPr>
                <w:br/>
                <w:delText xml:space="preserve">     * Результат в объектах food, timeinterval, time.                                                   *</w:delText>
              </w:r>
              <w:r w:rsidR="00D87BB2" w:rsidRPr="005A0097" w:rsidDel="00046F53">
                <w:rPr>
                  <w:i/>
                  <w:iCs/>
                  <w:color w:val="629755"/>
                  <w:szCs w:val="28"/>
                  <w:rPrChange w:id="8934" w:author="Пользователь" w:date="2022-12-22T02:42:00Z">
                    <w:rPr>
                      <w:i/>
                      <w:iCs/>
                      <w:color w:val="629755"/>
                    </w:rPr>
                  </w:rPrChange>
                </w:rPr>
                <w:br/>
                <w:delText xml:space="preserve">     * </w:delText>
              </w:r>
              <w:r w:rsidR="00D87BB2" w:rsidRPr="005A0097" w:rsidDel="00046F53">
                <w:rPr>
                  <w:b/>
                  <w:bCs/>
                  <w:i/>
                  <w:iCs/>
                  <w:color w:val="629755"/>
                  <w:szCs w:val="28"/>
                  <w:rPrChange w:id="8935" w:author="Пользователь" w:date="2022-12-22T02:42:00Z">
                    <w:rPr>
                      <w:b/>
                      <w:bCs/>
                      <w:i/>
                      <w:iCs/>
                      <w:color w:val="629755"/>
                    </w:rPr>
                  </w:rPrChange>
                </w:rPr>
                <w:delText xml:space="preserve">@param </w:delText>
              </w:r>
              <w:r w:rsidR="00D87BB2" w:rsidRPr="005A0097" w:rsidDel="00046F53">
                <w:rPr>
                  <w:i/>
                  <w:iCs/>
                  <w:color w:val="8A653B"/>
                  <w:szCs w:val="28"/>
                  <w:rPrChange w:id="8936" w:author="Пользователь" w:date="2022-12-22T02:42:00Z">
                    <w:rPr>
                      <w:i/>
                      <w:iCs/>
                      <w:color w:val="8A653B"/>
                    </w:rPr>
                  </w:rPrChange>
                </w:rPr>
                <w:delText xml:space="preserve">wb </w:delText>
              </w:r>
              <w:r w:rsidR="00D87BB2" w:rsidRPr="005A0097" w:rsidDel="00046F53">
                <w:rPr>
                  <w:i/>
                  <w:iCs/>
                  <w:color w:val="629755"/>
                  <w:szCs w:val="28"/>
                  <w:rPrChange w:id="8937" w:author="Пользователь" w:date="2022-12-22T02:42:00Z">
                    <w:rPr>
                      <w:i/>
                      <w:iCs/>
                      <w:color w:val="629755"/>
                    </w:rPr>
                  </w:rPrChange>
                </w:rPr>
                <w:delText xml:space="preserve">- рабочая книга с данными.                                                             </w:delText>
              </w:r>
              <w:r w:rsidR="00D87BB2" w:rsidRPr="005A0097" w:rsidDel="00046F53">
                <w:rPr>
                  <w:i/>
                  <w:iCs/>
                  <w:color w:val="629755"/>
                  <w:szCs w:val="28"/>
                  <w:lang w:val="en-US"/>
                  <w:rPrChange w:id="8938" w:author="Пользователь" w:date="2022-12-22T02:42:00Z">
                    <w:rPr>
                      <w:i/>
                      <w:iCs/>
                      <w:color w:val="629755"/>
                      <w:lang w:val="en-US"/>
                    </w:rPr>
                  </w:rPrChange>
                </w:rPr>
                <w:delText>*</w:delText>
              </w:r>
              <w:r w:rsidR="00D87BB2" w:rsidRPr="005A0097" w:rsidDel="00046F53">
                <w:rPr>
                  <w:i/>
                  <w:iCs/>
                  <w:color w:val="629755"/>
                  <w:szCs w:val="28"/>
                  <w:lang w:val="en-US"/>
                  <w:rPrChange w:id="8939" w:author="Пользователь" w:date="2022-12-22T02:42:00Z">
                    <w:rPr>
                      <w:i/>
                      <w:iCs/>
                      <w:color w:val="629755"/>
                      <w:lang w:val="en-US"/>
                    </w:rPr>
                  </w:rPrChange>
                </w:rPr>
                <w:br/>
                <w:delText xml:space="preserve">     ***************************************************************************************************/</w:delText>
              </w:r>
              <w:r w:rsidR="00D87BB2" w:rsidRPr="005A0097" w:rsidDel="00046F53">
                <w:rPr>
                  <w:i/>
                  <w:iCs/>
                  <w:color w:val="629755"/>
                  <w:szCs w:val="28"/>
                  <w:lang w:val="en-US"/>
                  <w:rPrChange w:id="8940" w:author="Пользователь" w:date="2022-12-22T02:42:00Z">
                    <w:rPr>
                      <w:i/>
                      <w:iCs/>
                      <w:color w:val="629755"/>
                      <w:lang w:val="en-US"/>
                    </w:rPr>
                  </w:rPrChange>
                </w:rPr>
                <w:br/>
                <w:delText xml:space="preserve">    </w:delText>
              </w:r>
              <w:r w:rsidR="00D87BB2" w:rsidRPr="005A0097" w:rsidDel="00046F53">
                <w:rPr>
                  <w:color w:val="CC7832"/>
                  <w:szCs w:val="28"/>
                  <w:lang w:val="en-US"/>
                  <w:rPrChange w:id="8941" w:author="Пользователь" w:date="2022-12-22T02:42:00Z">
                    <w:rPr>
                      <w:color w:val="CC7832"/>
                      <w:lang w:val="en-US"/>
                    </w:rPr>
                  </w:rPrChange>
                </w:rPr>
                <w:delText xml:space="preserve">private static void </w:delText>
              </w:r>
              <w:r w:rsidR="00D87BB2" w:rsidRPr="005A0097" w:rsidDel="00046F53">
                <w:rPr>
                  <w:color w:val="FFC66D"/>
                  <w:szCs w:val="28"/>
                  <w:lang w:val="en-US"/>
                  <w:rPrChange w:id="8942" w:author="Пользователь" w:date="2022-12-22T02:42:00Z">
                    <w:rPr>
                      <w:color w:val="FFC66D"/>
                      <w:lang w:val="en-US"/>
                    </w:rPr>
                  </w:rPrChange>
                </w:rPr>
                <w:delText>loadFoodRelations</w:delText>
              </w:r>
              <w:r w:rsidR="00D87BB2" w:rsidRPr="005A0097" w:rsidDel="00046F53">
                <w:rPr>
                  <w:color w:val="A9B7C6"/>
                  <w:szCs w:val="28"/>
                  <w:lang w:val="en-US"/>
                  <w:rPrChange w:id="8943" w:author="Пользователь" w:date="2022-12-22T02:42:00Z">
                    <w:rPr>
                      <w:color w:val="A9B7C6"/>
                      <w:lang w:val="en-US"/>
                    </w:rPr>
                  </w:rPrChange>
                </w:rPr>
                <w:delText>(XSSFWorkbook wb) {</w:delText>
              </w:r>
              <w:r w:rsidR="00D87BB2" w:rsidRPr="005A0097" w:rsidDel="00046F53">
                <w:rPr>
                  <w:color w:val="A9B7C6"/>
                  <w:szCs w:val="28"/>
                  <w:lang w:val="en-US"/>
                  <w:rPrChange w:id="8944" w:author="Пользователь" w:date="2022-12-22T02:42:00Z">
                    <w:rPr>
                      <w:color w:val="A9B7C6"/>
                      <w:lang w:val="en-US"/>
                    </w:rPr>
                  </w:rPrChange>
                </w:rPr>
                <w:br/>
                <w:delText xml:space="preserve">        Sheet sheet = wb.getSheetAt(</w:delText>
              </w:r>
              <w:r w:rsidR="00D87BB2" w:rsidRPr="005A0097" w:rsidDel="00046F53">
                <w:rPr>
                  <w:color w:val="6897BB"/>
                  <w:szCs w:val="28"/>
                  <w:lang w:val="en-US"/>
                  <w:rPrChange w:id="8945" w:author="Пользователь" w:date="2022-12-22T02:42:00Z">
                    <w:rPr>
                      <w:color w:val="6897BB"/>
                      <w:lang w:val="en-US"/>
                    </w:rPr>
                  </w:rPrChange>
                </w:rPr>
                <w:delText>3</w:delText>
              </w:r>
              <w:r w:rsidR="00D87BB2" w:rsidRPr="005A0097" w:rsidDel="00046F53">
                <w:rPr>
                  <w:color w:val="A9B7C6"/>
                  <w:szCs w:val="28"/>
                  <w:lang w:val="en-US"/>
                  <w:rPrChange w:id="8946" w:author="Пользователь" w:date="2022-12-22T02:42:00Z">
                    <w:rPr>
                      <w:color w:val="A9B7C6"/>
                      <w:lang w:val="en-US"/>
                    </w:rPr>
                  </w:rPrChange>
                </w:rPr>
                <w:delText>)</w:delText>
              </w:r>
              <w:r w:rsidR="00D87BB2" w:rsidRPr="005A0097" w:rsidDel="00046F53">
                <w:rPr>
                  <w:color w:val="CC7832"/>
                  <w:szCs w:val="28"/>
                  <w:lang w:val="en-US"/>
                  <w:rPrChange w:id="8947" w:author="Пользователь" w:date="2022-12-22T02:42:00Z">
                    <w:rPr>
                      <w:color w:val="CC7832"/>
                      <w:lang w:val="en-US"/>
                    </w:rPr>
                  </w:rPrChange>
                </w:rPr>
                <w:delText>;</w:delText>
              </w:r>
              <w:r w:rsidR="00D87BB2" w:rsidRPr="005A0097" w:rsidDel="00046F53">
                <w:rPr>
                  <w:color w:val="CC7832"/>
                  <w:szCs w:val="28"/>
                  <w:lang w:val="en-US"/>
                  <w:rPrChange w:id="8948" w:author="Пользователь" w:date="2022-12-22T02:42:00Z">
                    <w:rPr>
                      <w:color w:val="CC7832"/>
                      <w:lang w:val="en-US"/>
                    </w:rPr>
                  </w:rPrChange>
                </w:rPr>
                <w:br/>
              </w:r>
              <w:r w:rsidR="00D87BB2" w:rsidRPr="005A0097" w:rsidDel="00046F53">
                <w:rPr>
                  <w:color w:val="CC7832"/>
                  <w:szCs w:val="28"/>
                  <w:lang w:val="en-US"/>
                  <w:rPrChange w:id="8949" w:author="Пользователь" w:date="2022-12-22T02:42:00Z">
                    <w:rPr>
                      <w:color w:val="CC7832"/>
                      <w:lang w:val="en-US"/>
                    </w:rPr>
                  </w:rPrChange>
                </w:rPr>
                <w:br/>
                <w:delText xml:space="preserve">        </w:delText>
              </w:r>
              <w:r w:rsidR="00D87BB2" w:rsidRPr="005A0097" w:rsidDel="00046F53">
                <w:rPr>
                  <w:color w:val="A9B7C6"/>
                  <w:szCs w:val="28"/>
                  <w:lang w:val="en-US"/>
                  <w:rPrChange w:id="8950" w:author="Пользователь" w:date="2022-12-22T02:42:00Z">
                    <w:rPr>
                      <w:color w:val="A9B7C6"/>
                      <w:lang w:val="en-US"/>
                    </w:rPr>
                  </w:rPrChange>
                </w:rPr>
                <w:delText>Row row</w:delText>
              </w:r>
              <w:r w:rsidR="00D87BB2" w:rsidRPr="005A0097" w:rsidDel="00046F53">
                <w:rPr>
                  <w:color w:val="CC7832"/>
                  <w:szCs w:val="28"/>
                  <w:lang w:val="en-US"/>
                  <w:rPrChange w:id="8951" w:author="Пользователь" w:date="2022-12-22T02:42:00Z">
                    <w:rPr>
                      <w:color w:val="CC7832"/>
                      <w:lang w:val="en-US"/>
                    </w:rPr>
                  </w:rPrChange>
                </w:rPr>
                <w:delText>;</w:delText>
              </w:r>
              <w:r w:rsidR="00D87BB2" w:rsidRPr="005A0097" w:rsidDel="00046F53">
                <w:rPr>
                  <w:color w:val="CC7832"/>
                  <w:szCs w:val="28"/>
                  <w:lang w:val="en-US"/>
                  <w:rPrChange w:id="8952" w:author="Пользователь" w:date="2022-12-22T02:42:00Z">
                    <w:rPr>
                      <w:color w:val="CC7832"/>
                      <w:lang w:val="en-US"/>
                    </w:rPr>
                  </w:rPrChange>
                </w:rPr>
                <w:br/>
                <w:delText xml:space="preserve">        </w:delText>
              </w:r>
              <w:r w:rsidR="00D87BB2" w:rsidRPr="005A0097" w:rsidDel="00046F53">
                <w:rPr>
                  <w:color w:val="A9B7C6"/>
                  <w:szCs w:val="28"/>
                  <w:lang w:val="en-US"/>
                  <w:rPrChange w:id="8953" w:author="Пользователь" w:date="2022-12-22T02:42:00Z">
                    <w:rPr>
                      <w:color w:val="A9B7C6"/>
                      <w:lang w:val="en-US"/>
                    </w:rPr>
                  </w:rPrChange>
                </w:rPr>
                <w:delText>Cell cell</w:delText>
              </w:r>
              <w:r w:rsidR="00D87BB2" w:rsidRPr="005A0097" w:rsidDel="00046F53">
                <w:rPr>
                  <w:color w:val="CC7832"/>
                  <w:szCs w:val="28"/>
                  <w:lang w:val="en-US"/>
                  <w:rPrChange w:id="8954" w:author="Пользователь" w:date="2022-12-22T02:42:00Z">
                    <w:rPr>
                      <w:color w:val="CC7832"/>
                      <w:lang w:val="en-US"/>
                    </w:rPr>
                  </w:rPrChange>
                </w:rPr>
                <w:delText>;</w:delText>
              </w:r>
              <w:r w:rsidR="00D87BB2" w:rsidRPr="005A0097" w:rsidDel="00046F53">
                <w:rPr>
                  <w:color w:val="CC7832"/>
                  <w:szCs w:val="28"/>
                  <w:lang w:val="en-US"/>
                  <w:rPrChange w:id="8955" w:author="Пользователь" w:date="2022-12-22T02:42:00Z">
                    <w:rPr>
                      <w:color w:val="CC7832"/>
                      <w:lang w:val="en-US"/>
                    </w:rPr>
                  </w:rPrChange>
                </w:rPr>
                <w:br/>
                <w:delText xml:space="preserve">        int </w:delText>
              </w:r>
              <w:r w:rsidR="00D87BB2" w:rsidRPr="005A0097" w:rsidDel="00046F53">
                <w:rPr>
                  <w:color w:val="A9B7C6"/>
                  <w:szCs w:val="28"/>
                  <w:lang w:val="en-US"/>
                  <w:rPrChange w:id="8956" w:author="Пользователь" w:date="2022-12-22T02:42:00Z">
                    <w:rPr>
                      <w:color w:val="A9B7C6"/>
                      <w:lang w:val="en-US"/>
                    </w:rPr>
                  </w:rPrChange>
                </w:rPr>
                <w:delText>i</w:delText>
              </w:r>
              <w:r w:rsidR="00D87BB2" w:rsidRPr="005A0097" w:rsidDel="00046F53">
                <w:rPr>
                  <w:color w:val="CC7832"/>
                  <w:szCs w:val="28"/>
                  <w:lang w:val="en-US"/>
                  <w:rPrChange w:id="8957" w:author="Пользователь" w:date="2022-12-22T02:42:00Z">
                    <w:rPr>
                      <w:color w:val="CC7832"/>
                      <w:lang w:val="en-US"/>
                    </w:rPr>
                  </w:rPrChange>
                </w:rPr>
                <w:delText>;</w:delText>
              </w:r>
              <w:r w:rsidR="00D87BB2" w:rsidRPr="005A0097" w:rsidDel="00046F53">
                <w:rPr>
                  <w:color w:val="CC7832"/>
                  <w:szCs w:val="28"/>
                  <w:lang w:val="en-US"/>
                  <w:rPrChange w:id="8958" w:author="Пользователь" w:date="2022-12-22T02:42:00Z">
                    <w:rPr>
                      <w:color w:val="CC7832"/>
                      <w:lang w:val="en-US"/>
                    </w:rPr>
                  </w:rPrChange>
                </w:rPr>
                <w:br/>
                <w:delText xml:space="preserve">        int </w:delText>
              </w:r>
              <w:r w:rsidR="00D87BB2" w:rsidRPr="005A0097" w:rsidDel="00046F53">
                <w:rPr>
                  <w:color w:val="A9B7C6"/>
                  <w:szCs w:val="28"/>
                  <w:lang w:val="en-US"/>
                  <w:rPrChange w:id="8959" w:author="Пользователь" w:date="2022-12-22T02:42:00Z">
                    <w:rPr>
                      <w:color w:val="A9B7C6"/>
                      <w:lang w:val="en-US"/>
                    </w:rPr>
                  </w:rPrChange>
                </w:rPr>
                <w:delText>nRows = sheet.getLastRowNum()</w:delText>
              </w:r>
              <w:r w:rsidR="00D87BB2" w:rsidRPr="005A0097" w:rsidDel="00046F53">
                <w:rPr>
                  <w:color w:val="CC7832"/>
                  <w:szCs w:val="28"/>
                  <w:lang w:val="en-US"/>
                  <w:rPrChange w:id="8960" w:author="Пользователь" w:date="2022-12-22T02:42:00Z">
                    <w:rPr>
                      <w:color w:val="CC7832"/>
                      <w:lang w:val="en-US"/>
                    </w:rPr>
                  </w:rPrChange>
                </w:rPr>
                <w:delText>;</w:delText>
              </w:r>
              <w:r w:rsidR="00D87BB2" w:rsidRPr="005A0097" w:rsidDel="00046F53">
                <w:rPr>
                  <w:color w:val="CC7832"/>
                  <w:szCs w:val="28"/>
                  <w:lang w:val="en-US"/>
                  <w:rPrChange w:id="8961" w:author="Пользователь" w:date="2022-12-22T02:42:00Z">
                    <w:rPr>
                      <w:color w:val="CC7832"/>
                      <w:lang w:val="en-US"/>
                    </w:rPr>
                  </w:rPrChange>
                </w:rPr>
                <w:br/>
                <w:delText xml:space="preserve">        </w:delText>
              </w:r>
              <w:r w:rsidR="00D87BB2" w:rsidRPr="005A0097" w:rsidDel="00046F53">
                <w:rPr>
                  <w:color w:val="A9B7C6"/>
                  <w:szCs w:val="28"/>
                  <w:lang w:val="en-US"/>
                  <w:rPrChange w:id="8962" w:author="Пользователь" w:date="2022-12-22T02:42:00Z">
                    <w:rPr>
                      <w:color w:val="A9B7C6"/>
                      <w:lang w:val="en-US"/>
                    </w:rPr>
                  </w:rPrChange>
                </w:rPr>
                <w:delText>String sId</w:delText>
              </w:r>
              <w:r w:rsidR="00D87BB2" w:rsidRPr="005A0097" w:rsidDel="00046F53">
                <w:rPr>
                  <w:color w:val="CC7832"/>
                  <w:szCs w:val="28"/>
                  <w:lang w:val="en-US"/>
                  <w:rPrChange w:id="8963" w:author="Пользователь" w:date="2022-12-22T02:42:00Z">
                    <w:rPr>
                      <w:color w:val="CC7832"/>
                      <w:lang w:val="en-US"/>
                    </w:rPr>
                  </w:rPrChange>
                </w:rPr>
                <w:delText xml:space="preserve">, </w:delText>
              </w:r>
              <w:r w:rsidR="00D87BB2" w:rsidRPr="005A0097" w:rsidDel="00046F53">
                <w:rPr>
                  <w:color w:val="A9B7C6"/>
                  <w:szCs w:val="28"/>
                  <w:lang w:val="en-US"/>
                  <w:rPrChange w:id="8964" w:author="Пользователь" w:date="2022-12-22T02:42:00Z">
                    <w:rPr>
                      <w:color w:val="A9B7C6"/>
                      <w:lang w:val="en-US"/>
                    </w:rPr>
                  </w:rPrChange>
                </w:rPr>
                <w:delText>sTimeIntervalId</w:delText>
              </w:r>
              <w:r w:rsidR="00D87BB2" w:rsidRPr="005A0097" w:rsidDel="00046F53">
                <w:rPr>
                  <w:color w:val="CC7832"/>
                  <w:szCs w:val="28"/>
                  <w:lang w:val="en-US"/>
                  <w:rPrChange w:id="8965" w:author="Пользователь" w:date="2022-12-22T02:42:00Z">
                    <w:rPr>
                      <w:color w:val="CC7832"/>
                      <w:lang w:val="en-US"/>
                    </w:rPr>
                  </w:rPrChange>
                </w:rPr>
                <w:delText xml:space="preserve">, </w:delText>
              </w:r>
              <w:r w:rsidR="00D87BB2" w:rsidRPr="005A0097" w:rsidDel="00046F53">
                <w:rPr>
                  <w:color w:val="A9B7C6"/>
                  <w:szCs w:val="28"/>
                  <w:lang w:val="en-US"/>
                  <w:rPrChange w:id="8966" w:author="Пользователь" w:date="2022-12-22T02:42:00Z">
                    <w:rPr>
                      <w:color w:val="A9B7C6"/>
                      <w:lang w:val="en-US"/>
                    </w:rPr>
                  </w:rPrChange>
                </w:rPr>
                <w:delText>sFoodId</w:delText>
              </w:r>
              <w:r w:rsidR="00D87BB2" w:rsidRPr="005A0097" w:rsidDel="00046F53">
                <w:rPr>
                  <w:color w:val="CC7832"/>
                  <w:szCs w:val="28"/>
                  <w:lang w:val="en-US"/>
                  <w:rPrChange w:id="8967" w:author="Пользователь" w:date="2022-12-22T02:42:00Z">
                    <w:rPr>
                      <w:color w:val="CC7832"/>
                      <w:lang w:val="en-US"/>
                    </w:rPr>
                  </w:rPrChange>
                </w:rPr>
                <w:delText xml:space="preserve">, </w:delText>
              </w:r>
              <w:r w:rsidR="00D87BB2" w:rsidRPr="005A0097" w:rsidDel="00046F53">
                <w:rPr>
                  <w:color w:val="A9B7C6"/>
                  <w:szCs w:val="28"/>
                  <w:lang w:val="en-US"/>
                  <w:rPrChange w:id="8968" w:author="Пользователь" w:date="2022-12-22T02:42:00Z">
                    <w:rPr>
                      <w:color w:val="A9B7C6"/>
                      <w:lang w:val="en-US"/>
                    </w:rPr>
                  </w:rPrChange>
                </w:rPr>
                <w:delText>sTimeId</w:delText>
              </w:r>
              <w:r w:rsidR="00D87BB2" w:rsidRPr="005A0097" w:rsidDel="00046F53">
                <w:rPr>
                  <w:color w:val="CC7832"/>
                  <w:szCs w:val="28"/>
                  <w:lang w:val="en-US"/>
                  <w:rPrChange w:id="8969" w:author="Пользователь" w:date="2022-12-22T02:42:00Z">
                    <w:rPr>
                      <w:color w:val="CC7832"/>
                      <w:lang w:val="en-US"/>
                    </w:rPr>
                  </w:rPrChange>
                </w:rPr>
                <w:delText>;</w:delText>
              </w:r>
              <w:r w:rsidR="00D87BB2" w:rsidRPr="005A0097" w:rsidDel="00046F53">
                <w:rPr>
                  <w:color w:val="CC7832"/>
                  <w:szCs w:val="28"/>
                  <w:lang w:val="en-US"/>
                  <w:rPrChange w:id="8970" w:author="Пользователь" w:date="2022-12-22T02:42:00Z">
                    <w:rPr>
                      <w:color w:val="CC7832"/>
                      <w:lang w:val="en-US"/>
                    </w:rPr>
                  </w:rPrChange>
                </w:rPr>
                <w:br/>
                <w:delText xml:space="preserve">        </w:delText>
              </w:r>
              <w:r w:rsidR="00D87BB2" w:rsidRPr="005A0097" w:rsidDel="00046F53">
                <w:rPr>
                  <w:color w:val="A9B7C6"/>
                  <w:szCs w:val="28"/>
                  <w:lang w:val="en-US"/>
                  <w:rPrChange w:id="8971" w:author="Пользователь" w:date="2022-12-22T02:42:00Z">
                    <w:rPr>
                      <w:color w:val="A9B7C6"/>
                      <w:lang w:val="en-US"/>
                    </w:rPr>
                  </w:rPrChange>
                </w:rPr>
                <w:delText>UUID id</w:delText>
              </w:r>
              <w:r w:rsidR="00D87BB2" w:rsidRPr="005A0097" w:rsidDel="00046F53">
                <w:rPr>
                  <w:color w:val="CC7832"/>
                  <w:szCs w:val="28"/>
                  <w:lang w:val="en-US"/>
                  <w:rPrChange w:id="8972" w:author="Пользователь" w:date="2022-12-22T02:42:00Z">
                    <w:rPr>
                      <w:color w:val="CC7832"/>
                      <w:lang w:val="en-US"/>
                    </w:rPr>
                  </w:rPrChange>
                </w:rPr>
                <w:delText xml:space="preserve">, </w:delText>
              </w:r>
              <w:r w:rsidR="00D87BB2" w:rsidRPr="005A0097" w:rsidDel="00046F53">
                <w:rPr>
                  <w:color w:val="A9B7C6"/>
                  <w:szCs w:val="28"/>
                  <w:lang w:val="en-US"/>
                  <w:rPrChange w:id="8973" w:author="Пользователь" w:date="2022-12-22T02:42:00Z">
                    <w:rPr>
                      <w:color w:val="A9B7C6"/>
                      <w:lang w:val="en-US"/>
                    </w:rPr>
                  </w:rPrChange>
                </w:rPr>
                <w:delText>timeintervalId</w:delText>
              </w:r>
              <w:r w:rsidR="00D87BB2" w:rsidRPr="005A0097" w:rsidDel="00046F53">
                <w:rPr>
                  <w:color w:val="CC7832"/>
                  <w:szCs w:val="28"/>
                  <w:lang w:val="en-US"/>
                  <w:rPrChange w:id="8974" w:author="Пользователь" w:date="2022-12-22T02:42:00Z">
                    <w:rPr>
                      <w:color w:val="CC7832"/>
                      <w:lang w:val="en-US"/>
                    </w:rPr>
                  </w:rPrChange>
                </w:rPr>
                <w:delText xml:space="preserve">, </w:delText>
              </w:r>
              <w:r w:rsidR="00D87BB2" w:rsidRPr="005A0097" w:rsidDel="00046F53">
                <w:rPr>
                  <w:color w:val="A9B7C6"/>
                  <w:szCs w:val="28"/>
                  <w:lang w:val="en-US"/>
                  <w:rPrChange w:id="8975" w:author="Пользователь" w:date="2022-12-22T02:42:00Z">
                    <w:rPr>
                      <w:color w:val="A9B7C6"/>
                      <w:lang w:val="en-US"/>
                    </w:rPr>
                  </w:rPrChange>
                </w:rPr>
                <w:delText>foodId</w:delText>
              </w:r>
              <w:r w:rsidR="00D87BB2" w:rsidRPr="005A0097" w:rsidDel="00046F53">
                <w:rPr>
                  <w:color w:val="CC7832"/>
                  <w:szCs w:val="28"/>
                  <w:lang w:val="en-US"/>
                  <w:rPrChange w:id="8976" w:author="Пользователь" w:date="2022-12-22T02:42:00Z">
                    <w:rPr>
                      <w:color w:val="CC7832"/>
                      <w:lang w:val="en-US"/>
                    </w:rPr>
                  </w:rPrChange>
                </w:rPr>
                <w:delText xml:space="preserve">, </w:delText>
              </w:r>
              <w:r w:rsidR="00D87BB2" w:rsidRPr="005A0097" w:rsidDel="00046F53">
                <w:rPr>
                  <w:color w:val="A9B7C6"/>
                  <w:szCs w:val="28"/>
                  <w:lang w:val="en-US"/>
                  <w:rPrChange w:id="8977" w:author="Пользователь" w:date="2022-12-22T02:42:00Z">
                    <w:rPr>
                      <w:color w:val="A9B7C6"/>
                      <w:lang w:val="en-US"/>
                    </w:rPr>
                  </w:rPrChange>
                </w:rPr>
                <w:delText>timeId</w:delText>
              </w:r>
              <w:r w:rsidR="00D87BB2" w:rsidRPr="005A0097" w:rsidDel="00046F53">
                <w:rPr>
                  <w:color w:val="CC7832"/>
                  <w:szCs w:val="28"/>
                  <w:lang w:val="en-US"/>
                  <w:rPrChange w:id="8978" w:author="Пользователь" w:date="2022-12-22T02:42:00Z">
                    <w:rPr>
                      <w:color w:val="CC7832"/>
                      <w:lang w:val="en-US"/>
                    </w:rPr>
                  </w:rPrChange>
                </w:rPr>
                <w:delText>;</w:delText>
              </w:r>
              <w:r w:rsidR="00D87BB2" w:rsidRPr="005A0097" w:rsidDel="00046F53">
                <w:rPr>
                  <w:color w:val="CC7832"/>
                  <w:szCs w:val="28"/>
                  <w:lang w:val="en-US"/>
                  <w:rPrChange w:id="8979" w:author="Пользователь" w:date="2022-12-22T02:42:00Z">
                    <w:rPr>
                      <w:color w:val="CC7832"/>
                      <w:lang w:val="en-US"/>
                    </w:rPr>
                  </w:rPrChange>
                </w:rPr>
                <w:br/>
                <w:delText xml:space="preserve">        </w:delText>
              </w:r>
              <w:r w:rsidR="00D87BB2" w:rsidRPr="005A0097" w:rsidDel="00046F53">
                <w:rPr>
                  <w:color w:val="A9B7C6"/>
                  <w:szCs w:val="28"/>
                  <w:lang w:val="en-US"/>
                  <w:rPrChange w:id="8980" w:author="Пользователь" w:date="2022-12-22T02:42:00Z">
                    <w:rPr>
                      <w:color w:val="A9B7C6"/>
                      <w:lang w:val="en-US"/>
                    </w:rPr>
                  </w:rPrChange>
                </w:rPr>
                <w:delText>CFood food</w:delText>
              </w:r>
              <w:r w:rsidR="00D87BB2" w:rsidRPr="005A0097" w:rsidDel="00046F53">
                <w:rPr>
                  <w:color w:val="CC7832"/>
                  <w:szCs w:val="28"/>
                  <w:lang w:val="en-US"/>
                  <w:rPrChange w:id="8981" w:author="Пользователь" w:date="2022-12-22T02:42:00Z">
                    <w:rPr>
                      <w:color w:val="CC7832"/>
                      <w:lang w:val="en-US"/>
                    </w:rPr>
                  </w:rPrChange>
                </w:rPr>
                <w:delText>;</w:delText>
              </w:r>
              <w:r w:rsidR="00D87BB2" w:rsidRPr="005A0097" w:rsidDel="00046F53">
                <w:rPr>
                  <w:color w:val="CC7832"/>
                  <w:szCs w:val="28"/>
                  <w:lang w:val="en-US"/>
                  <w:rPrChange w:id="8982" w:author="Пользователь" w:date="2022-12-22T02:42:00Z">
                    <w:rPr>
                      <w:color w:val="CC7832"/>
                      <w:lang w:val="en-US"/>
                    </w:rPr>
                  </w:rPrChange>
                </w:rPr>
                <w:br/>
                <w:delText xml:space="preserve">        </w:delText>
              </w:r>
              <w:r w:rsidR="00D87BB2" w:rsidRPr="005A0097" w:rsidDel="00046F53">
                <w:rPr>
                  <w:color w:val="A9B7C6"/>
                  <w:szCs w:val="28"/>
                  <w:lang w:val="en-US"/>
                  <w:rPrChange w:id="8983" w:author="Пользователь" w:date="2022-12-22T02:42:00Z">
                    <w:rPr>
                      <w:color w:val="A9B7C6"/>
                      <w:lang w:val="en-US"/>
                    </w:rPr>
                  </w:rPrChange>
                </w:rPr>
                <w:delText>CTimeInterval timeinterval</w:delText>
              </w:r>
              <w:r w:rsidR="00D87BB2" w:rsidRPr="005A0097" w:rsidDel="00046F53">
                <w:rPr>
                  <w:color w:val="CC7832"/>
                  <w:szCs w:val="28"/>
                  <w:lang w:val="en-US"/>
                  <w:rPrChange w:id="8984" w:author="Пользователь" w:date="2022-12-22T02:42:00Z">
                    <w:rPr>
                      <w:color w:val="CC7832"/>
                      <w:lang w:val="en-US"/>
                    </w:rPr>
                  </w:rPrChange>
                </w:rPr>
                <w:delText>;</w:delText>
              </w:r>
              <w:r w:rsidR="00D87BB2" w:rsidRPr="005A0097" w:rsidDel="00046F53">
                <w:rPr>
                  <w:color w:val="CC7832"/>
                  <w:szCs w:val="28"/>
                  <w:lang w:val="en-US"/>
                  <w:rPrChange w:id="8985" w:author="Пользователь" w:date="2022-12-22T02:42:00Z">
                    <w:rPr>
                      <w:color w:val="CC7832"/>
                      <w:lang w:val="en-US"/>
                    </w:rPr>
                  </w:rPrChange>
                </w:rPr>
                <w:br/>
                <w:delText xml:space="preserve">        </w:delText>
              </w:r>
              <w:r w:rsidR="00D87BB2" w:rsidRPr="005A0097" w:rsidDel="00046F53">
                <w:rPr>
                  <w:color w:val="A9B7C6"/>
                  <w:szCs w:val="28"/>
                  <w:lang w:val="en-US"/>
                  <w:rPrChange w:id="8986" w:author="Пользователь" w:date="2022-12-22T02:42:00Z">
                    <w:rPr>
                      <w:color w:val="A9B7C6"/>
                      <w:lang w:val="en-US"/>
                    </w:rPr>
                  </w:rPrChange>
                </w:rPr>
                <w:delText>CTime time</w:delText>
              </w:r>
              <w:r w:rsidR="00D87BB2" w:rsidRPr="005A0097" w:rsidDel="00046F53">
                <w:rPr>
                  <w:color w:val="CC7832"/>
                  <w:szCs w:val="28"/>
                  <w:lang w:val="en-US"/>
                  <w:rPrChange w:id="8987" w:author="Пользователь" w:date="2022-12-22T02:42:00Z">
                    <w:rPr>
                      <w:color w:val="CC7832"/>
                      <w:lang w:val="en-US"/>
                    </w:rPr>
                  </w:rPrChange>
                </w:rPr>
                <w:delText>;</w:delText>
              </w:r>
              <w:r w:rsidR="00D87BB2" w:rsidRPr="005A0097" w:rsidDel="00046F53">
                <w:rPr>
                  <w:color w:val="CC7832"/>
                  <w:szCs w:val="28"/>
                  <w:lang w:val="en-US"/>
                  <w:rPrChange w:id="8988" w:author="Пользователь" w:date="2022-12-22T02:42:00Z">
                    <w:rPr>
                      <w:color w:val="CC7832"/>
                      <w:lang w:val="en-US"/>
                    </w:rPr>
                  </w:rPrChange>
                </w:rPr>
                <w:br/>
                <w:delText xml:space="preserve">        for </w:delText>
              </w:r>
              <w:r w:rsidR="00D87BB2" w:rsidRPr="005A0097" w:rsidDel="00046F53">
                <w:rPr>
                  <w:color w:val="A9B7C6"/>
                  <w:szCs w:val="28"/>
                  <w:lang w:val="en-US"/>
                  <w:rPrChange w:id="8989" w:author="Пользователь" w:date="2022-12-22T02:42:00Z">
                    <w:rPr>
                      <w:color w:val="A9B7C6"/>
                      <w:lang w:val="en-US"/>
                    </w:rPr>
                  </w:rPrChange>
                </w:rPr>
                <w:delText xml:space="preserve">(i = </w:delText>
              </w:r>
              <w:r w:rsidR="00D87BB2" w:rsidRPr="005A0097" w:rsidDel="00046F53">
                <w:rPr>
                  <w:color w:val="6897BB"/>
                  <w:szCs w:val="28"/>
                  <w:lang w:val="en-US"/>
                  <w:rPrChange w:id="8990" w:author="Пользователь" w:date="2022-12-22T02:42:00Z">
                    <w:rPr>
                      <w:color w:val="6897BB"/>
                      <w:lang w:val="en-US"/>
                    </w:rPr>
                  </w:rPrChange>
                </w:rPr>
                <w:delText>0</w:delText>
              </w:r>
              <w:r w:rsidR="00D87BB2" w:rsidRPr="005A0097" w:rsidDel="00046F53">
                <w:rPr>
                  <w:color w:val="CC7832"/>
                  <w:szCs w:val="28"/>
                  <w:lang w:val="en-US"/>
                  <w:rPrChange w:id="8991" w:author="Пользователь" w:date="2022-12-22T02:42:00Z">
                    <w:rPr>
                      <w:color w:val="CC7832"/>
                      <w:lang w:val="en-US"/>
                    </w:rPr>
                  </w:rPrChange>
                </w:rPr>
                <w:delText xml:space="preserve">; </w:delText>
              </w:r>
              <w:r w:rsidR="00D87BB2" w:rsidRPr="005A0097" w:rsidDel="00046F53">
                <w:rPr>
                  <w:color w:val="A9B7C6"/>
                  <w:szCs w:val="28"/>
                  <w:lang w:val="en-US"/>
                  <w:rPrChange w:id="8992" w:author="Пользователь" w:date="2022-12-22T02:42:00Z">
                    <w:rPr>
                      <w:color w:val="A9B7C6"/>
                      <w:lang w:val="en-US"/>
                    </w:rPr>
                  </w:rPrChange>
                </w:rPr>
                <w:delText>i &lt; nRows</w:delText>
              </w:r>
              <w:r w:rsidR="00D87BB2" w:rsidRPr="005A0097" w:rsidDel="00046F53">
                <w:rPr>
                  <w:color w:val="CC7832"/>
                  <w:szCs w:val="28"/>
                  <w:lang w:val="en-US"/>
                  <w:rPrChange w:id="8993" w:author="Пользователь" w:date="2022-12-22T02:42:00Z">
                    <w:rPr>
                      <w:color w:val="CC7832"/>
                      <w:lang w:val="en-US"/>
                    </w:rPr>
                  </w:rPrChange>
                </w:rPr>
                <w:delText xml:space="preserve">; </w:delText>
              </w:r>
              <w:r w:rsidR="00D87BB2" w:rsidRPr="005A0097" w:rsidDel="00046F53">
                <w:rPr>
                  <w:color w:val="A9B7C6"/>
                  <w:szCs w:val="28"/>
                  <w:lang w:val="en-US"/>
                  <w:rPrChange w:id="8994" w:author="Пользователь" w:date="2022-12-22T02:42:00Z">
                    <w:rPr>
                      <w:color w:val="A9B7C6"/>
                      <w:lang w:val="en-US"/>
                    </w:rPr>
                  </w:rPrChange>
                </w:rPr>
                <w:delText>i++) {</w:delText>
              </w:r>
              <w:r w:rsidR="00D87BB2" w:rsidRPr="005A0097" w:rsidDel="00046F53">
                <w:rPr>
                  <w:color w:val="A9B7C6"/>
                  <w:szCs w:val="28"/>
                  <w:lang w:val="en-US"/>
                  <w:rPrChange w:id="8995" w:author="Пользователь" w:date="2022-12-22T02:42:00Z">
                    <w:rPr>
                      <w:color w:val="A9B7C6"/>
                      <w:lang w:val="en-US"/>
                    </w:rPr>
                  </w:rPrChange>
                </w:rPr>
                <w:br/>
                <w:delText xml:space="preserve">            row = sheet.getRow(i)</w:delText>
              </w:r>
              <w:r w:rsidR="00D87BB2" w:rsidRPr="005A0097" w:rsidDel="00046F53">
                <w:rPr>
                  <w:color w:val="CC7832"/>
                  <w:szCs w:val="28"/>
                  <w:lang w:val="en-US"/>
                  <w:rPrChange w:id="8996" w:author="Пользователь" w:date="2022-12-22T02:42:00Z">
                    <w:rPr>
                      <w:color w:val="CC7832"/>
                      <w:lang w:val="en-US"/>
                    </w:rPr>
                  </w:rPrChange>
                </w:rPr>
                <w:delText>;</w:delText>
              </w:r>
              <w:r w:rsidR="00D87BB2" w:rsidRPr="005A0097" w:rsidDel="00046F53">
                <w:rPr>
                  <w:color w:val="CC7832"/>
                  <w:szCs w:val="28"/>
                  <w:lang w:val="en-US"/>
                  <w:rPrChange w:id="8997" w:author="Пользователь" w:date="2022-12-22T02:42:00Z">
                    <w:rPr>
                      <w:color w:val="CC7832"/>
                      <w:lang w:val="en-US"/>
                    </w:rPr>
                  </w:rPrChange>
                </w:rPr>
                <w:br/>
                <w:delText xml:space="preserve">            if </w:delText>
              </w:r>
              <w:r w:rsidR="00D87BB2" w:rsidRPr="005A0097" w:rsidDel="00046F53">
                <w:rPr>
                  <w:color w:val="A9B7C6"/>
                  <w:szCs w:val="28"/>
                  <w:lang w:val="en-US"/>
                  <w:rPrChange w:id="8998" w:author="Пользователь" w:date="2022-12-22T02:42:00Z">
                    <w:rPr>
                      <w:color w:val="A9B7C6"/>
                      <w:lang w:val="en-US"/>
                    </w:rPr>
                  </w:rPrChange>
                </w:rPr>
                <w:delText xml:space="preserve">(row == </w:delText>
              </w:r>
              <w:r w:rsidR="00D87BB2" w:rsidRPr="005A0097" w:rsidDel="00046F53">
                <w:rPr>
                  <w:color w:val="CC7832"/>
                  <w:szCs w:val="28"/>
                  <w:lang w:val="en-US"/>
                  <w:rPrChange w:id="8999" w:author="Пользователь" w:date="2022-12-22T02:42:00Z">
                    <w:rPr>
                      <w:color w:val="CC7832"/>
                      <w:lang w:val="en-US"/>
                    </w:rPr>
                  </w:rPrChange>
                </w:rPr>
                <w:delText>null</w:delText>
              </w:r>
              <w:r w:rsidR="00D87BB2" w:rsidRPr="005A0097" w:rsidDel="00046F53">
                <w:rPr>
                  <w:color w:val="A9B7C6"/>
                  <w:szCs w:val="28"/>
                  <w:lang w:val="en-US"/>
                  <w:rPrChange w:id="9000" w:author="Пользователь" w:date="2022-12-22T02:42:00Z">
                    <w:rPr>
                      <w:color w:val="A9B7C6"/>
                      <w:lang w:val="en-US"/>
                    </w:rPr>
                  </w:rPrChange>
                </w:rPr>
                <w:delText>)</w:delText>
              </w:r>
              <w:r w:rsidR="00D87BB2" w:rsidRPr="005A0097" w:rsidDel="00046F53">
                <w:rPr>
                  <w:color w:val="A9B7C6"/>
                  <w:szCs w:val="28"/>
                  <w:lang w:val="en-US"/>
                  <w:rPrChange w:id="9001" w:author="Пользователь" w:date="2022-12-22T02:42:00Z">
                    <w:rPr>
                      <w:color w:val="A9B7C6"/>
                      <w:lang w:val="en-US"/>
                    </w:rPr>
                  </w:rPrChange>
                </w:rPr>
                <w:br/>
                <w:delText xml:space="preserve">                </w:delText>
              </w:r>
              <w:r w:rsidR="00D87BB2" w:rsidRPr="005A0097" w:rsidDel="00046F53">
                <w:rPr>
                  <w:color w:val="CC7832"/>
                  <w:szCs w:val="28"/>
                  <w:lang w:val="en-US"/>
                  <w:rPrChange w:id="9002" w:author="Пользователь" w:date="2022-12-22T02:42:00Z">
                    <w:rPr>
                      <w:color w:val="CC7832"/>
                      <w:lang w:val="en-US"/>
                    </w:rPr>
                  </w:rPrChange>
                </w:rPr>
                <w:delText>continue;</w:delText>
              </w:r>
              <w:r w:rsidR="00D87BB2" w:rsidRPr="005A0097" w:rsidDel="00046F53">
                <w:rPr>
                  <w:color w:val="CC7832"/>
                  <w:szCs w:val="28"/>
                  <w:lang w:val="en-US"/>
                  <w:rPrChange w:id="9003" w:author="Пользователь" w:date="2022-12-22T02:42:00Z">
                    <w:rPr>
                      <w:color w:val="CC7832"/>
                      <w:lang w:val="en-US"/>
                    </w:rPr>
                  </w:rPrChange>
                </w:rPr>
                <w:br/>
                <w:delText xml:space="preserve">            if </w:delText>
              </w:r>
              <w:r w:rsidR="00D87BB2" w:rsidRPr="005A0097" w:rsidDel="00046F53">
                <w:rPr>
                  <w:color w:val="A9B7C6"/>
                  <w:szCs w:val="28"/>
                  <w:lang w:val="en-US"/>
                  <w:rPrChange w:id="9004" w:author="Пользователь" w:date="2022-12-22T02:42:00Z">
                    <w:rPr>
                      <w:color w:val="A9B7C6"/>
                      <w:lang w:val="en-US"/>
                    </w:rPr>
                  </w:rPrChange>
                </w:rPr>
                <w:delText xml:space="preserve">(row.getLastCellNum() &lt; </w:delText>
              </w:r>
              <w:r w:rsidR="00D87BB2" w:rsidRPr="005A0097" w:rsidDel="00046F53">
                <w:rPr>
                  <w:color w:val="6897BB"/>
                  <w:szCs w:val="28"/>
                  <w:lang w:val="en-US"/>
                  <w:rPrChange w:id="9005" w:author="Пользователь" w:date="2022-12-22T02:42:00Z">
                    <w:rPr>
                      <w:color w:val="6897BB"/>
                      <w:lang w:val="en-US"/>
                    </w:rPr>
                  </w:rPrChange>
                </w:rPr>
                <w:delText>4</w:delText>
              </w:r>
              <w:r w:rsidR="00D87BB2" w:rsidRPr="005A0097" w:rsidDel="00046F53">
                <w:rPr>
                  <w:color w:val="A9B7C6"/>
                  <w:szCs w:val="28"/>
                  <w:lang w:val="en-US"/>
                  <w:rPrChange w:id="9006" w:author="Пользователь" w:date="2022-12-22T02:42:00Z">
                    <w:rPr>
                      <w:color w:val="A9B7C6"/>
                      <w:lang w:val="en-US"/>
                    </w:rPr>
                  </w:rPrChange>
                </w:rPr>
                <w:delText>)</w:delText>
              </w:r>
              <w:r w:rsidR="00D87BB2" w:rsidRPr="005A0097" w:rsidDel="00046F53">
                <w:rPr>
                  <w:color w:val="A9B7C6"/>
                  <w:szCs w:val="28"/>
                  <w:lang w:val="en-US"/>
                  <w:rPrChange w:id="9007" w:author="Пользователь" w:date="2022-12-22T02:42:00Z">
                    <w:rPr>
                      <w:color w:val="A9B7C6"/>
                      <w:lang w:val="en-US"/>
                    </w:rPr>
                  </w:rPrChange>
                </w:rPr>
                <w:br/>
                <w:delText xml:space="preserve">                </w:delText>
              </w:r>
              <w:r w:rsidR="00D87BB2" w:rsidRPr="005A0097" w:rsidDel="00046F53">
                <w:rPr>
                  <w:color w:val="CC7832"/>
                  <w:szCs w:val="28"/>
                  <w:lang w:val="en-US"/>
                  <w:rPrChange w:id="9008" w:author="Пользователь" w:date="2022-12-22T02:42:00Z">
                    <w:rPr>
                      <w:color w:val="CC7832"/>
                      <w:lang w:val="en-US"/>
                    </w:rPr>
                  </w:rPrChange>
                </w:rPr>
                <w:delText>continue;</w:delText>
              </w:r>
              <w:r w:rsidR="00D87BB2" w:rsidRPr="005A0097" w:rsidDel="00046F53">
                <w:rPr>
                  <w:color w:val="CC7832"/>
                  <w:szCs w:val="28"/>
                  <w:lang w:val="en-US"/>
                  <w:rPrChange w:id="9009" w:author="Пользователь" w:date="2022-12-22T02:42:00Z">
                    <w:rPr>
                      <w:color w:val="CC7832"/>
                      <w:lang w:val="en-US"/>
                    </w:rPr>
                  </w:rPrChange>
                </w:rPr>
                <w:br/>
                <w:delText xml:space="preserve">            </w:delText>
              </w:r>
              <w:r w:rsidR="00D87BB2" w:rsidRPr="005A0097" w:rsidDel="00046F53">
                <w:rPr>
                  <w:color w:val="A9B7C6"/>
                  <w:szCs w:val="28"/>
                  <w:lang w:val="en-US"/>
                  <w:rPrChange w:id="9010" w:author="Пользователь" w:date="2022-12-22T02:42:00Z">
                    <w:rPr>
                      <w:color w:val="A9B7C6"/>
                      <w:lang w:val="en-US"/>
                    </w:rPr>
                  </w:rPrChange>
                </w:rPr>
                <w:delText>cell = row.getCell(</w:delText>
              </w:r>
              <w:r w:rsidR="00D87BB2" w:rsidRPr="005A0097" w:rsidDel="00046F53">
                <w:rPr>
                  <w:color w:val="6897BB"/>
                  <w:szCs w:val="28"/>
                  <w:lang w:val="en-US"/>
                  <w:rPrChange w:id="9011" w:author="Пользователь" w:date="2022-12-22T02:42:00Z">
                    <w:rPr>
                      <w:color w:val="6897BB"/>
                      <w:lang w:val="en-US"/>
                    </w:rPr>
                  </w:rPrChange>
                </w:rPr>
                <w:delText>0</w:delText>
              </w:r>
              <w:r w:rsidR="00D87BB2" w:rsidRPr="005A0097" w:rsidDel="00046F53">
                <w:rPr>
                  <w:color w:val="A9B7C6"/>
                  <w:szCs w:val="28"/>
                  <w:lang w:val="en-US"/>
                  <w:rPrChange w:id="9012" w:author="Пользователь" w:date="2022-12-22T02:42:00Z">
                    <w:rPr>
                      <w:color w:val="A9B7C6"/>
                      <w:lang w:val="en-US"/>
                    </w:rPr>
                  </w:rPrChange>
                </w:rPr>
                <w:delText>)</w:delText>
              </w:r>
              <w:r w:rsidR="00D87BB2" w:rsidRPr="005A0097" w:rsidDel="00046F53">
                <w:rPr>
                  <w:color w:val="CC7832"/>
                  <w:szCs w:val="28"/>
                  <w:lang w:val="en-US"/>
                  <w:rPrChange w:id="9013" w:author="Пользователь" w:date="2022-12-22T02:42:00Z">
                    <w:rPr>
                      <w:color w:val="CC7832"/>
                      <w:lang w:val="en-US"/>
                    </w:rPr>
                  </w:rPrChange>
                </w:rPr>
                <w:delText>;</w:delText>
              </w:r>
              <w:r w:rsidR="00D87BB2" w:rsidRPr="005A0097" w:rsidDel="00046F53">
                <w:rPr>
                  <w:color w:val="CC7832"/>
                  <w:szCs w:val="28"/>
                  <w:lang w:val="en-US"/>
                  <w:rPrChange w:id="9014" w:author="Пользователь" w:date="2022-12-22T02:42:00Z">
                    <w:rPr>
                      <w:color w:val="CC7832"/>
                      <w:lang w:val="en-US"/>
                    </w:rPr>
                  </w:rPrChange>
                </w:rPr>
                <w:br/>
                <w:delText xml:space="preserve">            </w:delText>
              </w:r>
              <w:r w:rsidR="00D87BB2" w:rsidRPr="005A0097" w:rsidDel="00046F53">
                <w:rPr>
                  <w:color w:val="A9B7C6"/>
                  <w:szCs w:val="28"/>
                  <w:lang w:val="en-US"/>
                  <w:rPrChange w:id="9015" w:author="Пользователь" w:date="2022-12-22T02:42:00Z">
                    <w:rPr>
                      <w:color w:val="A9B7C6"/>
                      <w:lang w:val="en-US"/>
                    </w:rPr>
                  </w:rPrChange>
                </w:rPr>
                <w:delText>sId = cell.getStringCellValue()</w:delText>
              </w:r>
              <w:r w:rsidR="00D87BB2" w:rsidRPr="005A0097" w:rsidDel="00046F53">
                <w:rPr>
                  <w:color w:val="CC7832"/>
                  <w:szCs w:val="28"/>
                  <w:lang w:val="en-US"/>
                  <w:rPrChange w:id="9016" w:author="Пользователь" w:date="2022-12-22T02:42:00Z">
                    <w:rPr>
                      <w:color w:val="CC7832"/>
                      <w:lang w:val="en-US"/>
                    </w:rPr>
                  </w:rPrChange>
                </w:rPr>
                <w:delText>;</w:delText>
              </w:r>
              <w:r w:rsidR="00D87BB2" w:rsidRPr="005A0097" w:rsidDel="00046F53">
                <w:rPr>
                  <w:color w:val="CC7832"/>
                  <w:szCs w:val="28"/>
                  <w:lang w:val="en-US"/>
                  <w:rPrChange w:id="9017" w:author="Пользователь" w:date="2022-12-22T02:42:00Z">
                    <w:rPr>
                      <w:color w:val="CC7832"/>
                      <w:lang w:val="en-US"/>
                    </w:rPr>
                  </w:rPrChange>
                </w:rPr>
                <w:br/>
                <w:delText xml:space="preserve">            if </w:delText>
              </w:r>
              <w:r w:rsidR="00D87BB2" w:rsidRPr="005A0097" w:rsidDel="00046F53">
                <w:rPr>
                  <w:color w:val="A9B7C6"/>
                  <w:szCs w:val="28"/>
                  <w:lang w:val="en-US"/>
                  <w:rPrChange w:id="9018" w:author="Пользователь" w:date="2022-12-22T02:42:00Z">
                    <w:rPr>
                      <w:color w:val="A9B7C6"/>
                      <w:lang w:val="en-US"/>
                    </w:rPr>
                  </w:rPrChange>
                </w:rPr>
                <w:delText xml:space="preserve">(sId.length() == </w:delText>
              </w:r>
              <w:r w:rsidR="00D87BB2" w:rsidRPr="005A0097" w:rsidDel="00046F53">
                <w:rPr>
                  <w:color w:val="6897BB"/>
                  <w:szCs w:val="28"/>
                  <w:lang w:val="en-US"/>
                  <w:rPrChange w:id="9019" w:author="Пользователь" w:date="2022-12-22T02:42:00Z">
                    <w:rPr>
                      <w:color w:val="6897BB"/>
                      <w:lang w:val="en-US"/>
                    </w:rPr>
                  </w:rPrChange>
                </w:rPr>
                <w:delText>0</w:delText>
              </w:r>
              <w:r w:rsidR="00D87BB2" w:rsidRPr="005A0097" w:rsidDel="00046F53">
                <w:rPr>
                  <w:color w:val="A9B7C6"/>
                  <w:szCs w:val="28"/>
                  <w:lang w:val="en-US"/>
                  <w:rPrChange w:id="9020" w:author="Пользователь" w:date="2022-12-22T02:42:00Z">
                    <w:rPr>
                      <w:color w:val="A9B7C6"/>
                      <w:lang w:val="en-US"/>
                    </w:rPr>
                  </w:rPrChange>
                </w:rPr>
                <w:delText>)</w:delText>
              </w:r>
              <w:r w:rsidR="00D87BB2" w:rsidRPr="005A0097" w:rsidDel="00046F53">
                <w:rPr>
                  <w:color w:val="A9B7C6"/>
                  <w:szCs w:val="28"/>
                  <w:lang w:val="en-US"/>
                  <w:rPrChange w:id="9021" w:author="Пользователь" w:date="2022-12-22T02:42:00Z">
                    <w:rPr>
                      <w:color w:val="A9B7C6"/>
                      <w:lang w:val="en-US"/>
                    </w:rPr>
                  </w:rPrChange>
                </w:rPr>
                <w:br/>
                <w:delText xml:space="preserve">                </w:delText>
              </w:r>
              <w:r w:rsidR="00D87BB2" w:rsidRPr="005A0097" w:rsidDel="00046F53">
                <w:rPr>
                  <w:color w:val="CC7832"/>
                  <w:szCs w:val="28"/>
                  <w:lang w:val="en-US"/>
                  <w:rPrChange w:id="9022" w:author="Пользователь" w:date="2022-12-22T02:42:00Z">
                    <w:rPr>
                      <w:color w:val="CC7832"/>
                      <w:lang w:val="en-US"/>
                    </w:rPr>
                  </w:rPrChange>
                </w:rPr>
                <w:delText>continue;</w:delText>
              </w:r>
              <w:r w:rsidR="00D87BB2" w:rsidRPr="005A0097" w:rsidDel="00046F53">
                <w:rPr>
                  <w:color w:val="CC7832"/>
                  <w:szCs w:val="28"/>
                  <w:lang w:val="en-US"/>
                  <w:rPrChange w:id="9023" w:author="Пользователь" w:date="2022-12-22T02:42:00Z">
                    <w:rPr>
                      <w:color w:val="CC7832"/>
                      <w:lang w:val="en-US"/>
                    </w:rPr>
                  </w:rPrChange>
                </w:rPr>
                <w:br/>
              </w:r>
              <w:r w:rsidR="00D87BB2" w:rsidRPr="005A0097" w:rsidDel="00046F53">
                <w:rPr>
                  <w:color w:val="CC7832"/>
                  <w:szCs w:val="28"/>
                  <w:lang w:val="en-US"/>
                  <w:rPrChange w:id="9024" w:author="Пользователь" w:date="2022-12-22T02:42:00Z">
                    <w:rPr>
                      <w:color w:val="CC7832"/>
                      <w:lang w:val="en-US"/>
                    </w:rPr>
                  </w:rPrChange>
                </w:rPr>
                <w:br/>
                <w:delText xml:space="preserve">            </w:delText>
              </w:r>
              <w:r w:rsidR="00D87BB2" w:rsidRPr="005A0097" w:rsidDel="00046F53">
                <w:rPr>
                  <w:color w:val="A9B7C6"/>
                  <w:szCs w:val="28"/>
                  <w:lang w:val="en-US"/>
                  <w:rPrChange w:id="9025" w:author="Пользователь" w:date="2022-12-22T02:42:00Z">
                    <w:rPr>
                      <w:color w:val="A9B7C6"/>
                      <w:lang w:val="en-US"/>
                    </w:rPr>
                  </w:rPrChange>
                </w:rPr>
                <w:delText>id = UUID.</w:delText>
              </w:r>
              <w:r w:rsidR="00D87BB2" w:rsidRPr="005A0097" w:rsidDel="00046F53">
                <w:rPr>
                  <w:i/>
                  <w:iCs/>
                  <w:color w:val="A9B7C6"/>
                  <w:szCs w:val="28"/>
                  <w:lang w:val="en-US"/>
                  <w:rPrChange w:id="9026" w:author="Пользователь" w:date="2022-12-22T02:42:00Z">
                    <w:rPr>
                      <w:i/>
                      <w:iCs/>
                      <w:color w:val="A9B7C6"/>
                      <w:lang w:val="en-US"/>
                    </w:rPr>
                  </w:rPrChange>
                </w:rPr>
                <w:delText>fromString</w:delText>
              </w:r>
              <w:r w:rsidR="00D87BB2" w:rsidRPr="005A0097" w:rsidDel="00046F53">
                <w:rPr>
                  <w:color w:val="A9B7C6"/>
                  <w:szCs w:val="28"/>
                  <w:lang w:val="en-US"/>
                  <w:rPrChange w:id="9027" w:author="Пользователь" w:date="2022-12-22T02:42:00Z">
                    <w:rPr>
                      <w:color w:val="A9B7C6"/>
                      <w:lang w:val="en-US"/>
                    </w:rPr>
                  </w:rPrChange>
                </w:rPr>
                <w:delText>(sId)</w:delText>
              </w:r>
              <w:r w:rsidR="00D87BB2" w:rsidRPr="005A0097" w:rsidDel="00046F53">
                <w:rPr>
                  <w:color w:val="CC7832"/>
                  <w:szCs w:val="28"/>
                  <w:lang w:val="en-US"/>
                  <w:rPrChange w:id="9028" w:author="Пользователь" w:date="2022-12-22T02:42:00Z">
                    <w:rPr>
                      <w:color w:val="CC7832"/>
                      <w:lang w:val="en-US"/>
                    </w:rPr>
                  </w:rPrChange>
                </w:rPr>
                <w:delText>;</w:delText>
              </w:r>
              <w:r w:rsidR="00D87BB2" w:rsidRPr="005A0097" w:rsidDel="00046F53">
                <w:rPr>
                  <w:color w:val="CC7832"/>
                  <w:szCs w:val="28"/>
                  <w:lang w:val="en-US"/>
                  <w:rPrChange w:id="9029" w:author="Пользователь" w:date="2022-12-22T02:42:00Z">
                    <w:rPr>
                      <w:color w:val="CC7832"/>
                      <w:lang w:val="en-US"/>
                    </w:rPr>
                  </w:rPrChange>
                </w:rPr>
                <w:br/>
                <w:delText xml:space="preserve">            </w:delText>
              </w:r>
              <w:r w:rsidR="00D87BB2" w:rsidRPr="005A0097" w:rsidDel="00046F53">
                <w:rPr>
                  <w:color w:val="A9B7C6"/>
                  <w:szCs w:val="28"/>
                  <w:lang w:val="en-US"/>
                  <w:rPrChange w:id="9030" w:author="Пользователь" w:date="2022-12-22T02:42:00Z">
                    <w:rPr>
                      <w:color w:val="A9B7C6"/>
                      <w:lang w:val="en-US"/>
                    </w:rPr>
                  </w:rPrChange>
                </w:rPr>
                <w:delText xml:space="preserve">food = </w:delText>
              </w:r>
              <w:r w:rsidR="00D87BB2" w:rsidRPr="005A0097" w:rsidDel="00046F53">
                <w:rPr>
                  <w:i/>
                  <w:iCs/>
                  <w:color w:val="9876AA"/>
                  <w:szCs w:val="28"/>
                  <w:lang w:val="en-US"/>
                  <w:rPrChange w:id="9031" w:author="Пользователь" w:date="2022-12-22T02:42:00Z">
                    <w:rPr>
                      <w:i/>
                      <w:iCs/>
                      <w:color w:val="9876AA"/>
                      <w:lang w:val="en-US"/>
                    </w:rPr>
                  </w:rPrChange>
                </w:rPr>
                <w:delText>foods</w:delText>
              </w:r>
              <w:r w:rsidR="00D87BB2" w:rsidRPr="005A0097" w:rsidDel="00046F53">
                <w:rPr>
                  <w:color w:val="A9B7C6"/>
                  <w:szCs w:val="28"/>
                  <w:lang w:val="en-US"/>
                  <w:rPrChange w:id="9032" w:author="Пользователь" w:date="2022-12-22T02:42:00Z">
                    <w:rPr>
                      <w:color w:val="A9B7C6"/>
                      <w:lang w:val="en-US"/>
                    </w:rPr>
                  </w:rPrChange>
                </w:rPr>
                <w:delText>.get(id)</w:delText>
              </w:r>
              <w:r w:rsidR="00D87BB2" w:rsidRPr="005A0097" w:rsidDel="00046F53">
                <w:rPr>
                  <w:color w:val="CC7832"/>
                  <w:szCs w:val="28"/>
                  <w:lang w:val="en-US"/>
                  <w:rPrChange w:id="9033" w:author="Пользователь" w:date="2022-12-22T02:42:00Z">
                    <w:rPr>
                      <w:color w:val="CC7832"/>
                      <w:lang w:val="en-US"/>
                    </w:rPr>
                  </w:rPrChange>
                </w:rPr>
                <w:delText>;</w:delText>
              </w:r>
              <w:r w:rsidR="00D87BB2" w:rsidRPr="005A0097" w:rsidDel="00046F53">
                <w:rPr>
                  <w:color w:val="CC7832"/>
                  <w:szCs w:val="28"/>
                  <w:lang w:val="en-US"/>
                  <w:rPrChange w:id="9034" w:author="Пользователь" w:date="2022-12-22T02:42:00Z">
                    <w:rPr>
                      <w:color w:val="CC7832"/>
                      <w:lang w:val="en-US"/>
                    </w:rPr>
                  </w:rPrChange>
                </w:rPr>
                <w:br/>
              </w:r>
              <w:r w:rsidR="00D87BB2" w:rsidRPr="005A0097" w:rsidDel="00046F53">
                <w:rPr>
                  <w:color w:val="CC7832"/>
                  <w:szCs w:val="28"/>
                  <w:lang w:val="en-US"/>
                  <w:rPrChange w:id="9035" w:author="Пользователь" w:date="2022-12-22T02:42:00Z">
                    <w:rPr>
                      <w:color w:val="CC7832"/>
                      <w:lang w:val="en-US"/>
                    </w:rPr>
                  </w:rPrChange>
                </w:rPr>
                <w:br/>
                <w:delText xml:space="preserve">            </w:delText>
              </w:r>
              <w:r w:rsidR="00D87BB2" w:rsidRPr="005A0097" w:rsidDel="00046F53">
                <w:rPr>
                  <w:color w:val="A9B7C6"/>
                  <w:szCs w:val="28"/>
                  <w:lang w:val="en-US"/>
                  <w:rPrChange w:id="9036" w:author="Пользователь" w:date="2022-12-22T02:42:00Z">
                    <w:rPr>
                      <w:color w:val="A9B7C6"/>
                      <w:lang w:val="en-US"/>
                    </w:rPr>
                  </w:rPrChange>
                </w:rPr>
                <w:delText>cell = row.getCell(</w:delText>
              </w:r>
              <w:r w:rsidR="00D87BB2" w:rsidRPr="005A0097" w:rsidDel="00046F53">
                <w:rPr>
                  <w:color w:val="6897BB"/>
                  <w:szCs w:val="28"/>
                  <w:lang w:val="en-US"/>
                  <w:rPrChange w:id="9037" w:author="Пользователь" w:date="2022-12-22T02:42:00Z">
                    <w:rPr>
                      <w:color w:val="6897BB"/>
                      <w:lang w:val="en-US"/>
                    </w:rPr>
                  </w:rPrChange>
                </w:rPr>
                <w:delText>1</w:delText>
              </w:r>
              <w:r w:rsidR="00D87BB2" w:rsidRPr="005A0097" w:rsidDel="00046F53">
                <w:rPr>
                  <w:color w:val="A9B7C6"/>
                  <w:szCs w:val="28"/>
                  <w:lang w:val="en-US"/>
                  <w:rPrChange w:id="9038" w:author="Пользователь" w:date="2022-12-22T02:42:00Z">
                    <w:rPr>
                      <w:color w:val="A9B7C6"/>
                      <w:lang w:val="en-US"/>
                    </w:rPr>
                  </w:rPrChange>
                </w:rPr>
                <w:delText>)</w:delText>
              </w:r>
              <w:r w:rsidR="00D87BB2" w:rsidRPr="005A0097" w:rsidDel="00046F53">
                <w:rPr>
                  <w:color w:val="CC7832"/>
                  <w:szCs w:val="28"/>
                  <w:lang w:val="en-US"/>
                  <w:rPrChange w:id="9039" w:author="Пользователь" w:date="2022-12-22T02:42:00Z">
                    <w:rPr>
                      <w:color w:val="CC7832"/>
                      <w:lang w:val="en-US"/>
                    </w:rPr>
                  </w:rPrChange>
                </w:rPr>
                <w:delText>;</w:delText>
              </w:r>
              <w:r w:rsidR="00D87BB2" w:rsidRPr="005A0097" w:rsidDel="00046F53">
                <w:rPr>
                  <w:color w:val="CC7832"/>
                  <w:szCs w:val="28"/>
                  <w:lang w:val="en-US"/>
                  <w:rPrChange w:id="9040" w:author="Пользователь" w:date="2022-12-22T02:42:00Z">
                    <w:rPr>
                      <w:color w:val="CC7832"/>
                      <w:lang w:val="en-US"/>
                    </w:rPr>
                  </w:rPrChange>
                </w:rPr>
                <w:br/>
                <w:delText xml:space="preserve">            </w:delText>
              </w:r>
              <w:r w:rsidR="00D87BB2" w:rsidRPr="005A0097" w:rsidDel="00046F53">
                <w:rPr>
                  <w:color w:val="A9B7C6"/>
                  <w:szCs w:val="28"/>
                  <w:lang w:val="en-US"/>
                  <w:rPrChange w:id="9041" w:author="Пользователь" w:date="2022-12-22T02:42:00Z">
                    <w:rPr>
                      <w:color w:val="A9B7C6"/>
                      <w:lang w:val="en-US"/>
                    </w:rPr>
                  </w:rPrChange>
                </w:rPr>
                <w:delText>sTimeId = cell.getStringCellValue()</w:delText>
              </w:r>
              <w:r w:rsidR="00D87BB2" w:rsidRPr="005A0097" w:rsidDel="00046F53">
                <w:rPr>
                  <w:color w:val="CC7832"/>
                  <w:szCs w:val="28"/>
                  <w:lang w:val="en-US"/>
                  <w:rPrChange w:id="9042" w:author="Пользователь" w:date="2022-12-22T02:42:00Z">
                    <w:rPr>
                      <w:color w:val="CC7832"/>
                      <w:lang w:val="en-US"/>
                    </w:rPr>
                  </w:rPrChange>
                </w:rPr>
                <w:delText>;</w:delText>
              </w:r>
              <w:r w:rsidR="00D87BB2" w:rsidRPr="005A0097" w:rsidDel="00046F53">
                <w:rPr>
                  <w:color w:val="CC7832"/>
                  <w:szCs w:val="28"/>
                  <w:lang w:val="en-US"/>
                  <w:rPrChange w:id="9043" w:author="Пользователь" w:date="2022-12-22T02:42:00Z">
                    <w:rPr>
                      <w:color w:val="CC7832"/>
                      <w:lang w:val="en-US"/>
                    </w:rPr>
                  </w:rPrChange>
                </w:rPr>
                <w:br/>
                <w:delText xml:space="preserve">            </w:delText>
              </w:r>
              <w:r w:rsidR="00D87BB2" w:rsidRPr="005A0097" w:rsidDel="00046F53">
                <w:rPr>
                  <w:color w:val="A9B7C6"/>
                  <w:szCs w:val="28"/>
                  <w:lang w:val="en-US"/>
                  <w:rPrChange w:id="9044" w:author="Пользователь" w:date="2022-12-22T02:42:00Z">
                    <w:rPr>
                      <w:color w:val="A9B7C6"/>
                      <w:lang w:val="en-US"/>
                    </w:rPr>
                  </w:rPrChange>
                </w:rPr>
                <w:delText>timeId = UUID.</w:delText>
              </w:r>
              <w:r w:rsidR="00D87BB2" w:rsidRPr="005A0097" w:rsidDel="00046F53">
                <w:rPr>
                  <w:i/>
                  <w:iCs/>
                  <w:color w:val="A9B7C6"/>
                  <w:szCs w:val="28"/>
                  <w:lang w:val="en-US"/>
                  <w:rPrChange w:id="9045" w:author="Пользователь" w:date="2022-12-22T02:42:00Z">
                    <w:rPr>
                      <w:i/>
                      <w:iCs/>
                      <w:color w:val="A9B7C6"/>
                      <w:lang w:val="en-US"/>
                    </w:rPr>
                  </w:rPrChange>
                </w:rPr>
                <w:delText>fromString</w:delText>
              </w:r>
              <w:r w:rsidR="00D87BB2" w:rsidRPr="005A0097" w:rsidDel="00046F53">
                <w:rPr>
                  <w:color w:val="A9B7C6"/>
                  <w:szCs w:val="28"/>
                  <w:lang w:val="en-US"/>
                  <w:rPrChange w:id="9046" w:author="Пользователь" w:date="2022-12-22T02:42:00Z">
                    <w:rPr>
                      <w:color w:val="A9B7C6"/>
                      <w:lang w:val="en-US"/>
                    </w:rPr>
                  </w:rPrChange>
                </w:rPr>
                <w:delText>(sTimeId)</w:delText>
              </w:r>
              <w:r w:rsidR="00D87BB2" w:rsidRPr="005A0097" w:rsidDel="00046F53">
                <w:rPr>
                  <w:color w:val="CC7832"/>
                  <w:szCs w:val="28"/>
                  <w:lang w:val="en-US"/>
                  <w:rPrChange w:id="9047" w:author="Пользователь" w:date="2022-12-22T02:42:00Z">
                    <w:rPr>
                      <w:color w:val="CC7832"/>
                      <w:lang w:val="en-US"/>
                    </w:rPr>
                  </w:rPrChange>
                </w:rPr>
                <w:delText>;</w:delText>
              </w:r>
              <w:r w:rsidR="00D87BB2" w:rsidRPr="005A0097" w:rsidDel="00046F53">
                <w:rPr>
                  <w:color w:val="CC7832"/>
                  <w:szCs w:val="28"/>
                  <w:lang w:val="en-US"/>
                  <w:rPrChange w:id="9048" w:author="Пользователь" w:date="2022-12-22T02:42:00Z">
                    <w:rPr>
                      <w:color w:val="CC7832"/>
                      <w:lang w:val="en-US"/>
                    </w:rPr>
                  </w:rPrChange>
                </w:rPr>
                <w:br/>
                <w:delText xml:space="preserve">            </w:delText>
              </w:r>
              <w:r w:rsidR="00D87BB2" w:rsidRPr="005A0097" w:rsidDel="00046F53">
                <w:rPr>
                  <w:color w:val="A9B7C6"/>
                  <w:szCs w:val="28"/>
                  <w:lang w:val="en-US"/>
                  <w:rPrChange w:id="9049" w:author="Пользователь" w:date="2022-12-22T02:42:00Z">
                    <w:rPr>
                      <w:color w:val="A9B7C6"/>
                      <w:lang w:val="en-US"/>
                    </w:rPr>
                  </w:rPrChange>
                </w:rPr>
                <w:delText xml:space="preserve">time = </w:delText>
              </w:r>
              <w:r w:rsidR="00D87BB2" w:rsidRPr="005A0097" w:rsidDel="00046F53">
                <w:rPr>
                  <w:i/>
                  <w:iCs/>
                  <w:color w:val="9876AA"/>
                  <w:szCs w:val="28"/>
                  <w:lang w:val="en-US"/>
                  <w:rPrChange w:id="9050" w:author="Пользователь" w:date="2022-12-22T02:42:00Z">
                    <w:rPr>
                      <w:i/>
                      <w:iCs/>
                      <w:color w:val="9876AA"/>
                      <w:lang w:val="en-US"/>
                    </w:rPr>
                  </w:rPrChange>
                </w:rPr>
                <w:delText>times</w:delText>
              </w:r>
              <w:r w:rsidR="00D87BB2" w:rsidRPr="005A0097" w:rsidDel="00046F53">
                <w:rPr>
                  <w:color w:val="A9B7C6"/>
                  <w:szCs w:val="28"/>
                  <w:lang w:val="en-US"/>
                  <w:rPrChange w:id="9051" w:author="Пользователь" w:date="2022-12-22T02:42:00Z">
                    <w:rPr>
                      <w:color w:val="A9B7C6"/>
                      <w:lang w:val="en-US"/>
                    </w:rPr>
                  </w:rPrChange>
                </w:rPr>
                <w:delText>.get(timeId)</w:delText>
              </w:r>
              <w:r w:rsidR="00D87BB2" w:rsidRPr="005A0097" w:rsidDel="00046F53">
                <w:rPr>
                  <w:color w:val="CC7832"/>
                  <w:szCs w:val="28"/>
                  <w:lang w:val="en-US"/>
                  <w:rPrChange w:id="9052" w:author="Пользователь" w:date="2022-12-22T02:42:00Z">
                    <w:rPr>
                      <w:color w:val="CC7832"/>
                      <w:lang w:val="en-US"/>
                    </w:rPr>
                  </w:rPrChange>
                </w:rPr>
                <w:delText>;</w:delText>
              </w:r>
              <w:r w:rsidR="00D87BB2" w:rsidRPr="005A0097" w:rsidDel="00046F53">
                <w:rPr>
                  <w:color w:val="CC7832"/>
                  <w:szCs w:val="28"/>
                  <w:lang w:val="en-US"/>
                  <w:rPrChange w:id="9053" w:author="Пользователь" w:date="2022-12-22T02:42:00Z">
                    <w:rPr>
                      <w:color w:val="CC7832"/>
                      <w:lang w:val="en-US"/>
                    </w:rPr>
                  </w:rPrChange>
                </w:rPr>
                <w:br/>
                <w:delText xml:space="preserve">            if </w:delText>
              </w:r>
              <w:r w:rsidR="00D87BB2" w:rsidRPr="005A0097" w:rsidDel="00046F53">
                <w:rPr>
                  <w:color w:val="A9B7C6"/>
                  <w:szCs w:val="28"/>
                  <w:lang w:val="en-US"/>
                  <w:rPrChange w:id="9054" w:author="Пользователь" w:date="2022-12-22T02:42:00Z">
                    <w:rPr>
                      <w:color w:val="A9B7C6"/>
                      <w:lang w:val="en-US"/>
                    </w:rPr>
                  </w:rPrChange>
                </w:rPr>
                <w:delText>(time!=</w:delText>
              </w:r>
              <w:r w:rsidR="00D87BB2" w:rsidRPr="005A0097" w:rsidDel="00046F53">
                <w:rPr>
                  <w:color w:val="CC7832"/>
                  <w:szCs w:val="28"/>
                  <w:lang w:val="en-US"/>
                  <w:rPrChange w:id="9055" w:author="Пользователь" w:date="2022-12-22T02:42:00Z">
                    <w:rPr>
                      <w:color w:val="CC7832"/>
                      <w:lang w:val="en-US"/>
                    </w:rPr>
                  </w:rPrChange>
                </w:rPr>
                <w:delText>null</w:delText>
              </w:r>
              <w:r w:rsidR="00D87BB2" w:rsidRPr="005A0097" w:rsidDel="00046F53">
                <w:rPr>
                  <w:color w:val="A9B7C6"/>
                  <w:szCs w:val="28"/>
                  <w:lang w:val="en-US"/>
                  <w:rPrChange w:id="9056" w:author="Пользователь" w:date="2022-12-22T02:42:00Z">
                    <w:rPr>
                      <w:color w:val="A9B7C6"/>
                      <w:lang w:val="en-US"/>
                    </w:rPr>
                  </w:rPrChange>
                </w:rPr>
                <w:delText>) {</w:delText>
              </w:r>
              <w:r w:rsidR="00D87BB2" w:rsidRPr="005A0097" w:rsidDel="00046F53">
                <w:rPr>
                  <w:color w:val="A9B7C6"/>
                  <w:szCs w:val="28"/>
                  <w:lang w:val="en-US"/>
                  <w:rPrChange w:id="9057" w:author="Пользователь" w:date="2022-12-22T02:42:00Z">
                    <w:rPr>
                      <w:color w:val="A9B7C6"/>
                      <w:lang w:val="en-US"/>
                    </w:rPr>
                  </w:rPrChange>
                </w:rPr>
                <w:br/>
                <w:delText xml:space="preserve">                food.setTime(time)</w:delText>
              </w:r>
              <w:r w:rsidR="00D87BB2" w:rsidRPr="005A0097" w:rsidDel="00046F53">
                <w:rPr>
                  <w:color w:val="CC7832"/>
                  <w:szCs w:val="28"/>
                  <w:lang w:val="en-US"/>
                  <w:rPrChange w:id="9058" w:author="Пользователь" w:date="2022-12-22T02:42:00Z">
                    <w:rPr>
                      <w:color w:val="CC7832"/>
                      <w:lang w:val="en-US"/>
                    </w:rPr>
                  </w:rPrChange>
                </w:rPr>
                <w:delText>;</w:delText>
              </w:r>
              <w:r w:rsidR="00D87BB2" w:rsidRPr="005A0097" w:rsidDel="00046F53">
                <w:rPr>
                  <w:color w:val="CC7832"/>
                  <w:szCs w:val="28"/>
                  <w:lang w:val="en-US"/>
                  <w:rPrChange w:id="9059" w:author="Пользователь" w:date="2022-12-22T02:42:00Z">
                    <w:rPr>
                      <w:color w:val="CC7832"/>
                      <w:lang w:val="en-US"/>
                    </w:rPr>
                  </w:rPrChange>
                </w:rPr>
                <w:br/>
                <w:delText xml:space="preserve">            </w:delText>
              </w:r>
              <w:r w:rsidR="00D87BB2" w:rsidRPr="005A0097" w:rsidDel="00046F53">
                <w:rPr>
                  <w:color w:val="A9B7C6"/>
                  <w:szCs w:val="28"/>
                  <w:lang w:val="en-US"/>
                  <w:rPrChange w:id="9060" w:author="Пользователь" w:date="2022-12-22T02:42:00Z">
                    <w:rPr>
                      <w:color w:val="A9B7C6"/>
                      <w:lang w:val="en-US"/>
                    </w:rPr>
                  </w:rPrChange>
                </w:rPr>
                <w:delText>}</w:delText>
              </w:r>
              <w:r w:rsidR="00D87BB2" w:rsidRPr="005A0097" w:rsidDel="00046F53">
                <w:rPr>
                  <w:color w:val="A9B7C6"/>
                  <w:szCs w:val="28"/>
                  <w:lang w:val="en-US"/>
                  <w:rPrChange w:id="9061" w:author="Пользователь" w:date="2022-12-22T02:42:00Z">
                    <w:rPr>
                      <w:color w:val="A9B7C6"/>
                      <w:lang w:val="en-US"/>
                    </w:rPr>
                  </w:rPrChange>
                </w:rPr>
                <w:br/>
              </w:r>
              <w:r w:rsidR="00D87BB2" w:rsidRPr="005A0097" w:rsidDel="00046F53">
                <w:rPr>
                  <w:color w:val="A9B7C6"/>
                  <w:szCs w:val="28"/>
                  <w:lang w:val="en-US"/>
                  <w:rPrChange w:id="9062" w:author="Пользователь" w:date="2022-12-22T02:42:00Z">
                    <w:rPr>
                      <w:color w:val="A9B7C6"/>
                      <w:lang w:val="en-US"/>
                    </w:rPr>
                  </w:rPrChange>
                </w:rPr>
                <w:br/>
                <w:delText xml:space="preserve">            cell = row.getCell(</w:delText>
              </w:r>
              <w:r w:rsidR="00D87BB2" w:rsidRPr="005A0097" w:rsidDel="00046F53">
                <w:rPr>
                  <w:color w:val="6897BB"/>
                  <w:szCs w:val="28"/>
                  <w:lang w:val="en-US"/>
                  <w:rPrChange w:id="9063" w:author="Пользователь" w:date="2022-12-22T02:42:00Z">
                    <w:rPr>
                      <w:color w:val="6897BB"/>
                      <w:lang w:val="en-US"/>
                    </w:rPr>
                  </w:rPrChange>
                </w:rPr>
                <w:delText>2</w:delText>
              </w:r>
              <w:r w:rsidR="00D87BB2" w:rsidRPr="005A0097" w:rsidDel="00046F53">
                <w:rPr>
                  <w:color w:val="A9B7C6"/>
                  <w:szCs w:val="28"/>
                  <w:lang w:val="en-US"/>
                  <w:rPrChange w:id="9064" w:author="Пользователь" w:date="2022-12-22T02:42:00Z">
                    <w:rPr>
                      <w:color w:val="A9B7C6"/>
                      <w:lang w:val="en-US"/>
                    </w:rPr>
                  </w:rPrChange>
                </w:rPr>
                <w:delText>)</w:delText>
              </w:r>
              <w:r w:rsidR="00D87BB2" w:rsidRPr="005A0097" w:rsidDel="00046F53">
                <w:rPr>
                  <w:color w:val="CC7832"/>
                  <w:szCs w:val="28"/>
                  <w:lang w:val="en-US"/>
                  <w:rPrChange w:id="9065" w:author="Пользователь" w:date="2022-12-22T02:42:00Z">
                    <w:rPr>
                      <w:color w:val="CC7832"/>
                      <w:lang w:val="en-US"/>
                    </w:rPr>
                  </w:rPrChange>
                </w:rPr>
                <w:delText>;</w:delText>
              </w:r>
              <w:r w:rsidR="00D87BB2" w:rsidRPr="005A0097" w:rsidDel="00046F53">
                <w:rPr>
                  <w:color w:val="CC7832"/>
                  <w:szCs w:val="28"/>
                  <w:lang w:val="en-US"/>
                  <w:rPrChange w:id="9066" w:author="Пользователь" w:date="2022-12-22T02:42:00Z">
                    <w:rPr>
                      <w:color w:val="CC7832"/>
                      <w:lang w:val="en-US"/>
                    </w:rPr>
                  </w:rPrChange>
                </w:rPr>
                <w:br/>
                <w:delText xml:space="preserve">            </w:delText>
              </w:r>
              <w:r w:rsidR="00D87BB2" w:rsidRPr="005A0097" w:rsidDel="00046F53">
                <w:rPr>
                  <w:color w:val="A9B7C6"/>
                  <w:szCs w:val="28"/>
                  <w:lang w:val="en-US"/>
                  <w:rPrChange w:id="9067" w:author="Пользователь" w:date="2022-12-22T02:42:00Z">
                    <w:rPr>
                      <w:color w:val="A9B7C6"/>
                      <w:lang w:val="en-US"/>
                    </w:rPr>
                  </w:rPrChange>
                </w:rPr>
                <w:delText>sTimeIntervalId = cell.getStringCellValue()</w:delText>
              </w:r>
              <w:r w:rsidR="00D87BB2" w:rsidRPr="005A0097" w:rsidDel="00046F53">
                <w:rPr>
                  <w:color w:val="CC7832"/>
                  <w:szCs w:val="28"/>
                  <w:lang w:val="en-US"/>
                  <w:rPrChange w:id="9068" w:author="Пользователь" w:date="2022-12-22T02:42:00Z">
                    <w:rPr>
                      <w:color w:val="CC7832"/>
                      <w:lang w:val="en-US"/>
                    </w:rPr>
                  </w:rPrChange>
                </w:rPr>
                <w:delText>;</w:delText>
              </w:r>
              <w:r w:rsidR="00D87BB2" w:rsidRPr="005A0097" w:rsidDel="00046F53">
                <w:rPr>
                  <w:color w:val="CC7832"/>
                  <w:szCs w:val="28"/>
                  <w:lang w:val="en-US"/>
                  <w:rPrChange w:id="9069" w:author="Пользователь" w:date="2022-12-22T02:42:00Z">
                    <w:rPr>
                      <w:color w:val="CC7832"/>
                      <w:lang w:val="en-US"/>
                    </w:rPr>
                  </w:rPrChange>
                </w:rPr>
                <w:br/>
                <w:delText xml:space="preserve">            </w:delText>
              </w:r>
              <w:r w:rsidR="00D87BB2" w:rsidRPr="005A0097" w:rsidDel="00046F53">
                <w:rPr>
                  <w:color w:val="A9B7C6"/>
                  <w:szCs w:val="28"/>
                  <w:lang w:val="en-US"/>
                  <w:rPrChange w:id="9070" w:author="Пользователь" w:date="2022-12-22T02:42:00Z">
                    <w:rPr>
                      <w:color w:val="A9B7C6"/>
                      <w:lang w:val="en-US"/>
                    </w:rPr>
                  </w:rPrChange>
                </w:rPr>
                <w:delText>timeintervalId = UUID.</w:delText>
              </w:r>
              <w:r w:rsidR="00D87BB2" w:rsidRPr="005A0097" w:rsidDel="00046F53">
                <w:rPr>
                  <w:i/>
                  <w:iCs/>
                  <w:color w:val="A9B7C6"/>
                  <w:szCs w:val="28"/>
                  <w:lang w:val="en-US"/>
                  <w:rPrChange w:id="9071" w:author="Пользователь" w:date="2022-12-22T02:42:00Z">
                    <w:rPr>
                      <w:i/>
                      <w:iCs/>
                      <w:color w:val="A9B7C6"/>
                      <w:lang w:val="en-US"/>
                    </w:rPr>
                  </w:rPrChange>
                </w:rPr>
                <w:delText>fromString</w:delText>
              </w:r>
              <w:r w:rsidR="00D87BB2" w:rsidRPr="005A0097" w:rsidDel="00046F53">
                <w:rPr>
                  <w:color w:val="A9B7C6"/>
                  <w:szCs w:val="28"/>
                  <w:lang w:val="en-US"/>
                  <w:rPrChange w:id="9072" w:author="Пользователь" w:date="2022-12-22T02:42:00Z">
                    <w:rPr>
                      <w:color w:val="A9B7C6"/>
                      <w:lang w:val="en-US"/>
                    </w:rPr>
                  </w:rPrChange>
                </w:rPr>
                <w:delText>(sTimeIntervalId)</w:delText>
              </w:r>
              <w:r w:rsidR="00D87BB2" w:rsidRPr="005A0097" w:rsidDel="00046F53">
                <w:rPr>
                  <w:color w:val="CC7832"/>
                  <w:szCs w:val="28"/>
                  <w:lang w:val="en-US"/>
                  <w:rPrChange w:id="9073" w:author="Пользователь" w:date="2022-12-22T02:42:00Z">
                    <w:rPr>
                      <w:color w:val="CC7832"/>
                      <w:lang w:val="en-US"/>
                    </w:rPr>
                  </w:rPrChange>
                </w:rPr>
                <w:delText>;</w:delText>
              </w:r>
              <w:r w:rsidR="00D87BB2" w:rsidRPr="005A0097" w:rsidDel="00046F53">
                <w:rPr>
                  <w:color w:val="CC7832"/>
                  <w:szCs w:val="28"/>
                  <w:lang w:val="en-US"/>
                  <w:rPrChange w:id="9074" w:author="Пользователь" w:date="2022-12-22T02:42:00Z">
                    <w:rPr>
                      <w:color w:val="CC7832"/>
                      <w:lang w:val="en-US"/>
                    </w:rPr>
                  </w:rPrChange>
                </w:rPr>
                <w:br/>
                <w:delText xml:space="preserve">            </w:delText>
              </w:r>
              <w:r w:rsidR="00D87BB2" w:rsidRPr="005A0097" w:rsidDel="00046F53">
                <w:rPr>
                  <w:color w:val="A9B7C6"/>
                  <w:szCs w:val="28"/>
                  <w:lang w:val="en-US"/>
                  <w:rPrChange w:id="9075" w:author="Пользователь" w:date="2022-12-22T02:42:00Z">
                    <w:rPr>
                      <w:color w:val="A9B7C6"/>
                      <w:lang w:val="en-US"/>
                    </w:rPr>
                  </w:rPrChange>
                </w:rPr>
                <w:delText xml:space="preserve">timeinterval = </w:delText>
              </w:r>
              <w:r w:rsidR="00D87BB2" w:rsidRPr="005A0097" w:rsidDel="00046F53">
                <w:rPr>
                  <w:i/>
                  <w:iCs/>
                  <w:color w:val="9876AA"/>
                  <w:szCs w:val="28"/>
                  <w:lang w:val="en-US"/>
                  <w:rPrChange w:id="9076" w:author="Пользователь" w:date="2022-12-22T02:42:00Z">
                    <w:rPr>
                      <w:i/>
                      <w:iCs/>
                      <w:color w:val="9876AA"/>
                      <w:lang w:val="en-US"/>
                    </w:rPr>
                  </w:rPrChange>
                </w:rPr>
                <w:delText>timeintervals</w:delText>
              </w:r>
              <w:r w:rsidR="00D87BB2" w:rsidRPr="005A0097" w:rsidDel="00046F53">
                <w:rPr>
                  <w:color w:val="A9B7C6"/>
                  <w:szCs w:val="28"/>
                  <w:lang w:val="en-US"/>
                  <w:rPrChange w:id="9077" w:author="Пользователь" w:date="2022-12-22T02:42:00Z">
                    <w:rPr>
                      <w:color w:val="A9B7C6"/>
                      <w:lang w:val="en-US"/>
                    </w:rPr>
                  </w:rPrChange>
                </w:rPr>
                <w:delText>.get(timeintervalId)</w:delText>
              </w:r>
              <w:r w:rsidR="00D87BB2" w:rsidRPr="005A0097" w:rsidDel="00046F53">
                <w:rPr>
                  <w:color w:val="CC7832"/>
                  <w:szCs w:val="28"/>
                  <w:lang w:val="en-US"/>
                  <w:rPrChange w:id="9078" w:author="Пользователь" w:date="2022-12-22T02:42:00Z">
                    <w:rPr>
                      <w:color w:val="CC7832"/>
                      <w:lang w:val="en-US"/>
                    </w:rPr>
                  </w:rPrChange>
                </w:rPr>
                <w:delText>;</w:delText>
              </w:r>
              <w:r w:rsidR="00D87BB2" w:rsidRPr="005A0097" w:rsidDel="00046F53">
                <w:rPr>
                  <w:color w:val="CC7832"/>
                  <w:szCs w:val="28"/>
                  <w:lang w:val="en-US"/>
                  <w:rPrChange w:id="9079" w:author="Пользователь" w:date="2022-12-22T02:42:00Z">
                    <w:rPr>
                      <w:color w:val="CC7832"/>
                      <w:lang w:val="en-US"/>
                    </w:rPr>
                  </w:rPrChange>
                </w:rPr>
                <w:br/>
                <w:delText xml:space="preserve">            if </w:delText>
              </w:r>
              <w:r w:rsidR="00D87BB2" w:rsidRPr="005A0097" w:rsidDel="00046F53">
                <w:rPr>
                  <w:color w:val="A9B7C6"/>
                  <w:szCs w:val="28"/>
                  <w:lang w:val="en-US"/>
                  <w:rPrChange w:id="9080" w:author="Пользователь" w:date="2022-12-22T02:42:00Z">
                    <w:rPr>
                      <w:color w:val="A9B7C6"/>
                      <w:lang w:val="en-US"/>
                    </w:rPr>
                  </w:rPrChange>
                </w:rPr>
                <w:delText>(timeinterval!=</w:delText>
              </w:r>
              <w:r w:rsidR="00D87BB2" w:rsidRPr="005A0097" w:rsidDel="00046F53">
                <w:rPr>
                  <w:color w:val="CC7832"/>
                  <w:szCs w:val="28"/>
                  <w:lang w:val="en-US"/>
                  <w:rPrChange w:id="9081" w:author="Пользователь" w:date="2022-12-22T02:42:00Z">
                    <w:rPr>
                      <w:color w:val="CC7832"/>
                      <w:lang w:val="en-US"/>
                    </w:rPr>
                  </w:rPrChange>
                </w:rPr>
                <w:delText>null</w:delText>
              </w:r>
              <w:r w:rsidR="00D87BB2" w:rsidRPr="005A0097" w:rsidDel="00046F53">
                <w:rPr>
                  <w:color w:val="A9B7C6"/>
                  <w:szCs w:val="28"/>
                  <w:lang w:val="en-US"/>
                  <w:rPrChange w:id="9082" w:author="Пользователь" w:date="2022-12-22T02:42:00Z">
                    <w:rPr>
                      <w:color w:val="A9B7C6"/>
                      <w:lang w:val="en-US"/>
                    </w:rPr>
                  </w:rPrChange>
                </w:rPr>
                <w:delText>) {</w:delText>
              </w:r>
              <w:r w:rsidR="00D87BB2" w:rsidRPr="005A0097" w:rsidDel="00046F53">
                <w:rPr>
                  <w:color w:val="A9B7C6"/>
                  <w:szCs w:val="28"/>
                  <w:lang w:val="en-US"/>
                  <w:rPrChange w:id="9083" w:author="Пользователь" w:date="2022-12-22T02:42:00Z">
                    <w:rPr>
                      <w:color w:val="A9B7C6"/>
                      <w:lang w:val="en-US"/>
                    </w:rPr>
                  </w:rPrChange>
                </w:rPr>
                <w:br/>
                <w:delText xml:space="preserve">                food.setTimeInterval(timeinterval)</w:delText>
              </w:r>
              <w:r w:rsidR="00D87BB2" w:rsidRPr="005A0097" w:rsidDel="00046F53">
                <w:rPr>
                  <w:color w:val="CC7832"/>
                  <w:szCs w:val="28"/>
                  <w:lang w:val="en-US"/>
                  <w:rPrChange w:id="9084" w:author="Пользователь" w:date="2022-12-22T02:42:00Z">
                    <w:rPr>
                      <w:color w:val="CC7832"/>
                      <w:lang w:val="en-US"/>
                    </w:rPr>
                  </w:rPrChange>
                </w:rPr>
                <w:delText>;</w:delText>
              </w:r>
              <w:r w:rsidR="00D87BB2" w:rsidRPr="005A0097" w:rsidDel="00046F53">
                <w:rPr>
                  <w:color w:val="CC7832"/>
                  <w:szCs w:val="28"/>
                  <w:lang w:val="en-US"/>
                  <w:rPrChange w:id="9085" w:author="Пользователь" w:date="2022-12-22T02:42:00Z">
                    <w:rPr>
                      <w:color w:val="CC7832"/>
                      <w:lang w:val="en-US"/>
                    </w:rPr>
                  </w:rPrChange>
                </w:rPr>
                <w:br/>
                <w:delText xml:space="preserve">                </w:delText>
              </w:r>
              <w:r w:rsidR="00D87BB2" w:rsidRPr="005A0097" w:rsidDel="00046F53">
                <w:rPr>
                  <w:color w:val="A9B7C6"/>
                  <w:szCs w:val="28"/>
                  <w:lang w:val="en-US"/>
                  <w:rPrChange w:id="9086" w:author="Пользователь" w:date="2022-12-22T02:42:00Z">
                    <w:rPr>
                      <w:color w:val="A9B7C6"/>
                      <w:lang w:val="en-US"/>
                    </w:rPr>
                  </w:rPrChange>
                </w:rPr>
                <w:delText>timeinterval.getFoods().add(food)</w:delText>
              </w:r>
              <w:r w:rsidR="00D87BB2" w:rsidRPr="005A0097" w:rsidDel="00046F53">
                <w:rPr>
                  <w:color w:val="CC7832"/>
                  <w:szCs w:val="28"/>
                  <w:lang w:val="en-US"/>
                  <w:rPrChange w:id="9087" w:author="Пользователь" w:date="2022-12-22T02:42:00Z">
                    <w:rPr>
                      <w:color w:val="CC7832"/>
                      <w:lang w:val="en-US"/>
                    </w:rPr>
                  </w:rPrChange>
                </w:rPr>
                <w:delText>;</w:delText>
              </w:r>
              <w:r w:rsidR="00D87BB2" w:rsidRPr="005A0097" w:rsidDel="00046F53">
                <w:rPr>
                  <w:color w:val="CC7832"/>
                  <w:szCs w:val="28"/>
                  <w:lang w:val="en-US"/>
                  <w:rPrChange w:id="9088" w:author="Пользователь" w:date="2022-12-22T02:42:00Z">
                    <w:rPr>
                      <w:color w:val="CC7832"/>
                      <w:lang w:val="en-US"/>
                    </w:rPr>
                  </w:rPrChange>
                </w:rPr>
                <w:br/>
                <w:delText xml:space="preserve">            </w:delText>
              </w:r>
              <w:r w:rsidR="00D87BB2" w:rsidRPr="005A0097" w:rsidDel="00046F53">
                <w:rPr>
                  <w:color w:val="A9B7C6"/>
                  <w:szCs w:val="28"/>
                  <w:lang w:val="en-US"/>
                  <w:rPrChange w:id="9089" w:author="Пользователь" w:date="2022-12-22T02:42:00Z">
                    <w:rPr>
                      <w:color w:val="A9B7C6"/>
                      <w:lang w:val="en-US"/>
                    </w:rPr>
                  </w:rPrChange>
                </w:rPr>
                <w:delText>}</w:delText>
              </w:r>
              <w:r w:rsidR="00D87BB2" w:rsidRPr="005A0097" w:rsidDel="00046F53">
                <w:rPr>
                  <w:color w:val="A9B7C6"/>
                  <w:szCs w:val="28"/>
                  <w:lang w:val="en-US"/>
                  <w:rPrChange w:id="9090" w:author="Пользователь" w:date="2022-12-22T02:42:00Z">
                    <w:rPr>
                      <w:color w:val="A9B7C6"/>
                      <w:lang w:val="en-US"/>
                    </w:rPr>
                  </w:rPrChange>
                </w:rPr>
                <w:br/>
                <w:delText xml:space="preserve">        }</w:delText>
              </w:r>
              <w:r w:rsidR="00D87BB2" w:rsidRPr="005A0097" w:rsidDel="00046F53">
                <w:rPr>
                  <w:color w:val="A9B7C6"/>
                  <w:szCs w:val="28"/>
                  <w:lang w:val="en-US"/>
                  <w:rPrChange w:id="9091" w:author="Пользователь" w:date="2022-12-22T02:42:00Z">
                    <w:rPr>
                      <w:color w:val="A9B7C6"/>
                      <w:lang w:val="en-US"/>
                    </w:rPr>
                  </w:rPrChange>
                </w:rPr>
                <w:br/>
                <w:delText xml:space="preserve">    }</w:delText>
              </w:r>
              <w:r w:rsidR="00D87BB2" w:rsidRPr="005A0097" w:rsidDel="00046F53">
                <w:rPr>
                  <w:color w:val="A9B7C6"/>
                  <w:szCs w:val="28"/>
                  <w:lang w:val="en-US"/>
                  <w:rPrChange w:id="9092" w:author="Пользователь" w:date="2022-12-22T02:42:00Z">
                    <w:rPr>
                      <w:color w:val="A9B7C6"/>
                      <w:lang w:val="en-US"/>
                    </w:rPr>
                  </w:rPrChange>
                </w:rPr>
                <w:br/>
                <w:delText xml:space="preserve">    </w:delText>
              </w:r>
              <w:r w:rsidR="00D87BB2" w:rsidRPr="005A0097" w:rsidDel="00046F53">
                <w:rPr>
                  <w:i/>
                  <w:iCs/>
                  <w:color w:val="629755"/>
                  <w:szCs w:val="28"/>
                  <w:lang w:val="en-US"/>
                  <w:rPrChange w:id="9093" w:author="Пользователь" w:date="2022-12-22T02:42:00Z">
                    <w:rPr>
                      <w:i/>
                      <w:iCs/>
                      <w:color w:val="629755"/>
                      <w:lang w:val="en-US"/>
                    </w:rPr>
                  </w:rPrChange>
                </w:rPr>
                <w:delText>/****************************************************************************************************</w:delText>
              </w:r>
              <w:r w:rsidR="00D87BB2" w:rsidRPr="005A0097" w:rsidDel="00046F53">
                <w:rPr>
                  <w:i/>
                  <w:iCs/>
                  <w:color w:val="629755"/>
                  <w:szCs w:val="28"/>
                  <w:lang w:val="en-US"/>
                  <w:rPrChange w:id="9094" w:author="Пользователь" w:date="2022-12-22T02:42:00Z">
                    <w:rPr>
                      <w:i/>
                      <w:iCs/>
                      <w:color w:val="629755"/>
                      <w:lang w:val="en-US"/>
                    </w:rPr>
                  </w:rPrChange>
                </w:rPr>
                <w:br/>
                <w:delText xml:space="preserve">     * </w:delText>
              </w:r>
              <w:r w:rsidR="00D87BB2" w:rsidRPr="005A0097" w:rsidDel="00046F53">
                <w:rPr>
                  <w:i/>
                  <w:iCs/>
                  <w:color w:val="629755"/>
                  <w:szCs w:val="28"/>
                  <w:rPrChange w:id="9095" w:author="Пользователь" w:date="2022-12-22T02:42:00Z">
                    <w:rPr>
                      <w:i/>
                      <w:iCs/>
                      <w:color w:val="629755"/>
                    </w:rPr>
                  </w:rPrChange>
                </w:rPr>
                <w:delText>Первый</w:delText>
              </w:r>
              <w:r w:rsidR="00D87BB2" w:rsidRPr="005A0097" w:rsidDel="00046F53">
                <w:rPr>
                  <w:i/>
                  <w:iCs/>
                  <w:color w:val="629755"/>
                  <w:szCs w:val="28"/>
                  <w:lang w:val="en-US"/>
                  <w:rPrChange w:id="9096" w:author="Пользователь" w:date="2022-12-22T02:42:00Z">
                    <w:rPr>
                      <w:i/>
                      <w:iCs/>
                      <w:color w:val="629755"/>
                      <w:lang w:val="en-US"/>
                    </w:rPr>
                  </w:rPrChange>
                </w:rPr>
                <w:delText xml:space="preserve"> </w:delText>
              </w:r>
              <w:r w:rsidR="00D87BB2" w:rsidRPr="005A0097" w:rsidDel="00046F53">
                <w:rPr>
                  <w:i/>
                  <w:iCs/>
                  <w:color w:val="629755"/>
                  <w:szCs w:val="28"/>
                  <w:rPrChange w:id="9097" w:author="Пользователь" w:date="2022-12-22T02:42:00Z">
                    <w:rPr>
                      <w:i/>
                      <w:iCs/>
                      <w:color w:val="629755"/>
                    </w:rPr>
                  </w:rPrChange>
                </w:rPr>
                <w:delText>этап</w:delText>
              </w:r>
              <w:r w:rsidR="00D87BB2" w:rsidRPr="005A0097" w:rsidDel="00046F53">
                <w:rPr>
                  <w:i/>
                  <w:iCs/>
                  <w:color w:val="629755"/>
                  <w:szCs w:val="28"/>
                  <w:lang w:val="en-US"/>
                  <w:rPrChange w:id="9098" w:author="Пользователь" w:date="2022-12-22T02:42:00Z">
                    <w:rPr>
                      <w:i/>
                      <w:iCs/>
                      <w:color w:val="629755"/>
                      <w:lang w:val="en-US"/>
                    </w:rPr>
                  </w:rPrChange>
                </w:rPr>
                <w:delText xml:space="preserve"> </w:delText>
              </w:r>
              <w:r w:rsidR="00D87BB2" w:rsidRPr="005A0097" w:rsidDel="00046F53">
                <w:rPr>
                  <w:i/>
                  <w:iCs/>
                  <w:color w:val="629755"/>
                  <w:szCs w:val="28"/>
                  <w:rPrChange w:id="9099" w:author="Пользователь" w:date="2022-12-22T02:42:00Z">
                    <w:rPr>
                      <w:i/>
                      <w:iCs/>
                      <w:color w:val="629755"/>
                    </w:rPr>
                  </w:rPrChange>
                </w:rPr>
                <w:delText>загрузки</w:delText>
              </w:r>
              <w:r w:rsidR="00D87BB2" w:rsidRPr="005A0097" w:rsidDel="00046F53">
                <w:rPr>
                  <w:i/>
                  <w:iCs/>
                  <w:color w:val="629755"/>
                  <w:szCs w:val="28"/>
                  <w:lang w:val="en-US"/>
                  <w:rPrChange w:id="9100" w:author="Пользователь" w:date="2022-12-22T02:42:00Z">
                    <w:rPr>
                      <w:i/>
                      <w:iCs/>
                      <w:color w:val="629755"/>
                      <w:lang w:val="en-US"/>
                    </w:rPr>
                  </w:rPrChange>
                </w:rPr>
                <w:delText xml:space="preserve"> </w:delText>
              </w:r>
              <w:r w:rsidR="00D87BB2" w:rsidRPr="005A0097" w:rsidDel="00046F53">
                <w:rPr>
                  <w:i/>
                  <w:iCs/>
                  <w:color w:val="629755"/>
                  <w:szCs w:val="28"/>
                  <w:rPrChange w:id="9101" w:author="Пользователь" w:date="2022-12-22T02:42:00Z">
                    <w:rPr>
                      <w:i/>
                      <w:iCs/>
                      <w:color w:val="629755"/>
                    </w:rPr>
                  </w:rPrChange>
                </w:rPr>
                <w:delText>данных</w:delText>
              </w:r>
              <w:r w:rsidR="00D87BB2" w:rsidRPr="005A0097" w:rsidDel="00046F53">
                <w:rPr>
                  <w:i/>
                  <w:iCs/>
                  <w:color w:val="629755"/>
                  <w:szCs w:val="28"/>
                  <w:lang w:val="en-US"/>
                  <w:rPrChange w:id="9102" w:author="Пользователь" w:date="2022-12-22T02:42:00Z">
                    <w:rPr>
                      <w:i/>
                      <w:iCs/>
                      <w:color w:val="629755"/>
                      <w:lang w:val="en-US"/>
                    </w:rPr>
                  </w:rPrChange>
                </w:rPr>
                <w:delText xml:space="preserve"> </w:delText>
              </w:r>
              <w:r w:rsidR="00D87BB2" w:rsidRPr="005A0097" w:rsidDel="00046F53">
                <w:rPr>
                  <w:i/>
                  <w:iCs/>
                  <w:color w:val="629755"/>
                  <w:szCs w:val="28"/>
                  <w:rPrChange w:id="9103" w:author="Пользователь" w:date="2022-12-22T02:42:00Z">
                    <w:rPr>
                      <w:i/>
                      <w:iCs/>
                      <w:color w:val="629755"/>
                    </w:rPr>
                  </w:rPrChange>
                </w:rPr>
                <w:delText>из</w:delText>
              </w:r>
              <w:r w:rsidR="00D87BB2" w:rsidRPr="005A0097" w:rsidDel="00046F53">
                <w:rPr>
                  <w:i/>
                  <w:iCs/>
                  <w:color w:val="629755"/>
                  <w:szCs w:val="28"/>
                  <w:lang w:val="en-US"/>
                  <w:rPrChange w:id="9104" w:author="Пользователь" w:date="2022-12-22T02:42:00Z">
                    <w:rPr>
                      <w:i/>
                      <w:iCs/>
                      <w:color w:val="629755"/>
                      <w:lang w:val="en-US"/>
                    </w:rPr>
                  </w:rPrChange>
                </w:rPr>
                <w:delText xml:space="preserve"> </w:delText>
              </w:r>
              <w:r w:rsidR="00D87BB2" w:rsidRPr="005A0097" w:rsidDel="00046F53">
                <w:rPr>
                  <w:i/>
                  <w:iCs/>
                  <w:color w:val="629755"/>
                  <w:szCs w:val="28"/>
                  <w:rPrChange w:id="9105" w:author="Пользователь" w:date="2022-12-22T02:42:00Z">
                    <w:rPr>
                      <w:i/>
                      <w:iCs/>
                      <w:color w:val="629755"/>
                    </w:rPr>
                  </w:rPrChange>
                </w:rPr>
                <w:delText>электронной</w:delText>
              </w:r>
              <w:r w:rsidR="00D87BB2" w:rsidRPr="005A0097" w:rsidDel="00046F53">
                <w:rPr>
                  <w:i/>
                  <w:iCs/>
                  <w:color w:val="629755"/>
                  <w:szCs w:val="28"/>
                  <w:lang w:val="en-US"/>
                  <w:rPrChange w:id="9106" w:author="Пользователь" w:date="2022-12-22T02:42:00Z">
                    <w:rPr>
                      <w:i/>
                      <w:iCs/>
                      <w:color w:val="629755"/>
                      <w:lang w:val="en-US"/>
                    </w:rPr>
                  </w:rPrChange>
                </w:rPr>
                <w:delText xml:space="preserve"> </w:delText>
              </w:r>
              <w:r w:rsidR="00D87BB2" w:rsidRPr="005A0097" w:rsidDel="00046F53">
                <w:rPr>
                  <w:i/>
                  <w:iCs/>
                  <w:color w:val="629755"/>
                  <w:szCs w:val="28"/>
                  <w:rPrChange w:id="9107" w:author="Пользователь" w:date="2022-12-22T02:42:00Z">
                    <w:rPr>
                      <w:i/>
                      <w:iCs/>
                      <w:color w:val="629755"/>
                    </w:rPr>
                  </w:rPrChange>
                </w:rPr>
                <w:delText>таблицы</w:delText>
              </w:r>
              <w:r w:rsidR="00D87BB2" w:rsidRPr="005A0097" w:rsidDel="00046F53">
                <w:rPr>
                  <w:i/>
                  <w:iCs/>
                  <w:color w:val="629755"/>
                  <w:szCs w:val="28"/>
                  <w:lang w:val="en-US"/>
                  <w:rPrChange w:id="9108" w:author="Пользователь" w:date="2022-12-22T02:42:00Z">
                    <w:rPr>
                      <w:i/>
                      <w:iCs/>
                      <w:color w:val="629755"/>
                      <w:lang w:val="en-US"/>
                    </w:rPr>
                  </w:rPrChange>
                </w:rPr>
                <w:delText xml:space="preserve"> - </w:delText>
              </w:r>
              <w:r w:rsidR="00D87BB2" w:rsidRPr="005A0097" w:rsidDel="00046F53">
                <w:rPr>
                  <w:i/>
                  <w:iCs/>
                  <w:color w:val="629755"/>
                  <w:szCs w:val="28"/>
                  <w:rPrChange w:id="9109" w:author="Пользователь" w:date="2022-12-22T02:42:00Z">
                    <w:rPr>
                      <w:i/>
                      <w:iCs/>
                      <w:color w:val="629755"/>
                    </w:rPr>
                  </w:rPrChange>
                </w:rPr>
                <w:delText>создание</w:delText>
              </w:r>
              <w:r w:rsidR="00D87BB2" w:rsidRPr="005A0097" w:rsidDel="00046F53">
                <w:rPr>
                  <w:i/>
                  <w:iCs/>
                  <w:color w:val="629755"/>
                  <w:szCs w:val="28"/>
                  <w:lang w:val="en-US"/>
                  <w:rPrChange w:id="9110" w:author="Пользователь" w:date="2022-12-22T02:42:00Z">
                    <w:rPr>
                      <w:i/>
                      <w:iCs/>
                      <w:color w:val="629755"/>
                      <w:lang w:val="en-US"/>
                    </w:rPr>
                  </w:rPrChange>
                </w:rPr>
                <w:delText xml:space="preserve"> </w:delText>
              </w:r>
              <w:r w:rsidR="00D87BB2" w:rsidRPr="005A0097" w:rsidDel="00046F53">
                <w:rPr>
                  <w:i/>
                  <w:iCs/>
                  <w:color w:val="629755"/>
                  <w:szCs w:val="28"/>
                  <w:rPrChange w:id="9111" w:author="Пользователь" w:date="2022-12-22T02:42:00Z">
                    <w:rPr>
                      <w:i/>
                      <w:iCs/>
                      <w:color w:val="629755"/>
                    </w:rPr>
                  </w:rPrChange>
                </w:rPr>
                <w:delText>объектов</w:delText>
              </w:r>
              <w:r w:rsidR="00D87BB2" w:rsidRPr="005A0097" w:rsidDel="00046F53">
                <w:rPr>
                  <w:i/>
                  <w:iCs/>
                  <w:color w:val="629755"/>
                  <w:szCs w:val="28"/>
                  <w:lang w:val="en-US"/>
                  <w:rPrChange w:id="9112" w:author="Пользователь" w:date="2022-12-22T02:42:00Z">
                    <w:rPr>
                      <w:i/>
                      <w:iCs/>
                      <w:color w:val="629755"/>
                      <w:lang w:val="en-US"/>
                    </w:rPr>
                  </w:rPrChange>
                </w:rPr>
                <w:delText xml:space="preserve">.                          </w:delText>
              </w:r>
              <w:r w:rsidR="00D87BB2" w:rsidRPr="005A0097" w:rsidDel="00046F53">
                <w:rPr>
                  <w:i/>
                  <w:iCs/>
                  <w:color w:val="629755"/>
                  <w:szCs w:val="28"/>
                  <w:rPrChange w:id="9113" w:author="Пользователь" w:date="2022-12-22T02:42:00Z">
                    <w:rPr>
                      <w:i/>
                      <w:iCs/>
                      <w:color w:val="629755"/>
                      <w:lang w:val="en-US"/>
                    </w:rPr>
                  </w:rPrChange>
                </w:rPr>
                <w:delText>*</w:delText>
              </w:r>
              <w:r w:rsidR="00D87BB2" w:rsidRPr="005A0097" w:rsidDel="00046F53">
                <w:rPr>
                  <w:i/>
                  <w:iCs/>
                  <w:color w:val="629755"/>
                  <w:szCs w:val="28"/>
                  <w:rPrChange w:id="9114" w:author="Пользователь" w:date="2022-12-22T02:42:00Z">
                    <w:rPr>
                      <w:i/>
                      <w:iCs/>
                      <w:color w:val="629755"/>
                      <w:lang w:val="en-US"/>
                    </w:rPr>
                  </w:rPrChange>
                </w:rPr>
                <w:br/>
                <w:delText xml:space="preserve">     * </w:delText>
              </w:r>
              <w:r w:rsidR="00D87BB2" w:rsidRPr="005A0097" w:rsidDel="00046F53">
                <w:rPr>
                  <w:i/>
                  <w:iCs/>
                  <w:color w:val="629755"/>
                  <w:szCs w:val="28"/>
                </w:rPr>
                <w:delText>Результат</w:delText>
              </w:r>
              <w:r w:rsidR="00D87BB2" w:rsidRPr="005A0097" w:rsidDel="00046F53">
                <w:rPr>
                  <w:i/>
                  <w:iCs/>
                  <w:color w:val="629755"/>
                  <w:szCs w:val="28"/>
                  <w:rPrChange w:id="9115" w:author="Пользователь" w:date="2022-12-22T02:42:00Z">
                    <w:rPr>
                      <w:i/>
                      <w:iCs/>
                      <w:color w:val="629755"/>
                      <w:lang w:val="en-US"/>
                    </w:rPr>
                  </w:rPrChange>
                </w:rPr>
                <w:delText xml:space="preserve"> </w:delText>
              </w:r>
              <w:r w:rsidR="00D87BB2" w:rsidRPr="005A0097" w:rsidDel="00046F53">
                <w:rPr>
                  <w:i/>
                  <w:iCs/>
                  <w:color w:val="629755"/>
                  <w:szCs w:val="28"/>
                </w:rPr>
                <w:delText>в</w:delText>
              </w:r>
              <w:r w:rsidR="00D87BB2" w:rsidRPr="005A0097" w:rsidDel="00046F53">
                <w:rPr>
                  <w:i/>
                  <w:iCs/>
                  <w:color w:val="629755"/>
                  <w:szCs w:val="28"/>
                  <w:rPrChange w:id="9116" w:author="Пользователь" w:date="2022-12-22T02:42:00Z">
                    <w:rPr>
                      <w:i/>
                      <w:iCs/>
                      <w:color w:val="629755"/>
                      <w:lang w:val="en-US"/>
                    </w:rPr>
                  </w:rPrChange>
                </w:rPr>
                <w:delText xml:space="preserve"> </w:delText>
              </w:r>
              <w:r w:rsidR="00D87BB2" w:rsidRPr="005A0097" w:rsidDel="00046F53">
                <w:rPr>
                  <w:i/>
                  <w:iCs/>
                  <w:color w:val="629755"/>
                  <w:szCs w:val="28"/>
                  <w:lang w:val="en-US"/>
                </w:rPr>
                <w:delText>food</w:delText>
              </w:r>
              <w:r w:rsidR="00D87BB2" w:rsidRPr="005A0097" w:rsidDel="00046F53">
                <w:rPr>
                  <w:i/>
                  <w:iCs/>
                  <w:color w:val="629755"/>
                  <w:szCs w:val="28"/>
                  <w:rPrChange w:id="9117" w:author="Пользователь" w:date="2022-12-22T02:42:00Z">
                    <w:rPr>
                      <w:i/>
                      <w:iCs/>
                      <w:color w:val="629755"/>
                      <w:lang w:val="en-US"/>
                    </w:rPr>
                  </w:rPrChange>
                </w:rPr>
                <w:delText xml:space="preserve">, </w:delText>
              </w:r>
              <w:r w:rsidR="00D87BB2" w:rsidRPr="005A0097" w:rsidDel="00046F53">
                <w:rPr>
                  <w:i/>
                  <w:iCs/>
                  <w:color w:val="629755"/>
                  <w:szCs w:val="28"/>
                  <w:lang w:val="en-US"/>
                </w:rPr>
                <w:delText>timeinterval</w:delText>
              </w:r>
              <w:r w:rsidR="00D87BB2" w:rsidRPr="005A0097" w:rsidDel="00046F53">
                <w:rPr>
                  <w:i/>
                  <w:iCs/>
                  <w:color w:val="629755"/>
                  <w:szCs w:val="28"/>
                  <w:rPrChange w:id="9118" w:author="Пользователь" w:date="2022-12-22T02:42:00Z">
                    <w:rPr>
                      <w:i/>
                      <w:iCs/>
                      <w:color w:val="629755"/>
                      <w:lang w:val="en-US"/>
                    </w:rPr>
                  </w:rPrChange>
                </w:rPr>
                <w:delText xml:space="preserve">, </w:delText>
              </w:r>
              <w:r w:rsidR="00D87BB2" w:rsidRPr="005A0097" w:rsidDel="00046F53">
                <w:rPr>
                  <w:i/>
                  <w:iCs/>
                  <w:color w:val="629755"/>
                  <w:szCs w:val="28"/>
                  <w:lang w:val="en-US"/>
                </w:rPr>
                <w:delText>time</w:delText>
              </w:r>
              <w:r w:rsidR="00D87BB2" w:rsidRPr="005A0097" w:rsidDel="00046F53">
                <w:rPr>
                  <w:i/>
                  <w:iCs/>
                  <w:color w:val="629755"/>
                  <w:szCs w:val="28"/>
                  <w:rPrChange w:id="9119" w:author="Пользователь" w:date="2022-12-22T02:42:00Z">
                    <w:rPr>
                      <w:i/>
                      <w:iCs/>
                      <w:color w:val="629755"/>
                      <w:lang w:val="en-US"/>
                    </w:rPr>
                  </w:rPrChange>
                </w:rPr>
                <w:delText>..                                                           *</w:delText>
              </w:r>
              <w:r w:rsidR="00D87BB2" w:rsidRPr="005A0097" w:rsidDel="00046F53">
                <w:rPr>
                  <w:i/>
                  <w:iCs/>
                  <w:color w:val="629755"/>
                  <w:szCs w:val="28"/>
                  <w:rPrChange w:id="9120" w:author="Пользователь" w:date="2022-12-22T02:42:00Z">
                    <w:rPr>
                      <w:i/>
                      <w:iCs/>
                      <w:color w:val="629755"/>
                      <w:lang w:val="en-US"/>
                    </w:rPr>
                  </w:rPrChange>
                </w:rPr>
                <w:br/>
                <w:delText xml:space="preserve">     * </w:delText>
              </w:r>
              <w:r w:rsidR="00D87BB2" w:rsidRPr="005A0097" w:rsidDel="00046F53">
                <w:rPr>
                  <w:b/>
                  <w:bCs/>
                  <w:i/>
                  <w:iCs/>
                  <w:color w:val="629755"/>
                  <w:szCs w:val="28"/>
                  <w:rPrChange w:id="9121" w:author="Пользователь" w:date="2022-12-22T02:42:00Z">
                    <w:rPr>
                      <w:b/>
                      <w:bCs/>
                      <w:i/>
                      <w:iCs/>
                      <w:color w:val="629755"/>
                      <w:lang w:val="en-US"/>
                    </w:rPr>
                  </w:rPrChange>
                </w:rPr>
                <w:delText>@</w:delText>
              </w:r>
              <w:r w:rsidR="00D87BB2" w:rsidRPr="005A0097" w:rsidDel="00046F53">
                <w:rPr>
                  <w:b/>
                  <w:bCs/>
                  <w:i/>
                  <w:iCs/>
                  <w:color w:val="629755"/>
                  <w:szCs w:val="28"/>
                  <w:lang w:val="en-US"/>
                </w:rPr>
                <w:delText>param</w:delText>
              </w:r>
              <w:r w:rsidR="00D87BB2" w:rsidRPr="005A0097" w:rsidDel="00046F53">
                <w:rPr>
                  <w:b/>
                  <w:bCs/>
                  <w:i/>
                  <w:iCs/>
                  <w:color w:val="629755"/>
                  <w:szCs w:val="28"/>
                  <w:rPrChange w:id="9122" w:author="Пользователь" w:date="2022-12-22T02:42:00Z">
                    <w:rPr>
                      <w:b/>
                      <w:bCs/>
                      <w:i/>
                      <w:iCs/>
                      <w:color w:val="629755"/>
                      <w:lang w:val="en-US"/>
                    </w:rPr>
                  </w:rPrChange>
                </w:rPr>
                <w:delText xml:space="preserve"> </w:delText>
              </w:r>
              <w:r w:rsidR="00D87BB2" w:rsidRPr="005A0097" w:rsidDel="00046F53">
                <w:rPr>
                  <w:i/>
                  <w:iCs/>
                  <w:color w:val="8A653B"/>
                  <w:szCs w:val="28"/>
                  <w:lang w:val="en-US"/>
                </w:rPr>
                <w:delText>wb</w:delText>
              </w:r>
              <w:r w:rsidR="00D87BB2" w:rsidRPr="005A0097" w:rsidDel="00046F53">
                <w:rPr>
                  <w:i/>
                  <w:iCs/>
                  <w:color w:val="8A653B"/>
                  <w:szCs w:val="28"/>
                  <w:rPrChange w:id="9123" w:author="Пользователь" w:date="2022-12-22T02:42:00Z">
                    <w:rPr>
                      <w:i/>
                      <w:iCs/>
                      <w:color w:val="8A653B"/>
                      <w:lang w:val="en-US"/>
                    </w:rPr>
                  </w:rPrChange>
                </w:rPr>
                <w:delText xml:space="preserve"> </w:delText>
              </w:r>
              <w:r w:rsidR="00D87BB2" w:rsidRPr="005A0097" w:rsidDel="00046F53">
                <w:rPr>
                  <w:i/>
                  <w:iCs/>
                  <w:color w:val="629755"/>
                  <w:szCs w:val="28"/>
                  <w:rPrChange w:id="9124" w:author="Пользователь" w:date="2022-12-22T02:42:00Z">
                    <w:rPr>
                      <w:i/>
                      <w:iCs/>
                      <w:color w:val="629755"/>
                      <w:lang w:val="en-US"/>
                    </w:rPr>
                  </w:rPrChange>
                </w:rPr>
                <w:delText xml:space="preserve">- </w:delText>
              </w:r>
              <w:r w:rsidR="00D87BB2" w:rsidRPr="005A0097" w:rsidDel="00046F53">
                <w:rPr>
                  <w:i/>
                  <w:iCs/>
                  <w:color w:val="629755"/>
                  <w:szCs w:val="28"/>
                </w:rPr>
                <w:delText>рабочая</w:delText>
              </w:r>
              <w:r w:rsidR="00D87BB2" w:rsidRPr="005A0097" w:rsidDel="00046F53">
                <w:rPr>
                  <w:i/>
                  <w:iCs/>
                  <w:color w:val="629755"/>
                  <w:szCs w:val="28"/>
                  <w:rPrChange w:id="9125" w:author="Пользователь" w:date="2022-12-22T02:42:00Z">
                    <w:rPr>
                      <w:i/>
                      <w:iCs/>
                      <w:color w:val="629755"/>
                      <w:lang w:val="en-US"/>
                    </w:rPr>
                  </w:rPrChange>
                </w:rPr>
                <w:delText xml:space="preserve"> </w:delText>
              </w:r>
              <w:r w:rsidR="00D87BB2" w:rsidRPr="005A0097" w:rsidDel="00046F53">
                <w:rPr>
                  <w:i/>
                  <w:iCs/>
                  <w:color w:val="629755"/>
                  <w:szCs w:val="28"/>
                </w:rPr>
                <w:delText>книга</w:delText>
              </w:r>
              <w:r w:rsidR="00D87BB2" w:rsidRPr="005A0097" w:rsidDel="00046F53">
                <w:rPr>
                  <w:i/>
                  <w:iCs/>
                  <w:color w:val="629755"/>
                  <w:szCs w:val="28"/>
                  <w:rPrChange w:id="9126" w:author="Пользователь" w:date="2022-12-22T02:42:00Z">
                    <w:rPr>
                      <w:i/>
                      <w:iCs/>
                      <w:color w:val="629755"/>
                      <w:lang w:val="en-US"/>
                    </w:rPr>
                  </w:rPrChange>
                </w:rPr>
                <w:delText xml:space="preserve"> </w:delText>
              </w:r>
              <w:r w:rsidR="00D87BB2" w:rsidRPr="005A0097" w:rsidDel="00046F53">
                <w:rPr>
                  <w:i/>
                  <w:iCs/>
                  <w:color w:val="629755"/>
                  <w:szCs w:val="28"/>
                </w:rPr>
                <w:delText>с</w:delText>
              </w:r>
              <w:r w:rsidR="00D87BB2" w:rsidRPr="005A0097" w:rsidDel="00046F53">
                <w:rPr>
                  <w:i/>
                  <w:iCs/>
                  <w:color w:val="629755"/>
                  <w:szCs w:val="28"/>
                  <w:rPrChange w:id="9127" w:author="Пользователь" w:date="2022-12-22T02:42:00Z">
                    <w:rPr>
                      <w:i/>
                      <w:iCs/>
                      <w:color w:val="629755"/>
                      <w:lang w:val="en-US"/>
                    </w:rPr>
                  </w:rPrChange>
                </w:rPr>
                <w:delText xml:space="preserve"> </w:delText>
              </w:r>
              <w:r w:rsidR="00D87BB2" w:rsidRPr="005A0097" w:rsidDel="00046F53">
                <w:rPr>
                  <w:i/>
                  <w:iCs/>
                  <w:color w:val="629755"/>
                  <w:szCs w:val="28"/>
                </w:rPr>
                <w:delText>данными</w:delText>
              </w:r>
              <w:r w:rsidR="00D87BB2" w:rsidRPr="005A0097" w:rsidDel="00046F53">
                <w:rPr>
                  <w:i/>
                  <w:iCs/>
                  <w:color w:val="629755"/>
                  <w:szCs w:val="28"/>
                  <w:rPrChange w:id="9128" w:author="Пользователь" w:date="2022-12-22T02:42:00Z">
                    <w:rPr>
                      <w:i/>
                      <w:iCs/>
                      <w:color w:val="629755"/>
                      <w:lang w:val="en-US"/>
                    </w:rPr>
                  </w:rPrChange>
                </w:rPr>
                <w:delText>.                                                             *</w:delText>
              </w:r>
              <w:r w:rsidR="00D87BB2" w:rsidRPr="005A0097" w:rsidDel="00046F53">
                <w:rPr>
                  <w:i/>
                  <w:iCs/>
                  <w:color w:val="629755"/>
                  <w:szCs w:val="28"/>
                  <w:rPrChange w:id="9129" w:author="Пользователь" w:date="2022-12-22T02:42:00Z">
                    <w:rPr>
                      <w:i/>
                      <w:iCs/>
                      <w:color w:val="629755"/>
                      <w:lang w:val="en-US"/>
                    </w:rPr>
                  </w:rPrChange>
                </w:rPr>
                <w:br/>
                <w:delText xml:space="preserve">     ***************************************************************************************************/</w:delText>
              </w:r>
              <w:r w:rsidR="00D87BB2" w:rsidRPr="005A0097" w:rsidDel="00046F53">
                <w:rPr>
                  <w:i/>
                  <w:iCs/>
                  <w:color w:val="629755"/>
                  <w:szCs w:val="28"/>
                  <w:rPrChange w:id="9130" w:author="Пользователь" w:date="2022-12-22T02:42:00Z">
                    <w:rPr>
                      <w:i/>
                      <w:iCs/>
                      <w:color w:val="629755"/>
                      <w:lang w:val="en-US"/>
                    </w:rPr>
                  </w:rPrChange>
                </w:rPr>
                <w:br/>
                <w:delText xml:space="preserve">    </w:delText>
              </w:r>
              <w:r w:rsidR="00D87BB2" w:rsidRPr="005A0097" w:rsidDel="00046F53">
                <w:rPr>
                  <w:color w:val="CC7832"/>
                  <w:szCs w:val="28"/>
                  <w:lang w:val="en-US"/>
                </w:rPr>
                <w:delText>private</w:delText>
              </w:r>
              <w:r w:rsidR="00D87BB2" w:rsidRPr="005A0097" w:rsidDel="00046F53">
                <w:rPr>
                  <w:color w:val="CC7832"/>
                  <w:szCs w:val="28"/>
                  <w:rPrChange w:id="9131" w:author="Пользователь" w:date="2022-12-22T02:42:00Z">
                    <w:rPr>
                      <w:color w:val="CC7832"/>
                      <w:lang w:val="en-US"/>
                    </w:rPr>
                  </w:rPrChange>
                </w:rPr>
                <w:delText xml:space="preserve"> </w:delText>
              </w:r>
              <w:r w:rsidR="00D87BB2" w:rsidRPr="005A0097" w:rsidDel="00046F53">
                <w:rPr>
                  <w:color w:val="CC7832"/>
                  <w:szCs w:val="28"/>
                  <w:lang w:val="en-US"/>
                </w:rPr>
                <w:delText>static</w:delText>
              </w:r>
              <w:r w:rsidR="00D87BB2" w:rsidRPr="005A0097" w:rsidDel="00046F53">
                <w:rPr>
                  <w:color w:val="CC7832"/>
                  <w:szCs w:val="28"/>
                  <w:rPrChange w:id="9132" w:author="Пользователь" w:date="2022-12-22T02:42:00Z">
                    <w:rPr>
                      <w:color w:val="CC7832"/>
                      <w:lang w:val="en-US"/>
                    </w:rPr>
                  </w:rPrChange>
                </w:rPr>
                <w:delText xml:space="preserve"> </w:delText>
              </w:r>
              <w:r w:rsidR="00D87BB2" w:rsidRPr="005A0097" w:rsidDel="00046F53">
                <w:rPr>
                  <w:color w:val="CC7832"/>
                  <w:szCs w:val="28"/>
                  <w:lang w:val="en-US"/>
                </w:rPr>
                <w:delText>void</w:delText>
              </w:r>
              <w:r w:rsidR="00D87BB2" w:rsidRPr="005A0097" w:rsidDel="00046F53">
                <w:rPr>
                  <w:color w:val="CC7832"/>
                  <w:szCs w:val="28"/>
                  <w:rPrChange w:id="9133" w:author="Пользователь" w:date="2022-12-22T02:42:00Z">
                    <w:rPr>
                      <w:color w:val="CC7832"/>
                      <w:lang w:val="en-US"/>
                    </w:rPr>
                  </w:rPrChange>
                </w:rPr>
                <w:delText xml:space="preserve"> </w:delText>
              </w:r>
              <w:r w:rsidR="00D87BB2" w:rsidRPr="005A0097" w:rsidDel="00046F53">
                <w:rPr>
                  <w:color w:val="FFC66D"/>
                  <w:szCs w:val="28"/>
                  <w:lang w:val="en-US"/>
                </w:rPr>
                <w:delText>loadStage</w:delText>
              </w:r>
              <w:r w:rsidR="00D87BB2" w:rsidRPr="005A0097" w:rsidDel="00046F53">
                <w:rPr>
                  <w:color w:val="FFC66D"/>
                  <w:szCs w:val="28"/>
                  <w:rPrChange w:id="9134" w:author="Пользователь" w:date="2022-12-22T02:42:00Z">
                    <w:rPr>
                      <w:color w:val="FFC66D"/>
                      <w:lang w:val="en-US"/>
                    </w:rPr>
                  </w:rPrChange>
                </w:rPr>
                <w:delText>1</w:delText>
              </w:r>
              <w:r w:rsidR="00D87BB2" w:rsidRPr="005A0097" w:rsidDel="00046F53">
                <w:rPr>
                  <w:color w:val="A9B7C6"/>
                  <w:szCs w:val="28"/>
                  <w:rPrChange w:id="9135" w:author="Пользователь" w:date="2022-12-22T02:42:00Z">
                    <w:rPr>
                      <w:color w:val="A9B7C6"/>
                      <w:lang w:val="en-US"/>
                    </w:rPr>
                  </w:rPrChange>
                </w:rPr>
                <w:delText>(</w:delText>
              </w:r>
              <w:r w:rsidR="00D87BB2" w:rsidRPr="005A0097" w:rsidDel="00046F53">
                <w:rPr>
                  <w:color w:val="A9B7C6"/>
                  <w:szCs w:val="28"/>
                  <w:lang w:val="en-US"/>
                </w:rPr>
                <w:delText>XSSFWorkbook</w:delText>
              </w:r>
              <w:r w:rsidR="00D87BB2" w:rsidRPr="005A0097" w:rsidDel="00046F53">
                <w:rPr>
                  <w:color w:val="A9B7C6"/>
                  <w:szCs w:val="28"/>
                  <w:rPrChange w:id="9136" w:author="Пользователь" w:date="2022-12-22T02:42:00Z">
                    <w:rPr>
                      <w:color w:val="A9B7C6"/>
                      <w:lang w:val="en-US"/>
                    </w:rPr>
                  </w:rPrChange>
                </w:rPr>
                <w:delText xml:space="preserve"> </w:delText>
              </w:r>
              <w:r w:rsidR="00D87BB2" w:rsidRPr="005A0097" w:rsidDel="00046F53">
                <w:rPr>
                  <w:color w:val="A9B7C6"/>
                  <w:szCs w:val="28"/>
                  <w:lang w:val="en-US"/>
                </w:rPr>
                <w:delText>wb</w:delText>
              </w:r>
              <w:r w:rsidR="00D87BB2" w:rsidRPr="005A0097" w:rsidDel="00046F53">
                <w:rPr>
                  <w:color w:val="A9B7C6"/>
                  <w:szCs w:val="28"/>
                  <w:rPrChange w:id="9137" w:author="Пользователь" w:date="2022-12-22T02:42:00Z">
                    <w:rPr>
                      <w:color w:val="A9B7C6"/>
                      <w:lang w:val="en-US"/>
                    </w:rPr>
                  </w:rPrChange>
                </w:rPr>
                <w:delText>) {</w:delText>
              </w:r>
              <w:r w:rsidR="00D87BB2" w:rsidRPr="005A0097" w:rsidDel="00046F53">
                <w:rPr>
                  <w:color w:val="A9B7C6"/>
                  <w:szCs w:val="28"/>
                  <w:rPrChange w:id="9138" w:author="Пользователь" w:date="2022-12-22T02:42:00Z">
                    <w:rPr>
                      <w:color w:val="A9B7C6"/>
                      <w:lang w:val="en-US"/>
                    </w:rPr>
                  </w:rPrChange>
                </w:rPr>
                <w:br/>
                <w:delText xml:space="preserve">        </w:delText>
              </w:r>
              <w:r w:rsidR="00D87BB2" w:rsidRPr="005A0097" w:rsidDel="00046F53">
                <w:rPr>
                  <w:i/>
                  <w:iCs/>
                  <w:color w:val="A9B7C6"/>
                  <w:szCs w:val="28"/>
                  <w:lang w:val="en-US"/>
                </w:rPr>
                <w:delText>loadTimeInterval</w:delText>
              </w:r>
              <w:r w:rsidR="00D87BB2" w:rsidRPr="005A0097" w:rsidDel="00046F53">
                <w:rPr>
                  <w:color w:val="A9B7C6"/>
                  <w:szCs w:val="28"/>
                  <w:rPrChange w:id="9139" w:author="Пользователь" w:date="2022-12-22T02:42:00Z">
                    <w:rPr>
                      <w:color w:val="A9B7C6"/>
                      <w:lang w:val="en-US"/>
                    </w:rPr>
                  </w:rPrChange>
                </w:rPr>
                <w:delText>(</w:delText>
              </w:r>
              <w:r w:rsidR="00D87BB2" w:rsidRPr="005A0097" w:rsidDel="00046F53">
                <w:rPr>
                  <w:color w:val="A9B7C6"/>
                  <w:szCs w:val="28"/>
                  <w:lang w:val="en-US"/>
                </w:rPr>
                <w:delText>wb</w:delText>
              </w:r>
              <w:r w:rsidR="00D87BB2" w:rsidRPr="005A0097" w:rsidDel="00046F53">
                <w:rPr>
                  <w:color w:val="A9B7C6"/>
                  <w:szCs w:val="28"/>
                  <w:rPrChange w:id="9140" w:author="Пользователь" w:date="2022-12-22T02:42:00Z">
                    <w:rPr>
                      <w:color w:val="A9B7C6"/>
                      <w:lang w:val="en-US"/>
                    </w:rPr>
                  </w:rPrChange>
                </w:rPr>
                <w:delText>)</w:delText>
              </w:r>
              <w:r w:rsidR="00D87BB2" w:rsidRPr="005A0097" w:rsidDel="00046F53">
                <w:rPr>
                  <w:color w:val="CC7832"/>
                  <w:szCs w:val="28"/>
                  <w:rPrChange w:id="9141" w:author="Пользователь" w:date="2022-12-22T02:42:00Z">
                    <w:rPr>
                      <w:color w:val="CC7832"/>
                      <w:lang w:val="en-US"/>
                    </w:rPr>
                  </w:rPrChange>
                </w:rPr>
                <w:delText>;</w:delText>
              </w:r>
              <w:r w:rsidR="00D87BB2" w:rsidRPr="005A0097" w:rsidDel="00046F53">
                <w:rPr>
                  <w:color w:val="CC7832"/>
                  <w:szCs w:val="28"/>
                  <w:rPrChange w:id="9142" w:author="Пользователь" w:date="2022-12-22T02:42:00Z">
                    <w:rPr>
                      <w:color w:val="CC7832"/>
                      <w:lang w:val="en-US"/>
                    </w:rPr>
                  </w:rPrChange>
                </w:rPr>
                <w:br/>
                <w:delText xml:space="preserve">        </w:delText>
              </w:r>
              <w:r w:rsidR="00D87BB2" w:rsidRPr="005A0097" w:rsidDel="00046F53">
                <w:rPr>
                  <w:i/>
                  <w:iCs/>
                  <w:color w:val="A9B7C6"/>
                  <w:szCs w:val="28"/>
                  <w:lang w:val="en-US"/>
                </w:rPr>
                <w:delText>loadTime</w:delText>
              </w:r>
              <w:r w:rsidR="00D87BB2" w:rsidRPr="005A0097" w:rsidDel="00046F53">
                <w:rPr>
                  <w:color w:val="A9B7C6"/>
                  <w:szCs w:val="28"/>
                  <w:rPrChange w:id="9143" w:author="Пользователь" w:date="2022-12-22T02:42:00Z">
                    <w:rPr>
                      <w:color w:val="A9B7C6"/>
                      <w:lang w:val="en-US"/>
                    </w:rPr>
                  </w:rPrChange>
                </w:rPr>
                <w:delText>(</w:delText>
              </w:r>
              <w:r w:rsidR="00D87BB2" w:rsidRPr="005A0097" w:rsidDel="00046F53">
                <w:rPr>
                  <w:color w:val="A9B7C6"/>
                  <w:szCs w:val="28"/>
                  <w:lang w:val="en-US"/>
                </w:rPr>
                <w:delText>wb</w:delText>
              </w:r>
              <w:r w:rsidR="00D87BB2" w:rsidRPr="005A0097" w:rsidDel="00046F53">
                <w:rPr>
                  <w:color w:val="A9B7C6"/>
                  <w:szCs w:val="28"/>
                  <w:rPrChange w:id="9144" w:author="Пользователь" w:date="2022-12-22T02:42:00Z">
                    <w:rPr>
                      <w:color w:val="A9B7C6"/>
                      <w:lang w:val="en-US"/>
                    </w:rPr>
                  </w:rPrChange>
                </w:rPr>
                <w:delText>)</w:delText>
              </w:r>
              <w:r w:rsidR="00D87BB2" w:rsidRPr="005A0097" w:rsidDel="00046F53">
                <w:rPr>
                  <w:color w:val="CC7832"/>
                  <w:szCs w:val="28"/>
                  <w:rPrChange w:id="9145" w:author="Пользователь" w:date="2022-12-22T02:42:00Z">
                    <w:rPr>
                      <w:color w:val="CC7832"/>
                      <w:lang w:val="en-US"/>
                    </w:rPr>
                  </w:rPrChange>
                </w:rPr>
                <w:delText>;</w:delText>
              </w:r>
              <w:r w:rsidR="00D87BB2" w:rsidRPr="005A0097" w:rsidDel="00046F53">
                <w:rPr>
                  <w:color w:val="CC7832"/>
                  <w:szCs w:val="28"/>
                  <w:rPrChange w:id="9146" w:author="Пользователь" w:date="2022-12-22T02:42:00Z">
                    <w:rPr>
                      <w:color w:val="CC7832"/>
                      <w:lang w:val="en-US"/>
                    </w:rPr>
                  </w:rPrChange>
                </w:rPr>
                <w:br/>
                <w:delText xml:space="preserve">        </w:delText>
              </w:r>
              <w:r w:rsidR="00D87BB2" w:rsidRPr="005A0097" w:rsidDel="00046F53">
                <w:rPr>
                  <w:i/>
                  <w:iCs/>
                  <w:color w:val="A9B7C6"/>
                  <w:szCs w:val="28"/>
                  <w:lang w:val="en-US"/>
                </w:rPr>
                <w:delText>loadFood</w:delText>
              </w:r>
              <w:r w:rsidR="00D87BB2" w:rsidRPr="005A0097" w:rsidDel="00046F53">
                <w:rPr>
                  <w:color w:val="A9B7C6"/>
                  <w:szCs w:val="28"/>
                  <w:rPrChange w:id="9147" w:author="Пользователь" w:date="2022-12-22T02:42:00Z">
                    <w:rPr>
                      <w:color w:val="A9B7C6"/>
                      <w:lang w:val="en-US"/>
                    </w:rPr>
                  </w:rPrChange>
                </w:rPr>
                <w:delText>(</w:delText>
              </w:r>
              <w:r w:rsidR="00D87BB2" w:rsidRPr="005A0097" w:rsidDel="00046F53">
                <w:rPr>
                  <w:color w:val="A9B7C6"/>
                  <w:szCs w:val="28"/>
                  <w:lang w:val="en-US"/>
                </w:rPr>
                <w:delText>wb</w:delText>
              </w:r>
              <w:r w:rsidR="00D87BB2" w:rsidRPr="005A0097" w:rsidDel="00046F53">
                <w:rPr>
                  <w:color w:val="A9B7C6"/>
                  <w:szCs w:val="28"/>
                  <w:rPrChange w:id="9148" w:author="Пользователь" w:date="2022-12-22T02:42:00Z">
                    <w:rPr>
                      <w:color w:val="A9B7C6"/>
                      <w:lang w:val="en-US"/>
                    </w:rPr>
                  </w:rPrChange>
                </w:rPr>
                <w:delText>)</w:delText>
              </w:r>
              <w:r w:rsidR="00D87BB2" w:rsidRPr="005A0097" w:rsidDel="00046F53">
                <w:rPr>
                  <w:color w:val="CC7832"/>
                  <w:szCs w:val="28"/>
                  <w:rPrChange w:id="9149" w:author="Пользователь" w:date="2022-12-22T02:42:00Z">
                    <w:rPr>
                      <w:color w:val="CC7832"/>
                      <w:lang w:val="en-US"/>
                    </w:rPr>
                  </w:rPrChange>
                </w:rPr>
                <w:delText>;</w:delText>
              </w:r>
              <w:r w:rsidR="00D87BB2" w:rsidRPr="005A0097" w:rsidDel="00046F53">
                <w:rPr>
                  <w:color w:val="CC7832"/>
                  <w:szCs w:val="28"/>
                  <w:rPrChange w:id="9150" w:author="Пользователь" w:date="2022-12-22T02:42:00Z">
                    <w:rPr>
                      <w:color w:val="CC7832"/>
                      <w:lang w:val="en-US"/>
                    </w:rPr>
                  </w:rPrChange>
                </w:rPr>
                <w:br/>
                <w:delText xml:space="preserve">        </w:delText>
              </w:r>
              <w:r w:rsidR="00D87BB2" w:rsidRPr="005A0097" w:rsidDel="00046F53">
                <w:rPr>
                  <w:color w:val="CC7832"/>
                  <w:szCs w:val="28"/>
                  <w:lang w:val="en-US"/>
                </w:rPr>
                <w:delText>return</w:delText>
              </w:r>
              <w:r w:rsidR="00D87BB2" w:rsidRPr="005A0097" w:rsidDel="00046F53">
                <w:rPr>
                  <w:color w:val="CC7832"/>
                  <w:szCs w:val="28"/>
                  <w:rPrChange w:id="9151" w:author="Пользователь" w:date="2022-12-22T02:42:00Z">
                    <w:rPr>
                      <w:color w:val="CC7832"/>
                      <w:lang w:val="en-US"/>
                    </w:rPr>
                  </w:rPrChange>
                </w:rPr>
                <w:delText>;</w:delText>
              </w:r>
              <w:r w:rsidR="00D87BB2" w:rsidRPr="005A0097" w:rsidDel="00046F53">
                <w:rPr>
                  <w:color w:val="CC7832"/>
                  <w:szCs w:val="28"/>
                  <w:rPrChange w:id="9152" w:author="Пользователь" w:date="2022-12-22T02:42:00Z">
                    <w:rPr>
                      <w:color w:val="CC7832"/>
                      <w:lang w:val="en-US"/>
                    </w:rPr>
                  </w:rPrChange>
                </w:rPr>
                <w:br/>
                <w:delText xml:space="preserve">    </w:delText>
              </w:r>
              <w:r w:rsidR="00D87BB2" w:rsidRPr="005A0097" w:rsidDel="00046F53">
                <w:rPr>
                  <w:color w:val="A9B7C6"/>
                  <w:szCs w:val="28"/>
                  <w:rPrChange w:id="9153" w:author="Пользователь" w:date="2022-12-22T02:42:00Z">
                    <w:rPr>
                      <w:color w:val="A9B7C6"/>
                      <w:lang w:val="en-US"/>
                    </w:rPr>
                  </w:rPrChange>
                </w:rPr>
                <w:delText>}</w:delText>
              </w:r>
              <w:r w:rsidR="00D87BB2" w:rsidRPr="005A0097" w:rsidDel="00046F53">
                <w:rPr>
                  <w:color w:val="A9B7C6"/>
                  <w:szCs w:val="28"/>
                  <w:rPrChange w:id="9154" w:author="Пользователь" w:date="2022-12-22T02:42:00Z">
                    <w:rPr>
                      <w:color w:val="A9B7C6"/>
                      <w:lang w:val="en-US"/>
                    </w:rPr>
                  </w:rPrChange>
                </w:rPr>
                <w:br/>
                <w:delText xml:space="preserve">    </w:delText>
              </w:r>
              <w:r w:rsidR="00D87BB2" w:rsidRPr="005A0097" w:rsidDel="00046F53">
                <w:rPr>
                  <w:i/>
                  <w:iCs/>
                  <w:color w:val="629755"/>
                  <w:szCs w:val="28"/>
                  <w:rPrChange w:id="9155" w:author="Пользователь" w:date="2022-12-22T02:42:00Z">
                    <w:rPr>
                      <w:i/>
                      <w:iCs/>
                      <w:color w:val="629755"/>
                      <w:lang w:val="en-US"/>
                    </w:rPr>
                  </w:rPrChange>
                </w:rPr>
                <w:delText>/****************************************************************************************************</w:delText>
              </w:r>
              <w:r w:rsidR="00D87BB2" w:rsidRPr="005A0097" w:rsidDel="00046F53">
                <w:rPr>
                  <w:i/>
                  <w:iCs/>
                  <w:color w:val="629755"/>
                  <w:szCs w:val="28"/>
                  <w:rPrChange w:id="9156" w:author="Пользователь" w:date="2022-12-22T02:42:00Z">
                    <w:rPr>
                      <w:i/>
                      <w:iCs/>
                      <w:color w:val="629755"/>
                      <w:lang w:val="en-US"/>
                    </w:rPr>
                  </w:rPrChange>
                </w:rPr>
                <w:br/>
                <w:delText xml:space="preserve">     * </w:delText>
              </w:r>
              <w:r w:rsidR="00D87BB2" w:rsidRPr="005A0097" w:rsidDel="00046F53">
                <w:rPr>
                  <w:i/>
                  <w:iCs/>
                  <w:color w:val="629755"/>
                  <w:szCs w:val="28"/>
                </w:rPr>
                <w:delText>Второй</w:delText>
              </w:r>
              <w:r w:rsidR="00D87BB2" w:rsidRPr="005A0097" w:rsidDel="00046F53">
                <w:rPr>
                  <w:i/>
                  <w:iCs/>
                  <w:color w:val="629755"/>
                  <w:szCs w:val="28"/>
                  <w:rPrChange w:id="9157" w:author="Пользователь" w:date="2022-12-22T02:42:00Z">
                    <w:rPr>
                      <w:i/>
                      <w:iCs/>
                      <w:color w:val="629755"/>
                      <w:lang w:val="en-US"/>
                    </w:rPr>
                  </w:rPrChange>
                </w:rPr>
                <w:delText xml:space="preserve"> </w:delText>
              </w:r>
              <w:r w:rsidR="00D87BB2" w:rsidRPr="005A0097" w:rsidDel="00046F53">
                <w:rPr>
                  <w:i/>
                  <w:iCs/>
                  <w:color w:val="629755"/>
                  <w:szCs w:val="28"/>
                </w:rPr>
                <w:delText>этап</w:delText>
              </w:r>
              <w:r w:rsidR="00D87BB2" w:rsidRPr="005A0097" w:rsidDel="00046F53">
                <w:rPr>
                  <w:i/>
                  <w:iCs/>
                  <w:color w:val="629755"/>
                  <w:szCs w:val="28"/>
                  <w:rPrChange w:id="9158" w:author="Пользователь" w:date="2022-12-22T02:42:00Z">
                    <w:rPr>
                      <w:i/>
                      <w:iCs/>
                      <w:color w:val="629755"/>
                      <w:lang w:val="en-US"/>
                    </w:rPr>
                  </w:rPrChange>
                </w:rPr>
                <w:delText xml:space="preserve"> </w:delText>
              </w:r>
              <w:r w:rsidR="00D87BB2" w:rsidRPr="005A0097" w:rsidDel="00046F53">
                <w:rPr>
                  <w:i/>
                  <w:iCs/>
                  <w:color w:val="629755"/>
                  <w:szCs w:val="28"/>
                </w:rPr>
                <w:delText>загрузки</w:delText>
              </w:r>
              <w:r w:rsidR="00D87BB2" w:rsidRPr="005A0097" w:rsidDel="00046F53">
                <w:rPr>
                  <w:i/>
                  <w:iCs/>
                  <w:color w:val="629755"/>
                  <w:szCs w:val="28"/>
                  <w:rPrChange w:id="9159" w:author="Пользователь" w:date="2022-12-22T02:42:00Z">
                    <w:rPr>
                      <w:i/>
                      <w:iCs/>
                      <w:color w:val="629755"/>
                      <w:lang w:val="en-US"/>
                    </w:rPr>
                  </w:rPrChange>
                </w:rPr>
                <w:delText xml:space="preserve"> </w:delText>
              </w:r>
              <w:r w:rsidR="00D87BB2" w:rsidRPr="005A0097" w:rsidDel="00046F53">
                <w:rPr>
                  <w:i/>
                  <w:iCs/>
                  <w:color w:val="629755"/>
                  <w:szCs w:val="28"/>
                </w:rPr>
                <w:delText>данных</w:delText>
              </w:r>
              <w:r w:rsidR="00D87BB2" w:rsidRPr="005A0097" w:rsidDel="00046F53">
                <w:rPr>
                  <w:i/>
                  <w:iCs/>
                  <w:color w:val="629755"/>
                  <w:szCs w:val="28"/>
                  <w:rPrChange w:id="9160" w:author="Пользователь" w:date="2022-12-22T02:42:00Z">
                    <w:rPr>
                      <w:i/>
                      <w:iCs/>
                      <w:color w:val="629755"/>
                      <w:lang w:val="en-US"/>
                    </w:rPr>
                  </w:rPrChange>
                </w:rPr>
                <w:delText xml:space="preserve"> </w:delText>
              </w:r>
              <w:r w:rsidR="00D87BB2" w:rsidRPr="005A0097" w:rsidDel="00046F53">
                <w:rPr>
                  <w:i/>
                  <w:iCs/>
                  <w:color w:val="629755"/>
                  <w:szCs w:val="28"/>
                </w:rPr>
                <w:delText>из</w:delText>
              </w:r>
              <w:r w:rsidR="00D87BB2" w:rsidRPr="005A0097" w:rsidDel="00046F53">
                <w:rPr>
                  <w:i/>
                  <w:iCs/>
                  <w:color w:val="629755"/>
                  <w:szCs w:val="28"/>
                  <w:rPrChange w:id="9161" w:author="Пользователь" w:date="2022-12-22T02:42:00Z">
                    <w:rPr>
                      <w:i/>
                      <w:iCs/>
                      <w:color w:val="629755"/>
                      <w:lang w:val="en-US"/>
                    </w:rPr>
                  </w:rPrChange>
                </w:rPr>
                <w:delText xml:space="preserve"> </w:delText>
              </w:r>
              <w:r w:rsidR="00D87BB2" w:rsidRPr="005A0097" w:rsidDel="00046F53">
                <w:rPr>
                  <w:i/>
                  <w:iCs/>
                  <w:color w:val="629755"/>
                  <w:szCs w:val="28"/>
                </w:rPr>
                <w:delText>электронной</w:delText>
              </w:r>
              <w:r w:rsidR="00D87BB2" w:rsidRPr="005A0097" w:rsidDel="00046F53">
                <w:rPr>
                  <w:i/>
                  <w:iCs/>
                  <w:color w:val="629755"/>
                  <w:szCs w:val="28"/>
                  <w:rPrChange w:id="9162" w:author="Пользователь" w:date="2022-12-22T02:42:00Z">
                    <w:rPr>
                      <w:i/>
                      <w:iCs/>
                      <w:color w:val="629755"/>
                      <w:lang w:val="en-US"/>
                    </w:rPr>
                  </w:rPrChange>
                </w:rPr>
                <w:delText xml:space="preserve"> </w:delText>
              </w:r>
              <w:r w:rsidR="00D87BB2" w:rsidRPr="005A0097" w:rsidDel="00046F53">
                <w:rPr>
                  <w:i/>
                  <w:iCs/>
                  <w:color w:val="629755"/>
                  <w:szCs w:val="28"/>
                </w:rPr>
                <w:delText>таблицы</w:delText>
              </w:r>
              <w:r w:rsidR="00D87BB2" w:rsidRPr="005A0097" w:rsidDel="00046F53">
                <w:rPr>
                  <w:i/>
                  <w:iCs/>
                  <w:color w:val="629755"/>
                  <w:szCs w:val="28"/>
                  <w:rPrChange w:id="9163" w:author="Пользователь" w:date="2022-12-22T02:42:00Z">
                    <w:rPr>
                      <w:i/>
                      <w:iCs/>
                      <w:color w:val="629755"/>
                      <w:lang w:val="en-US"/>
                    </w:rPr>
                  </w:rPrChange>
                </w:rPr>
                <w:delText xml:space="preserve"> - </w:delText>
              </w:r>
              <w:r w:rsidR="00D87BB2" w:rsidRPr="005A0097" w:rsidDel="00046F53">
                <w:rPr>
                  <w:i/>
                  <w:iCs/>
                  <w:color w:val="629755"/>
                  <w:szCs w:val="28"/>
                </w:rPr>
                <w:delText>создание</w:delText>
              </w:r>
              <w:r w:rsidR="00D87BB2" w:rsidRPr="005A0097" w:rsidDel="00046F53">
                <w:rPr>
                  <w:i/>
                  <w:iCs/>
                  <w:color w:val="629755"/>
                  <w:szCs w:val="28"/>
                  <w:rPrChange w:id="9164" w:author="Пользователь" w:date="2022-12-22T02:42:00Z">
                    <w:rPr>
                      <w:i/>
                      <w:iCs/>
                      <w:color w:val="629755"/>
                      <w:lang w:val="en-US"/>
                    </w:rPr>
                  </w:rPrChange>
                </w:rPr>
                <w:delText xml:space="preserve"> </w:delText>
              </w:r>
              <w:r w:rsidR="00D87BB2" w:rsidRPr="005A0097" w:rsidDel="00046F53">
                <w:rPr>
                  <w:i/>
                  <w:iCs/>
                  <w:color w:val="629755"/>
                  <w:szCs w:val="28"/>
                </w:rPr>
                <w:delText>связей</w:delText>
              </w:r>
              <w:r w:rsidR="00D87BB2" w:rsidRPr="005A0097" w:rsidDel="00046F53">
                <w:rPr>
                  <w:i/>
                  <w:iCs/>
                  <w:color w:val="629755"/>
                  <w:szCs w:val="28"/>
                  <w:rPrChange w:id="9165" w:author="Пользователь" w:date="2022-12-22T02:42:00Z">
                    <w:rPr>
                      <w:i/>
                      <w:iCs/>
                      <w:color w:val="629755"/>
                      <w:lang w:val="en-US"/>
                    </w:rPr>
                  </w:rPrChange>
                </w:rPr>
                <w:delText xml:space="preserve"> </w:delText>
              </w:r>
              <w:r w:rsidR="00D87BB2" w:rsidRPr="005A0097" w:rsidDel="00046F53">
                <w:rPr>
                  <w:i/>
                  <w:iCs/>
                  <w:color w:val="629755"/>
                  <w:szCs w:val="28"/>
                </w:rPr>
                <w:delText>между</w:delText>
              </w:r>
              <w:r w:rsidR="00D87BB2" w:rsidRPr="005A0097" w:rsidDel="00046F53">
                <w:rPr>
                  <w:i/>
                  <w:iCs/>
                  <w:color w:val="629755"/>
                  <w:szCs w:val="28"/>
                  <w:rPrChange w:id="9166" w:author="Пользователь" w:date="2022-12-22T02:42:00Z">
                    <w:rPr>
                      <w:i/>
                      <w:iCs/>
                      <w:color w:val="629755"/>
                      <w:lang w:val="en-US"/>
                    </w:rPr>
                  </w:rPrChange>
                </w:rPr>
                <w:delText xml:space="preserve"> </w:delText>
              </w:r>
              <w:r w:rsidR="00D87BB2" w:rsidRPr="005A0097" w:rsidDel="00046F53">
                <w:rPr>
                  <w:i/>
                  <w:iCs/>
                  <w:color w:val="629755"/>
                  <w:szCs w:val="28"/>
                </w:rPr>
                <w:delText>объектами</w:delText>
              </w:r>
              <w:r w:rsidR="00D87BB2" w:rsidRPr="005A0097" w:rsidDel="00046F53">
                <w:rPr>
                  <w:i/>
                  <w:iCs/>
                  <w:color w:val="629755"/>
                  <w:szCs w:val="28"/>
                  <w:rPrChange w:id="9167" w:author="Пользователь" w:date="2022-12-22T02:42:00Z">
                    <w:rPr>
                      <w:i/>
                      <w:iCs/>
                      <w:color w:val="629755"/>
                      <w:lang w:val="en-US"/>
                    </w:rPr>
                  </w:rPrChange>
                </w:rPr>
                <w:delText xml:space="preserve">.            </w:delText>
              </w:r>
              <w:r w:rsidR="00D87BB2" w:rsidRPr="005A0097" w:rsidDel="00046F53">
                <w:rPr>
                  <w:i/>
                  <w:iCs/>
                  <w:color w:val="629755"/>
                  <w:szCs w:val="28"/>
                </w:rPr>
                <w:delText>*</w:delText>
              </w:r>
              <w:r w:rsidR="00D87BB2" w:rsidRPr="005A0097" w:rsidDel="00046F53">
                <w:rPr>
                  <w:i/>
                  <w:iCs/>
                  <w:color w:val="629755"/>
                  <w:szCs w:val="28"/>
                </w:rPr>
                <w:br/>
                <w:delText xml:space="preserve">     * Результат в food, timeinterval, time.                                                           *</w:delText>
              </w:r>
              <w:r w:rsidR="00D87BB2" w:rsidRPr="005A0097" w:rsidDel="00046F53">
                <w:rPr>
                  <w:i/>
                  <w:iCs/>
                  <w:color w:val="629755"/>
                  <w:szCs w:val="28"/>
                </w:rPr>
                <w:br/>
                <w:delText xml:space="preserve">     * </w:delText>
              </w:r>
              <w:r w:rsidR="00D87BB2" w:rsidRPr="005A0097" w:rsidDel="00046F53">
                <w:rPr>
                  <w:b/>
                  <w:bCs/>
                  <w:i/>
                  <w:iCs/>
                  <w:color w:val="629755"/>
                  <w:szCs w:val="28"/>
                </w:rPr>
                <w:delText xml:space="preserve">@param </w:delText>
              </w:r>
              <w:r w:rsidR="00D87BB2" w:rsidRPr="005A0097" w:rsidDel="00046F53">
                <w:rPr>
                  <w:i/>
                  <w:iCs/>
                  <w:color w:val="8A653B"/>
                  <w:szCs w:val="28"/>
                </w:rPr>
                <w:delText xml:space="preserve">wb </w:delText>
              </w:r>
              <w:r w:rsidR="00D87BB2" w:rsidRPr="005A0097" w:rsidDel="00046F53">
                <w:rPr>
                  <w:i/>
                  <w:iCs/>
                  <w:color w:val="629755"/>
                  <w:szCs w:val="28"/>
                </w:rPr>
                <w:delText>- рабочая книга с данными.                                                             *</w:delText>
              </w:r>
              <w:r w:rsidR="00D87BB2" w:rsidRPr="005A0097" w:rsidDel="00046F53">
                <w:rPr>
                  <w:i/>
                  <w:iCs/>
                  <w:color w:val="629755"/>
                  <w:szCs w:val="28"/>
                </w:rPr>
                <w:br/>
                <w:delText xml:space="preserve">     ***************************************************************************************************/</w:delText>
              </w:r>
              <w:r w:rsidR="00D87BB2" w:rsidRPr="005A0097" w:rsidDel="00046F53">
                <w:rPr>
                  <w:i/>
                  <w:iCs/>
                  <w:color w:val="629755"/>
                  <w:szCs w:val="28"/>
                </w:rPr>
                <w:br/>
                <w:delText xml:space="preserve">    </w:delText>
              </w:r>
              <w:r w:rsidR="00D87BB2" w:rsidRPr="005A0097" w:rsidDel="00046F53">
                <w:rPr>
                  <w:color w:val="CC7832"/>
                  <w:szCs w:val="28"/>
                  <w:rPrChange w:id="9168" w:author="Пользователь" w:date="2022-12-22T02:42:00Z">
                    <w:rPr>
                      <w:color w:val="CC7832"/>
                    </w:rPr>
                  </w:rPrChange>
                </w:rPr>
                <w:delText xml:space="preserve">private static void </w:delText>
              </w:r>
              <w:r w:rsidR="00D87BB2" w:rsidRPr="005A0097" w:rsidDel="00046F53">
                <w:rPr>
                  <w:color w:val="FFC66D"/>
                  <w:szCs w:val="28"/>
                  <w:rPrChange w:id="9169" w:author="Пользователь" w:date="2022-12-22T02:42:00Z">
                    <w:rPr>
                      <w:color w:val="FFC66D"/>
                    </w:rPr>
                  </w:rPrChange>
                </w:rPr>
                <w:delText>loadStage2</w:delText>
              </w:r>
              <w:r w:rsidR="00D87BB2" w:rsidRPr="005A0097" w:rsidDel="00046F53">
                <w:rPr>
                  <w:color w:val="A9B7C6"/>
                  <w:szCs w:val="28"/>
                  <w:rPrChange w:id="9170" w:author="Пользователь" w:date="2022-12-22T02:42:00Z">
                    <w:rPr>
                      <w:color w:val="A9B7C6"/>
                    </w:rPr>
                  </w:rPrChange>
                </w:rPr>
                <w:delText>(XSSFWorkbook wb) {</w:delText>
              </w:r>
              <w:r w:rsidR="00D87BB2" w:rsidRPr="005A0097" w:rsidDel="00046F53">
                <w:rPr>
                  <w:color w:val="A9B7C6"/>
                  <w:szCs w:val="28"/>
                  <w:rPrChange w:id="9171" w:author="Пользователь" w:date="2022-12-22T02:42:00Z">
                    <w:rPr>
                      <w:color w:val="A9B7C6"/>
                    </w:rPr>
                  </w:rPrChange>
                </w:rPr>
                <w:br/>
                <w:delText xml:space="preserve">        </w:delText>
              </w:r>
              <w:r w:rsidR="00D87BB2" w:rsidRPr="005A0097" w:rsidDel="00046F53">
                <w:rPr>
                  <w:i/>
                  <w:iCs/>
                  <w:color w:val="A9B7C6"/>
                  <w:szCs w:val="28"/>
                  <w:rPrChange w:id="9172" w:author="Пользователь" w:date="2022-12-22T02:42:00Z">
                    <w:rPr>
                      <w:i/>
                      <w:iCs/>
                      <w:color w:val="A9B7C6"/>
                    </w:rPr>
                  </w:rPrChange>
                </w:rPr>
                <w:delText>loadFoodRelations</w:delText>
              </w:r>
              <w:r w:rsidR="00D87BB2" w:rsidRPr="005A0097" w:rsidDel="00046F53">
                <w:rPr>
                  <w:color w:val="A9B7C6"/>
                  <w:szCs w:val="28"/>
                  <w:rPrChange w:id="9173" w:author="Пользователь" w:date="2022-12-22T02:42:00Z">
                    <w:rPr>
                      <w:color w:val="A9B7C6"/>
                    </w:rPr>
                  </w:rPrChange>
                </w:rPr>
                <w:delText>(wb)</w:delText>
              </w:r>
              <w:r w:rsidR="00D87BB2" w:rsidRPr="005A0097" w:rsidDel="00046F53">
                <w:rPr>
                  <w:color w:val="CC7832"/>
                  <w:szCs w:val="28"/>
                  <w:rPrChange w:id="9174" w:author="Пользователь" w:date="2022-12-22T02:42:00Z">
                    <w:rPr>
                      <w:color w:val="CC7832"/>
                    </w:rPr>
                  </w:rPrChange>
                </w:rPr>
                <w:delText>;</w:delText>
              </w:r>
              <w:r w:rsidR="00D87BB2" w:rsidRPr="005A0097" w:rsidDel="00046F53">
                <w:rPr>
                  <w:color w:val="CC7832"/>
                  <w:szCs w:val="28"/>
                  <w:rPrChange w:id="9175" w:author="Пользователь" w:date="2022-12-22T02:42:00Z">
                    <w:rPr>
                      <w:color w:val="CC7832"/>
                    </w:rPr>
                  </w:rPrChange>
                </w:rPr>
                <w:br/>
                <w:delText xml:space="preserve">        return;</w:delText>
              </w:r>
              <w:r w:rsidR="00D87BB2" w:rsidRPr="005A0097" w:rsidDel="00046F53">
                <w:rPr>
                  <w:color w:val="CC7832"/>
                  <w:szCs w:val="28"/>
                  <w:rPrChange w:id="9176" w:author="Пользователь" w:date="2022-12-22T02:42:00Z">
                    <w:rPr>
                      <w:color w:val="CC7832"/>
                    </w:rPr>
                  </w:rPrChange>
                </w:rPr>
                <w:br/>
                <w:delText xml:space="preserve">    </w:delText>
              </w:r>
              <w:r w:rsidR="00D87BB2" w:rsidRPr="005A0097" w:rsidDel="00046F53">
                <w:rPr>
                  <w:color w:val="A9B7C6"/>
                  <w:szCs w:val="28"/>
                  <w:rPrChange w:id="9177" w:author="Пользователь" w:date="2022-12-22T02:42:00Z">
                    <w:rPr>
                      <w:color w:val="A9B7C6"/>
                    </w:rPr>
                  </w:rPrChange>
                </w:rPr>
                <w:delText>}</w:delText>
              </w:r>
              <w:r w:rsidR="00D87BB2" w:rsidRPr="005A0097" w:rsidDel="00046F53">
                <w:rPr>
                  <w:color w:val="A9B7C6"/>
                  <w:szCs w:val="28"/>
                  <w:rPrChange w:id="9178" w:author="Пользователь" w:date="2022-12-22T02:42:00Z">
                    <w:rPr>
                      <w:color w:val="A9B7C6"/>
                    </w:rPr>
                  </w:rPrChange>
                </w:rPr>
                <w:br/>
                <w:delText xml:space="preserve">    </w:delText>
              </w:r>
              <w:r w:rsidR="00D87BB2" w:rsidRPr="005A0097" w:rsidDel="00046F53">
                <w:rPr>
                  <w:i/>
                  <w:iCs/>
                  <w:color w:val="629755"/>
                  <w:szCs w:val="28"/>
                  <w:rPrChange w:id="9179" w:author="Пользователь" w:date="2022-12-22T02:42:00Z">
                    <w:rPr>
                      <w:i/>
                      <w:iCs/>
                      <w:color w:val="629755"/>
                    </w:rPr>
                  </w:rPrChange>
                </w:rPr>
                <w:delText>/****************************************************************************************************</w:delText>
              </w:r>
              <w:r w:rsidR="00D87BB2" w:rsidRPr="005A0097" w:rsidDel="00046F53">
                <w:rPr>
                  <w:i/>
                  <w:iCs/>
                  <w:color w:val="629755"/>
                  <w:szCs w:val="28"/>
                  <w:rPrChange w:id="9180" w:author="Пользователь" w:date="2022-12-22T02:42:00Z">
                    <w:rPr>
                      <w:i/>
                      <w:iCs/>
                      <w:color w:val="629755"/>
                    </w:rPr>
                  </w:rPrChange>
                </w:rPr>
                <w:br/>
                <w:delText xml:space="preserve">     * Загрузка данных из электронной таблицы.                                                          *</w:delText>
              </w:r>
              <w:r w:rsidR="00D87BB2" w:rsidRPr="005A0097" w:rsidDel="00046F53">
                <w:rPr>
                  <w:i/>
                  <w:iCs/>
                  <w:color w:val="629755"/>
                  <w:szCs w:val="28"/>
                  <w:rPrChange w:id="9181" w:author="Пользователь" w:date="2022-12-22T02:42:00Z">
                    <w:rPr>
                      <w:i/>
                      <w:iCs/>
                      <w:color w:val="629755"/>
                    </w:rPr>
                  </w:rPrChange>
                </w:rPr>
                <w:br/>
                <w:delText xml:space="preserve">     * Результат в food, timeinterval, time.                                                   *</w:delText>
              </w:r>
              <w:r w:rsidR="00D87BB2" w:rsidRPr="005A0097" w:rsidDel="00046F53">
                <w:rPr>
                  <w:i/>
                  <w:iCs/>
                  <w:color w:val="629755"/>
                  <w:szCs w:val="28"/>
                  <w:rPrChange w:id="9182" w:author="Пользователь" w:date="2022-12-22T02:42:00Z">
                    <w:rPr>
                      <w:i/>
                      <w:iCs/>
                      <w:color w:val="629755"/>
                    </w:rPr>
                  </w:rPrChange>
                </w:rPr>
                <w:br/>
                <w:delText xml:space="preserve">     ***************************************************************************************************/</w:delText>
              </w:r>
              <w:r w:rsidR="00D87BB2" w:rsidRPr="005A0097" w:rsidDel="00046F53">
                <w:rPr>
                  <w:i/>
                  <w:iCs/>
                  <w:color w:val="629755"/>
                  <w:szCs w:val="28"/>
                  <w:rPrChange w:id="9183" w:author="Пользователь" w:date="2022-12-22T02:42:00Z">
                    <w:rPr>
                      <w:i/>
                      <w:iCs/>
                      <w:color w:val="629755"/>
                    </w:rPr>
                  </w:rPrChange>
                </w:rPr>
                <w:br/>
                <w:delText xml:space="preserve">    </w:delText>
              </w:r>
              <w:r w:rsidR="00D87BB2" w:rsidRPr="005A0097" w:rsidDel="00046F53">
                <w:rPr>
                  <w:color w:val="CC7832"/>
                  <w:szCs w:val="28"/>
                  <w:rPrChange w:id="9184" w:author="Пользователь" w:date="2022-12-22T02:42:00Z">
                    <w:rPr>
                      <w:color w:val="CC7832"/>
                    </w:rPr>
                  </w:rPrChange>
                </w:rPr>
                <w:delText xml:space="preserve">private static void </w:delText>
              </w:r>
              <w:r w:rsidR="00D87BB2" w:rsidRPr="005A0097" w:rsidDel="00046F53">
                <w:rPr>
                  <w:color w:val="FFC66D"/>
                  <w:szCs w:val="28"/>
                  <w:rPrChange w:id="9185" w:author="Пользователь" w:date="2022-12-22T02:42:00Z">
                    <w:rPr>
                      <w:color w:val="FFC66D"/>
                    </w:rPr>
                  </w:rPrChange>
                </w:rPr>
                <w:delText>load</w:delText>
              </w:r>
              <w:r w:rsidR="00D87BB2" w:rsidRPr="005A0097" w:rsidDel="00046F53">
                <w:rPr>
                  <w:color w:val="A9B7C6"/>
                  <w:szCs w:val="28"/>
                  <w:rPrChange w:id="9186" w:author="Пользователь" w:date="2022-12-22T02:42:00Z">
                    <w:rPr>
                      <w:color w:val="A9B7C6"/>
                    </w:rPr>
                  </w:rPrChange>
                </w:rPr>
                <w:delText>() {</w:delText>
              </w:r>
              <w:r w:rsidR="00D87BB2" w:rsidRPr="005A0097" w:rsidDel="00046F53">
                <w:rPr>
                  <w:color w:val="A9B7C6"/>
                  <w:szCs w:val="28"/>
                  <w:rPrChange w:id="9187" w:author="Пользователь" w:date="2022-12-22T02:42:00Z">
                    <w:rPr>
                      <w:color w:val="A9B7C6"/>
                    </w:rPr>
                  </w:rPrChange>
                </w:rPr>
                <w:br/>
                <w:delText xml:space="preserve">        </w:delText>
              </w:r>
              <w:r w:rsidR="00D87BB2" w:rsidRPr="005A0097" w:rsidDel="00046F53">
                <w:rPr>
                  <w:color w:val="CC7832"/>
                  <w:szCs w:val="28"/>
                  <w:rPrChange w:id="9188" w:author="Пользователь" w:date="2022-12-22T02:42:00Z">
                    <w:rPr>
                      <w:color w:val="CC7832"/>
                    </w:rPr>
                  </w:rPrChange>
                </w:rPr>
                <w:delText xml:space="preserve">try </w:delText>
              </w:r>
              <w:r w:rsidR="00D87BB2" w:rsidRPr="005A0097" w:rsidDel="00046F53">
                <w:rPr>
                  <w:color w:val="A9B7C6"/>
                  <w:szCs w:val="28"/>
                  <w:rPrChange w:id="9189" w:author="Пользователь" w:date="2022-12-22T02:42:00Z">
                    <w:rPr>
                      <w:color w:val="A9B7C6"/>
                    </w:rPr>
                  </w:rPrChange>
                </w:rPr>
                <w:delText xml:space="preserve">(XSSFWorkbook wb = </w:delText>
              </w:r>
              <w:r w:rsidR="00D87BB2" w:rsidRPr="005A0097" w:rsidDel="00046F53">
                <w:rPr>
                  <w:i/>
                  <w:iCs/>
                  <w:color w:val="A9B7C6"/>
                  <w:szCs w:val="28"/>
                  <w:rPrChange w:id="9190" w:author="Пользователь" w:date="2022-12-22T02:42:00Z">
                    <w:rPr>
                      <w:i/>
                      <w:iCs/>
                      <w:color w:val="A9B7C6"/>
                    </w:rPr>
                  </w:rPrChange>
                </w:rPr>
                <w:delText>openExcel</w:delText>
              </w:r>
              <w:r w:rsidR="00D87BB2" w:rsidRPr="005A0097" w:rsidDel="00046F53">
                <w:rPr>
                  <w:color w:val="A9B7C6"/>
                  <w:szCs w:val="28"/>
                  <w:rPrChange w:id="9191" w:author="Пользователь" w:date="2022-12-22T02:42:00Z">
                    <w:rPr>
                      <w:color w:val="A9B7C6"/>
                    </w:rPr>
                  </w:rPrChange>
                </w:rPr>
                <w:delText>()) {</w:delText>
              </w:r>
              <w:r w:rsidR="00D87BB2" w:rsidRPr="005A0097" w:rsidDel="00046F53">
                <w:rPr>
                  <w:color w:val="A9B7C6"/>
                  <w:szCs w:val="28"/>
                  <w:rPrChange w:id="9192" w:author="Пользователь" w:date="2022-12-22T02:42:00Z">
                    <w:rPr>
                      <w:color w:val="A9B7C6"/>
                    </w:rPr>
                  </w:rPrChange>
                </w:rPr>
                <w:br/>
                <w:delText xml:space="preserve">            </w:delText>
              </w:r>
              <w:r w:rsidR="00D87BB2" w:rsidRPr="005A0097" w:rsidDel="00046F53">
                <w:rPr>
                  <w:color w:val="CC7832"/>
                  <w:szCs w:val="28"/>
                  <w:rPrChange w:id="9193" w:author="Пользователь" w:date="2022-12-22T02:42:00Z">
                    <w:rPr>
                      <w:color w:val="CC7832"/>
                    </w:rPr>
                  </w:rPrChange>
                </w:rPr>
                <w:delText xml:space="preserve">if </w:delText>
              </w:r>
              <w:r w:rsidR="00D87BB2" w:rsidRPr="005A0097" w:rsidDel="00046F53">
                <w:rPr>
                  <w:color w:val="A9B7C6"/>
                  <w:szCs w:val="28"/>
                  <w:rPrChange w:id="9194" w:author="Пользователь" w:date="2022-12-22T02:42:00Z">
                    <w:rPr>
                      <w:color w:val="A9B7C6"/>
                    </w:rPr>
                  </w:rPrChange>
                </w:rPr>
                <w:delText>(wb==</w:delText>
              </w:r>
              <w:r w:rsidR="00D87BB2" w:rsidRPr="005A0097" w:rsidDel="00046F53">
                <w:rPr>
                  <w:color w:val="CC7832"/>
                  <w:szCs w:val="28"/>
                  <w:rPrChange w:id="9195" w:author="Пользователь" w:date="2022-12-22T02:42:00Z">
                    <w:rPr>
                      <w:color w:val="CC7832"/>
                    </w:rPr>
                  </w:rPrChange>
                </w:rPr>
                <w:delText>null</w:delText>
              </w:r>
              <w:r w:rsidR="00D87BB2" w:rsidRPr="005A0097" w:rsidDel="00046F53">
                <w:rPr>
                  <w:color w:val="A9B7C6"/>
                  <w:szCs w:val="28"/>
                  <w:rPrChange w:id="9196" w:author="Пользователь" w:date="2022-12-22T02:42:00Z">
                    <w:rPr>
                      <w:color w:val="A9B7C6"/>
                    </w:rPr>
                  </w:rPrChange>
                </w:rPr>
                <w:delText>)</w:delText>
              </w:r>
              <w:r w:rsidR="00D87BB2" w:rsidRPr="005A0097" w:rsidDel="00046F53">
                <w:rPr>
                  <w:color w:val="A9B7C6"/>
                  <w:szCs w:val="28"/>
                  <w:rPrChange w:id="9197" w:author="Пользователь" w:date="2022-12-22T02:42:00Z">
                    <w:rPr>
                      <w:color w:val="A9B7C6"/>
                    </w:rPr>
                  </w:rPrChange>
                </w:rPr>
                <w:br/>
                <w:delText xml:space="preserve">                </w:delText>
              </w:r>
              <w:r w:rsidR="00D87BB2" w:rsidRPr="005A0097" w:rsidDel="00046F53">
                <w:rPr>
                  <w:color w:val="CC7832"/>
                  <w:szCs w:val="28"/>
                  <w:rPrChange w:id="9198" w:author="Пользователь" w:date="2022-12-22T02:42:00Z">
                    <w:rPr>
                      <w:color w:val="CC7832"/>
                    </w:rPr>
                  </w:rPrChange>
                </w:rPr>
                <w:delText>return;</w:delText>
              </w:r>
              <w:r w:rsidR="00D87BB2" w:rsidRPr="005A0097" w:rsidDel="00046F53">
                <w:rPr>
                  <w:color w:val="CC7832"/>
                  <w:szCs w:val="28"/>
                  <w:rPrChange w:id="9199" w:author="Пользователь" w:date="2022-12-22T02:42:00Z">
                    <w:rPr>
                      <w:color w:val="CC7832"/>
                    </w:rPr>
                  </w:rPrChange>
                </w:rPr>
                <w:br/>
                <w:delText xml:space="preserve">            </w:delText>
              </w:r>
              <w:r w:rsidR="00D87BB2" w:rsidRPr="005A0097" w:rsidDel="00046F53">
                <w:rPr>
                  <w:i/>
                  <w:iCs/>
                  <w:color w:val="A9B7C6"/>
                  <w:szCs w:val="28"/>
                  <w:rPrChange w:id="9200" w:author="Пользователь" w:date="2022-12-22T02:42:00Z">
                    <w:rPr>
                      <w:i/>
                      <w:iCs/>
                      <w:color w:val="A9B7C6"/>
                    </w:rPr>
                  </w:rPrChange>
                </w:rPr>
                <w:delText>loadStage1</w:delText>
              </w:r>
              <w:r w:rsidR="00D87BB2" w:rsidRPr="005A0097" w:rsidDel="00046F53">
                <w:rPr>
                  <w:color w:val="A9B7C6"/>
                  <w:szCs w:val="28"/>
                  <w:rPrChange w:id="9201" w:author="Пользователь" w:date="2022-12-22T02:42:00Z">
                    <w:rPr>
                      <w:color w:val="A9B7C6"/>
                    </w:rPr>
                  </w:rPrChange>
                </w:rPr>
                <w:delText>(wb)</w:delText>
              </w:r>
              <w:r w:rsidR="00D87BB2" w:rsidRPr="005A0097" w:rsidDel="00046F53">
                <w:rPr>
                  <w:color w:val="CC7832"/>
                  <w:szCs w:val="28"/>
                  <w:rPrChange w:id="9202" w:author="Пользователь" w:date="2022-12-22T02:42:00Z">
                    <w:rPr>
                      <w:color w:val="CC7832"/>
                    </w:rPr>
                  </w:rPrChange>
                </w:rPr>
                <w:delText>;</w:delText>
              </w:r>
              <w:r w:rsidR="00D87BB2" w:rsidRPr="005A0097" w:rsidDel="00046F53">
                <w:rPr>
                  <w:color w:val="CC7832"/>
                  <w:szCs w:val="28"/>
                  <w:rPrChange w:id="9203" w:author="Пользователь" w:date="2022-12-22T02:42:00Z">
                    <w:rPr>
                      <w:color w:val="CC7832"/>
                    </w:rPr>
                  </w:rPrChange>
                </w:rPr>
                <w:br/>
                <w:delText xml:space="preserve">            </w:delText>
              </w:r>
              <w:r w:rsidR="00D87BB2" w:rsidRPr="005A0097" w:rsidDel="00046F53">
                <w:rPr>
                  <w:i/>
                  <w:iCs/>
                  <w:color w:val="A9B7C6"/>
                  <w:szCs w:val="28"/>
                  <w:rPrChange w:id="9204" w:author="Пользователь" w:date="2022-12-22T02:42:00Z">
                    <w:rPr>
                      <w:i/>
                      <w:iCs/>
                      <w:color w:val="A9B7C6"/>
                    </w:rPr>
                  </w:rPrChange>
                </w:rPr>
                <w:delText>loadStage2</w:delText>
              </w:r>
              <w:r w:rsidR="00D87BB2" w:rsidRPr="005A0097" w:rsidDel="00046F53">
                <w:rPr>
                  <w:color w:val="A9B7C6"/>
                  <w:szCs w:val="28"/>
                  <w:rPrChange w:id="9205" w:author="Пользователь" w:date="2022-12-22T02:42:00Z">
                    <w:rPr>
                      <w:color w:val="A9B7C6"/>
                    </w:rPr>
                  </w:rPrChange>
                </w:rPr>
                <w:delText>(wb)</w:delText>
              </w:r>
              <w:r w:rsidR="00D87BB2" w:rsidRPr="005A0097" w:rsidDel="00046F53">
                <w:rPr>
                  <w:color w:val="CC7832"/>
                  <w:szCs w:val="28"/>
                  <w:rPrChange w:id="9206" w:author="Пользователь" w:date="2022-12-22T02:42:00Z">
                    <w:rPr>
                      <w:color w:val="CC7832"/>
                    </w:rPr>
                  </w:rPrChange>
                </w:rPr>
                <w:delText>;</w:delText>
              </w:r>
              <w:r w:rsidR="00D87BB2" w:rsidRPr="005A0097" w:rsidDel="00046F53">
                <w:rPr>
                  <w:color w:val="CC7832"/>
                  <w:szCs w:val="28"/>
                  <w:rPrChange w:id="9207" w:author="Пользователь" w:date="2022-12-22T02:42:00Z">
                    <w:rPr>
                      <w:color w:val="CC7832"/>
                    </w:rPr>
                  </w:rPrChange>
                </w:rPr>
                <w:br/>
                <w:delText xml:space="preserve">        </w:delText>
              </w:r>
              <w:r w:rsidR="00D87BB2" w:rsidRPr="005A0097" w:rsidDel="00046F53">
                <w:rPr>
                  <w:color w:val="A9B7C6"/>
                  <w:szCs w:val="28"/>
                  <w:rPrChange w:id="9208" w:author="Пользователь" w:date="2022-12-22T02:42:00Z">
                    <w:rPr>
                      <w:color w:val="A9B7C6"/>
                    </w:rPr>
                  </w:rPrChange>
                </w:rPr>
                <w:delText>}</w:delText>
              </w:r>
              <w:r w:rsidR="00D87BB2" w:rsidRPr="005A0097" w:rsidDel="00046F53">
                <w:rPr>
                  <w:color w:val="A9B7C6"/>
                  <w:szCs w:val="28"/>
                  <w:rPrChange w:id="9209" w:author="Пользователь" w:date="2022-12-22T02:42:00Z">
                    <w:rPr>
                      <w:color w:val="A9B7C6"/>
                    </w:rPr>
                  </w:rPrChange>
                </w:rPr>
                <w:br/>
                <w:delText xml:space="preserve">        </w:delText>
              </w:r>
              <w:r w:rsidR="00D87BB2" w:rsidRPr="005A0097" w:rsidDel="00046F53">
                <w:rPr>
                  <w:color w:val="CC7832"/>
                  <w:szCs w:val="28"/>
                  <w:rPrChange w:id="9210" w:author="Пользователь" w:date="2022-12-22T02:42:00Z">
                    <w:rPr>
                      <w:color w:val="CC7832"/>
                    </w:rPr>
                  </w:rPrChange>
                </w:rPr>
                <w:delText>catch</w:delText>
              </w:r>
              <w:r w:rsidR="00D87BB2" w:rsidRPr="005A0097" w:rsidDel="00046F53">
                <w:rPr>
                  <w:color w:val="A9B7C6"/>
                  <w:szCs w:val="28"/>
                  <w:rPrChange w:id="9211" w:author="Пользователь" w:date="2022-12-22T02:42:00Z">
                    <w:rPr>
                      <w:color w:val="A9B7C6"/>
                    </w:rPr>
                  </w:rPrChange>
                </w:rPr>
                <w:delText>(Exception e) {</w:delText>
              </w:r>
              <w:r w:rsidR="00D87BB2" w:rsidRPr="005A0097" w:rsidDel="00046F53">
                <w:rPr>
                  <w:color w:val="A9B7C6"/>
                  <w:szCs w:val="28"/>
                  <w:rPrChange w:id="9212" w:author="Пользователь" w:date="2022-12-22T02:42:00Z">
                    <w:rPr>
                      <w:color w:val="A9B7C6"/>
                    </w:rPr>
                  </w:rPrChange>
                </w:rPr>
                <w:br/>
                <w:delText xml:space="preserve">            System.</w:delText>
              </w:r>
              <w:r w:rsidR="00D87BB2" w:rsidRPr="005A0097" w:rsidDel="00046F53">
                <w:rPr>
                  <w:i/>
                  <w:iCs/>
                  <w:color w:val="9876AA"/>
                  <w:szCs w:val="28"/>
                  <w:rPrChange w:id="9213" w:author="Пользователь" w:date="2022-12-22T02:42:00Z">
                    <w:rPr>
                      <w:i/>
                      <w:iCs/>
                      <w:color w:val="9876AA"/>
                    </w:rPr>
                  </w:rPrChange>
                </w:rPr>
                <w:delText>out</w:delText>
              </w:r>
              <w:r w:rsidR="00D87BB2" w:rsidRPr="005A0097" w:rsidDel="00046F53">
                <w:rPr>
                  <w:color w:val="A9B7C6"/>
                  <w:szCs w:val="28"/>
                  <w:rPrChange w:id="9214" w:author="Пользователь" w:date="2022-12-22T02:42:00Z">
                    <w:rPr>
                      <w:color w:val="A9B7C6"/>
                    </w:rPr>
                  </w:rPrChange>
                </w:rPr>
                <w:delText>.println(</w:delText>
              </w:r>
              <w:r w:rsidR="00D87BB2" w:rsidRPr="005A0097" w:rsidDel="00046F53">
                <w:rPr>
                  <w:color w:val="6A8759"/>
                  <w:szCs w:val="28"/>
                  <w:rPrChange w:id="9215" w:author="Пользователь" w:date="2022-12-22T02:42:00Z">
                    <w:rPr>
                      <w:color w:val="6A8759"/>
                    </w:rPr>
                  </w:rPrChange>
                </w:rPr>
                <w:delText>"Формат файла не поддерживается!"</w:delText>
              </w:r>
              <w:r w:rsidR="00D87BB2" w:rsidRPr="005A0097" w:rsidDel="00046F53">
                <w:rPr>
                  <w:color w:val="A9B7C6"/>
                  <w:szCs w:val="28"/>
                  <w:rPrChange w:id="9216" w:author="Пользователь" w:date="2022-12-22T02:42:00Z">
                    <w:rPr>
                      <w:color w:val="A9B7C6"/>
                    </w:rPr>
                  </w:rPrChange>
                </w:rPr>
                <w:delText>)</w:delText>
              </w:r>
              <w:r w:rsidR="00D87BB2" w:rsidRPr="005A0097" w:rsidDel="00046F53">
                <w:rPr>
                  <w:color w:val="CC7832"/>
                  <w:szCs w:val="28"/>
                  <w:rPrChange w:id="9217" w:author="Пользователь" w:date="2022-12-22T02:42:00Z">
                    <w:rPr>
                      <w:color w:val="CC7832"/>
                    </w:rPr>
                  </w:rPrChange>
                </w:rPr>
                <w:delText>;</w:delText>
              </w:r>
              <w:r w:rsidR="00D87BB2" w:rsidRPr="005A0097" w:rsidDel="00046F53">
                <w:rPr>
                  <w:color w:val="CC7832"/>
                  <w:szCs w:val="28"/>
                  <w:rPrChange w:id="9218" w:author="Пользователь" w:date="2022-12-22T02:42:00Z">
                    <w:rPr>
                      <w:color w:val="CC7832"/>
                    </w:rPr>
                  </w:rPrChange>
                </w:rPr>
                <w:br/>
                <w:delText xml:space="preserve">            </w:delText>
              </w:r>
              <w:r w:rsidR="00D87BB2" w:rsidRPr="005A0097" w:rsidDel="00046F53">
                <w:rPr>
                  <w:color w:val="A9B7C6"/>
                  <w:szCs w:val="28"/>
                  <w:rPrChange w:id="9219" w:author="Пользователь" w:date="2022-12-22T02:42:00Z">
                    <w:rPr>
                      <w:color w:val="A9B7C6"/>
                    </w:rPr>
                  </w:rPrChange>
                </w:rPr>
                <w:delText>e.printStackTrace()</w:delText>
              </w:r>
              <w:r w:rsidR="00D87BB2" w:rsidRPr="005A0097" w:rsidDel="00046F53">
                <w:rPr>
                  <w:color w:val="CC7832"/>
                  <w:szCs w:val="28"/>
                  <w:rPrChange w:id="9220" w:author="Пользователь" w:date="2022-12-22T02:42:00Z">
                    <w:rPr>
                      <w:color w:val="CC7832"/>
                    </w:rPr>
                  </w:rPrChange>
                </w:rPr>
                <w:delText>;</w:delText>
              </w:r>
              <w:r w:rsidR="00D87BB2" w:rsidRPr="005A0097" w:rsidDel="00046F53">
                <w:rPr>
                  <w:color w:val="CC7832"/>
                  <w:szCs w:val="28"/>
                  <w:rPrChange w:id="9221" w:author="Пользователь" w:date="2022-12-22T02:42:00Z">
                    <w:rPr>
                      <w:color w:val="CC7832"/>
                    </w:rPr>
                  </w:rPrChange>
                </w:rPr>
                <w:br/>
                <w:delText xml:space="preserve">            return;</w:delText>
              </w:r>
              <w:r w:rsidR="00D87BB2" w:rsidRPr="005A0097" w:rsidDel="00046F53">
                <w:rPr>
                  <w:color w:val="CC7832"/>
                  <w:szCs w:val="28"/>
                  <w:rPrChange w:id="9222" w:author="Пользователь" w:date="2022-12-22T02:42:00Z">
                    <w:rPr>
                      <w:color w:val="CC7832"/>
                    </w:rPr>
                  </w:rPrChange>
                </w:rPr>
                <w:br/>
                <w:delText xml:space="preserve">        </w:delText>
              </w:r>
              <w:r w:rsidR="00D87BB2" w:rsidRPr="005A0097" w:rsidDel="00046F53">
                <w:rPr>
                  <w:color w:val="A9B7C6"/>
                  <w:szCs w:val="28"/>
                  <w:rPrChange w:id="9223" w:author="Пользователь" w:date="2022-12-22T02:42:00Z">
                    <w:rPr>
                      <w:color w:val="A9B7C6"/>
                    </w:rPr>
                  </w:rPrChange>
                </w:rPr>
                <w:delText>}</w:delText>
              </w:r>
              <w:r w:rsidR="00D87BB2" w:rsidRPr="005A0097" w:rsidDel="00046F53">
                <w:rPr>
                  <w:color w:val="A9B7C6"/>
                  <w:szCs w:val="28"/>
                  <w:rPrChange w:id="9224" w:author="Пользователь" w:date="2022-12-22T02:42:00Z">
                    <w:rPr>
                      <w:color w:val="A9B7C6"/>
                    </w:rPr>
                  </w:rPrChange>
                </w:rPr>
                <w:br/>
                <w:delText xml:space="preserve">    }</w:delText>
              </w:r>
              <w:r w:rsidR="00D87BB2" w:rsidRPr="005A0097" w:rsidDel="00046F53">
                <w:rPr>
                  <w:color w:val="A9B7C6"/>
                  <w:szCs w:val="28"/>
                  <w:rPrChange w:id="9225" w:author="Пользователь" w:date="2022-12-22T02:42:00Z">
                    <w:rPr>
                      <w:color w:val="A9B7C6"/>
                    </w:rPr>
                  </w:rPrChange>
                </w:rPr>
                <w:br/>
                <w:delText xml:space="preserve">    </w:delText>
              </w:r>
              <w:r w:rsidR="00D87BB2" w:rsidRPr="005A0097" w:rsidDel="00046F53">
                <w:rPr>
                  <w:i/>
                  <w:iCs/>
                  <w:color w:val="629755"/>
                  <w:szCs w:val="28"/>
                  <w:rPrChange w:id="9226" w:author="Пользователь" w:date="2022-12-22T02:42:00Z">
                    <w:rPr>
                      <w:i/>
                      <w:iCs/>
                      <w:color w:val="629755"/>
                    </w:rPr>
                  </w:rPrChange>
                </w:rPr>
                <w:delText>/****************************************************************************************************</w:delText>
              </w:r>
              <w:r w:rsidR="00D87BB2" w:rsidRPr="005A0097" w:rsidDel="00046F53">
                <w:rPr>
                  <w:i/>
                  <w:iCs/>
                  <w:color w:val="629755"/>
                  <w:szCs w:val="28"/>
                  <w:rPrChange w:id="9227" w:author="Пользователь" w:date="2022-12-22T02:42:00Z">
                    <w:rPr>
                      <w:i/>
                      <w:iCs/>
                      <w:color w:val="629755"/>
                    </w:rPr>
                  </w:rPrChange>
                </w:rPr>
                <w:br/>
                <w:delText xml:space="preserve">     * Вывод данных в консоль.                                                                          *</w:delText>
              </w:r>
              <w:r w:rsidR="00D87BB2" w:rsidRPr="005A0097" w:rsidDel="00046F53">
                <w:rPr>
                  <w:i/>
                  <w:iCs/>
                  <w:color w:val="629755"/>
                  <w:szCs w:val="28"/>
                  <w:rPrChange w:id="9228" w:author="Пользователь" w:date="2022-12-22T02:42:00Z">
                    <w:rPr>
                      <w:i/>
                      <w:iCs/>
                      <w:color w:val="629755"/>
                    </w:rPr>
                  </w:rPrChange>
                </w:rPr>
                <w:br/>
                <w:delText xml:space="preserve">     ***************************************************************************************************/</w:delText>
              </w:r>
              <w:r w:rsidR="00D87BB2" w:rsidRPr="005A0097" w:rsidDel="00046F53">
                <w:rPr>
                  <w:i/>
                  <w:iCs/>
                  <w:color w:val="629755"/>
                  <w:szCs w:val="28"/>
                  <w:rPrChange w:id="9229" w:author="Пользователь" w:date="2022-12-22T02:42:00Z">
                    <w:rPr>
                      <w:i/>
                      <w:iCs/>
                      <w:color w:val="629755"/>
                    </w:rPr>
                  </w:rPrChange>
                </w:rPr>
                <w:br/>
                <w:delText xml:space="preserve">    </w:delText>
              </w:r>
              <w:r w:rsidR="00D87BB2" w:rsidRPr="005A0097" w:rsidDel="00046F53">
                <w:rPr>
                  <w:color w:val="CC7832"/>
                  <w:szCs w:val="28"/>
                  <w:rPrChange w:id="9230" w:author="Пользователь" w:date="2022-12-22T02:42:00Z">
                    <w:rPr>
                      <w:color w:val="CC7832"/>
                    </w:rPr>
                  </w:rPrChange>
                </w:rPr>
                <w:delText xml:space="preserve">private static void </w:delText>
              </w:r>
              <w:r w:rsidR="00D87BB2" w:rsidRPr="005A0097" w:rsidDel="00046F53">
                <w:rPr>
                  <w:color w:val="FFC66D"/>
                  <w:szCs w:val="28"/>
                  <w:rPrChange w:id="9231" w:author="Пользователь" w:date="2022-12-22T02:42:00Z">
                    <w:rPr>
                      <w:color w:val="FFC66D"/>
                    </w:rPr>
                  </w:rPrChange>
                </w:rPr>
                <w:delText>outData</w:delText>
              </w:r>
              <w:r w:rsidR="00D87BB2" w:rsidRPr="005A0097" w:rsidDel="00046F53">
                <w:rPr>
                  <w:color w:val="A9B7C6"/>
                  <w:szCs w:val="28"/>
                  <w:rPrChange w:id="9232" w:author="Пользователь" w:date="2022-12-22T02:42:00Z">
                    <w:rPr>
                      <w:color w:val="A9B7C6"/>
                    </w:rPr>
                  </w:rPrChange>
                </w:rPr>
                <w:delText>() {</w:delText>
              </w:r>
              <w:r w:rsidR="00D87BB2" w:rsidRPr="005A0097" w:rsidDel="00046F53">
                <w:rPr>
                  <w:color w:val="A9B7C6"/>
                  <w:szCs w:val="28"/>
                  <w:rPrChange w:id="9233" w:author="Пользователь" w:date="2022-12-22T02:42:00Z">
                    <w:rPr>
                      <w:color w:val="A9B7C6"/>
                    </w:rPr>
                  </w:rPrChange>
                </w:rPr>
                <w:br/>
                <w:delText xml:space="preserve">        </w:delText>
              </w:r>
              <w:r w:rsidR="00D87BB2" w:rsidRPr="005A0097" w:rsidDel="00046F53">
                <w:rPr>
                  <w:color w:val="CC7832"/>
                  <w:szCs w:val="28"/>
                  <w:rPrChange w:id="9234" w:author="Пользователь" w:date="2022-12-22T02:42:00Z">
                    <w:rPr>
                      <w:color w:val="CC7832"/>
                    </w:rPr>
                  </w:rPrChange>
                </w:rPr>
                <w:delText xml:space="preserve">for </w:delText>
              </w:r>
              <w:r w:rsidR="00D87BB2" w:rsidRPr="005A0097" w:rsidDel="00046F53">
                <w:rPr>
                  <w:color w:val="A9B7C6"/>
                  <w:szCs w:val="28"/>
                  <w:rPrChange w:id="9235" w:author="Пользователь" w:date="2022-12-22T02:42:00Z">
                    <w:rPr>
                      <w:color w:val="A9B7C6"/>
                    </w:rPr>
                  </w:rPrChange>
                </w:rPr>
                <w:delText>(Map.Entry&lt;UUID</w:delText>
              </w:r>
              <w:r w:rsidR="00D87BB2" w:rsidRPr="005A0097" w:rsidDel="00046F53">
                <w:rPr>
                  <w:color w:val="CC7832"/>
                  <w:szCs w:val="28"/>
                  <w:rPrChange w:id="9236" w:author="Пользователь" w:date="2022-12-22T02:42:00Z">
                    <w:rPr>
                      <w:color w:val="CC7832"/>
                    </w:rPr>
                  </w:rPrChange>
                </w:rPr>
                <w:delText xml:space="preserve">, </w:delText>
              </w:r>
              <w:r w:rsidR="00D87BB2" w:rsidRPr="005A0097" w:rsidDel="00046F53">
                <w:rPr>
                  <w:color w:val="A9B7C6"/>
                  <w:szCs w:val="28"/>
                  <w:rPrChange w:id="9237" w:author="Пользователь" w:date="2022-12-22T02:42:00Z">
                    <w:rPr>
                      <w:color w:val="A9B7C6"/>
                    </w:rPr>
                  </w:rPrChange>
                </w:rPr>
                <w:delText xml:space="preserve">CFood&gt; entry : </w:delText>
              </w:r>
              <w:r w:rsidR="00D87BB2" w:rsidRPr="005A0097" w:rsidDel="00046F53">
                <w:rPr>
                  <w:i/>
                  <w:iCs/>
                  <w:color w:val="9876AA"/>
                  <w:szCs w:val="28"/>
                  <w:rPrChange w:id="9238" w:author="Пользователь" w:date="2022-12-22T02:42:00Z">
                    <w:rPr>
                      <w:i/>
                      <w:iCs/>
                      <w:color w:val="9876AA"/>
                    </w:rPr>
                  </w:rPrChange>
                </w:rPr>
                <w:delText>foods</w:delText>
              </w:r>
              <w:r w:rsidR="00D87BB2" w:rsidRPr="005A0097" w:rsidDel="00046F53">
                <w:rPr>
                  <w:color w:val="A9B7C6"/>
                  <w:szCs w:val="28"/>
                  <w:rPrChange w:id="9239" w:author="Пользователь" w:date="2022-12-22T02:42:00Z">
                    <w:rPr>
                      <w:color w:val="A9B7C6"/>
                    </w:rPr>
                  </w:rPrChange>
                </w:rPr>
                <w:delText>.entrySet()) {</w:delText>
              </w:r>
              <w:r w:rsidR="00D87BB2" w:rsidRPr="005A0097" w:rsidDel="00046F53">
                <w:rPr>
                  <w:color w:val="A9B7C6"/>
                  <w:szCs w:val="28"/>
                  <w:rPrChange w:id="9240" w:author="Пользователь" w:date="2022-12-22T02:42:00Z">
                    <w:rPr>
                      <w:color w:val="A9B7C6"/>
                    </w:rPr>
                  </w:rPrChange>
                </w:rPr>
                <w:br/>
                <w:delText xml:space="preserve">            System.</w:delText>
              </w:r>
              <w:r w:rsidR="00D87BB2" w:rsidRPr="005A0097" w:rsidDel="00046F53">
                <w:rPr>
                  <w:i/>
                  <w:iCs/>
                  <w:color w:val="9876AA"/>
                  <w:szCs w:val="28"/>
                  <w:rPrChange w:id="9241" w:author="Пользователь" w:date="2022-12-22T02:42:00Z">
                    <w:rPr>
                      <w:i/>
                      <w:iCs/>
                      <w:color w:val="9876AA"/>
                    </w:rPr>
                  </w:rPrChange>
                </w:rPr>
                <w:delText>out</w:delText>
              </w:r>
              <w:r w:rsidR="00D87BB2" w:rsidRPr="005A0097" w:rsidDel="00046F53">
                <w:rPr>
                  <w:color w:val="A9B7C6"/>
                  <w:szCs w:val="28"/>
                  <w:rPrChange w:id="9242" w:author="Пользователь" w:date="2022-12-22T02:42:00Z">
                    <w:rPr>
                      <w:color w:val="A9B7C6"/>
                    </w:rPr>
                  </w:rPrChange>
                </w:rPr>
                <w:delText>.println(entry.getValue())</w:delText>
              </w:r>
              <w:r w:rsidR="00D87BB2" w:rsidRPr="005A0097" w:rsidDel="00046F53">
                <w:rPr>
                  <w:color w:val="CC7832"/>
                  <w:szCs w:val="28"/>
                  <w:rPrChange w:id="9243" w:author="Пользователь" w:date="2022-12-22T02:42:00Z">
                    <w:rPr>
                      <w:color w:val="CC7832"/>
                    </w:rPr>
                  </w:rPrChange>
                </w:rPr>
                <w:delText>;</w:delText>
              </w:r>
              <w:r w:rsidR="00D87BB2" w:rsidRPr="005A0097" w:rsidDel="00046F53">
                <w:rPr>
                  <w:color w:val="CC7832"/>
                  <w:szCs w:val="28"/>
                  <w:rPrChange w:id="9244" w:author="Пользователь" w:date="2022-12-22T02:42:00Z">
                    <w:rPr>
                      <w:color w:val="CC7832"/>
                    </w:rPr>
                  </w:rPrChange>
                </w:rPr>
                <w:br/>
                <w:delText xml:space="preserve">        </w:delText>
              </w:r>
              <w:r w:rsidR="00D87BB2" w:rsidRPr="005A0097" w:rsidDel="00046F53">
                <w:rPr>
                  <w:color w:val="A9B7C6"/>
                  <w:szCs w:val="28"/>
                  <w:rPrChange w:id="9245" w:author="Пользователь" w:date="2022-12-22T02:42:00Z">
                    <w:rPr>
                      <w:color w:val="A9B7C6"/>
                    </w:rPr>
                  </w:rPrChange>
                </w:rPr>
                <w:delText>}</w:delText>
              </w:r>
              <w:r w:rsidR="00D87BB2" w:rsidRPr="005A0097" w:rsidDel="00046F53">
                <w:rPr>
                  <w:color w:val="A9B7C6"/>
                  <w:szCs w:val="28"/>
                  <w:rPrChange w:id="9246" w:author="Пользователь" w:date="2022-12-22T02:42:00Z">
                    <w:rPr>
                      <w:color w:val="A9B7C6"/>
                    </w:rPr>
                  </w:rPrChange>
                </w:rPr>
                <w:br/>
                <w:delText xml:space="preserve">    }</w:delText>
              </w:r>
              <w:r w:rsidR="00D87BB2" w:rsidRPr="005A0097" w:rsidDel="00046F53">
                <w:rPr>
                  <w:color w:val="A9B7C6"/>
                  <w:szCs w:val="28"/>
                  <w:rPrChange w:id="9247" w:author="Пользователь" w:date="2022-12-22T02:42:00Z">
                    <w:rPr>
                      <w:color w:val="A9B7C6"/>
                    </w:rPr>
                  </w:rPrChange>
                </w:rPr>
                <w:br/>
                <w:delText xml:space="preserve">    </w:delText>
              </w:r>
              <w:r w:rsidR="00D87BB2" w:rsidRPr="005A0097" w:rsidDel="00046F53">
                <w:rPr>
                  <w:i/>
                  <w:iCs/>
                  <w:color w:val="629755"/>
                  <w:szCs w:val="28"/>
                  <w:rPrChange w:id="9248" w:author="Пользователь" w:date="2022-12-22T02:42:00Z">
                    <w:rPr>
                      <w:i/>
                      <w:iCs/>
                      <w:color w:val="629755"/>
                    </w:rPr>
                  </w:rPrChange>
                </w:rPr>
                <w:delText>/****************************************************************************************************</w:delText>
              </w:r>
              <w:r w:rsidR="00D87BB2" w:rsidRPr="005A0097" w:rsidDel="00046F53">
                <w:rPr>
                  <w:i/>
                  <w:iCs/>
                  <w:color w:val="629755"/>
                  <w:szCs w:val="28"/>
                  <w:rPrChange w:id="9249" w:author="Пользователь" w:date="2022-12-22T02:42:00Z">
                    <w:rPr>
                      <w:i/>
                      <w:iCs/>
                      <w:color w:val="629755"/>
                    </w:rPr>
                  </w:rPrChange>
                </w:rPr>
                <w:br/>
                <w:delText xml:space="preserve">     * Создание заголовка для файла-отчёта.                                                             *</w:delText>
              </w:r>
              <w:r w:rsidR="00D87BB2" w:rsidRPr="005A0097" w:rsidDel="00046F53">
                <w:rPr>
                  <w:i/>
                  <w:iCs/>
                  <w:color w:val="629755"/>
                  <w:szCs w:val="28"/>
                  <w:rPrChange w:id="9250" w:author="Пользователь" w:date="2022-12-22T02:42:00Z">
                    <w:rPr>
                      <w:i/>
                      <w:iCs/>
                      <w:color w:val="629755"/>
                    </w:rPr>
                  </w:rPrChange>
                </w:rPr>
                <w:br/>
                <w:delText xml:space="preserve">     * </w:delText>
              </w:r>
              <w:r w:rsidR="00D87BB2" w:rsidRPr="005A0097" w:rsidDel="00046F53">
                <w:rPr>
                  <w:b/>
                  <w:bCs/>
                  <w:i/>
                  <w:iCs/>
                  <w:color w:val="629755"/>
                  <w:szCs w:val="28"/>
                  <w:rPrChange w:id="9251" w:author="Пользователь" w:date="2022-12-22T02:42:00Z">
                    <w:rPr>
                      <w:b/>
                      <w:bCs/>
                      <w:i/>
                      <w:iCs/>
                      <w:color w:val="629755"/>
                    </w:rPr>
                  </w:rPrChange>
                </w:rPr>
                <w:delText xml:space="preserve">@param </w:delText>
              </w:r>
              <w:r w:rsidR="00D87BB2" w:rsidRPr="005A0097" w:rsidDel="00046F53">
                <w:rPr>
                  <w:i/>
                  <w:iCs/>
                  <w:color w:val="8A653B"/>
                  <w:szCs w:val="28"/>
                  <w:rPrChange w:id="9252" w:author="Пользователь" w:date="2022-12-22T02:42:00Z">
                    <w:rPr>
                      <w:i/>
                      <w:iCs/>
                      <w:color w:val="8A653B"/>
                    </w:rPr>
                  </w:rPrChange>
                </w:rPr>
                <w:delText xml:space="preserve">document </w:delText>
              </w:r>
              <w:r w:rsidR="00D87BB2" w:rsidRPr="005A0097" w:rsidDel="00046F53">
                <w:rPr>
                  <w:i/>
                  <w:iCs/>
                  <w:color w:val="629755"/>
                  <w:szCs w:val="28"/>
                  <w:rPrChange w:id="9253" w:author="Пользователь" w:date="2022-12-22T02:42:00Z">
                    <w:rPr>
                      <w:i/>
                      <w:iCs/>
                      <w:color w:val="629755"/>
                    </w:rPr>
                  </w:rPrChange>
                </w:rPr>
                <w:delText>- заготовка файла-отчёта.                                                        *</w:delText>
              </w:r>
              <w:r w:rsidR="00D87BB2" w:rsidRPr="005A0097" w:rsidDel="00046F53">
                <w:rPr>
                  <w:i/>
                  <w:iCs/>
                  <w:color w:val="629755"/>
                  <w:szCs w:val="28"/>
                  <w:rPrChange w:id="9254" w:author="Пользователь" w:date="2022-12-22T02:42:00Z">
                    <w:rPr>
                      <w:i/>
                      <w:iCs/>
                      <w:color w:val="629755"/>
                    </w:rPr>
                  </w:rPrChange>
                </w:rPr>
                <w:br/>
                <w:delText xml:space="preserve">     ***************************************************************************************************/</w:delText>
              </w:r>
              <w:r w:rsidR="00D87BB2" w:rsidRPr="005A0097" w:rsidDel="00046F53">
                <w:rPr>
                  <w:i/>
                  <w:iCs/>
                  <w:color w:val="629755"/>
                  <w:szCs w:val="28"/>
                  <w:rPrChange w:id="9255" w:author="Пользователь" w:date="2022-12-22T02:42:00Z">
                    <w:rPr>
                      <w:i/>
                      <w:iCs/>
                      <w:color w:val="629755"/>
                    </w:rPr>
                  </w:rPrChange>
                </w:rPr>
                <w:br/>
                <w:delText xml:space="preserve">    </w:delText>
              </w:r>
              <w:r w:rsidR="00D87BB2" w:rsidRPr="005A0097" w:rsidDel="00046F53">
                <w:rPr>
                  <w:color w:val="CC7832"/>
                  <w:szCs w:val="28"/>
                  <w:rPrChange w:id="9256" w:author="Пользователь" w:date="2022-12-22T02:42:00Z">
                    <w:rPr>
                      <w:color w:val="CC7832"/>
                    </w:rPr>
                  </w:rPrChange>
                </w:rPr>
                <w:delText xml:space="preserve">private static void </w:delText>
              </w:r>
              <w:r w:rsidR="00D87BB2" w:rsidRPr="005A0097" w:rsidDel="00046F53">
                <w:rPr>
                  <w:color w:val="FFC66D"/>
                  <w:szCs w:val="28"/>
                  <w:rPrChange w:id="9257" w:author="Пользователь" w:date="2022-12-22T02:42:00Z">
                    <w:rPr>
                      <w:color w:val="FFC66D"/>
                    </w:rPr>
                  </w:rPrChange>
                </w:rPr>
                <w:delText>createTitle</w:delText>
              </w:r>
              <w:r w:rsidR="00D87BB2" w:rsidRPr="005A0097" w:rsidDel="00046F53">
                <w:rPr>
                  <w:color w:val="A9B7C6"/>
                  <w:szCs w:val="28"/>
                  <w:rPrChange w:id="9258" w:author="Пользователь" w:date="2022-12-22T02:42:00Z">
                    <w:rPr>
                      <w:color w:val="A9B7C6"/>
                    </w:rPr>
                  </w:rPrChange>
                </w:rPr>
                <w:delText>(</w:delText>
              </w:r>
              <w:r w:rsidR="00D87BB2" w:rsidRPr="005A0097" w:rsidDel="00046F53">
                <w:rPr>
                  <w:color w:val="A9B7C6"/>
                  <w:szCs w:val="28"/>
                  <w:rPrChange w:id="9259" w:author="Пользователь" w:date="2022-12-22T02:42:00Z">
                    <w:rPr>
                      <w:color w:val="A9B7C6"/>
                    </w:rPr>
                  </w:rPrChange>
                </w:rPr>
                <w:br/>
                <w:delText xml:space="preserve">            XWPFDocument document</w:delText>
              </w:r>
              <w:r w:rsidR="00D87BB2" w:rsidRPr="005A0097" w:rsidDel="00046F53">
                <w:rPr>
                  <w:color w:val="A9B7C6"/>
                  <w:szCs w:val="28"/>
                  <w:rPrChange w:id="9260" w:author="Пользователь" w:date="2022-12-22T02:42:00Z">
                    <w:rPr>
                      <w:color w:val="A9B7C6"/>
                    </w:rPr>
                  </w:rPrChange>
                </w:rPr>
                <w:br/>
                <w:delText xml:space="preserve">    ) {</w:delText>
              </w:r>
              <w:r w:rsidR="00D87BB2" w:rsidRPr="005A0097" w:rsidDel="00046F53">
                <w:rPr>
                  <w:color w:val="A9B7C6"/>
                  <w:szCs w:val="28"/>
                  <w:rPrChange w:id="9261" w:author="Пользователь" w:date="2022-12-22T02:42:00Z">
                    <w:rPr>
                      <w:color w:val="A9B7C6"/>
                    </w:rPr>
                  </w:rPrChange>
                </w:rPr>
                <w:br/>
                <w:delText xml:space="preserve">        </w:delText>
              </w:r>
              <w:r w:rsidR="00D87BB2" w:rsidRPr="005A0097" w:rsidDel="00046F53">
                <w:rPr>
                  <w:color w:val="808080"/>
                  <w:szCs w:val="28"/>
                  <w:rPrChange w:id="9262" w:author="Пользователь" w:date="2022-12-22T02:42:00Z">
                    <w:rPr>
                      <w:color w:val="808080"/>
                    </w:rPr>
                  </w:rPrChange>
                </w:rPr>
                <w:delText>//Создание параграфа</w:delText>
              </w:r>
              <w:r w:rsidR="00D87BB2" w:rsidRPr="005A0097" w:rsidDel="00046F53">
                <w:rPr>
                  <w:color w:val="808080"/>
                  <w:szCs w:val="28"/>
                  <w:rPrChange w:id="9263" w:author="Пользователь" w:date="2022-12-22T02:42:00Z">
                    <w:rPr>
                      <w:color w:val="808080"/>
                    </w:rPr>
                  </w:rPrChange>
                </w:rPr>
                <w:br/>
                <w:delText xml:space="preserve">        </w:delText>
              </w:r>
              <w:r w:rsidR="00D87BB2" w:rsidRPr="005A0097" w:rsidDel="00046F53">
                <w:rPr>
                  <w:color w:val="A9B7C6"/>
                  <w:szCs w:val="28"/>
                  <w:rPrChange w:id="9264" w:author="Пользователь" w:date="2022-12-22T02:42:00Z">
                    <w:rPr>
                      <w:color w:val="A9B7C6"/>
                    </w:rPr>
                  </w:rPrChange>
                </w:rPr>
                <w:delText>XWPFParagraph par = document.createParagraph()</w:delText>
              </w:r>
              <w:r w:rsidR="00D87BB2" w:rsidRPr="005A0097" w:rsidDel="00046F53">
                <w:rPr>
                  <w:color w:val="CC7832"/>
                  <w:szCs w:val="28"/>
                  <w:rPrChange w:id="9265" w:author="Пользователь" w:date="2022-12-22T02:42:00Z">
                    <w:rPr>
                      <w:color w:val="CC7832"/>
                    </w:rPr>
                  </w:rPrChange>
                </w:rPr>
                <w:delText>;</w:delText>
              </w:r>
              <w:r w:rsidR="00D87BB2" w:rsidRPr="005A0097" w:rsidDel="00046F53">
                <w:rPr>
                  <w:color w:val="CC7832"/>
                  <w:szCs w:val="28"/>
                  <w:rPrChange w:id="9266" w:author="Пользователь" w:date="2022-12-22T02:42:00Z">
                    <w:rPr>
                      <w:color w:val="CC7832"/>
                    </w:rPr>
                  </w:rPrChange>
                </w:rPr>
                <w:br/>
                <w:delText xml:space="preserve">        </w:delText>
              </w:r>
              <w:r w:rsidR="00D87BB2" w:rsidRPr="005A0097" w:rsidDel="00046F53">
                <w:rPr>
                  <w:color w:val="808080"/>
                  <w:szCs w:val="28"/>
                  <w:rPrChange w:id="9267" w:author="Пользователь" w:date="2022-12-22T02:42:00Z">
                    <w:rPr>
                      <w:color w:val="808080"/>
                    </w:rPr>
                  </w:rPrChange>
                </w:rPr>
                <w:delText>//Центрирование параграфа</w:delText>
              </w:r>
              <w:r w:rsidR="00D87BB2" w:rsidRPr="005A0097" w:rsidDel="00046F53">
                <w:rPr>
                  <w:color w:val="808080"/>
                  <w:szCs w:val="28"/>
                  <w:rPrChange w:id="9268" w:author="Пользователь" w:date="2022-12-22T02:42:00Z">
                    <w:rPr>
                      <w:color w:val="808080"/>
                    </w:rPr>
                  </w:rPrChange>
                </w:rPr>
                <w:br/>
                <w:delText xml:space="preserve">        </w:delText>
              </w:r>
              <w:r w:rsidR="00D87BB2" w:rsidRPr="005A0097" w:rsidDel="00046F53">
                <w:rPr>
                  <w:color w:val="A9B7C6"/>
                  <w:szCs w:val="28"/>
                  <w:rPrChange w:id="9269" w:author="Пользователь" w:date="2022-12-22T02:42:00Z">
                    <w:rPr>
                      <w:color w:val="A9B7C6"/>
                    </w:rPr>
                  </w:rPrChange>
                </w:rPr>
                <w:delText>par.setAlignment(ParagraphAlignment.</w:delText>
              </w:r>
              <w:r w:rsidR="00D87BB2" w:rsidRPr="005A0097" w:rsidDel="00046F53">
                <w:rPr>
                  <w:i/>
                  <w:iCs/>
                  <w:color w:val="9876AA"/>
                  <w:szCs w:val="28"/>
                  <w:rPrChange w:id="9270" w:author="Пользователь" w:date="2022-12-22T02:42:00Z">
                    <w:rPr>
                      <w:i/>
                      <w:iCs/>
                      <w:color w:val="9876AA"/>
                    </w:rPr>
                  </w:rPrChange>
                </w:rPr>
                <w:delText>CENTER</w:delText>
              </w:r>
              <w:r w:rsidR="00D87BB2" w:rsidRPr="005A0097" w:rsidDel="00046F53">
                <w:rPr>
                  <w:color w:val="A9B7C6"/>
                  <w:szCs w:val="28"/>
                  <w:rPrChange w:id="9271" w:author="Пользователь" w:date="2022-12-22T02:42:00Z">
                    <w:rPr>
                      <w:color w:val="A9B7C6"/>
                    </w:rPr>
                  </w:rPrChange>
                </w:rPr>
                <w:delText>)</w:delText>
              </w:r>
              <w:r w:rsidR="00D87BB2" w:rsidRPr="005A0097" w:rsidDel="00046F53">
                <w:rPr>
                  <w:color w:val="CC7832"/>
                  <w:szCs w:val="28"/>
                  <w:rPrChange w:id="9272" w:author="Пользователь" w:date="2022-12-22T02:42:00Z">
                    <w:rPr>
                      <w:color w:val="CC7832"/>
                    </w:rPr>
                  </w:rPrChange>
                </w:rPr>
                <w:delText>;</w:delText>
              </w:r>
              <w:r w:rsidR="00D87BB2" w:rsidRPr="005A0097" w:rsidDel="00046F53">
                <w:rPr>
                  <w:color w:val="CC7832"/>
                  <w:szCs w:val="28"/>
                  <w:rPrChange w:id="9273" w:author="Пользователь" w:date="2022-12-22T02:42:00Z">
                    <w:rPr>
                      <w:color w:val="CC7832"/>
                    </w:rPr>
                  </w:rPrChange>
                </w:rPr>
                <w:br/>
              </w:r>
              <w:r w:rsidR="00D87BB2" w:rsidRPr="005A0097" w:rsidDel="00046F53">
                <w:rPr>
                  <w:color w:val="CC7832"/>
                  <w:szCs w:val="28"/>
                  <w:rPrChange w:id="9274" w:author="Пользователь" w:date="2022-12-22T02:42:00Z">
                    <w:rPr>
                      <w:color w:val="CC7832"/>
                    </w:rPr>
                  </w:rPrChange>
                </w:rPr>
                <w:br/>
                <w:delText xml:space="preserve">        </w:delText>
              </w:r>
              <w:r w:rsidR="00D87BB2" w:rsidRPr="005A0097" w:rsidDel="00046F53">
                <w:rPr>
                  <w:color w:val="808080"/>
                  <w:szCs w:val="28"/>
                  <w:rPrChange w:id="9275" w:author="Пользователь" w:date="2022-12-22T02:42:00Z">
                    <w:rPr>
                      <w:color w:val="808080"/>
                    </w:rPr>
                  </w:rPrChange>
                </w:rPr>
                <w:delText>//Создание куска текста</w:delText>
              </w:r>
              <w:r w:rsidR="00D87BB2" w:rsidRPr="005A0097" w:rsidDel="00046F53">
                <w:rPr>
                  <w:color w:val="808080"/>
                  <w:szCs w:val="28"/>
                  <w:rPrChange w:id="9276" w:author="Пользователь" w:date="2022-12-22T02:42:00Z">
                    <w:rPr>
                      <w:color w:val="808080"/>
                    </w:rPr>
                  </w:rPrChange>
                </w:rPr>
                <w:br/>
                <w:delText xml:space="preserve">        </w:delText>
              </w:r>
              <w:r w:rsidR="00D87BB2" w:rsidRPr="005A0097" w:rsidDel="00046F53">
                <w:rPr>
                  <w:color w:val="A9B7C6"/>
                  <w:szCs w:val="28"/>
                  <w:rPrChange w:id="9277" w:author="Пользователь" w:date="2022-12-22T02:42:00Z">
                    <w:rPr>
                      <w:color w:val="A9B7C6"/>
                    </w:rPr>
                  </w:rPrChange>
                </w:rPr>
                <w:delText>XWPFRun run = par.createRun()</w:delText>
              </w:r>
              <w:r w:rsidR="00D87BB2" w:rsidRPr="005A0097" w:rsidDel="00046F53">
                <w:rPr>
                  <w:color w:val="CC7832"/>
                  <w:szCs w:val="28"/>
                  <w:rPrChange w:id="9278" w:author="Пользователь" w:date="2022-12-22T02:42:00Z">
                    <w:rPr>
                      <w:color w:val="CC7832"/>
                    </w:rPr>
                  </w:rPrChange>
                </w:rPr>
                <w:delText>;</w:delText>
              </w:r>
              <w:r w:rsidR="00D87BB2" w:rsidRPr="005A0097" w:rsidDel="00046F53">
                <w:rPr>
                  <w:color w:val="CC7832"/>
                  <w:szCs w:val="28"/>
                  <w:rPrChange w:id="9279" w:author="Пользователь" w:date="2022-12-22T02:42:00Z">
                    <w:rPr>
                      <w:color w:val="CC7832"/>
                    </w:rPr>
                  </w:rPrChange>
                </w:rPr>
                <w:br/>
                <w:delText xml:space="preserve">        </w:delText>
              </w:r>
              <w:r w:rsidR="00D87BB2" w:rsidRPr="005A0097" w:rsidDel="00046F53">
                <w:rPr>
                  <w:color w:val="808080"/>
                  <w:szCs w:val="28"/>
                  <w:rPrChange w:id="9280" w:author="Пользователь" w:date="2022-12-22T02:42:00Z">
                    <w:rPr>
                      <w:color w:val="808080"/>
                    </w:rPr>
                  </w:rPrChange>
                </w:rPr>
                <w:delText>//Установка содержимого текста</w:delText>
              </w:r>
              <w:r w:rsidR="00D87BB2" w:rsidRPr="005A0097" w:rsidDel="00046F53">
                <w:rPr>
                  <w:color w:val="808080"/>
                  <w:szCs w:val="28"/>
                  <w:rPrChange w:id="9281" w:author="Пользователь" w:date="2022-12-22T02:42:00Z">
                    <w:rPr>
                      <w:color w:val="808080"/>
                    </w:rPr>
                  </w:rPrChange>
                </w:rPr>
                <w:br/>
                <w:delText xml:space="preserve">        </w:delText>
              </w:r>
              <w:r w:rsidR="00D87BB2" w:rsidRPr="005A0097" w:rsidDel="00046F53">
                <w:rPr>
                  <w:color w:val="A9B7C6"/>
                  <w:szCs w:val="28"/>
                  <w:rPrChange w:id="9282" w:author="Пользователь" w:date="2022-12-22T02:42:00Z">
                    <w:rPr>
                      <w:color w:val="A9B7C6"/>
                    </w:rPr>
                  </w:rPrChange>
                </w:rPr>
                <w:delText>run.setText(</w:delText>
              </w:r>
              <w:r w:rsidR="00D87BB2" w:rsidRPr="005A0097" w:rsidDel="00046F53">
                <w:rPr>
                  <w:color w:val="6A8759"/>
                  <w:szCs w:val="28"/>
                  <w:rPrChange w:id="9283" w:author="Пользователь" w:date="2022-12-22T02:42:00Z">
                    <w:rPr>
                      <w:color w:val="6A8759"/>
                    </w:rPr>
                  </w:rPrChange>
                </w:rPr>
                <w:delText>"Meal schedule of the day"</w:delText>
              </w:r>
              <w:r w:rsidR="00D87BB2" w:rsidRPr="005A0097" w:rsidDel="00046F53">
                <w:rPr>
                  <w:color w:val="A9B7C6"/>
                  <w:szCs w:val="28"/>
                  <w:rPrChange w:id="9284" w:author="Пользователь" w:date="2022-12-22T02:42:00Z">
                    <w:rPr>
                      <w:color w:val="A9B7C6"/>
                    </w:rPr>
                  </w:rPrChange>
                </w:rPr>
                <w:delText>)</w:delText>
              </w:r>
              <w:r w:rsidR="00D87BB2" w:rsidRPr="005A0097" w:rsidDel="00046F53">
                <w:rPr>
                  <w:color w:val="CC7832"/>
                  <w:szCs w:val="28"/>
                  <w:rPrChange w:id="9285" w:author="Пользователь" w:date="2022-12-22T02:42:00Z">
                    <w:rPr>
                      <w:color w:val="CC7832"/>
                    </w:rPr>
                  </w:rPrChange>
                </w:rPr>
                <w:delText>;</w:delText>
              </w:r>
              <w:r w:rsidR="00D87BB2" w:rsidRPr="005A0097" w:rsidDel="00046F53">
                <w:rPr>
                  <w:color w:val="CC7832"/>
                  <w:szCs w:val="28"/>
                  <w:rPrChange w:id="9286" w:author="Пользователь" w:date="2022-12-22T02:42:00Z">
                    <w:rPr>
                      <w:color w:val="CC7832"/>
                    </w:rPr>
                  </w:rPrChange>
                </w:rPr>
                <w:br/>
                <w:delText xml:space="preserve">        </w:delText>
              </w:r>
              <w:r w:rsidR="00D87BB2" w:rsidRPr="005A0097" w:rsidDel="00046F53">
                <w:rPr>
                  <w:color w:val="808080"/>
                  <w:szCs w:val="28"/>
                  <w:rPrChange w:id="9287" w:author="Пользователь" w:date="2022-12-22T02:42:00Z">
                    <w:rPr>
                      <w:color w:val="808080"/>
                    </w:rPr>
                  </w:rPrChange>
                </w:rPr>
                <w:delText>//Жирность</w:delText>
              </w:r>
              <w:r w:rsidR="00D87BB2" w:rsidRPr="005A0097" w:rsidDel="00046F53">
                <w:rPr>
                  <w:color w:val="808080"/>
                  <w:szCs w:val="28"/>
                  <w:rPrChange w:id="9288" w:author="Пользователь" w:date="2022-12-22T02:42:00Z">
                    <w:rPr>
                      <w:color w:val="808080"/>
                    </w:rPr>
                  </w:rPrChange>
                </w:rPr>
                <w:br/>
                <w:delText xml:space="preserve">        </w:delText>
              </w:r>
              <w:r w:rsidR="00D87BB2" w:rsidRPr="005A0097" w:rsidDel="00046F53">
                <w:rPr>
                  <w:color w:val="A9B7C6"/>
                  <w:szCs w:val="28"/>
                  <w:rPrChange w:id="9289" w:author="Пользователь" w:date="2022-12-22T02:42:00Z">
                    <w:rPr>
                      <w:color w:val="A9B7C6"/>
                    </w:rPr>
                  </w:rPrChange>
                </w:rPr>
                <w:delText>run.setBold(</w:delText>
              </w:r>
              <w:r w:rsidR="00D87BB2" w:rsidRPr="005A0097" w:rsidDel="00046F53">
                <w:rPr>
                  <w:color w:val="CC7832"/>
                  <w:szCs w:val="28"/>
                  <w:rPrChange w:id="9290" w:author="Пользователь" w:date="2022-12-22T02:42:00Z">
                    <w:rPr>
                      <w:color w:val="CC7832"/>
                    </w:rPr>
                  </w:rPrChange>
                </w:rPr>
                <w:delText>true</w:delText>
              </w:r>
              <w:r w:rsidR="00D87BB2" w:rsidRPr="005A0097" w:rsidDel="00046F53">
                <w:rPr>
                  <w:color w:val="A9B7C6"/>
                  <w:szCs w:val="28"/>
                  <w:rPrChange w:id="9291" w:author="Пользователь" w:date="2022-12-22T02:42:00Z">
                    <w:rPr>
                      <w:color w:val="A9B7C6"/>
                    </w:rPr>
                  </w:rPrChange>
                </w:rPr>
                <w:delText>)</w:delText>
              </w:r>
              <w:r w:rsidR="00D87BB2" w:rsidRPr="005A0097" w:rsidDel="00046F53">
                <w:rPr>
                  <w:color w:val="CC7832"/>
                  <w:szCs w:val="28"/>
                  <w:rPrChange w:id="9292" w:author="Пользователь" w:date="2022-12-22T02:42:00Z">
                    <w:rPr>
                      <w:color w:val="CC7832"/>
                    </w:rPr>
                  </w:rPrChange>
                </w:rPr>
                <w:delText>;</w:delText>
              </w:r>
              <w:r w:rsidR="00D87BB2" w:rsidRPr="005A0097" w:rsidDel="00046F53">
                <w:rPr>
                  <w:color w:val="CC7832"/>
                  <w:szCs w:val="28"/>
                  <w:rPrChange w:id="9293" w:author="Пользователь" w:date="2022-12-22T02:42:00Z">
                    <w:rPr>
                      <w:color w:val="CC7832"/>
                    </w:rPr>
                  </w:rPrChange>
                </w:rPr>
                <w:br/>
                <w:delText xml:space="preserve">        </w:delText>
              </w:r>
              <w:r w:rsidR="00D87BB2" w:rsidRPr="005A0097" w:rsidDel="00046F53">
                <w:rPr>
                  <w:color w:val="808080"/>
                  <w:szCs w:val="28"/>
                  <w:rPrChange w:id="9294" w:author="Пользователь" w:date="2022-12-22T02:42:00Z">
                    <w:rPr>
                      <w:color w:val="808080"/>
                    </w:rPr>
                  </w:rPrChange>
                </w:rPr>
                <w:delText>//Шрифт</w:delText>
              </w:r>
              <w:r w:rsidR="00D87BB2" w:rsidRPr="005A0097" w:rsidDel="00046F53">
                <w:rPr>
                  <w:color w:val="808080"/>
                  <w:szCs w:val="28"/>
                  <w:rPrChange w:id="9295" w:author="Пользователь" w:date="2022-12-22T02:42:00Z">
                    <w:rPr>
                      <w:color w:val="808080"/>
                    </w:rPr>
                  </w:rPrChange>
                </w:rPr>
                <w:br/>
                <w:delText xml:space="preserve">        </w:delText>
              </w:r>
              <w:r w:rsidR="00D87BB2" w:rsidRPr="005A0097" w:rsidDel="00046F53">
                <w:rPr>
                  <w:color w:val="A9B7C6"/>
                  <w:szCs w:val="28"/>
                  <w:rPrChange w:id="9296" w:author="Пользователь" w:date="2022-12-22T02:42:00Z">
                    <w:rPr>
                      <w:color w:val="A9B7C6"/>
                    </w:rPr>
                  </w:rPrChange>
                </w:rPr>
                <w:delText>run.setFontFamily(</w:delText>
              </w:r>
              <w:r w:rsidR="00D87BB2" w:rsidRPr="005A0097" w:rsidDel="00046F53">
                <w:rPr>
                  <w:color w:val="6A8759"/>
                  <w:szCs w:val="28"/>
                  <w:rPrChange w:id="9297" w:author="Пользователь" w:date="2022-12-22T02:42:00Z">
                    <w:rPr>
                      <w:color w:val="6A8759"/>
                    </w:rPr>
                  </w:rPrChange>
                </w:rPr>
                <w:delText>"Times New Roman"</w:delText>
              </w:r>
              <w:r w:rsidR="00D87BB2" w:rsidRPr="005A0097" w:rsidDel="00046F53">
                <w:rPr>
                  <w:color w:val="A9B7C6"/>
                  <w:szCs w:val="28"/>
                  <w:rPrChange w:id="9298" w:author="Пользователь" w:date="2022-12-22T02:42:00Z">
                    <w:rPr>
                      <w:color w:val="A9B7C6"/>
                    </w:rPr>
                  </w:rPrChange>
                </w:rPr>
                <w:delText>)</w:delText>
              </w:r>
              <w:r w:rsidR="00D87BB2" w:rsidRPr="005A0097" w:rsidDel="00046F53">
                <w:rPr>
                  <w:color w:val="CC7832"/>
                  <w:szCs w:val="28"/>
                  <w:rPrChange w:id="9299" w:author="Пользователь" w:date="2022-12-22T02:42:00Z">
                    <w:rPr>
                      <w:color w:val="CC7832"/>
                    </w:rPr>
                  </w:rPrChange>
                </w:rPr>
                <w:delText>;</w:delText>
              </w:r>
              <w:r w:rsidR="00D87BB2" w:rsidRPr="005A0097" w:rsidDel="00046F53">
                <w:rPr>
                  <w:color w:val="CC7832"/>
                  <w:szCs w:val="28"/>
                  <w:rPrChange w:id="9300" w:author="Пользователь" w:date="2022-12-22T02:42:00Z">
                    <w:rPr>
                      <w:color w:val="CC7832"/>
                    </w:rPr>
                  </w:rPrChange>
                </w:rPr>
                <w:br/>
                <w:delText xml:space="preserve">        </w:delText>
              </w:r>
              <w:r w:rsidR="00D87BB2" w:rsidRPr="005A0097" w:rsidDel="00046F53">
                <w:rPr>
                  <w:color w:val="808080"/>
                  <w:szCs w:val="28"/>
                  <w:rPrChange w:id="9301" w:author="Пользователь" w:date="2022-12-22T02:42:00Z">
                    <w:rPr>
                      <w:color w:val="808080"/>
                    </w:rPr>
                  </w:rPrChange>
                </w:rPr>
                <w:delText>//Размер шрифта</w:delText>
              </w:r>
              <w:r w:rsidR="00D87BB2" w:rsidRPr="005A0097" w:rsidDel="00046F53">
                <w:rPr>
                  <w:color w:val="808080"/>
                  <w:szCs w:val="28"/>
                  <w:rPrChange w:id="9302" w:author="Пользователь" w:date="2022-12-22T02:42:00Z">
                    <w:rPr>
                      <w:color w:val="808080"/>
                    </w:rPr>
                  </w:rPrChange>
                </w:rPr>
                <w:br/>
                <w:delText xml:space="preserve">        </w:delText>
              </w:r>
              <w:r w:rsidR="00D87BB2" w:rsidRPr="005A0097" w:rsidDel="00046F53">
                <w:rPr>
                  <w:color w:val="A9B7C6"/>
                  <w:szCs w:val="28"/>
                  <w:rPrChange w:id="9303" w:author="Пользователь" w:date="2022-12-22T02:42:00Z">
                    <w:rPr>
                      <w:color w:val="A9B7C6"/>
                    </w:rPr>
                  </w:rPrChange>
                </w:rPr>
                <w:delText>run.setFontSize(</w:delText>
              </w:r>
              <w:r w:rsidR="00D87BB2" w:rsidRPr="005A0097" w:rsidDel="00046F53">
                <w:rPr>
                  <w:color w:val="6897BB"/>
                  <w:szCs w:val="28"/>
                  <w:rPrChange w:id="9304" w:author="Пользователь" w:date="2022-12-22T02:42:00Z">
                    <w:rPr>
                      <w:color w:val="6897BB"/>
                    </w:rPr>
                  </w:rPrChange>
                </w:rPr>
                <w:delText>20</w:delText>
              </w:r>
              <w:r w:rsidR="00D87BB2" w:rsidRPr="005A0097" w:rsidDel="00046F53">
                <w:rPr>
                  <w:color w:val="A9B7C6"/>
                  <w:szCs w:val="28"/>
                  <w:rPrChange w:id="9305" w:author="Пользователь" w:date="2022-12-22T02:42:00Z">
                    <w:rPr>
                      <w:color w:val="A9B7C6"/>
                    </w:rPr>
                  </w:rPrChange>
                </w:rPr>
                <w:delText>)</w:delText>
              </w:r>
              <w:r w:rsidR="00D87BB2" w:rsidRPr="005A0097" w:rsidDel="00046F53">
                <w:rPr>
                  <w:color w:val="CC7832"/>
                  <w:szCs w:val="28"/>
                  <w:rPrChange w:id="9306" w:author="Пользователь" w:date="2022-12-22T02:42:00Z">
                    <w:rPr>
                      <w:color w:val="CC7832"/>
                    </w:rPr>
                  </w:rPrChange>
                </w:rPr>
                <w:delText>;</w:delText>
              </w:r>
              <w:r w:rsidR="00D87BB2" w:rsidRPr="005A0097" w:rsidDel="00046F53">
                <w:rPr>
                  <w:color w:val="CC7832"/>
                  <w:szCs w:val="28"/>
                  <w:rPrChange w:id="9307" w:author="Пользователь" w:date="2022-12-22T02:42:00Z">
                    <w:rPr>
                      <w:color w:val="CC7832"/>
                    </w:rPr>
                  </w:rPrChange>
                </w:rPr>
                <w:br/>
                <w:delText xml:space="preserve">        return;</w:delText>
              </w:r>
              <w:r w:rsidR="00D87BB2" w:rsidRPr="005A0097" w:rsidDel="00046F53">
                <w:rPr>
                  <w:color w:val="CC7832"/>
                  <w:szCs w:val="28"/>
                  <w:rPrChange w:id="9308" w:author="Пользователь" w:date="2022-12-22T02:42:00Z">
                    <w:rPr>
                      <w:color w:val="CC7832"/>
                    </w:rPr>
                  </w:rPrChange>
                </w:rPr>
                <w:br/>
                <w:delText xml:space="preserve">    </w:delText>
              </w:r>
              <w:r w:rsidR="00D87BB2" w:rsidRPr="005A0097" w:rsidDel="00046F53">
                <w:rPr>
                  <w:color w:val="A9B7C6"/>
                  <w:szCs w:val="28"/>
                  <w:rPrChange w:id="9309" w:author="Пользователь" w:date="2022-12-22T02:42:00Z">
                    <w:rPr>
                      <w:color w:val="A9B7C6"/>
                    </w:rPr>
                  </w:rPrChange>
                </w:rPr>
                <w:delText>}</w:delText>
              </w:r>
              <w:r w:rsidR="00D87BB2" w:rsidRPr="005A0097" w:rsidDel="00046F53">
                <w:rPr>
                  <w:color w:val="A9B7C6"/>
                  <w:szCs w:val="28"/>
                  <w:rPrChange w:id="9310" w:author="Пользователь" w:date="2022-12-22T02:42:00Z">
                    <w:rPr>
                      <w:color w:val="A9B7C6"/>
                    </w:rPr>
                  </w:rPrChange>
                </w:rPr>
                <w:br/>
                <w:delText xml:space="preserve">    </w:delText>
              </w:r>
              <w:r w:rsidR="00D87BB2" w:rsidRPr="005A0097" w:rsidDel="00046F53">
                <w:rPr>
                  <w:color w:val="CC7832"/>
                  <w:szCs w:val="28"/>
                  <w:rPrChange w:id="9311" w:author="Пользователь" w:date="2022-12-22T02:42:00Z">
                    <w:rPr>
                      <w:color w:val="CC7832"/>
                    </w:rPr>
                  </w:rPrChange>
                </w:rPr>
                <w:delText xml:space="preserve">private static void </w:delText>
              </w:r>
              <w:r w:rsidR="00D87BB2" w:rsidRPr="005A0097" w:rsidDel="00046F53">
                <w:rPr>
                  <w:color w:val="FFC66D"/>
                  <w:szCs w:val="28"/>
                  <w:rPrChange w:id="9312" w:author="Пользователь" w:date="2022-12-22T02:42:00Z">
                    <w:rPr>
                      <w:color w:val="FFC66D"/>
                    </w:rPr>
                  </w:rPrChange>
                </w:rPr>
                <w:delText>createHeaderCell</w:delText>
              </w:r>
              <w:r w:rsidR="00D87BB2" w:rsidRPr="005A0097" w:rsidDel="00046F53">
                <w:rPr>
                  <w:color w:val="A9B7C6"/>
                  <w:szCs w:val="28"/>
                  <w:rPrChange w:id="9313" w:author="Пользователь" w:date="2022-12-22T02:42:00Z">
                    <w:rPr>
                      <w:color w:val="A9B7C6"/>
                    </w:rPr>
                  </w:rPrChange>
                </w:rPr>
                <w:delText>(</w:delText>
              </w:r>
              <w:r w:rsidR="00D87BB2" w:rsidRPr="005A0097" w:rsidDel="00046F53">
                <w:rPr>
                  <w:color w:val="A9B7C6"/>
                  <w:szCs w:val="28"/>
                  <w:rPrChange w:id="9314" w:author="Пользователь" w:date="2022-12-22T02:42:00Z">
                    <w:rPr>
                      <w:color w:val="A9B7C6"/>
                    </w:rPr>
                  </w:rPrChange>
                </w:rPr>
                <w:br/>
                <w:delText xml:space="preserve">            XWPFTableRow row</w:delText>
              </w:r>
              <w:r w:rsidR="00D87BB2" w:rsidRPr="005A0097" w:rsidDel="00046F53">
                <w:rPr>
                  <w:color w:val="CC7832"/>
                  <w:szCs w:val="28"/>
                  <w:rPrChange w:id="9315" w:author="Пользователь" w:date="2022-12-22T02:42:00Z">
                    <w:rPr>
                      <w:color w:val="CC7832"/>
                    </w:rPr>
                  </w:rPrChange>
                </w:rPr>
                <w:delText>,</w:delText>
              </w:r>
              <w:r w:rsidR="00D87BB2" w:rsidRPr="005A0097" w:rsidDel="00046F53">
                <w:rPr>
                  <w:color w:val="CC7832"/>
                  <w:szCs w:val="28"/>
                  <w:rPrChange w:id="9316" w:author="Пользователь" w:date="2022-12-22T02:42:00Z">
                    <w:rPr>
                      <w:color w:val="CC7832"/>
                    </w:rPr>
                  </w:rPrChange>
                </w:rPr>
                <w:br/>
                <w:delText xml:space="preserve">            int </w:delText>
              </w:r>
              <w:r w:rsidR="00D87BB2" w:rsidRPr="005A0097" w:rsidDel="00046F53">
                <w:rPr>
                  <w:color w:val="A9B7C6"/>
                  <w:szCs w:val="28"/>
                  <w:rPrChange w:id="9317" w:author="Пользователь" w:date="2022-12-22T02:42:00Z">
                    <w:rPr>
                      <w:color w:val="A9B7C6"/>
                    </w:rPr>
                  </w:rPrChange>
                </w:rPr>
                <w:delText>pos</w:delText>
              </w:r>
              <w:r w:rsidR="00D87BB2" w:rsidRPr="005A0097" w:rsidDel="00046F53">
                <w:rPr>
                  <w:color w:val="CC7832"/>
                  <w:szCs w:val="28"/>
                  <w:rPrChange w:id="9318" w:author="Пользователь" w:date="2022-12-22T02:42:00Z">
                    <w:rPr>
                      <w:color w:val="CC7832"/>
                    </w:rPr>
                  </w:rPrChange>
                </w:rPr>
                <w:delText>,</w:delText>
              </w:r>
              <w:r w:rsidR="00D87BB2" w:rsidRPr="005A0097" w:rsidDel="00046F53">
                <w:rPr>
                  <w:color w:val="CC7832"/>
                  <w:szCs w:val="28"/>
                  <w:rPrChange w:id="9319" w:author="Пользователь" w:date="2022-12-22T02:42:00Z">
                    <w:rPr>
                      <w:color w:val="CC7832"/>
                    </w:rPr>
                  </w:rPrChange>
                </w:rPr>
                <w:br/>
                <w:delText xml:space="preserve">            </w:delText>
              </w:r>
              <w:r w:rsidR="00D87BB2" w:rsidRPr="005A0097" w:rsidDel="00046F53">
                <w:rPr>
                  <w:color w:val="A9B7C6"/>
                  <w:szCs w:val="28"/>
                  <w:rPrChange w:id="9320" w:author="Пользователь" w:date="2022-12-22T02:42:00Z">
                    <w:rPr>
                      <w:color w:val="A9B7C6"/>
                    </w:rPr>
                  </w:rPrChange>
                </w:rPr>
                <w:delText>String text) {</w:delText>
              </w:r>
              <w:r w:rsidR="00D87BB2" w:rsidRPr="005A0097" w:rsidDel="00046F53">
                <w:rPr>
                  <w:color w:val="A9B7C6"/>
                  <w:szCs w:val="28"/>
                  <w:rPrChange w:id="9321" w:author="Пользователь" w:date="2022-12-22T02:42:00Z">
                    <w:rPr>
                      <w:color w:val="A9B7C6"/>
                    </w:rPr>
                  </w:rPrChange>
                </w:rPr>
                <w:br/>
                <w:delText xml:space="preserve">        XWPFParagraph par</w:delText>
              </w:r>
              <w:r w:rsidR="00D87BB2" w:rsidRPr="005A0097" w:rsidDel="00046F53">
                <w:rPr>
                  <w:color w:val="CC7832"/>
                  <w:szCs w:val="28"/>
                  <w:rPrChange w:id="9322" w:author="Пользователь" w:date="2022-12-22T02:42:00Z">
                    <w:rPr>
                      <w:color w:val="CC7832"/>
                    </w:rPr>
                  </w:rPrChange>
                </w:rPr>
                <w:delText>;</w:delText>
              </w:r>
              <w:r w:rsidR="00D87BB2" w:rsidRPr="005A0097" w:rsidDel="00046F53">
                <w:rPr>
                  <w:color w:val="CC7832"/>
                  <w:szCs w:val="28"/>
                  <w:rPrChange w:id="9323" w:author="Пользователь" w:date="2022-12-22T02:42:00Z">
                    <w:rPr>
                      <w:color w:val="CC7832"/>
                    </w:rPr>
                  </w:rPrChange>
                </w:rPr>
                <w:br/>
                <w:delText xml:space="preserve">        </w:delText>
              </w:r>
              <w:r w:rsidR="00D87BB2" w:rsidRPr="005A0097" w:rsidDel="00046F53">
                <w:rPr>
                  <w:color w:val="A9B7C6"/>
                  <w:szCs w:val="28"/>
                  <w:rPrChange w:id="9324" w:author="Пользователь" w:date="2022-12-22T02:42:00Z">
                    <w:rPr>
                      <w:color w:val="A9B7C6"/>
                    </w:rPr>
                  </w:rPrChange>
                </w:rPr>
                <w:delText>XWPFRun run</w:delText>
              </w:r>
              <w:r w:rsidR="00D87BB2" w:rsidRPr="005A0097" w:rsidDel="00046F53">
                <w:rPr>
                  <w:color w:val="CC7832"/>
                  <w:szCs w:val="28"/>
                  <w:rPrChange w:id="9325" w:author="Пользователь" w:date="2022-12-22T02:42:00Z">
                    <w:rPr>
                      <w:color w:val="CC7832"/>
                    </w:rPr>
                  </w:rPrChange>
                </w:rPr>
                <w:delText>;</w:delText>
              </w:r>
              <w:r w:rsidR="00D87BB2" w:rsidRPr="005A0097" w:rsidDel="00046F53">
                <w:rPr>
                  <w:color w:val="CC7832"/>
                  <w:szCs w:val="28"/>
                  <w:rPrChange w:id="9326" w:author="Пользователь" w:date="2022-12-22T02:42:00Z">
                    <w:rPr>
                      <w:color w:val="CC7832"/>
                    </w:rPr>
                  </w:rPrChange>
                </w:rPr>
                <w:br/>
                <w:delText xml:space="preserve">        </w:delText>
              </w:r>
              <w:r w:rsidR="00D87BB2" w:rsidRPr="005A0097" w:rsidDel="00046F53">
                <w:rPr>
                  <w:color w:val="A9B7C6"/>
                  <w:szCs w:val="28"/>
                  <w:rPrChange w:id="9327" w:author="Пользователь" w:date="2022-12-22T02:42:00Z">
                    <w:rPr>
                      <w:color w:val="A9B7C6"/>
                    </w:rPr>
                  </w:rPrChange>
                </w:rPr>
                <w:delText>XWPFTableCell cell</w:delText>
              </w:r>
              <w:r w:rsidR="00D87BB2" w:rsidRPr="005A0097" w:rsidDel="00046F53">
                <w:rPr>
                  <w:color w:val="CC7832"/>
                  <w:szCs w:val="28"/>
                  <w:rPrChange w:id="9328" w:author="Пользователь" w:date="2022-12-22T02:42:00Z">
                    <w:rPr>
                      <w:color w:val="CC7832"/>
                    </w:rPr>
                  </w:rPrChange>
                </w:rPr>
                <w:delText>;</w:delText>
              </w:r>
              <w:r w:rsidR="00D87BB2" w:rsidRPr="005A0097" w:rsidDel="00046F53">
                <w:rPr>
                  <w:color w:val="CC7832"/>
                  <w:szCs w:val="28"/>
                  <w:rPrChange w:id="9329" w:author="Пользователь" w:date="2022-12-22T02:42:00Z">
                    <w:rPr>
                      <w:color w:val="CC7832"/>
                    </w:rPr>
                  </w:rPrChange>
                </w:rPr>
                <w:br/>
                <w:delText xml:space="preserve">        </w:delText>
              </w:r>
              <w:r w:rsidR="00D87BB2" w:rsidRPr="005A0097" w:rsidDel="00046F53">
                <w:rPr>
                  <w:color w:val="A9B7C6"/>
                  <w:szCs w:val="28"/>
                  <w:rPrChange w:id="9330" w:author="Пользователь" w:date="2022-12-22T02:42:00Z">
                    <w:rPr>
                      <w:color w:val="A9B7C6"/>
                    </w:rPr>
                  </w:rPrChange>
                </w:rPr>
                <w:delText>cell = row.getCell(pos)</w:delText>
              </w:r>
              <w:r w:rsidR="00D87BB2" w:rsidRPr="005A0097" w:rsidDel="00046F53">
                <w:rPr>
                  <w:color w:val="CC7832"/>
                  <w:szCs w:val="28"/>
                  <w:rPrChange w:id="9331" w:author="Пользователь" w:date="2022-12-22T02:42:00Z">
                    <w:rPr>
                      <w:color w:val="CC7832"/>
                    </w:rPr>
                  </w:rPrChange>
                </w:rPr>
                <w:delText>;</w:delText>
              </w:r>
              <w:r w:rsidR="00D87BB2" w:rsidRPr="005A0097" w:rsidDel="00046F53">
                <w:rPr>
                  <w:color w:val="CC7832"/>
                  <w:szCs w:val="28"/>
                  <w:rPrChange w:id="9332" w:author="Пользователь" w:date="2022-12-22T02:42:00Z">
                    <w:rPr>
                      <w:color w:val="CC7832"/>
                    </w:rPr>
                  </w:rPrChange>
                </w:rPr>
                <w:br/>
                <w:delText xml:space="preserve">        </w:delText>
              </w:r>
              <w:r w:rsidR="00D87BB2" w:rsidRPr="005A0097" w:rsidDel="00046F53">
                <w:rPr>
                  <w:color w:val="A9B7C6"/>
                  <w:szCs w:val="28"/>
                  <w:rPrChange w:id="9333" w:author="Пользователь" w:date="2022-12-22T02:42:00Z">
                    <w:rPr>
                      <w:color w:val="A9B7C6"/>
                    </w:rPr>
                  </w:rPrChange>
                </w:rPr>
                <w:delText>par = cell.addParagraph()</w:delText>
              </w:r>
              <w:r w:rsidR="00D87BB2" w:rsidRPr="005A0097" w:rsidDel="00046F53">
                <w:rPr>
                  <w:color w:val="CC7832"/>
                  <w:szCs w:val="28"/>
                  <w:rPrChange w:id="9334" w:author="Пользователь" w:date="2022-12-22T02:42:00Z">
                    <w:rPr>
                      <w:color w:val="CC7832"/>
                    </w:rPr>
                  </w:rPrChange>
                </w:rPr>
                <w:delText>;</w:delText>
              </w:r>
              <w:r w:rsidR="00D87BB2" w:rsidRPr="005A0097" w:rsidDel="00046F53">
                <w:rPr>
                  <w:color w:val="CC7832"/>
                  <w:szCs w:val="28"/>
                  <w:rPrChange w:id="9335" w:author="Пользователь" w:date="2022-12-22T02:42:00Z">
                    <w:rPr>
                      <w:color w:val="CC7832"/>
                    </w:rPr>
                  </w:rPrChange>
                </w:rPr>
                <w:br/>
                <w:delText xml:space="preserve">        </w:delText>
              </w:r>
              <w:r w:rsidR="00D87BB2" w:rsidRPr="005A0097" w:rsidDel="00046F53">
                <w:rPr>
                  <w:color w:val="A9B7C6"/>
                  <w:szCs w:val="28"/>
                  <w:rPrChange w:id="9336" w:author="Пользователь" w:date="2022-12-22T02:42:00Z">
                    <w:rPr>
                      <w:color w:val="A9B7C6"/>
                    </w:rPr>
                  </w:rPrChange>
                </w:rPr>
                <w:delText>par.setAlignment(ParagraphAlignment.</w:delText>
              </w:r>
              <w:r w:rsidR="00D87BB2" w:rsidRPr="005A0097" w:rsidDel="00046F53">
                <w:rPr>
                  <w:i/>
                  <w:iCs/>
                  <w:color w:val="9876AA"/>
                  <w:szCs w:val="28"/>
                  <w:rPrChange w:id="9337" w:author="Пользователь" w:date="2022-12-22T02:42:00Z">
                    <w:rPr>
                      <w:i/>
                      <w:iCs/>
                      <w:color w:val="9876AA"/>
                    </w:rPr>
                  </w:rPrChange>
                </w:rPr>
                <w:delText>CENTER</w:delText>
              </w:r>
              <w:r w:rsidR="00D87BB2" w:rsidRPr="005A0097" w:rsidDel="00046F53">
                <w:rPr>
                  <w:color w:val="A9B7C6"/>
                  <w:szCs w:val="28"/>
                  <w:rPrChange w:id="9338" w:author="Пользователь" w:date="2022-12-22T02:42:00Z">
                    <w:rPr>
                      <w:color w:val="A9B7C6"/>
                    </w:rPr>
                  </w:rPrChange>
                </w:rPr>
                <w:delText>)</w:delText>
              </w:r>
              <w:r w:rsidR="00D87BB2" w:rsidRPr="005A0097" w:rsidDel="00046F53">
                <w:rPr>
                  <w:color w:val="CC7832"/>
                  <w:szCs w:val="28"/>
                  <w:rPrChange w:id="9339" w:author="Пользователь" w:date="2022-12-22T02:42:00Z">
                    <w:rPr>
                      <w:color w:val="CC7832"/>
                    </w:rPr>
                  </w:rPrChange>
                </w:rPr>
                <w:delText>;</w:delText>
              </w:r>
              <w:r w:rsidR="00D87BB2" w:rsidRPr="005A0097" w:rsidDel="00046F53">
                <w:rPr>
                  <w:color w:val="CC7832"/>
                  <w:szCs w:val="28"/>
                  <w:rPrChange w:id="9340" w:author="Пользователь" w:date="2022-12-22T02:42:00Z">
                    <w:rPr>
                      <w:color w:val="CC7832"/>
                    </w:rPr>
                  </w:rPrChange>
                </w:rPr>
                <w:br/>
                <w:delText xml:space="preserve">        </w:delText>
              </w:r>
              <w:r w:rsidR="00D87BB2" w:rsidRPr="005A0097" w:rsidDel="00046F53">
                <w:rPr>
                  <w:color w:val="A9B7C6"/>
                  <w:szCs w:val="28"/>
                  <w:rPrChange w:id="9341" w:author="Пользователь" w:date="2022-12-22T02:42:00Z">
                    <w:rPr>
                      <w:color w:val="A9B7C6"/>
                    </w:rPr>
                  </w:rPrChange>
                </w:rPr>
                <w:delText>par.setVerticalAlignment(TextAlignment.</w:delText>
              </w:r>
              <w:r w:rsidR="00D87BB2" w:rsidRPr="005A0097" w:rsidDel="00046F53">
                <w:rPr>
                  <w:i/>
                  <w:iCs/>
                  <w:color w:val="9876AA"/>
                  <w:szCs w:val="28"/>
                  <w:rPrChange w:id="9342" w:author="Пользователь" w:date="2022-12-22T02:42:00Z">
                    <w:rPr>
                      <w:i/>
                      <w:iCs/>
                      <w:color w:val="9876AA"/>
                    </w:rPr>
                  </w:rPrChange>
                </w:rPr>
                <w:delText>BOTTOM</w:delText>
              </w:r>
              <w:r w:rsidR="00D87BB2" w:rsidRPr="005A0097" w:rsidDel="00046F53">
                <w:rPr>
                  <w:color w:val="A9B7C6"/>
                  <w:szCs w:val="28"/>
                  <w:rPrChange w:id="9343" w:author="Пользователь" w:date="2022-12-22T02:42:00Z">
                    <w:rPr>
                      <w:color w:val="A9B7C6"/>
                    </w:rPr>
                  </w:rPrChange>
                </w:rPr>
                <w:delText>)</w:delText>
              </w:r>
              <w:r w:rsidR="00D87BB2" w:rsidRPr="005A0097" w:rsidDel="00046F53">
                <w:rPr>
                  <w:color w:val="CC7832"/>
                  <w:szCs w:val="28"/>
                  <w:rPrChange w:id="9344" w:author="Пользователь" w:date="2022-12-22T02:42:00Z">
                    <w:rPr>
                      <w:color w:val="CC7832"/>
                    </w:rPr>
                  </w:rPrChange>
                </w:rPr>
                <w:delText>;</w:delText>
              </w:r>
              <w:r w:rsidR="00D87BB2" w:rsidRPr="005A0097" w:rsidDel="00046F53">
                <w:rPr>
                  <w:color w:val="CC7832"/>
                  <w:szCs w:val="28"/>
                  <w:rPrChange w:id="9345" w:author="Пользователь" w:date="2022-12-22T02:42:00Z">
                    <w:rPr>
                      <w:color w:val="CC7832"/>
                    </w:rPr>
                  </w:rPrChange>
                </w:rPr>
                <w:br/>
                <w:delText xml:space="preserve">        </w:delText>
              </w:r>
              <w:r w:rsidR="00D87BB2" w:rsidRPr="005A0097" w:rsidDel="00046F53">
                <w:rPr>
                  <w:color w:val="A9B7C6"/>
                  <w:szCs w:val="28"/>
                  <w:rPrChange w:id="9346" w:author="Пользователь" w:date="2022-12-22T02:42:00Z">
                    <w:rPr>
                      <w:color w:val="A9B7C6"/>
                    </w:rPr>
                  </w:rPrChange>
                </w:rPr>
                <w:delText>run = par.createRun()</w:delText>
              </w:r>
              <w:r w:rsidR="00D87BB2" w:rsidRPr="005A0097" w:rsidDel="00046F53">
                <w:rPr>
                  <w:color w:val="CC7832"/>
                  <w:szCs w:val="28"/>
                  <w:rPrChange w:id="9347" w:author="Пользователь" w:date="2022-12-22T02:42:00Z">
                    <w:rPr>
                      <w:color w:val="CC7832"/>
                    </w:rPr>
                  </w:rPrChange>
                </w:rPr>
                <w:delText>;</w:delText>
              </w:r>
              <w:r w:rsidR="00D87BB2" w:rsidRPr="005A0097" w:rsidDel="00046F53">
                <w:rPr>
                  <w:color w:val="CC7832"/>
                  <w:szCs w:val="28"/>
                  <w:rPrChange w:id="9348" w:author="Пользователь" w:date="2022-12-22T02:42:00Z">
                    <w:rPr>
                      <w:color w:val="CC7832"/>
                    </w:rPr>
                  </w:rPrChange>
                </w:rPr>
                <w:br/>
                <w:delText xml:space="preserve">        </w:delText>
              </w:r>
              <w:r w:rsidR="00D87BB2" w:rsidRPr="005A0097" w:rsidDel="00046F53">
                <w:rPr>
                  <w:color w:val="808080"/>
                  <w:szCs w:val="28"/>
                  <w:rPrChange w:id="9349" w:author="Пользователь" w:date="2022-12-22T02:42:00Z">
                    <w:rPr>
                      <w:color w:val="808080"/>
                    </w:rPr>
                  </w:rPrChange>
                </w:rPr>
                <w:delText>//Установка содержимого текста</w:delText>
              </w:r>
              <w:r w:rsidR="00D87BB2" w:rsidRPr="005A0097" w:rsidDel="00046F53">
                <w:rPr>
                  <w:color w:val="808080"/>
                  <w:szCs w:val="28"/>
                  <w:rPrChange w:id="9350" w:author="Пользователь" w:date="2022-12-22T02:42:00Z">
                    <w:rPr>
                      <w:color w:val="808080"/>
                    </w:rPr>
                  </w:rPrChange>
                </w:rPr>
                <w:br/>
                <w:delText xml:space="preserve">        </w:delText>
              </w:r>
              <w:r w:rsidR="00D87BB2" w:rsidRPr="005A0097" w:rsidDel="00046F53">
                <w:rPr>
                  <w:color w:val="A9B7C6"/>
                  <w:szCs w:val="28"/>
                  <w:rPrChange w:id="9351" w:author="Пользователь" w:date="2022-12-22T02:42:00Z">
                    <w:rPr>
                      <w:color w:val="A9B7C6"/>
                    </w:rPr>
                  </w:rPrChange>
                </w:rPr>
                <w:delText>run.setText(text)</w:delText>
              </w:r>
              <w:r w:rsidR="00D87BB2" w:rsidRPr="005A0097" w:rsidDel="00046F53">
                <w:rPr>
                  <w:color w:val="CC7832"/>
                  <w:szCs w:val="28"/>
                  <w:rPrChange w:id="9352" w:author="Пользователь" w:date="2022-12-22T02:42:00Z">
                    <w:rPr>
                      <w:color w:val="CC7832"/>
                    </w:rPr>
                  </w:rPrChange>
                </w:rPr>
                <w:delText>;</w:delText>
              </w:r>
              <w:r w:rsidR="00D87BB2" w:rsidRPr="005A0097" w:rsidDel="00046F53">
                <w:rPr>
                  <w:color w:val="CC7832"/>
                  <w:szCs w:val="28"/>
                  <w:rPrChange w:id="9353" w:author="Пользователь" w:date="2022-12-22T02:42:00Z">
                    <w:rPr>
                      <w:color w:val="CC7832"/>
                    </w:rPr>
                  </w:rPrChange>
                </w:rPr>
                <w:br/>
                <w:delText xml:space="preserve">        </w:delText>
              </w:r>
              <w:r w:rsidR="00D87BB2" w:rsidRPr="005A0097" w:rsidDel="00046F53">
                <w:rPr>
                  <w:color w:val="808080"/>
                  <w:szCs w:val="28"/>
                  <w:rPrChange w:id="9354" w:author="Пользователь" w:date="2022-12-22T02:42:00Z">
                    <w:rPr>
                      <w:color w:val="808080"/>
                    </w:rPr>
                  </w:rPrChange>
                </w:rPr>
                <w:delText>//Жирность</w:delText>
              </w:r>
              <w:r w:rsidR="00D87BB2" w:rsidRPr="005A0097" w:rsidDel="00046F53">
                <w:rPr>
                  <w:color w:val="808080"/>
                  <w:szCs w:val="28"/>
                  <w:rPrChange w:id="9355" w:author="Пользователь" w:date="2022-12-22T02:42:00Z">
                    <w:rPr>
                      <w:color w:val="808080"/>
                    </w:rPr>
                  </w:rPrChange>
                </w:rPr>
                <w:br/>
                <w:delText xml:space="preserve">        </w:delText>
              </w:r>
              <w:r w:rsidR="00D87BB2" w:rsidRPr="005A0097" w:rsidDel="00046F53">
                <w:rPr>
                  <w:color w:val="A9B7C6"/>
                  <w:szCs w:val="28"/>
                  <w:rPrChange w:id="9356" w:author="Пользователь" w:date="2022-12-22T02:42:00Z">
                    <w:rPr>
                      <w:color w:val="A9B7C6"/>
                    </w:rPr>
                  </w:rPrChange>
                </w:rPr>
                <w:delText>run.setBold(</w:delText>
              </w:r>
              <w:r w:rsidR="00D87BB2" w:rsidRPr="005A0097" w:rsidDel="00046F53">
                <w:rPr>
                  <w:color w:val="CC7832"/>
                  <w:szCs w:val="28"/>
                  <w:rPrChange w:id="9357" w:author="Пользователь" w:date="2022-12-22T02:42:00Z">
                    <w:rPr>
                      <w:color w:val="CC7832"/>
                    </w:rPr>
                  </w:rPrChange>
                </w:rPr>
                <w:delText>true</w:delText>
              </w:r>
              <w:r w:rsidR="00D87BB2" w:rsidRPr="005A0097" w:rsidDel="00046F53">
                <w:rPr>
                  <w:color w:val="A9B7C6"/>
                  <w:szCs w:val="28"/>
                  <w:rPrChange w:id="9358" w:author="Пользователь" w:date="2022-12-22T02:42:00Z">
                    <w:rPr>
                      <w:color w:val="A9B7C6"/>
                    </w:rPr>
                  </w:rPrChange>
                </w:rPr>
                <w:delText>)</w:delText>
              </w:r>
              <w:r w:rsidR="00D87BB2" w:rsidRPr="005A0097" w:rsidDel="00046F53">
                <w:rPr>
                  <w:color w:val="CC7832"/>
                  <w:szCs w:val="28"/>
                  <w:rPrChange w:id="9359" w:author="Пользователь" w:date="2022-12-22T02:42:00Z">
                    <w:rPr>
                      <w:color w:val="CC7832"/>
                    </w:rPr>
                  </w:rPrChange>
                </w:rPr>
                <w:delText>;</w:delText>
              </w:r>
              <w:r w:rsidR="00D87BB2" w:rsidRPr="005A0097" w:rsidDel="00046F53">
                <w:rPr>
                  <w:color w:val="CC7832"/>
                  <w:szCs w:val="28"/>
                  <w:rPrChange w:id="9360" w:author="Пользователь" w:date="2022-12-22T02:42:00Z">
                    <w:rPr>
                      <w:color w:val="CC7832"/>
                    </w:rPr>
                  </w:rPrChange>
                </w:rPr>
                <w:br/>
                <w:delText xml:space="preserve">        </w:delText>
              </w:r>
              <w:r w:rsidR="00D87BB2" w:rsidRPr="005A0097" w:rsidDel="00046F53">
                <w:rPr>
                  <w:color w:val="808080"/>
                  <w:szCs w:val="28"/>
                  <w:rPrChange w:id="9361" w:author="Пользователь" w:date="2022-12-22T02:42:00Z">
                    <w:rPr>
                      <w:color w:val="808080"/>
                    </w:rPr>
                  </w:rPrChange>
                </w:rPr>
                <w:delText>//Шрифт</w:delText>
              </w:r>
              <w:r w:rsidR="00D87BB2" w:rsidRPr="005A0097" w:rsidDel="00046F53">
                <w:rPr>
                  <w:color w:val="808080"/>
                  <w:szCs w:val="28"/>
                  <w:rPrChange w:id="9362" w:author="Пользователь" w:date="2022-12-22T02:42:00Z">
                    <w:rPr>
                      <w:color w:val="808080"/>
                    </w:rPr>
                  </w:rPrChange>
                </w:rPr>
                <w:br/>
                <w:delText xml:space="preserve">        </w:delText>
              </w:r>
              <w:r w:rsidR="00D87BB2" w:rsidRPr="005A0097" w:rsidDel="00046F53">
                <w:rPr>
                  <w:color w:val="A9B7C6"/>
                  <w:szCs w:val="28"/>
                  <w:rPrChange w:id="9363" w:author="Пользователь" w:date="2022-12-22T02:42:00Z">
                    <w:rPr>
                      <w:color w:val="A9B7C6"/>
                    </w:rPr>
                  </w:rPrChange>
                </w:rPr>
                <w:delText>run.setFontFamily(</w:delText>
              </w:r>
              <w:r w:rsidR="00D87BB2" w:rsidRPr="005A0097" w:rsidDel="00046F53">
                <w:rPr>
                  <w:color w:val="6A8759"/>
                  <w:szCs w:val="28"/>
                  <w:rPrChange w:id="9364" w:author="Пользователь" w:date="2022-12-22T02:42:00Z">
                    <w:rPr>
                      <w:color w:val="6A8759"/>
                    </w:rPr>
                  </w:rPrChange>
                </w:rPr>
                <w:delText>"Times New Roman"</w:delText>
              </w:r>
              <w:r w:rsidR="00D87BB2" w:rsidRPr="005A0097" w:rsidDel="00046F53">
                <w:rPr>
                  <w:color w:val="A9B7C6"/>
                  <w:szCs w:val="28"/>
                  <w:rPrChange w:id="9365" w:author="Пользователь" w:date="2022-12-22T02:42:00Z">
                    <w:rPr>
                      <w:color w:val="A9B7C6"/>
                    </w:rPr>
                  </w:rPrChange>
                </w:rPr>
                <w:delText>)</w:delText>
              </w:r>
              <w:r w:rsidR="00D87BB2" w:rsidRPr="005A0097" w:rsidDel="00046F53">
                <w:rPr>
                  <w:color w:val="CC7832"/>
                  <w:szCs w:val="28"/>
                  <w:rPrChange w:id="9366" w:author="Пользователь" w:date="2022-12-22T02:42:00Z">
                    <w:rPr>
                      <w:color w:val="CC7832"/>
                    </w:rPr>
                  </w:rPrChange>
                </w:rPr>
                <w:delText>;</w:delText>
              </w:r>
              <w:r w:rsidR="00D87BB2" w:rsidRPr="005A0097" w:rsidDel="00046F53">
                <w:rPr>
                  <w:color w:val="CC7832"/>
                  <w:szCs w:val="28"/>
                  <w:rPrChange w:id="9367" w:author="Пользователь" w:date="2022-12-22T02:42:00Z">
                    <w:rPr>
                      <w:color w:val="CC7832"/>
                    </w:rPr>
                  </w:rPrChange>
                </w:rPr>
                <w:br/>
                <w:delText xml:space="preserve">        </w:delText>
              </w:r>
              <w:r w:rsidR="00D87BB2" w:rsidRPr="005A0097" w:rsidDel="00046F53">
                <w:rPr>
                  <w:color w:val="808080"/>
                  <w:szCs w:val="28"/>
                  <w:rPrChange w:id="9368" w:author="Пользователь" w:date="2022-12-22T02:42:00Z">
                    <w:rPr>
                      <w:color w:val="808080"/>
                    </w:rPr>
                  </w:rPrChange>
                </w:rPr>
                <w:delText>//Размер шрифта</w:delText>
              </w:r>
              <w:r w:rsidR="00D87BB2" w:rsidRPr="005A0097" w:rsidDel="00046F53">
                <w:rPr>
                  <w:color w:val="808080"/>
                  <w:szCs w:val="28"/>
                  <w:rPrChange w:id="9369" w:author="Пользователь" w:date="2022-12-22T02:42:00Z">
                    <w:rPr>
                      <w:color w:val="808080"/>
                    </w:rPr>
                  </w:rPrChange>
                </w:rPr>
                <w:br/>
                <w:delText xml:space="preserve">        </w:delText>
              </w:r>
              <w:r w:rsidR="00D87BB2" w:rsidRPr="005A0097" w:rsidDel="00046F53">
                <w:rPr>
                  <w:color w:val="A9B7C6"/>
                  <w:szCs w:val="28"/>
                  <w:rPrChange w:id="9370" w:author="Пользователь" w:date="2022-12-22T02:42:00Z">
                    <w:rPr>
                      <w:color w:val="A9B7C6"/>
                    </w:rPr>
                  </w:rPrChange>
                </w:rPr>
                <w:delText>run.setFontSize(</w:delText>
              </w:r>
              <w:r w:rsidR="00D87BB2" w:rsidRPr="005A0097" w:rsidDel="00046F53">
                <w:rPr>
                  <w:color w:val="6897BB"/>
                  <w:szCs w:val="28"/>
                  <w:rPrChange w:id="9371" w:author="Пользователь" w:date="2022-12-22T02:42:00Z">
                    <w:rPr>
                      <w:color w:val="6897BB"/>
                    </w:rPr>
                  </w:rPrChange>
                </w:rPr>
                <w:delText>14</w:delText>
              </w:r>
              <w:r w:rsidR="00D87BB2" w:rsidRPr="005A0097" w:rsidDel="00046F53">
                <w:rPr>
                  <w:color w:val="A9B7C6"/>
                  <w:szCs w:val="28"/>
                  <w:rPrChange w:id="9372" w:author="Пользователь" w:date="2022-12-22T02:42:00Z">
                    <w:rPr>
                      <w:color w:val="A9B7C6"/>
                    </w:rPr>
                  </w:rPrChange>
                </w:rPr>
                <w:delText>)</w:delText>
              </w:r>
              <w:r w:rsidR="00D87BB2" w:rsidRPr="005A0097" w:rsidDel="00046F53">
                <w:rPr>
                  <w:color w:val="CC7832"/>
                  <w:szCs w:val="28"/>
                  <w:rPrChange w:id="9373" w:author="Пользователь" w:date="2022-12-22T02:42:00Z">
                    <w:rPr>
                      <w:color w:val="CC7832"/>
                    </w:rPr>
                  </w:rPrChange>
                </w:rPr>
                <w:delText>;</w:delText>
              </w:r>
              <w:r w:rsidR="00D87BB2" w:rsidRPr="005A0097" w:rsidDel="00046F53">
                <w:rPr>
                  <w:color w:val="CC7832"/>
                  <w:szCs w:val="28"/>
                  <w:rPrChange w:id="9374" w:author="Пользователь" w:date="2022-12-22T02:42:00Z">
                    <w:rPr>
                      <w:color w:val="CC7832"/>
                    </w:rPr>
                  </w:rPrChange>
                </w:rPr>
                <w:br/>
                <w:delText xml:space="preserve">    </w:delText>
              </w:r>
              <w:r w:rsidR="00D87BB2" w:rsidRPr="005A0097" w:rsidDel="00046F53">
                <w:rPr>
                  <w:color w:val="A9B7C6"/>
                  <w:szCs w:val="28"/>
                  <w:rPrChange w:id="9375" w:author="Пользователь" w:date="2022-12-22T02:42:00Z">
                    <w:rPr>
                      <w:color w:val="A9B7C6"/>
                    </w:rPr>
                  </w:rPrChange>
                </w:rPr>
                <w:delText>}</w:delText>
              </w:r>
              <w:r w:rsidR="00D87BB2" w:rsidRPr="005A0097" w:rsidDel="00046F53">
                <w:rPr>
                  <w:color w:val="A9B7C6"/>
                  <w:szCs w:val="28"/>
                  <w:rPrChange w:id="9376" w:author="Пользователь" w:date="2022-12-22T02:42:00Z">
                    <w:rPr>
                      <w:color w:val="A9B7C6"/>
                    </w:rPr>
                  </w:rPrChange>
                </w:rPr>
                <w:br/>
                <w:delText xml:space="preserve">    </w:delText>
              </w:r>
              <w:r w:rsidR="00D87BB2" w:rsidRPr="005A0097" w:rsidDel="00046F53">
                <w:rPr>
                  <w:i/>
                  <w:iCs/>
                  <w:color w:val="629755"/>
                  <w:szCs w:val="28"/>
                  <w:rPrChange w:id="9377" w:author="Пользователь" w:date="2022-12-22T02:42:00Z">
                    <w:rPr>
                      <w:i/>
                      <w:iCs/>
                      <w:color w:val="629755"/>
                    </w:rPr>
                  </w:rPrChange>
                </w:rPr>
                <w:delText>/****************************************************************************************************</w:delText>
              </w:r>
              <w:r w:rsidR="00D87BB2" w:rsidRPr="005A0097" w:rsidDel="00046F53">
                <w:rPr>
                  <w:i/>
                  <w:iCs/>
                  <w:color w:val="629755"/>
                  <w:szCs w:val="28"/>
                  <w:rPrChange w:id="9378" w:author="Пользователь" w:date="2022-12-22T02:42:00Z">
                    <w:rPr>
                      <w:i/>
                      <w:iCs/>
                      <w:color w:val="629755"/>
                    </w:rPr>
                  </w:rPrChange>
                </w:rPr>
                <w:br/>
                <w:delText xml:space="preserve">     * Создание таблицы с едой в файле-отчёте.                                                      </w:delText>
              </w:r>
              <w:r w:rsidR="00D87BB2" w:rsidRPr="005A0097" w:rsidDel="00046F53">
                <w:rPr>
                  <w:i/>
                  <w:iCs/>
                  <w:color w:val="629755"/>
                  <w:szCs w:val="28"/>
                  <w:lang w:val="en-US"/>
                  <w:rPrChange w:id="9379" w:author="Пользователь" w:date="2022-12-22T02:42:00Z">
                    <w:rPr>
                      <w:i/>
                      <w:iCs/>
                      <w:color w:val="629755"/>
                      <w:lang w:val="en-US"/>
                    </w:rPr>
                  </w:rPrChange>
                </w:rPr>
                <w:delText>*</w:delText>
              </w:r>
              <w:r w:rsidR="00D87BB2" w:rsidRPr="005A0097" w:rsidDel="00046F53">
                <w:rPr>
                  <w:i/>
                  <w:iCs/>
                  <w:color w:val="629755"/>
                  <w:szCs w:val="28"/>
                  <w:lang w:val="en-US"/>
                  <w:rPrChange w:id="9380" w:author="Пользователь" w:date="2022-12-22T02:42:00Z">
                    <w:rPr>
                      <w:i/>
                      <w:iCs/>
                      <w:color w:val="629755"/>
                      <w:lang w:val="en-US"/>
                    </w:rPr>
                  </w:rPrChange>
                </w:rPr>
                <w:br/>
                <w:delText xml:space="preserve">     * </w:delText>
              </w:r>
              <w:r w:rsidR="00D87BB2" w:rsidRPr="005A0097" w:rsidDel="00046F53">
                <w:rPr>
                  <w:b/>
                  <w:bCs/>
                  <w:i/>
                  <w:iCs/>
                  <w:color w:val="629755"/>
                  <w:szCs w:val="28"/>
                  <w:lang w:val="en-US"/>
                  <w:rPrChange w:id="9381" w:author="Пользователь" w:date="2022-12-22T02:42:00Z">
                    <w:rPr>
                      <w:b/>
                      <w:bCs/>
                      <w:i/>
                      <w:iCs/>
                      <w:color w:val="629755"/>
                      <w:lang w:val="en-US"/>
                    </w:rPr>
                  </w:rPrChange>
                </w:rPr>
                <w:delText xml:space="preserve">@param </w:delText>
              </w:r>
              <w:r w:rsidR="00D87BB2" w:rsidRPr="005A0097" w:rsidDel="00046F53">
                <w:rPr>
                  <w:i/>
                  <w:iCs/>
                  <w:color w:val="8A653B"/>
                  <w:szCs w:val="28"/>
                  <w:lang w:val="en-US"/>
                  <w:rPrChange w:id="9382" w:author="Пользователь" w:date="2022-12-22T02:42:00Z">
                    <w:rPr>
                      <w:i/>
                      <w:iCs/>
                      <w:color w:val="8A653B"/>
                      <w:lang w:val="en-US"/>
                    </w:rPr>
                  </w:rPrChange>
                </w:rPr>
                <w:delText xml:space="preserve">document </w:delText>
              </w:r>
              <w:r w:rsidR="00D87BB2" w:rsidRPr="005A0097" w:rsidDel="00046F53">
                <w:rPr>
                  <w:i/>
                  <w:iCs/>
                  <w:color w:val="629755"/>
                  <w:szCs w:val="28"/>
                  <w:lang w:val="en-US"/>
                  <w:rPrChange w:id="9383" w:author="Пользователь" w:date="2022-12-22T02:42:00Z">
                    <w:rPr>
                      <w:i/>
                      <w:iCs/>
                      <w:color w:val="629755"/>
                      <w:lang w:val="en-US"/>
                    </w:rPr>
                  </w:rPrChange>
                </w:rPr>
                <w:delText xml:space="preserve">- </w:delText>
              </w:r>
              <w:r w:rsidR="00D87BB2" w:rsidRPr="005A0097" w:rsidDel="00046F53">
                <w:rPr>
                  <w:i/>
                  <w:iCs/>
                  <w:color w:val="629755"/>
                  <w:szCs w:val="28"/>
                  <w:rPrChange w:id="9384" w:author="Пользователь" w:date="2022-12-22T02:42:00Z">
                    <w:rPr>
                      <w:i/>
                      <w:iCs/>
                      <w:color w:val="629755"/>
                    </w:rPr>
                  </w:rPrChange>
                </w:rPr>
                <w:delText>заготовка</w:delText>
              </w:r>
              <w:r w:rsidR="00D87BB2" w:rsidRPr="005A0097" w:rsidDel="00046F53">
                <w:rPr>
                  <w:i/>
                  <w:iCs/>
                  <w:color w:val="629755"/>
                  <w:szCs w:val="28"/>
                  <w:lang w:val="en-US"/>
                  <w:rPrChange w:id="9385" w:author="Пользователь" w:date="2022-12-22T02:42:00Z">
                    <w:rPr>
                      <w:i/>
                      <w:iCs/>
                      <w:color w:val="629755"/>
                      <w:lang w:val="en-US"/>
                    </w:rPr>
                  </w:rPrChange>
                </w:rPr>
                <w:delText xml:space="preserve"> </w:delText>
              </w:r>
              <w:r w:rsidR="00D87BB2" w:rsidRPr="005A0097" w:rsidDel="00046F53">
                <w:rPr>
                  <w:i/>
                  <w:iCs/>
                  <w:color w:val="629755"/>
                  <w:szCs w:val="28"/>
                  <w:rPrChange w:id="9386" w:author="Пользователь" w:date="2022-12-22T02:42:00Z">
                    <w:rPr>
                      <w:i/>
                      <w:iCs/>
                      <w:color w:val="629755"/>
                    </w:rPr>
                  </w:rPrChange>
                </w:rPr>
                <w:delText>файла</w:delText>
              </w:r>
              <w:r w:rsidR="00D87BB2" w:rsidRPr="005A0097" w:rsidDel="00046F53">
                <w:rPr>
                  <w:i/>
                  <w:iCs/>
                  <w:color w:val="629755"/>
                  <w:szCs w:val="28"/>
                  <w:lang w:val="en-US"/>
                  <w:rPrChange w:id="9387" w:author="Пользователь" w:date="2022-12-22T02:42:00Z">
                    <w:rPr>
                      <w:i/>
                      <w:iCs/>
                      <w:color w:val="629755"/>
                      <w:lang w:val="en-US"/>
                    </w:rPr>
                  </w:rPrChange>
                </w:rPr>
                <w:delText>-</w:delText>
              </w:r>
              <w:r w:rsidR="00D87BB2" w:rsidRPr="005A0097" w:rsidDel="00046F53">
                <w:rPr>
                  <w:i/>
                  <w:iCs/>
                  <w:color w:val="629755"/>
                  <w:szCs w:val="28"/>
                  <w:rPrChange w:id="9388" w:author="Пользователь" w:date="2022-12-22T02:42:00Z">
                    <w:rPr>
                      <w:i/>
                      <w:iCs/>
                      <w:color w:val="629755"/>
                    </w:rPr>
                  </w:rPrChange>
                </w:rPr>
                <w:delText>отчёта</w:delText>
              </w:r>
              <w:r w:rsidR="00D87BB2" w:rsidRPr="005A0097" w:rsidDel="00046F53">
                <w:rPr>
                  <w:i/>
                  <w:iCs/>
                  <w:color w:val="629755"/>
                  <w:szCs w:val="28"/>
                  <w:lang w:val="en-US"/>
                  <w:rPrChange w:id="9389" w:author="Пользователь" w:date="2022-12-22T02:42:00Z">
                    <w:rPr>
                      <w:i/>
                      <w:iCs/>
                      <w:color w:val="629755"/>
                      <w:lang w:val="en-US"/>
                    </w:rPr>
                  </w:rPrChange>
                </w:rPr>
                <w:delText>.                                                        *</w:delText>
              </w:r>
              <w:r w:rsidR="00D87BB2" w:rsidRPr="005A0097" w:rsidDel="00046F53">
                <w:rPr>
                  <w:i/>
                  <w:iCs/>
                  <w:color w:val="629755"/>
                  <w:szCs w:val="28"/>
                  <w:lang w:val="en-US"/>
                  <w:rPrChange w:id="9390" w:author="Пользователь" w:date="2022-12-22T02:42:00Z">
                    <w:rPr>
                      <w:i/>
                      <w:iCs/>
                      <w:color w:val="629755"/>
                      <w:lang w:val="en-US"/>
                    </w:rPr>
                  </w:rPrChange>
                </w:rPr>
                <w:br/>
                <w:delText xml:space="preserve">     ***************************************************************************************************/</w:delText>
              </w:r>
              <w:r w:rsidR="00D87BB2" w:rsidRPr="005A0097" w:rsidDel="00046F53">
                <w:rPr>
                  <w:i/>
                  <w:iCs/>
                  <w:color w:val="629755"/>
                  <w:szCs w:val="28"/>
                  <w:lang w:val="en-US"/>
                  <w:rPrChange w:id="9391" w:author="Пользователь" w:date="2022-12-22T02:42:00Z">
                    <w:rPr>
                      <w:i/>
                      <w:iCs/>
                      <w:color w:val="629755"/>
                      <w:lang w:val="en-US"/>
                    </w:rPr>
                  </w:rPrChange>
                </w:rPr>
                <w:br/>
                <w:delText xml:space="preserve">    </w:delText>
              </w:r>
              <w:r w:rsidR="00D87BB2" w:rsidRPr="005A0097" w:rsidDel="00046F53">
                <w:rPr>
                  <w:color w:val="CC7832"/>
                  <w:szCs w:val="28"/>
                  <w:lang w:val="en-US"/>
                  <w:rPrChange w:id="9392" w:author="Пользователь" w:date="2022-12-22T02:42:00Z">
                    <w:rPr>
                      <w:color w:val="CC7832"/>
                      <w:lang w:val="en-US"/>
                    </w:rPr>
                  </w:rPrChange>
                </w:rPr>
                <w:delText xml:space="preserve">private static void </w:delText>
              </w:r>
              <w:r w:rsidR="00D87BB2" w:rsidRPr="005A0097" w:rsidDel="00046F53">
                <w:rPr>
                  <w:color w:val="FFC66D"/>
                  <w:szCs w:val="28"/>
                  <w:lang w:val="en-US"/>
                  <w:rPrChange w:id="9393" w:author="Пользователь" w:date="2022-12-22T02:42:00Z">
                    <w:rPr>
                      <w:color w:val="FFC66D"/>
                      <w:lang w:val="en-US"/>
                    </w:rPr>
                  </w:rPrChange>
                </w:rPr>
                <w:delText>createTable</w:delText>
              </w:r>
              <w:r w:rsidR="00D87BB2" w:rsidRPr="005A0097" w:rsidDel="00046F53">
                <w:rPr>
                  <w:color w:val="A9B7C6"/>
                  <w:szCs w:val="28"/>
                  <w:lang w:val="en-US"/>
                  <w:rPrChange w:id="9394" w:author="Пользователь" w:date="2022-12-22T02:42:00Z">
                    <w:rPr>
                      <w:color w:val="A9B7C6"/>
                      <w:lang w:val="en-US"/>
                    </w:rPr>
                  </w:rPrChange>
                </w:rPr>
                <w:delText>(</w:delText>
              </w:r>
              <w:r w:rsidR="00D87BB2" w:rsidRPr="005A0097" w:rsidDel="00046F53">
                <w:rPr>
                  <w:color w:val="A9B7C6"/>
                  <w:szCs w:val="28"/>
                  <w:lang w:val="en-US"/>
                  <w:rPrChange w:id="9395" w:author="Пользователь" w:date="2022-12-22T02:42:00Z">
                    <w:rPr>
                      <w:color w:val="A9B7C6"/>
                      <w:lang w:val="en-US"/>
                    </w:rPr>
                  </w:rPrChange>
                </w:rPr>
                <w:br/>
                <w:delText xml:space="preserve">            XWPFDocument document</w:delText>
              </w:r>
              <w:r w:rsidR="00D87BB2" w:rsidRPr="005A0097" w:rsidDel="00046F53">
                <w:rPr>
                  <w:color w:val="CC7832"/>
                  <w:szCs w:val="28"/>
                  <w:lang w:val="en-US"/>
                  <w:rPrChange w:id="9396" w:author="Пользователь" w:date="2022-12-22T02:42:00Z">
                    <w:rPr>
                      <w:color w:val="CC7832"/>
                      <w:lang w:val="en-US"/>
                    </w:rPr>
                  </w:rPrChange>
                </w:rPr>
                <w:delText>,</w:delText>
              </w:r>
              <w:r w:rsidR="00D87BB2" w:rsidRPr="005A0097" w:rsidDel="00046F53">
                <w:rPr>
                  <w:color w:val="CC7832"/>
                  <w:szCs w:val="28"/>
                  <w:lang w:val="en-US"/>
                  <w:rPrChange w:id="9397" w:author="Пользователь" w:date="2022-12-22T02:42:00Z">
                    <w:rPr>
                      <w:color w:val="CC7832"/>
                      <w:lang w:val="en-US"/>
                    </w:rPr>
                  </w:rPrChange>
                </w:rPr>
                <w:br/>
                <w:delText xml:space="preserve">            </w:delText>
              </w:r>
              <w:r w:rsidR="00D87BB2" w:rsidRPr="005A0097" w:rsidDel="00046F53">
                <w:rPr>
                  <w:color w:val="A9B7C6"/>
                  <w:szCs w:val="28"/>
                  <w:lang w:val="en-US"/>
                  <w:rPrChange w:id="9398" w:author="Пользователь" w:date="2022-12-22T02:42:00Z">
                    <w:rPr>
                      <w:color w:val="A9B7C6"/>
                      <w:lang w:val="en-US"/>
                    </w:rPr>
                  </w:rPrChange>
                </w:rPr>
                <w:delText>CTimeInterval timeInterval</w:delText>
              </w:r>
              <w:r w:rsidR="00D87BB2" w:rsidRPr="005A0097" w:rsidDel="00046F53">
                <w:rPr>
                  <w:color w:val="A9B7C6"/>
                  <w:szCs w:val="28"/>
                  <w:lang w:val="en-US"/>
                  <w:rPrChange w:id="9399" w:author="Пользователь" w:date="2022-12-22T02:42:00Z">
                    <w:rPr>
                      <w:color w:val="A9B7C6"/>
                      <w:lang w:val="en-US"/>
                    </w:rPr>
                  </w:rPrChange>
                </w:rPr>
                <w:br/>
                <w:delText xml:space="preserve">    ) {</w:delText>
              </w:r>
              <w:r w:rsidR="00D87BB2" w:rsidRPr="005A0097" w:rsidDel="00046F53">
                <w:rPr>
                  <w:color w:val="A9B7C6"/>
                  <w:szCs w:val="28"/>
                  <w:lang w:val="en-US"/>
                  <w:rPrChange w:id="9400" w:author="Пользователь" w:date="2022-12-22T02:42:00Z">
                    <w:rPr>
                      <w:color w:val="A9B7C6"/>
                      <w:lang w:val="en-US"/>
                    </w:rPr>
                  </w:rPrChange>
                </w:rPr>
                <w:br/>
                <w:delText xml:space="preserve">        XWPFTable table = document.createTable(</w:delText>
              </w:r>
              <w:r w:rsidR="00D87BB2" w:rsidRPr="005A0097" w:rsidDel="00046F53">
                <w:rPr>
                  <w:color w:val="6897BB"/>
                  <w:szCs w:val="28"/>
                  <w:lang w:val="en-US"/>
                  <w:rPrChange w:id="9401" w:author="Пользователь" w:date="2022-12-22T02:42:00Z">
                    <w:rPr>
                      <w:color w:val="6897BB"/>
                      <w:lang w:val="en-US"/>
                    </w:rPr>
                  </w:rPrChange>
                </w:rPr>
                <w:delText>1</w:delText>
              </w:r>
              <w:r w:rsidR="00D87BB2" w:rsidRPr="005A0097" w:rsidDel="00046F53">
                <w:rPr>
                  <w:color w:val="CC7832"/>
                  <w:szCs w:val="28"/>
                  <w:lang w:val="en-US"/>
                  <w:rPrChange w:id="9402" w:author="Пользователь" w:date="2022-12-22T02:42:00Z">
                    <w:rPr>
                      <w:color w:val="CC7832"/>
                      <w:lang w:val="en-US"/>
                    </w:rPr>
                  </w:rPrChange>
                </w:rPr>
                <w:delText>,</w:delText>
              </w:r>
              <w:r w:rsidR="00D87BB2" w:rsidRPr="005A0097" w:rsidDel="00046F53">
                <w:rPr>
                  <w:color w:val="6897BB"/>
                  <w:szCs w:val="28"/>
                  <w:lang w:val="en-US"/>
                  <w:rPrChange w:id="9403" w:author="Пользователь" w:date="2022-12-22T02:42:00Z">
                    <w:rPr>
                      <w:color w:val="6897BB"/>
                      <w:lang w:val="en-US"/>
                    </w:rPr>
                  </w:rPrChange>
                </w:rPr>
                <w:delText>6</w:delText>
              </w:r>
              <w:r w:rsidR="00D87BB2" w:rsidRPr="005A0097" w:rsidDel="00046F53">
                <w:rPr>
                  <w:color w:val="A9B7C6"/>
                  <w:szCs w:val="28"/>
                  <w:lang w:val="en-US"/>
                  <w:rPrChange w:id="9404" w:author="Пользователь" w:date="2022-12-22T02:42:00Z">
                    <w:rPr>
                      <w:color w:val="A9B7C6"/>
                      <w:lang w:val="en-US"/>
                    </w:rPr>
                  </w:rPrChange>
                </w:rPr>
                <w:delText>)</w:delText>
              </w:r>
              <w:r w:rsidR="00D87BB2" w:rsidRPr="005A0097" w:rsidDel="00046F53">
                <w:rPr>
                  <w:color w:val="CC7832"/>
                  <w:szCs w:val="28"/>
                  <w:lang w:val="en-US"/>
                  <w:rPrChange w:id="9405" w:author="Пользователь" w:date="2022-12-22T02:42:00Z">
                    <w:rPr>
                      <w:color w:val="CC7832"/>
                      <w:lang w:val="en-US"/>
                    </w:rPr>
                  </w:rPrChange>
                </w:rPr>
                <w:delText>;</w:delText>
              </w:r>
              <w:r w:rsidR="00D87BB2" w:rsidRPr="005A0097" w:rsidDel="00046F53">
                <w:rPr>
                  <w:color w:val="CC7832"/>
                  <w:szCs w:val="28"/>
                  <w:lang w:val="en-US"/>
                  <w:rPrChange w:id="9406" w:author="Пользователь" w:date="2022-12-22T02:42:00Z">
                    <w:rPr>
                      <w:color w:val="CC7832"/>
                      <w:lang w:val="en-US"/>
                    </w:rPr>
                  </w:rPrChange>
                </w:rPr>
                <w:br/>
                <w:delText xml:space="preserve">        </w:delText>
              </w:r>
              <w:r w:rsidR="00D87BB2" w:rsidRPr="005A0097" w:rsidDel="00046F53">
                <w:rPr>
                  <w:color w:val="A9B7C6"/>
                  <w:szCs w:val="28"/>
                  <w:lang w:val="en-US"/>
                  <w:rPrChange w:id="9407" w:author="Пользователь" w:date="2022-12-22T02:42:00Z">
                    <w:rPr>
                      <w:color w:val="A9B7C6"/>
                      <w:lang w:val="en-US"/>
                    </w:rPr>
                  </w:rPrChange>
                </w:rPr>
                <w:delText>table.setWidth(</w:delText>
              </w:r>
              <w:r w:rsidR="00D87BB2" w:rsidRPr="005A0097" w:rsidDel="00046F53">
                <w:rPr>
                  <w:color w:val="6897BB"/>
                  <w:szCs w:val="28"/>
                  <w:lang w:val="en-US"/>
                  <w:rPrChange w:id="9408" w:author="Пользователь" w:date="2022-12-22T02:42:00Z">
                    <w:rPr>
                      <w:color w:val="6897BB"/>
                      <w:lang w:val="en-US"/>
                    </w:rPr>
                  </w:rPrChange>
                </w:rPr>
                <w:delText>5</w:delText>
              </w:r>
              <w:r w:rsidR="00D87BB2" w:rsidRPr="005A0097" w:rsidDel="00046F53">
                <w:rPr>
                  <w:color w:val="A9B7C6"/>
                  <w:szCs w:val="28"/>
                  <w:lang w:val="en-US"/>
                  <w:rPrChange w:id="9409" w:author="Пользователь" w:date="2022-12-22T02:42:00Z">
                    <w:rPr>
                      <w:color w:val="A9B7C6"/>
                      <w:lang w:val="en-US"/>
                    </w:rPr>
                  </w:rPrChange>
                </w:rPr>
                <w:delText>*</w:delText>
              </w:r>
              <w:r w:rsidR="00D87BB2" w:rsidRPr="005A0097" w:rsidDel="00046F53">
                <w:rPr>
                  <w:color w:val="6897BB"/>
                  <w:szCs w:val="28"/>
                  <w:lang w:val="en-US"/>
                  <w:rPrChange w:id="9410" w:author="Пользователь" w:date="2022-12-22T02:42:00Z">
                    <w:rPr>
                      <w:color w:val="6897BB"/>
                      <w:lang w:val="en-US"/>
                    </w:rPr>
                  </w:rPrChange>
                </w:rPr>
                <w:delText>1600</w:delText>
              </w:r>
              <w:r w:rsidR="00D87BB2" w:rsidRPr="005A0097" w:rsidDel="00046F53">
                <w:rPr>
                  <w:color w:val="A9B7C6"/>
                  <w:szCs w:val="28"/>
                  <w:lang w:val="en-US"/>
                  <w:rPrChange w:id="9411" w:author="Пользователь" w:date="2022-12-22T02:42:00Z">
                    <w:rPr>
                      <w:color w:val="A9B7C6"/>
                      <w:lang w:val="en-US"/>
                    </w:rPr>
                  </w:rPrChange>
                </w:rPr>
                <w:delText>)</w:delText>
              </w:r>
              <w:r w:rsidR="00D87BB2" w:rsidRPr="005A0097" w:rsidDel="00046F53">
                <w:rPr>
                  <w:color w:val="CC7832"/>
                  <w:szCs w:val="28"/>
                  <w:lang w:val="en-US"/>
                  <w:rPrChange w:id="9412" w:author="Пользователь" w:date="2022-12-22T02:42:00Z">
                    <w:rPr>
                      <w:color w:val="CC7832"/>
                      <w:lang w:val="en-US"/>
                    </w:rPr>
                  </w:rPrChange>
                </w:rPr>
                <w:delText>;</w:delText>
              </w:r>
              <w:r w:rsidR="00D87BB2" w:rsidRPr="005A0097" w:rsidDel="00046F53">
                <w:rPr>
                  <w:color w:val="CC7832"/>
                  <w:szCs w:val="28"/>
                  <w:lang w:val="en-US"/>
                  <w:rPrChange w:id="9413" w:author="Пользователь" w:date="2022-12-22T02:42:00Z">
                    <w:rPr>
                      <w:color w:val="CC7832"/>
                      <w:lang w:val="en-US"/>
                    </w:rPr>
                  </w:rPrChange>
                </w:rPr>
                <w:br/>
              </w:r>
              <w:r w:rsidR="00D87BB2" w:rsidRPr="005A0097" w:rsidDel="00046F53">
                <w:rPr>
                  <w:color w:val="CC7832"/>
                  <w:szCs w:val="28"/>
                  <w:lang w:val="en-US"/>
                  <w:rPrChange w:id="9414" w:author="Пользователь" w:date="2022-12-22T02:42:00Z">
                    <w:rPr>
                      <w:color w:val="CC7832"/>
                      <w:lang w:val="en-US"/>
                    </w:rPr>
                  </w:rPrChange>
                </w:rPr>
                <w:br/>
                <w:delText xml:space="preserve">        </w:delText>
              </w:r>
              <w:r w:rsidR="00D87BB2" w:rsidRPr="005A0097" w:rsidDel="00046F53">
                <w:rPr>
                  <w:color w:val="A9B7C6"/>
                  <w:szCs w:val="28"/>
                  <w:lang w:val="en-US"/>
                  <w:rPrChange w:id="9415" w:author="Пользователь" w:date="2022-12-22T02:42:00Z">
                    <w:rPr>
                      <w:color w:val="A9B7C6"/>
                      <w:lang w:val="en-US"/>
                    </w:rPr>
                  </w:rPrChange>
                </w:rPr>
                <w:delText>XWPFTableRow row = table.getRow(</w:delText>
              </w:r>
              <w:r w:rsidR="00D87BB2" w:rsidRPr="005A0097" w:rsidDel="00046F53">
                <w:rPr>
                  <w:color w:val="6897BB"/>
                  <w:szCs w:val="28"/>
                  <w:lang w:val="en-US"/>
                  <w:rPrChange w:id="9416" w:author="Пользователь" w:date="2022-12-22T02:42:00Z">
                    <w:rPr>
                      <w:color w:val="6897BB"/>
                      <w:lang w:val="en-US"/>
                    </w:rPr>
                  </w:rPrChange>
                </w:rPr>
                <w:delText>0</w:delText>
              </w:r>
              <w:r w:rsidR="00D87BB2" w:rsidRPr="005A0097" w:rsidDel="00046F53">
                <w:rPr>
                  <w:color w:val="A9B7C6"/>
                  <w:szCs w:val="28"/>
                  <w:lang w:val="en-US"/>
                  <w:rPrChange w:id="9417" w:author="Пользователь" w:date="2022-12-22T02:42:00Z">
                    <w:rPr>
                      <w:color w:val="A9B7C6"/>
                      <w:lang w:val="en-US"/>
                    </w:rPr>
                  </w:rPrChange>
                </w:rPr>
                <w:delText>)</w:delText>
              </w:r>
              <w:r w:rsidR="00D87BB2" w:rsidRPr="005A0097" w:rsidDel="00046F53">
                <w:rPr>
                  <w:color w:val="CC7832"/>
                  <w:szCs w:val="28"/>
                  <w:lang w:val="en-US"/>
                  <w:rPrChange w:id="9418" w:author="Пользователь" w:date="2022-12-22T02:42:00Z">
                    <w:rPr>
                      <w:color w:val="CC7832"/>
                      <w:lang w:val="en-US"/>
                    </w:rPr>
                  </w:rPrChange>
                </w:rPr>
                <w:delText>;</w:delText>
              </w:r>
              <w:r w:rsidR="00D87BB2" w:rsidRPr="005A0097" w:rsidDel="00046F53">
                <w:rPr>
                  <w:color w:val="CC7832"/>
                  <w:szCs w:val="28"/>
                  <w:lang w:val="en-US"/>
                  <w:rPrChange w:id="9419" w:author="Пользователь" w:date="2022-12-22T02:42:00Z">
                    <w:rPr>
                      <w:color w:val="CC7832"/>
                      <w:lang w:val="en-US"/>
                    </w:rPr>
                  </w:rPrChange>
                </w:rPr>
                <w:br/>
                <w:delText xml:space="preserve">        </w:delText>
              </w:r>
              <w:r w:rsidR="00D87BB2" w:rsidRPr="005A0097" w:rsidDel="00046F53">
                <w:rPr>
                  <w:i/>
                  <w:iCs/>
                  <w:color w:val="A9B7C6"/>
                  <w:szCs w:val="28"/>
                  <w:lang w:val="en-US"/>
                  <w:rPrChange w:id="9420" w:author="Пользователь" w:date="2022-12-22T02:42:00Z">
                    <w:rPr>
                      <w:i/>
                      <w:iCs/>
                      <w:color w:val="A9B7C6"/>
                      <w:lang w:val="en-US"/>
                    </w:rPr>
                  </w:rPrChange>
                </w:rPr>
                <w:delText>createHeaderCell</w:delText>
              </w:r>
              <w:r w:rsidR="00D87BB2" w:rsidRPr="005A0097" w:rsidDel="00046F53">
                <w:rPr>
                  <w:color w:val="A9B7C6"/>
                  <w:szCs w:val="28"/>
                  <w:lang w:val="en-US"/>
                  <w:rPrChange w:id="9421" w:author="Пользователь" w:date="2022-12-22T02:42:00Z">
                    <w:rPr>
                      <w:color w:val="A9B7C6"/>
                      <w:lang w:val="en-US"/>
                    </w:rPr>
                  </w:rPrChange>
                </w:rPr>
                <w:delText>(row</w:delText>
              </w:r>
              <w:r w:rsidR="00D87BB2" w:rsidRPr="005A0097" w:rsidDel="00046F53">
                <w:rPr>
                  <w:color w:val="CC7832"/>
                  <w:szCs w:val="28"/>
                  <w:lang w:val="en-US"/>
                  <w:rPrChange w:id="9422" w:author="Пользователь" w:date="2022-12-22T02:42:00Z">
                    <w:rPr>
                      <w:color w:val="CC7832"/>
                      <w:lang w:val="en-US"/>
                    </w:rPr>
                  </w:rPrChange>
                </w:rPr>
                <w:delText xml:space="preserve">, </w:delText>
              </w:r>
              <w:r w:rsidR="00D87BB2" w:rsidRPr="005A0097" w:rsidDel="00046F53">
                <w:rPr>
                  <w:color w:val="6897BB"/>
                  <w:szCs w:val="28"/>
                  <w:lang w:val="en-US"/>
                  <w:rPrChange w:id="9423" w:author="Пользователь" w:date="2022-12-22T02:42:00Z">
                    <w:rPr>
                      <w:color w:val="6897BB"/>
                      <w:lang w:val="en-US"/>
                    </w:rPr>
                  </w:rPrChange>
                </w:rPr>
                <w:delText>0</w:delText>
              </w:r>
              <w:r w:rsidR="00D87BB2" w:rsidRPr="005A0097" w:rsidDel="00046F53">
                <w:rPr>
                  <w:color w:val="CC7832"/>
                  <w:szCs w:val="28"/>
                  <w:lang w:val="en-US"/>
                  <w:rPrChange w:id="9424" w:author="Пользователь" w:date="2022-12-22T02:42:00Z">
                    <w:rPr>
                      <w:color w:val="CC7832"/>
                      <w:lang w:val="en-US"/>
                    </w:rPr>
                  </w:rPrChange>
                </w:rPr>
                <w:delText xml:space="preserve">, </w:delText>
              </w:r>
              <w:r w:rsidR="00D87BB2" w:rsidRPr="005A0097" w:rsidDel="00046F53">
                <w:rPr>
                  <w:color w:val="6A8759"/>
                  <w:szCs w:val="28"/>
                  <w:lang w:val="en-US"/>
                  <w:rPrChange w:id="9425" w:author="Пользователь" w:date="2022-12-22T02:42:00Z">
                    <w:rPr>
                      <w:color w:val="6A8759"/>
                      <w:lang w:val="en-US"/>
                    </w:rPr>
                  </w:rPrChange>
                </w:rPr>
                <w:delText>"Data"</w:delText>
              </w:r>
              <w:r w:rsidR="00D87BB2" w:rsidRPr="005A0097" w:rsidDel="00046F53">
                <w:rPr>
                  <w:color w:val="A9B7C6"/>
                  <w:szCs w:val="28"/>
                  <w:lang w:val="en-US"/>
                  <w:rPrChange w:id="9426" w:author="Пользователь" w:date="2022-12-22T02:42:00Z">
                    <w:rPr>
                      <w:color w:val="A9B7C6"/>
                      <w:lang w:val="en-US"/>
                    </w:rPr>
                  </w:rPrChange>
                </w:rPr>
                <w:delText>)</w:delText>
              </w:r>
              <w:r w:rsidR="00D87BB2" w:rsidRPr="005A0097" w:rsidDel="00046F53">
                <w:rPr>
                  <w:color w:val="CC7832"/>
                  <w:szCs w:val="28"/>
                  <w:lang w:val="en-US"/>
                  <w:rPrChange w:id="9427" w:author="Пользователь" w:date="2022-12-22T02:42:00Z">
                    <w:rPr>
                      <w:color w:val="CC7832"/>
                      <w:lang w:val="en-US"/>
                    </w:rPr>
                  </w:rPrChange>
                </w:rPr>
                <w:delText>;</w:delText>
              </w:r>
              <w:r w:rsidR="00D87BB2" w:rsidRPr="005A0097" w:rsidDel="00046F53">
                <w:rPr>
                  <w:color w:val="CC7832"/>
                  <w:szCs w:val="28"/>
                  <w:lang w:val="en-US"/>
                  <w:rPrChange w:id="9428" w:author="Пользователь" w:date="2022-12-22T02:42:00Z">
                    <w:rPr>
                      <w:color w:val="CC7832"/>
                      <w:lang w:val="en-US"/>
                    </w:rPr>
                  </w:rPrChange>
                </w:rPr>
                <w:br/>
                <w:delText xml:space="preserve">        </w:delText>
              </w:r>
              <w:r w:rsidR="00D87BB2" w:rsidRPr="005A0097" w:rsidDel="00046F53">
                <w:rPr>
                  <w:i/>
                  <w:iCs/>
                  <w:color w:val="A9B7C6"/>
                  <w:szCs w:val="28"/>
                  <w:lang w:val="en-US"/>
                  <w:rPrChange w:id="9429" w:author="Пользователь" w:date="2022-12-22T02:42:00Z">
                    <w:rPr>
                      <w:i/>
                      <w:iCs/>
                      <w:color w:val="A9B7C6"/>
                      <w:lang w:val="en-US"/>
                    </w:rPr>
                  </w:rPrChange>
                </w:rPr>
                <w:delText>createHeaderCell</w:delText>
              </w:r>
              <w:r w:rsidR="00D87BB2" w:rsidRPr="005A0097" w:rsidDel="00046F53">
                <w:rPr>
                  <w:color w:val="A9B7C6"/>
                  <w:szCs w:val="28"/>
                  <w:lang w:val="en-US"/>
                  <w:rPrChange w:id="9430" w:author="Пользователь" w:date="2022-12-22T02:42:00Z">
                    <w:rPr>
                      <w:color w:val="A9B7C6"/>
                      <w:lang w:val="en-US"/>
                    </w:rPr>
                  </w:rPrChange>
                </w:rPr>
                <w:delText>(row</w:delText>
              </w:r>
              <w:r w:rsidR="00D87BB2" w:rsidRPr="005A0097" w:rsidDel="00046F53">
                <w:rPr>
                  <w:color w:val="CC7832"/>
                  <w:szCs w:val="28"/>
                  <w:lang w:val="en-US"/>
                  <w:rPrChange w:id="9431" w:author="Пользователь" w:date="2022-12-22T02:42:00Z">
                    <w:rPr>
                      <w:color w:val="CC7832"/>
                      <w:lang w:val="en-US"/>
                    </w:rPr>
                  </w:rPrChange>
                </w:rPr>
                <w:delText xml:space="preserve">, </w:delText>
              </w:r>
              <w:r w:rsidR="00D87BB2" w:rsidRPr="005A0097" w:rsidDel="00046F53">
                <w:rPr>
                  <w:color w:val="6897BB"/>
                  <w:szCs w:val="28"/>
                  <w:lang w:val="en-US"/>
                  <w:rPrChange w:id="9432" w:author="Пользователь" w:date="2022-12-22T02:42:00Z">
                    <w:rPr>
                      <w:color w:val="6897BB"/>
                      <w:lang w:val="en-US"/>
                    </w:rPr>
                  </w:rPrChange>
                </w:rPr>
                <w:delText>1</w:delText>
              </w:r>
              <w:r w:rsidR="00D87BB2" w:rsidRPr="005A0097" w:rsidDel="00046F53">
                <w:rPr>
                  <w:color w:val="CC7832"/>
                  <w:szCs w:val="28"/>
                  <w:lang w:val="en-US"/>
                  <w:rPrChange w:id="9433" w:author="Пользователь" w:date="2022-12-22T02:42:00Z">
                    <w:rPr>
                      <w:color w:val="CC7832"/>
                      <w:lang w:val="en-US"/>
                    </w:rPr>
                  </w:rPrChange>
                </w:rPr>
                <w:delText xml:space="preserve">, </w:delText>
              </w:r>
              <w:r w:rsidR="00D87BB2" w:rsidRPr="005A0097" w:rsidDel="00046F53">
                <w:rPr>
                  <w:color w:val="6A8759"/>
                  <w:szCs w:val="28"/>
                  <w:lang w:val="en-US"/>
                  <w:rPrChange w:id="9434" w:author="Пользователь" w:date="2022-12-22T02:42:00Z">
                    <w:rPr>
                      <w:color w:val="6A8759"/>
                      <w:lang w:val="en-US"/>
                    </w:rPr>
                  </w:rPrChange>
                </w:rPr>
                <w:delText>"Day"</w:delText>
              </w:r>
              <w:r w:rsidR="00D87BB2" w:rsidRPr="005A0097" w:rsidDel="00046F53">
                <w:rPr>
                  <w:color w:val="A9B7C6"/>
                  <w:szCs w:val="28"/>
                  <w:lang w:val="en-US"/>
                  <w:rPrChange w:id="9435" w:author="Пользователь" w:date="2022-12-22T02:42:00Z">
                    <w:rPr>
                      <w:color w:val="A9B7C6"/>
                      <w:lang w:val="en-US"/>
                    </w:rPr>
                  </w:rPrChange>
                </w:rPr>
                <w:delText>)</w:delText>
              </w:r>
              <w:r w:rsidR="00D87BB2" w:rsidRPr="005A0097" w:rsidDel="00046F53">
                <w:rPr>
                  <w:color w:val="CC7832"/>
                  <w:szCs w:val="28"/>
                  <w:lang w:val="en-US"/>
                  <w:rPrChange w:id="9436" w:author="Пользователь" w:date="2022-12-22T02:42:00Z">
                    <w:rPr>
                      <w:color w:val="CC7832"/>
                      <w:lang w:val="en-US"/>
                    </w:rPr>
                  </w:rPrChange>
                </w:rPr>
                <w:delText>;</w:delText>
              </w:r>
              <w:r w:rsidR="00D87BB2" w:rsidRPr="005A0097" w:rsidDel="00046F53">
                <w:rPr>
                  <w:color w:val="CC7832"/>
                  <w:szCs w:val="28"/>
                  <w:lang w:val="en-US"/>
                  <w:rPrChange w:id="9437" w:author="Пользователь" w:date="2022-12-22T02:42:00Z">
                    <w:rPr>
                      <w:color w:val="CC7832"/>
                      <w:lang w:val="en-US"/>
                    </w:rPr>
                  </w:rPrChange>
                </w:rPr>
                <w:br/>
                <w:delText xml:space="preserve">        </w:delText>
              </w:r>
              <w:r w:rsidR="00D87BB2" w:rsidRPr="005A0097" w:rsidDel="00046F53">
                <w:rPr>
                  <w:i/>
                  <w:iCs/>
                  <w:color w:val="A9B7C6"/>
                  <w:szCs w:val="28"/>
                  <w:lang w:val="en-US"/>
                  <w:rPrChange w:id="9438" w:author="Пользователь" w:date="2022-12-22T02:42:00Z">
                    <w:rPr>
                      <w:i/>
                      <w:iCs/>
                      <w:color w:val="A9B7C6"/>
                      <w:lang w:val="en-US"/>
                    </w:rPr>
                  </w:rPrChange>
                </w:rPr>
                <w:delText>createHeaderCell</w:delText>
              </w:r>
              <w:r w:rsidR="00D87BB2" w:rsidRPr="005A0097" w:rsidDel="00046F53">
                <w:rPr>
                  <w:color w:val="A9B7C6"/>
                  <w:szCs w:val="28"/>
                  <w:lang w:val="en-US"/>
                  <w:rPrChange w:id="9439" w:author="Пользователь" w:date="2022-12-22T02:42:00Z">
                    <w:rPr>
                      <w:color w:val="A9B7C6"/>
                      <w:lang w:val="en-US"/>
                    </w:rPr>
                  </w:rPrChange>
                </w:rPr>
                <w:delText>(row</w:delText>
              </w:r>
              <w:r w:rsidR="00D87BB2" w:rsidRPr="005A0097" w:rsidDel="00046F53">
                <w:rPr>
                  <w:color w:val="CC7832"/>
                  <w:szCs w:val="28"/>
                  <w:lang w:val="en-US"/>
                  <w:rPrChange w:id="9440" w:author="Пользователь" w:date="2022-12-22T02:42:00Z">
                    <w:rPr>
                      <w:color w:val="CC7832"/>
                      <w:lang w:val="en-US"/>
                    </w:rPr>
                  </w:rPrChange>
                </w:rPr>
                <w:delText xml:space="preserve">, </w:delText>
              </w:r>
              <w:r w:rsidR="00D87BB2" w:rsidRPr="005A0097" w:rsidDel="00046F53">
                <w:rPr>
                  <w:color w:val="6897BB"/>
                  <w:szCs w:val="28"/>
                  <w:lang w:val="en-US"/>
                  <w:rPrChange w:id="9441" w:author="Пользователь" w:date="2022-12-22T02:42:00Z">
                    <w:rPr>
                      <w:color w:val="6897BB"/>
                      <w:lang w:val="en-US"/>
                    </w:rPr>
                  </w:rPrChange>
                </w:rPr>
                <w:delText>2</w:delText>
              </w:r>
              <w:r w:rsidR="00D87BB2" w:rsidRPr="005A0097" w:rsidDel="00046F53">
                <w:rPr>
                  <w:color w:val="CC7832"/>
                  <w:szCs w:val="28"/>
                  <w:lang w:val="en-US"/>
                  <w:rPrChange w:id="9442" w:author="Пользователь" w:date="2022-12-22T02:42:00Z">
                    <w:rPr>
                      <w:color w:val="CC7832"/>
                      <w:lang w:val="en-US"/>
                    </w:rPr>
                  </w:rPrChange>
                </w:rPr>
                <w:delText xml:space="preserve">, </w:delText>
              </w:r>
              <w:r w:rsidR="00D87BB2" w:rsidRPr="005A0097" w:rsidDel="00046F53">
                <w:rPr>
                  <w:color w:val="6A8759"/>
                  <w:szCs w:val="28"/>
                  <w:lang w:val="en-US"/>
                  <w:rPrChange w:id="9443" w:author="Пользователь" w:date="2022-12-22T02:42:00Z">
                    <w:rPr>
                      <w:color w:val="6A8759"/>
                      <w:lang w:val="en-US"/>
                    </w:rPr>
                  </w:rPrChange>
                </w:rPr>
                <w:delText>"Interval"</w:delText>
              </w:r>
              <w:r w:rsidR="00D87BB2" w:rsidRPr="005A0097" w:rsidDel="00046F53">
                <w:rPr>
                  <w:color w:val="A9B7C6"/>
                  <w:szCs w:val="28"/>
                  <w:lang w:val="en-US"/>
                  <w:rPrChange w:id="9444" w:author="Пользователь" w:date="2022-12-22T02:42:00Z">
                    <w:rPr>
                      <w:color w:val="A9B7C6"/>
                      <w:lang w:val="en-US"/>
                    </w:rPr>
                  </w:rPrChange>
                </w:rPr>
                <w:delText>)</w:delText>
              </w:r>
              <w:r w:rsidR="00D87BB2" w:rsidRPr="005A0097" w:rsidDel="00046F53">
                <w:rPr>
                  <w:color w:val="CC7832"/>
                  <w:szCs w:val="28"/>
                  <w:lang w:val="en-US"/>
                  <w:rPrChange w:id="9445" w:author="Пользователь" w:date="2022-12-22T02:42:00Z">
                    <w:rPr>
                      <w:color w:val="CC7832"/>
                      <w:lang w:val="en-US"/>
                    </w:rPr>
                  </w:rPrChange>
                </w:rPr>
                <w:delText>;</w:delText>
              </w:r>
              <w:r w:rsidR="00D87BB2" w:rsidRPr="005A0097" w:rsidDel="00046F53">
                <w:rPr>
                  <w:color w:val="CC7832"/>
                  <w:szCs w:val="28"/>
                  <w:lang w:val="en-US"/>
                  <w:rPrChange w:id="9446" w:author="Пользователь" w:date="2022-12-22T02:42:00Z">
                    <w:rPr>
                      <w:color w:val="CC7832"/>
                      <w:lang w:val="en-US"/>
                    </w:rPr>
                  </w:rPrChange>
                </w:rPr>
                <w:br/>
                <w:delText xml:space="preserve">        </w:delText>
              </w:r>
              <w:r w:rsidR="00D87BB2" w:rsidRPr="005A0097" w:rsidDel="00046F53">
                <w:rPr>
                  <w:i/>
                  <w:iCs/>
                  <w:color w:val="A9B7C6"/>
                  <w:szCs w:val="28"/>
                  <w:lang w:val="en-US"/>
                  <w:rPrChange w:id="9447" w:author="Пользователь" w:date="2022-12-22T02:42:00Z">
                    <w:rPr>
                      <w:i/>
                      <w:iCs/>
                      <w:color w:val="A9B7C6"/>
                      <w:lang w:val="en-US"/>
                    </w:rPr>
                  </w:rPrChange>
                </w:rPr>
                <w:delText>createHeaderCell</w:delText>
              </w:r>
              <w:r w:rsidR="00D87BB2" w:rsidRPr="005A0097" w:rsidDel="00046F53">
                <w:rPr>
                  <w:color w:val="A9B7C6"/>
                  <w:szCs w:val="28"/>
                  <w:lang w:val="en-US"/>
                  <w:rPrChange w:id="9448" w:author="Пользователь" w:date="2022-12-22T02:42:00Z">
                    <w:rPr>
                      <w:color w:val="A9B7C6"/>
                      <w:lang w:val="en-US"/>
                    </w:rPr>
                  </w:rPrChange>
                </w:rPr>
                <w:delText>(row</w:delText>
              </w:r>
              <w:r w:rsidR="00D87BB2" w:rsidRPr="005A0097" w:rsidDel="00046F53">
                <w:rPr>
                  <w:color w:val="CC7832"/>
                  <w:szCs w:val="28"/>
                  <w:lang w:val="en-US"/>
                  <w:rPrChange w:id="9449" w:author="Пользователь" w:date="2022-12-22T02:42:00Z">
                    <w:rPr>
                      <w:color w:val="CC7832"/>
                      <w:lang w:val="en-US"/>
                    </w:rPr>
                  </w:rPrChange>
                </w:rPr>
                <w:delText xml:space="preserve">, </w:delText>
              </w:r>
              <w:r w:rsidR="00D87BB2" w:rsidRPr="005A0097" w:rsidDel="00046F53">
                <w:rPr>
                  <w:color w:val="6897BB"/>
                  <w:szCs w:val="28"/>
                  <w:lang w:val="en-US"/>
                  <w:rPrChange w:id="9450" w:author="Пользователь" w:date="2022-12-22T02:42:00Z">
                    <w:rPr>
                      <w:color w:val="6897BB"/>
                      <w:lang w:val="en-US"/>
                    </w:rPr>
                  </w:rPrChange>
                </w:rPr>
                <w:delText>3</w:delText>
              </w:r>
              <w:r w:rsidR="00D87BB2" w:rsidRPr="005A0097" w:rsidDel="00046F53">
                <w:rPr>
                  <w:color w:val="CC7832"/>
                  <w:szCs w:val="28"/>
                  <w:lang w:val="en-US"/>
                  <w:rPrChange w:id="9451" w:author="Пользователь" w:date="2022-12-22T02:42:00Z">
                    <w:rPr>
                      <w:color w:val="CC7832"/>
                      <w:lang w:val="en-US"/>
                    </w:rPr>
                  </w:rPrChange>
                </w:rPr>
                <w:delText xml:space="preserve">, </w:delText>
              </w:r>
              <w:r w:rsidR="00D87BB2" w:rsidRPr="005A0097" w:rsidDel="00046F53">
                <w:rPr>
                  <w:color w:val="6A8759"/>
                  <w:szCs w:val="28"/>
                  <w:lang w:val="en-US"/>
                  <w:rPrChange w:id="9452" w:author="Пользователь" w:date="2022-12-22T02:42:00Z">
                    <w:rPr>
                      <w:color w:val="6A8759"/>
                      <w:lang w:val="en-US"/>
                    </w:rPr>
                  </w:rPrChange>
                </w:rPr>
                <w:delText>"Time"</w:delText>
              </w:r>
              <w:r w:rsidR="00D87BB2" w:rsidRPr="005A0097" w:rsidDel="00046F53">
                <w:rPr>
                  <w:color w:val="A9B7C6"/>
                  <w:szCs w:val="28"/>
                  <w:lang w:val="en-US"/>
                  <w:rPrChange w:id="9453" w:author="Пользователь" w:date="2022-12-22T02:42:00Z">
                    <w:rPr>
                      <w:color w:val="A9B7C6"/>
                      <w:lang w:val="en-US"/>
                    </w:rPr>
                  </w:rPrChange>
                </w:rPr>
                <w:delText>)</w:delText>
              </w:r>
              <w:r w:rsidR="00D87BB2" w:rsidRPr="005A0097" w:rsidDel="00046F53">
                <w:rPr>
                  <w:color w:val="CC7832"/>
                  <w:szCs w:val="28"/>
                  <w:lang w:val="en-US"/>
                  <w:rPrChange w:id="9454" w:author="Пользователь" w:date="2022-12-22T02:42:00Z">
                    <w:rPr>
                      <w:color w:val="CC7832"/>
                      <w:lang w:val="en-US"/>
                    </w:rPr>
                  </w:rPrChange>
                </w:rPr>
                <w:delText>;</w:delText>
              </w:r>
              <w:r w:rsidR="00D87BB2" w:rsidRPr="005A0097" w:rsidDel="00046F53">
                <w:rPr>
                  <w:color w:val="CC7832"/>
                  <w:szCs w:val="28"/>
                  <w:lang w:val="en-US"/>
                  <w:rPrChange w:id="9455" w:author="Пользователь" w:date="2022-12-22T02:42:00Z">
                    <w:rPr>
                      <w:color w:val="CC7832"/>
                      <w:lang w:val="en-US"/>
                    </w:rPr>
                  </w:rPrChange>
                </w:rPr>
                <w:br/>
                <w:delText xml:space="preserve">        </w:delText>
              </w:r>
              <w:r w:rsidR="00D87BB2" w:rsidRPr="005A0097" w:rsidDel="00046F53">
                <w:rPr>
                  <w:i/>
                  <w:iCs/>
                  <w:color w:val="A9B7C6"/>
                  <w:szCs w:val="28"/>
                  <w:lang w:val="en-US"/>
                  <w:rPrChange w:id="9456" w:author="Пользователь" w:date="2022-12-22T02:42:00Z">
                    <w:rPr>
                      <w:i/>
                      <w:iCs/>
                      <w:color w:val="A9B7C6"/>
                      <w:lang w:val="en-US"/>
                    </w:rPr>
                  </w:rPrChange>
                </w:rPr>
                <w:delText>createHeaderCell</w:delText>
              </w:r>
              <w:r w:rsidR="00D87BB2" w:rsidRPr="005A0097" w:rsidDel="00046F53">
                <w:rPr>
                  <w:color w:val="A9B7C6"/>
                  <w:szCs w:val="28"/>
                  <w:lang w:val="en-US"/>
                  <w:rPrChange w:id="9457" w:author="Пользователь" w:date="2022-12-22T02:42:00Z">
                    <w:rPr>
                      <w:color w:val="A9B7C6"/>
                      <w:lang w:val="en-US"/>
                    </w:rPr>
                  </w:rPrChange>
                </w:rPr>
                <w:delText>(row</w:delText>
              </w:r>
              <w:r w:rsidR="00D87BB2" w:rsidRPr="005A0097" w:rsidDel="00046F53">
                <w:rPr>
                  <w:color w:val="CC7832"/>
                  <w:szCs w:val="28"/>
                  <w:lang w:val="en-US"/>
                  <w:rPrChange w:id="9458" w:author="Пользователь" w:date="2022-12-22T02:42:00Z">
                    <w:rPr>
                      <w:color w:val="CC7832"/>
                      <w:lang w:val="en-US"/>
                    </w:rPr>
                  </w:rPrChange>
                </w:rPr>
                <w:delText xml:space="preserve">, </w:delText>
              </w:r>
              <w:r w:rsidR="00D87BB2" w:rsidRPr="005A0097" w:rsidDel="00046F53">
                <w:rPr>
                  <w:color w:val="6897BB"/>
                  <w:szCs w:val="28"/>
                  <w:lang w:val="en-US"/>
                  <w:rPrChange w:id="9459" w:author="Пользователь" w:date="2022-12-22T02:42:00Z">
                    <w:rPr>
                      <w:color w:val="6897BB"/>
                      <w:lang w:val="en-US"/>
                    </w:rPr>
                  </w:rPrChange>
                </w:rPr>
                <w:delText>4</w:delText>
              </w:r>
              <w:r w:rsidR="00D87BB2" w:rsidRPr="005A0097" w:rsidDel="00046F53">
                <w:rPr>
                  <w:color w:val="CC7832"/>
                  <w:szCs w:val="28"/>
                  <w:lang w:val="en-US"/>
                  <w:rPrChange w:id="9460" w:author="Пользователь" w:date="2022-12-22T02:42:00Z">
                    <w:rPr>
                      <w:color w:val="CC7832"/>
                      <w:lang w:val="en-US"/>
                    </w:rPr>
                  </w:rPrChange>
                </w:rPr>
                <w:delText xml:space="preserve">, </w:delText>
              </w:r>
              <w:r w:rsidR="00D87BB2" w:rsidRPr="005A0097" w:rsidDel="00046F53">
                <w:rPr>
                  <w:color w:val="6A8759"/>
                  <w:szCs w:val="28"/>
                  <w:lang w:val="en-US"/>
                  <w:rPrChange w:id="9461" w:author="Пользователь" w:date="2022-12-22T02:42:00Z">
                    <w:rPr>
                      <w:color w:val="6A8759"/>
                      <w:lang w:val="en-US"/>
                    </w:rPr>
                  </w:rPrChange>
                </w:rPr>
                <w:delText>"Food"</w:delText>
              </w:r>
              <w:r w:rsidR="00D87BB2" w:rsidRPr="005A0097" w:rsidDel="00046F53">
                <w:rPr>
                  <w:color w:val="A9B7C6"/>
                  <w:szCs w:val="28"/>
                  <w:lang w:val="en-US"/>
                  <w:rPrChange w:id="9462" w:author="Пользователь" w:date="2022-12-22T02:42:00Z">
                    <w:rPr>
                      <w:color w:val="A9B7C6"/>
                      <w:lang w:val="en-US"/>
                    </w:rPr>
                  </w:rPrChange>
                </w:rPr>
                <w:delText>)</w:delText>
              </w:r>
              <w:r w:rsidR="00D87BB2" w:rsidRPr="005A0097" w:rsidDel="00046F53">
                <w:rPr>
                  <w:color w:val="CC7832"/>
                  <w:szCs w:val="28"/>
                  <w:lang w:val="en-US"/>
                  <w:rPrChange w:id="9463" w:author="Пользователь" w:date="2022-12-22T02:42:00Z">
                    <w:rPr>
                      <w:color w:val="CC7832"/>
                      <w:lang w:val="en-US"/>
                    </w:rPr>
                  </w:rPrChange>
                </w:rPr>
                <w:delText>;</w:delText>
              </w:r>
              <w:r w:rsidR="00D87BB2" w:rsidRPr="005A0097" w:rsidDel="00046F53">
                <w:rPr>
                  <w:color w:val="CC7832"/>
                  <w:szCs w:val="28"/>
                  <w:lang w:val="en-US"/>
                  <w:rPrChange w:id="9464" w:author="Пользователь" w:date="2022-12-22T02:42:00Z">
                    <w:rPr>
                      <w:color w:val="CC7832"/>
                      <w:lang w:val="en-US"/>
                    </w:rPr>
                  </w:rPrChange>
                </w:rPr>
                <w:br/>
                <w:delText xml:space="preserve">        </w:delText>
              </w:r>
              <w:r w:rsidR="00D87BB2" w:rsidRPr="005A0097" w:rsidDel="00046F53">
                <w:rPr>
                  <w:i/>
                  <w:iCs/>
                  <w:color w:val="A9B7C6"/>
                  <w:szCs w:val="28"/>
                  <w:lang w:val="en-US"/>
                  <w:rPrChange w:id="9465" w:author="Пользователь" w:date="2022-12-22T02:42:00Z">
                    <w:rPr>
                      <w:i/>
                      <w:iCs/>
                      <w:color w:val="A9B7C6"/>
                      <w:lang w:val="en-US"/>
                    </w:rPr>
                  </w:rPrChange>
                </w:rPr>
                <w:delText>createHeaderCell</w:delText>
              </w:r>
              <w:r w:rsidR="00D87BB2" w:rsidRPr="005A0097" w:rsidDel="00046F53">
                <w:rPr>
                  <w:color w:val="A9B7C6"/>
                  <w:szCs w:val="28"/>
                  <w:lang w:val="en-US"/>
                  <w:rPrChange w:id="9466" w:author="Пользователь" w:date="2022-12-22T02:42:00Z">
                    <w:rPr>
                      <w:color w:val="A9B7C6"/>
                      <w:lang w:val="en-US"/>
                    </w:rPr>
                  </w:rPrChange>
                </w:rPr>
                <w:delText>(row</w:delText>
              </w:r>
              <w:r w:rsidR="00D87BB2" w:rsidRPr="005A0097" w:rsidDel="00046F53">
                <w:rPr>
                  <w:color w:val="CC7832"/>
                  <w:szCs w:val="28"/>
                  <w:lang w:val="en-US"/>
                  <w:rPrChange w:id="9467" w:author="Пользователь" w:date="2022-12-22T02:42:00Z">
                    <w:rPr>
                      <w:color w:val="CC7832"/>
                      <w:lang w:val="en-US"/>
                    </w:rPr>
                  </w:rPrChange>
                </w:rPr>
                <w:delText xml:space="preserve">, </w:delText>
              </w:r>
              <w:r w:rsidR="00D87BB2" w:rsidRPr="005A0097" w:rsidDel="00046F53">
                <w:rPr>
                  <w:color w:val="6897BB"/>
                  <w:szCs w:val="28"/>
                  <w:lang w:val="en-US"/>
                  <w:rPrChange w:id="9468" w:author="Пользователь" w:date="2022-12-22T02:42:00Z">
                    <w:rPr>
                      <w:color w:val="6897BB"/>
                      <w:lang w:val="en-US"/>
                    </w:rPr>
                  </w:rPrChange>
                </w:rPr>
                <w:delText>5</w:delText>
              </w:r>
              <w:r w:rsidR="00D87BB2" w:rsidRPr="005A0097" w:rsidDel="00046F53">
                <w:rPr>
                  <w:color w:val="CC7832"/>
                  <w:szCs w:val="28"/>
                  <w:lang w:val="en-US"/>
                  <w:rPrChange w:id="9469" w:author="Пользователь" w:date="2022-12-22T02:42:00Z">
                    <w:rPr>
                      <w:color w:val="CC7832"/>
                      <w:lang w:val="en-US"/>
                    </w:rPr>
                  </w:rPrChange>
                </w:rPr>
                <w:delText xml:space="preserve">, </w:delText>
              </w:r>
              <w:r w:rsidR="00D87BB2" w:rsidRPr="005A0097" w:rsidDel="00046F53">
                <w:rPr>
                  <w:color w:val="6A8759"/>
                  <w:szCs w:val="28"/>
                  <w:lang w:val="en-US"/>
                  <w:rPrChange w:id="9470" w:author="Пользователь" w:date="2022-12-22T02:42:00Z">
                    <w:rPr>
                      <w:color w:val="6A8759"/>
                      <w:lang w:val="en-US"/>
                    </w:rPr>
                  </w:rPrChange>
                </w:rPr>
                <w:delText>"Calories"</w:delText>
              </w:r>
              <w:r w:rsidR="00D87BB2" w:rsidRPr="005A0097" w:rsidDel="00046F53">
                <w:rPr>
                  <w:color w:val="A9B7C6"/>
                  <w:szCs w:val="28"/>
                  <w:lang w:val="en-US"/>
                  <w:rPrChange w:id="9471" w:author="Пользователь" w:date="2022-12-22T02:42:00Z">
                    <w:rPr>
                      <w:color w:val="A9B7C6"/>
                      <w:lang w:val="en-US"/>
                    </w:rPr>
                  </w:rPrChange>
                </w:rPr>
                <w:delText>)</w:delText>
              </w:r>
              <w:r w:rsidR="00D87BB2" w:rsidRPr="005A0097" w:rsidDel="00046F53">
                <w:rPr>
                  <w:color w:val="CC7832"/>
                  <w:szCs w:val="28"/>
                  <w:lang w:val="en-US"/>
                  <w:rPrChange w:id="9472" w:author="Пользователь" w:date="2022-12-22T02:42:00Z">
                    <w:rPr>
                      <w:color w:val="CC7832"/>
                      <w:lang w:val="en-US"/>
                    </w:rPr>
                  </w:rPrChange>
                </w:rPr>
                <w:delText>;</w:delText>
              </w:r>
              <w:r w:rsidR="00D87BB2" w:rsidRPr="005A0097" w:rsidDel="00046F53">
                <w:rPr>
                  <w:color w:val="CC7832"/>
                  <w:szCs w:val="28"/>
                  <w:lang w:val="en-US"/>
                  <w:rPrChange w:id="9473" w:author="Пользователь" w:date="2022-12-22T02:42:00Z">
                    <w:rPr>
                      <w:color w:val="CC7832"/>
                      <w:lang w:val="en-US"/>
                    </w:rPr>
                  </w:rPrChange>
                </w:rPr>
                <w:br/>
                <w:delText xml:space="preserve">        </w:delText>
              </w:r>
              <w:r w:rsidR="00D87BB2" w:rsidRPr="005A0097" w:rsidDel="00046F53">
                <w:rPr>
                  <w:color w:val="A9B7C6"/>
                  <w:szCs w:val="28"/>
                  <w:lang w:val="en-US"/>
                  <w:rPrChange w:id="9474" w:author="Пользователь" w:date="2022-12-22T02:42:00Z">
                    <w:rPr>
                      <w:color w:val="A9B7C6"/>
                      <w:lang w:val="en-US"/>
                    </w:rPr>
                  </w:rPrChange>
                </w:rPr>
                <w:delText>LocalDate date</w:delText>
              </w:r>
              <w:r w:rsidR="00D87BB2" w:rsidRPr="005A0097" w:rsidDel="00046F53">
                <w:rPr>
                  <w:color w:val="CC7832"/>
                  <w:szCs w:val="28"/>
                  <w:lang w:val="en-US"/>
                  <w:rPrChange w:id="9475" w:author="Пользователь" w:date="2022-12-22T02:42:00Z">
                    <w:rPr>
                      <w:color w:val="CC7832"/>
                      <w:lang w:val="en-US"/>
                    </w:rPr>
                  </w:rPrChange>
                </w:rPr>
                <w:delText>;</w:delText>
              </w:r>
              <w:r w:rsidR="00D87BB2" w:rsidRPr="005A0097" w:rsidDel="00046F53">
                <w:rPr>
                  <w:color w:val="CC7832"/>
                  <w:szCs w:val="28"/>
                  <w:lang w:val="en-US"/>
                  <w:rPrChange w:id="9476" w:author="Пользователь" w:date="2022-12-22T02:42:00Z">
                    <w:rPr>
                      <w:color w:val="CC7832"/>
                      <w:lang w:val="en-US"/>
                    </w:rPr>
                  </w:rPrChange>
                </w:rPr>
                <w:br/>
                <w:delText xml:space="preserve">        </w:delText>
              </w:r>
              <w:r w:rsidR="00D87BB2" w:rsidRPr="005A0097" w:rsidDel="00046F53">
                <w:rPr>
                  <w:color w:val="A9B7C6"/>
                  <w:szCs w:val="28"/>
                  <w:lang w:val="en-US"/>
                  <w:rPrChange w:id="9477" w:author="Пользователь" w:date="2022-12-22T02:42:00Z">
                    <w:rPr>
                      <w:color w:val="A9B7C6"/>
                      <w:lang w:val="en-US"/>
                    </w:rPr>
                  </w:rPrChange>
                </w:rPr>
                <w:delText>String sDate</w:delText>
              </w:r>
              <w:r w:rsidR="00D87BB2" w:rsidRPr="005A0097" w:rsidDel="00046F53">
                <w:rPr>
                  <w:color w:val="CC7832"/>
                  <w:szCs w:val="28"/>
                  <w:lang w:val="en-US"/>
                  <w:rPrChange w:id="9478" w:author="Пользователь" w:date="2022-12-22T02:42:00Z">
                    <w:rPr>
                      <w:color w:val="CC7832"/>
                      <w:lang w:val="en-US"/>
                    </w:rPr>
                  </w:rPrChange>
                </w:rPr>
                <w:delText>;</w:delText>
              </w:r>
              <w:r w:rsidR="00D87BB2" w:rsidRPr="005A0097" w:rsidDel="00046F53">
                <w:rPr>
                  <w:color w:val="CC7832"/>
                  <w:szCs w:val="28"/>
                  <w:lang w:val="en-US"/>
                  <w:rPrChange w:id="9479" w:author="Пользователь" w:date="2022-12-22T02:42:00Z">
                    <w:rPr>
                      <w:color w:val="CC7832"/>
                      <w:lang w:val="en-US"/>
                    </w:rPr>
                  </w:rPrChange>
                </w:rPr>
                <w:br/>
                <w:delText xml:space="preserve">        </w:delText>
              </w:r>
              <w:r w:rsidR="00D87BB2" w:rsidRPr="005A0097" w:rsidDel="00046F53">
                <w:rPr>
                  <w:color w:val="808080"/>
                  <w:szCs w:val="28"/>
                  <w:lang w:val="en-US"/>
                  <w:rPrChange w:id="9480" w:author="Пользователь" w:date="2022-12-22T02:42:00Z">
                    <w:rPr>
                      <w:color w:val="808080"/>
                      <w:lang w:val="en-US"/>
                    </w:rPr>
                  </w:rPrChange>
                </w:rPr>
                <w:delText>//</w:delText>
              </w:r>
              <w:r w:rsidR="00D87BB2" w:rsidRPr="005A0097" w:rsidDel="00046F53">
                <w:rPr>
                  <w:color w:val="808080"/>
                  <w:szCs w:val="28"/>
                  <w:rPrChange w:id="9481" w:author="Пользователь" w:date="2022-12-22T02:42:00Z">
                    <w:rPr>
                      <w:color w:val="808080"/>
                    </w:rPr>
                  </w:rPrChange>
                </w:rPr>
                <w:delText>Создание</w:delText>
              </w:r>
              <w:r w:rsidR="00D87BB2" w:rsidRPr="005A0097" w:rsidDel="00046F53">
                <w:rPr>
                  <w:color w:val="808080"/>
                  <w:szCs w:val="28"/>
                  <w:lang w:val="en-US"/>
                  <w:rPrChange w:id="9482" w:author="Пользователь" w:date="2022-12-22T02:42:00Z">
                    <w:rPr>
                      <w:color w:val="808080"/>
                      <w:lang w:val="en-US"/>
                    </w:rPr>
                  </w:rPrChange>
                </w:rPr>
                <w:delText xml:space="preserve"> </w:delText>
              </w:r>
              <w:r w:rsidR="00D87BB2" w:rsidRPr="005A0097" w:rsidDel="00046F53">
                <w:rPr>
                  <w:color w:val="808080"/>
                  <w:szCs w:val="28"/>
                  <w:rPrChange w:id="9483" w:author="Пользователь" w:date="2022-12-22T02:42:00Z">
                    <w:rPr>
                      <w:color w:val="808080"/>
                    </w:rPr>
                  </w:rPrChange>
                </w:rPr>
                <w:delText>строк</w:delText>
              </w:r>
              <w:r w:rsidR="00D87BB2" w:rsidRPr="005A0097" w:rsidDel="00046F53">
                <w:rPr>
                  <w:color w:val="808080"/>
                  <w:szCs w:val="28"/>
                  <w:lang w:val="en-US"/>
                  <w:rPrChange w:id="9484" w:author="Пользователь" w:date="2022-12-22T02:42:00Z">
                    <w:rPr>
                      <w:color w:val="808080"/>
                      <w:lang w:val="en-US"/>
                    </w:rPr>
                  </w:rPrChange>
                </w:rPr>
                <w:delText xml:space="preserve"> </w:delText>
              </w:r>
              <w:r w:rsidR="00D87BB2" w:rsidRPr="005A0097" w:rsidDel="00046F53">
                <w:rPr>
                  <w:color w:val="808080"/>
                  <w:szCs w:val="28"/>
                  <w:rPrChange w:id="9485" w:author="Пользователь" w:date="2022-12-22T02:42:00Z">
                    <w:rPr>
                      <w:color w:val="808080"/>
                    </w:rPr>
                  </w:rPrChange>
                </w:rPr>
                <w:delText>с</w:delText>
              </w:r>
              <w:r w:rsidR="00D87BB2" w:rsidRPr="005A0097" w:rsidDel="00046F53">
                <w:rPr>
                  <w:color w:val="808080"/>
                  <w:szCs w:val="28"/>
                  <w:lang w:val="en-US"/>
                  <w:rPrChange w:id="9486" w:author="Пользователь" w:date="2022-12-22T02:42:00Z">
                    <w:rPr>
                      <w:color w:val="808080"/>
                      <w:lang w:val="en-US"/>
                    </w:rPr>
                  </w:rPrChange>
                </w:rPr>
                <w:delText xml:space="preserve"> </w:delText>
              </w:r>
              <w:r w:rsidR="00D87BB2" w:rsidRPr="005A0097" w:rsidDel="00046F53">
                <w:rPr>
                  <w:color w:val="808080"/>
                  <w:szCs w:val="28"/>
                  <w:rPrChange w:id="9487" w:author="Пользователь" w:date="2022-12-22T02:42:00Z">
                    <w:rPr>
                      <w:color w:val="808080"/>
                    </w:rPr>
                  </w:rPrChange>
                </w:rPr>
                <w:delText>информацией</w:delText>
              </w:r>
              <w:r w:rsidR="00D87BB2" w:rsidRPr="005A0097" w:rsidDel="00046F53">
                <w:rPr>
                  <w:color w:val="808080"/>
                  <w:szCs w:val="28"/>
                  <w:lang w:val="en-US"/>
                  <w:rPrChange w:id="9488" w:author="Пользователь" w:date="2022-12-22T02:42:00Z">
                    <w:rPr>
                      <w:color w:val="808080"/>
                      <w:lang w:val="en-US"/>
                    </w:rPr>
                  </w:rPrChange>
                </w:rPr>
                <w:delText xml:space="preserve"> </w:delText>
              </w:r>
              <w:r w:rsidR="00D87BB2" w:rsidRPr="005A0097" w:rsidDel="00046F53">
                <w:rPr>
                  <w:color w:val="808080"/>
                  <w:szCs w:val="28"/>
                  <w:rPrChange w:id="9489" w:author="Пользователь" w:date="2022-12-22T02:42:00Z">
                    <w:rPr>
                      <w:color w:val="808080"/>
                    </w:rPr>
                  </w:rPrChange>
                </w:rPr>
                <w:delText>по</w:delText>
              </w:r>
              <w:r w:rsidR="00D87BB2" w:rsidRPr="005A0097" w:rsidDel="00046F53">
                <w:rPr>
                  <w:color w:val="808080"/>
                  <w:szCs w:val="28"/>
                  <w:lang w:val="en-US"/>
                  <w:rPrChange w:id="9490" w:author="Пользователь" w:date="2022-12-22T02:42:00Z">
                    <w:rPr>
                      <w:color w:val="808080"/>
                      <w:lang w:val="en-US"/>
                    </w:rPr>
                  </w:rPrChange>
                </w:rPr>
                <w:delText xml:space="preserve"> </w:delText>
              </w:r>
              <w:r w:rsidR="00D87BB2" w:rsidRPr="005A0097" w:rsidDel="00046F53">
                <w:rPr>
                  <w:color w:val="808080"/>
                  <w:szCs w:val="28"/>
                  <w:rPrChange w:id="9491" w:author="Пользователь" w:date="2022-12-22T02:42:00Z">
                    <w:rPr>
                      <w:color w:val="808080"/>
                    </w:rPr>
                  </w:rPrChange>
                </w:rPr>
                <w:delText>еде</w:delText>
              </w:r>
              <w:r w:rsidR="00D87BB2" w:rsidRPr="005A0097" w:rsidDel="00046F53">
                <w:rPr>
                  <w:color w:val="808080"/>
                  <w:szCs w:val="28"/>
                  <w:lang w:val="en-US"/>
                  <w:rPrChange w:id="9492" w:author="Пользователь" w:date="2022-12-22T02:42:00Z">
                    <w:rPr>
                      <w:color w:val="808080"/>
                      <w:lang w:val="en-US"/>
                    </w:rPr>
                  </w:rPrChange>
                </w:rPr>
                <w:delText>.</w:delText>
              </w:r>
              <w:r w:rsidR="00D87BB2" w:rsidRPr="005A0097" w:rsidDel="00046F53">
                <w:rPr>
                  <w:color w:val="808080"/>
                  <w:szCs w:val="28"/>
                  <w:lang w:val="en-US"/>
                  <w:rPrChange w:id="9493" w:author="Пользователь" w:date="2022-12-22T02:42:00Z">
                    <w:rPr>
                      <w:color w:val="808080"/>
                      <w:lang w:val="en-US"/>
                    </w:rPr>
                  </w:rPrChange>
                </w:rPr>
                <w:br/>
                <w:delText xml:space="preserve">        </w:delText>
              </w:r>
              <w:r w:rsidR="00D87BB2" w:rsidRPr="005A0097" w:rsidDel="00046F53">
                <w:rPr>
                  <w:color w:val="CC7832"/>
                  <w:szCs w:val="28"/>
                  <w:lang w:val="en-US"/>
                  <w:rPrChange w:id="9494" w:author="Пользователь" w:date="2022-12-22T02:42:00Z">
                    <w:rPr>
                      <w:color w:val="CC7832"/>
                      <w:lang w:val="en-US"/>
                    </w:rPr>
                  </w:rPrChange>
                </w:rPr>
                <w:delText xml:space="preserve">for </w:delText>
              </w:r>
              <w:r w:rsidR="00D87BB2" w:rsidRPr="005A0097" w:rsidDel="00046F53">
                <w:rPr>
                  <w:color w:val="A9B7C6"/>
                  <w:szCs w:val="28"/>
                  <w:lang w:val="en-US"/>
                  <w:rPrChange w:id="9495" w:author="Пользователь" w:date="2022-12-22T02:42:00Z">
                    <w:rPr>
                      <w:color w:val="A9B7C6"/>
                      <w:lang w:val="en-US"/>
                    </w:rPr>
                  </w:rPrChange>
                </w:rPr>
                <w:delText>(CFood food:timeInterval.getFoods()) {</w:delText>
              </w:r>
              <w:r w:rsidR="00D87BB2" w:rsidRPr="005A0097" w:rsidDel="00046F53">
                <w:rPr>
                  <w:color w:val="A9B7C6"/>
                  <w:szCs w:val="28"/>
                  <w:lang w:val="en-US"/>
                  <w:rPrChange w:id="9496" w:author="Пользователь" w:date="2022-12-22T02:42:00Z">
                    <w:rPr>
                      <w:color w:val="A9B7C6"/>
                      <w:lang w:val="en-US"/>
                    </w:rPr>
                  </w:rPrChange>
                </w:rPr>
                <w:br/>
                <w:delText xml:space="preserve">            row = table.createRow()</w:delText>
              </w:r>
              <w:r w:rsidR="00D87BB2" w:rsidRPr="005A0097" w:rsidDel="00046F53">
                <w:rPr>
                  <w:color w:val="CC7832"/>
                  <w:szCs w:val="28"/>
                  <w:lang w:val="en-US"/>
                  <w:rPrChange w:id="9497" w:author="Пользователь" w:date="2022-12-22T02:42:00Z">
                    <w:rPr>
                      <w:color w:val="CC7832"/>
                      <w:lang w:val="en-US"/>
                    </w:rPr>
                  </w:rPrChange>
                </w:rPr>
                <w:delText>;</w:delText>
              </w:r>
              <w:r w:rsidR="00D87BB2" w:rsidRPr="005A0097" w:rsidDel="00046F53">
                <w:rPr>
                  <w:color w:val="CC7832"/>
                  <w:szCs w:val="28"/>
                  <w:lang w:val="en-US"/>
                  <w:rPrChange w:id="9498" w:author="Пользователь" w:date="2022-12-22T02:42:00Z">
                    <w:rPr>
                      <w:color w:val="CC7832"/>
                      <w:lang w:val="en-US"/>
                    </w:rPr>
                  </w:rPrChange>
                </w:rPr>
                <w:br/>
                <w:delText xml:space="preserve">            </w:delText>
              </w:r>
              <w:r w:rsidR="00D87BB2" w:rsidRPr="005A0097" w:rsidDel="00046F53">
                <w:rPr>
                  <w:color w:val="A9B7C6"/>
                  <w:szCs w:val="28"/>
                  <w:lang w:val="en-US"/>
                  <w:rPrChange w:id="9499" w:author="Пользователь" w:date="2022-12-22T02:42:00Z">
                    <w:rPr>
                      <w:color w:val="A9B7C6"/>
                      <w:lang w:val="en-US"/>
                    </w:rPr>
                  </w:rPrChange>
                </w:rPr>
                <w:delText>date = food.getTime().getDate()</w:delText>
              </w:r>
              <w:r w:rsidR="00D87BB2" w:rsidRPr="005A0097" w:rsidDel="00046F53">
                <w:rPr>
                  <w:color w:val="CC7832"/>
                  <w:szCs w:val="28"/>
                  <w:lang w:val="en-US"/>
                  <w:rPrChange w:id="9500" w:author="Пользователь" w:date="2022-12-22T02:42:00Z">
                    <w:rPr>
                      <w:color w:val="CC7832"/>
                      <w:lang w:val="en-US"/>
                    </w:rPr>
                  </w:rPrChange>
                </w:rPr>
                <w:delText>;</w:delText>
              </w:r>
              <w:r w:rsidR="00D87BB2" w:rsidRPr="005A0097" w:rsidDel="00046F53">
                <w:rPr>
                  <w:color w:val="CC7832"/>
                  <w:szCs w:val="28"/>
                  <w:lang w:val="en-US"/>
                  <w:rPrChange w:id="9501" w:author="Пользователь" w:date="2022-12-22T02:42:00Z">
                    <w:rPr>
                      <w:color w:val="CC7832"/>
                      <w:lang w:val="en-US"/>
                    </w:rPr>
                  </w:rPrChange>
                </w:rPr>
                <w:br/>
                <w:delText xml:space="preserve">            if </w:delText>
              </w:r>
              <w:r w:rsidR="00D87BB2" w:rsidRPr="005A0097" w:rsidDel="00046F53">
                <w:rPr>
                  <w:color w:val="A9B7C6"/>
                  <w:szCs w:val="28"/>
                  <w:lang w:val="en-US"/>
                  <w:rPrChange w:id="9502" w:author="Пользователь" w:date="2022-12-22T02:42:00Z">
                    <w:rPr>
                      <w:color w:val="A9B7C6"/>
                      <w:lang w:val="en-US"/>
                    </w:rPr>
                  </w:rPrChange>
                </w:rPr>
                <w:delText>(date==</w:delText>
              </w:r>
              <w:r w:rsidR="00D87BB2" w:rsidRPr="005A0097" w:rsidDel="00046F53">
                <w:rPr>
                  <w:color w:val="CC7832"/>
                  <w:szCs w:val="28"/>
                  <w:lang w:val="en-US"/>
                  <w:rPrChange w:id="9503" w:author="Пользователь" w:date="2022-12-22T02:42:00Z">
                    <w:rPr>
                      <w:color w:val="CC7832"/>
                      <w:lang w:val="en-US"/>
                    </w:rPr>
                  </w:rPrChange>
                </w:rPr>
                <w:delText>null</w:delText>
              </w:r>
              <w:r w:rsidR="00D87BB2" w:rsidRPr="005A0097" w:rsidDel="00046F53">
                <w:rPr>
                  <w:color w:val="A9B7C6"/>
                  <w:szCs w:val="28"/>
                  <w:lang w:val="en-US"/>
                  <w:rPrChange w:id="9504" w:author="Пользователь" w:date="2022-12-22T02:42:00Z">
                    <w:rPr>
                      <w:color w:val="A9B7C6"/>
                      <w:lang w:val="en-US"/>
                    </w:rPr>
                  </w:rPrChange>
                </w:rPr>
                <w:delText>)</w:delText>
              </w:r>
              <w:r w:rsidR="00D87BB2" w:rsidRPr="005A0097" w:rsidDel="00046F53">
                <w:rPr>
                  <w:color w:val="A9B7C6"/>
                  <w:szCs w:val="28"/>
                  <w:lang w:val="en-US"/>
                  <w:rPrChange w:id="9505" w:author="Пользователь" w:date="2022-12-22T02:42:00Z">
                    <w:rPr>
                      <w:color w:val="A9B7C6"/>
                      <w:lang w:val="en-US"/>
                    </w:rPr>
                  </w:rPrChange>
                </w:rPr>
                <w:br/>
                <w:delText xml:space="preserve">                sDate = </w:delText>
              </w:r>
              <w:r w:rsidR="00D87BB2" w:rsidRPr="005A0097" w:rsidDel="00046F53">
                <w:rPr>
                  <w:color w:val="6A8759"/>
                  <w:szCs w:val="28"/>
                  <w:lang w:val="en-US"/>
                  <w:rPrChange w:id="9506" w:author="Пользователь" w:date="2022-12-22T02:42:00Z">
                    <w:rPr>
                      <w:color w:val="6A8759"/>
                      <w:lang w:val="en-US"/>
                    </w:rPr>
                  </w:rPrChange>
                </w:rPr>
                <w:delText>""</w:delText>
              </w:r>
              <w:r w:rsidR="00D87BB2" w:rsidRPr="005A0097" w:rsidDel="00046F53">
                <w:rPr>
                  <w:color w:val="CC7832"/>
                  <w:szCs w:val="28"/>
                  <w:lang w:val="en-US"/>
                  <w:rPrChange w:id="9507" w:author="Пользователь" w:date="2022-12-22T02:42:00Z">
                    <w:rPr>
                      <w:color w:val="CC7832"/>
                      <w:lang w:val="en-US"/>
                    </w:rPr>
                  </w:rPrChange>
                </w:rPr>
                <w:delText>;</w:delText>
              </w:r>
              <w:r w:rsidR="00D87BB2" w:rsidRPr="005A0097" w:rsidDel="00046F53">
                <w:rPr>
                  <w:color w:val="CC7832"/>
                  <w:szCs w:val="28"/>
                  <w:lang w:val="en-US"/>
                  <w:rPrChange w:id="9508" w:author="Пользователь" w:date="2022-12-22T02:42:00Z">
                    <w:rPr>
                      <w:color w:val="CC7832"/>
                      <w:lang w:val="en-US"/>
                    </w:rPr>
                  </w:rPrChange>
                </w:rPr>
                <w:br/>
                <w:delText xml:space="preserve">            else</w:delText>
              </w:r>
              <w:r w:rsidR="00D87BB2" w:rsidRPr="005A0097" w:rsidDel="00046F53">
                <w:rPr>
                  <w:color w:val="CC7832"/>
                  <w:szCs w:val="28"/>
                  <w:lang w:val="en-US"/>
                  <w:rPrChange w:id="9509" w:author="Пользователь" w:date="2022-12-22T02:42:00Z">
                    <w:rPr>
                      <w:color w:val="CC7832"/>
                      <w:lang w:val="en-US"/>
                    </w:rPr>
                  </w:rPrChange>
                </w:rPr>
                <w:br/>
                <w:delText xml:space="preserve">                </w:delText>
              </w:r>
              <w:r w:rsidR="00D87BB2" w:rsidRPr="005A0097" w:rsidDel="00046F53">
                <w:rPr>
                  <w:color w:val="A9B7C6"/>
                  <w:szCs w:val="28"/>
                  <w:lang w:val="en-US"/>
                  <w:rPrChange w:id="9510" w:author="Пользователь" w:date="2022-12-22T02:42:00Z">
                    <w:rPr>
                      <w:color w:val="A9B7C6"/>
                      <w:lang w:val="en-US"/>
                    </w:rPr>
                  </w:rPrChange>
                </w:rPr>
                <w:delText>sDate = date.format(</w:delText>
              </w:r>
              <w:r w:rsidR="00D87BB2" w:rsidRPr="005A0097" w:rsidDel="00046F53">
                <w:rPr>
                  <w:i/>
                  <w:iCs/>
                  <w:color w:val="9876AA"/>
                  <w:szCs w:val="28"/>
                  <w:lang w:val="en-US"/>
                  <w:rPrChange w:id="9511" w:author="Пользователь" w:date="2022-12-22T02:42:00Z">
                    <w:rPr>
                      <w:i/>
                      <w:iCs/>
                      <w:color w:val="9876AA"/>
                      <w:lang w:val="en-US"/>
                    </w:rPr>
                  </w:rPrChange>
                </w:rPr>
                <w:delText>formatter</w:delText>
              </w:r>
              <w:r w:rsidR="00D87BB2" w:rsidRPr="005A0097" w:rsidDel="00046F53">
                <w:rPr>
                  <w:color w:val="A9B7C6"/>
                  <w:szCs w:val="28"/>
                  <w:lang w:val="en-US"/>
                  <w:rPrChange w:id="9512" w:author="Пользователь" w:date="2022-12-22T02:42:00Z">
                    <w:rPr>
                      <w:color w:val="A9B7C6"/>
                      <w:lang w:val="en-US"/>
                    </w:rPr>
                  </w:rPrChange>
                </w:rPr>
                <w:delText>)</w:delText>
              </w:r>
              <w:r w:rsidR="00D87BB2" w:rsidRPr="005A0097" w:rsidDel="00046F53">
                <w:rPr>
                  <w:color w:val="CC7832"/>
                  <w:szCs w:val="28"/>
                  <w:lang w:val="en-US"/>
                  <w:rPrChange w:id="9513" w:author="Пользователь" w:date="2022-12-22T02:42:00Z">
                    <w:rPr>
                      <w:color w:val="CC7832"/>
                      <w:lang w:val="en-US"/>
                    </w:rPr>
                  </w:rPrChange>
                </w:rPr>
                <w:delText>;</w:delText>
              </w:r>
              <w:r w:rsidR="00D87BB2" w:rsidRPr="005A0097" w:rsidDel="00046F53">
                <w:rPr>
                  <w:color w:val="CC7832"/>
                  <w:szCs w:val="28"/>
                  <w:lang w:val="en-US"/>
                  <w:rPrChange w:id="9514" w:author="Пользователь" w:date="2022-12-22T02:42:00Z">
                    <w:rPr>
                      <w:color w:val="CC7832"/>
                      <w:lang w:val="en-US"/>
                    </w:rPr>
                  </w:rPrChange>
                </w:rPr>
                <w:br/>
                <w:delText xml:space="preserve">            </w:delText>
              </w:r>
              <w:r w:rsidR="00D87BB2" w:rsidRPr="005A0097" w:rsidDel="00046F53">
                <w:rPr>
                  <w:color w:val="A9B7C6"/>
                  <w:szCs w:val="28"/>
                  <w:lang w:val="en-US"/>
                  <w:rPrChange w:id="9515" w:author="Пользователь" w:date="2022-12-22T02:42:00Z">
                    <w:rPr>
                      <w:color w:val="A9B7C6"/>
                      <w:lang w:val="en-US"/>
                    </w:rPr>
                  </w:rPrChange>
                </w:rPr>
                <w:delText>row.getCell(</w:delText>
              </w:r>
              <w:r w:rsidR="00D87BB2" w:rsidRPr="005A0097" w:rsidDel="00046F53">
                <w:rPr>
                  <w:color w:val="6897BB"/>
                  <w:szCs w:val="28"/>
                  <w:lang w:val="en-US"/>
                  <w:rPrChange w:id="9516" w:author="Пользователь" w:date="2022-12-22T02:42:00Z">
                    <w:rPr>
                      <w:color w:val="6897BB"/>
                      <w:lang w:val="en-US"/>
                    </w:rPr>
                  </w:rPrChange>
                </w:rPr>
                <w:delText>0</w:delText>
              </w:r>
              <w:r w:rsidR="00D87BB2" w:rsidRPr="005A0097" w:rsidDel="00046F53">
                <w:rPr>
                  <w:color w:val="A9B7C6"/>
                  <w:szCs w:val="28"/>
                  <w:lang w:val="en-US"/>
                  <w:rPrChange w:id="9517" w:author="Пользователь" w:date="2022-12-22T02:42:00Z">
                    <w:rPr>
                      <w:color w:val="A9B7C6"/>
                      <w:lang w:val="en-US"/>
                    </w:rPr>
                  </w:rPrChange>
                </w:rPr>
                <w:delText>).setText(sDate)</w:delText>
              </w:r>
              <w:r w:rsidR="00D87BB2" w:rsidRPr="005A0097" w:rsidDel="00046F53">
                <w:rPr>
                  <w:color w:val="CC7832"/>
                  <w:szCs w:val="28"/>
                  <w:lang w:val="en-US"/>
                  <w:rPrChange w:id="9518" w:author="Пользователь" w:date="2022-12-22T02:42:00Z">
                    <w:rPr>
                      <w:color w:val="CC7832"/>
                      <w:lang w:val="en-US"/>
                    </w:rPr>
                  </w:rPrChange>
                </w:rPr>
                <w:delText>;</w:delText>
              </w:r>
              <w:r w:rsidR="00D87BB2" w:rsidRPr="005A0097" w:rsidDel="00046F53">
                <w:rPr>
                  <w:color w:val="CC7832"/>
                  <w:szCs w:val="28"/>
                  <w:lang w:val="en-US"/>
                  <w:rPrChange w:id="9519" w:author="Пользователь" w:date="2022-12-22T02:42:00Z">
                    <w:rPr>
                      <w:color w:val="CC7832"/>
                      <w:lang w:val="en-US"/>
                    </w:rPr>
                  </w:rPrChange>
                </w:rPr>
                <w:br/>
                <w:delText xml:space="preserve">            </w:delText>
              </w:r>
              <w:r w:rsidR="00D87BB2" w:rsidRPr="005A0097" w:rsidDel="00046F53">
                <w:rPr>
                  <w:color w:val="A9B7C6"/>
                  <w:szCs w:val="28"/>
                  <w:lang w:val="en-US"/>
                  <w:rPrChange w:id="9520" w:author="Пользователь" w:date="2022-12-22T02:42:00Z">
                    <w:rPr>
                      <w:color w:val="A9B7C6"/>
                      <w:lang w:val="en-US"/>
                    </w:rPr>
                  </w:rPrChange>
                </w:rPr>
                <w:delText>row.getCell(</w:delText>
              </w:r>
              <w:r w:rsidR="00D87BB2" w:rsidRPr="005A0097" w:rsidDel="00046F53">
                <w:rPr>
                  <w:color w:val="6897BB"/>
                  <w:szCs w:val="28"/>
                  <w:lang w:val="en-US"/>
                  <w:rPrChange w:id="9521" w:author="Пользователь" w:date="2022-12-22T02:42:00Z">
                    <w:rPr>
                      <w:color w:val="6897BB"/>
                      <w:lang w:val="en-US"/>
                    </w:rPr>
                  </w:rPrChange>
                </w:rPr>
                <w:delText>1</w:delText>
              </w:r>
              <w:r w:rsidR="00D87BB2" w:rsidRPr="005A0097" w:rsidDel="00046F53">
                <w:rPr>
                  <w:color w:val="A9B7C6"/>
                  <w:szCs w:val="28"/>
                  <w:lang w:val="en-US"/>
                  <w:rPrChange w:id="9522" w:author="Пользователь" w:date="2022-12-22T02:42:00Z">
                    <w:rPr>
                      <w:color w:val="A9B7C6"/>
                      <w:lang w:val="en-US"/>
                    </w:rPr>
                  </w:rPrChange>
                </w:rPr>
                <w:delText>).setText(food.getTime().getDay())</w:delText>
              </w:r>
              <w:r w:rsidR="00D87BB2" w:rsidRPr="005A0097" w:rsidDel="00046F53">
                <w:rPr>
                  <w:color w:val="CC7832"/>
                  <w:szCs w:val="28"/>
                  <w:lang w:val="en-US"/>
                  <w:rPrChange w:id="9523" w:author="Пользователь" w:date="2022-12-22T02:42:00Z">
                    <w:rPr>
                      <w:color w:val="CC7832"/>
                      <w:lang w:val="en-US"/>
                    </w:rPr>
                  </w:rPrChange>
                </w:rPr>
                <w:delText>;</w:delText>
              </w:r>
              <w:r w:rsidR="00D87BB2" w:rsidRPr="005A0097" w:rsidDel="00046F53">
                <w:rPr>
                  <w:color w:val="CC7832"/>
                  <w:szCs w:val="28"/>
                  <w:lang w:val="en-US"/>
                  <w:rPrChange w:id="9524" w:author="Пользователь" w:date="2022-12-22T02:42:00Z">
                    <w:rPr>
                      <w:color w:val="CC7832"/>
                      <w:lang w:val="en-US"/>
                    </w:rPr>
                  </w:rPrChange>
                </w:rPr>
                <w:br/>
                <w:delText xml:space="preserve">            </w:delText>
              </w:r>
              <w:r w:rsidR="00D87BB2" w:rsidRPr="005A0097" w:rsidDel="00046F53">
                <w:rPr>
                  <w:color w:val="A9B7C6"/>
                  <w:szCs w:val="28"/>
                  <w:lang w:val="en-US"/>
                  <w:rPrChange w:id="9525" w:author="Пользователь" w:date="2022-12-22T02:42:00Z">
                    <w:rPr>
                      <w:color w:val="A9B7C6"/>
                      <w:lang w:val="en-US"/>
                    </w:rPr>
                  </w:rPrChange>
                </w:rPr>
                <w:delText>row.getCell(</w:delText>
              </w:r>
              <w:r w:rsidR="00D87BB2" w:rsidRPr="005A0097" w:rsidDel="00046F53">
                <w:rPr>
                  <w:color w:val="6897BB"/>
                  <w:szCs w:val="28"/>
                  <w:lang w:val="en-US"/>
                  <w:rPrChange w:id="9526" w:author="Пользователь" w:date="2022-12-22T02:42:00Z">
                    <w:rPr>
                      <w:color w:val="6897BB"/>
                      <w:lang w:val="en-US"/>
                    </w:rPr>
                  </w:rPrChange>
                </w:rPr>
                <w:delText>2</w:delText>
              </w:r>
              <w:r w:rsidR="00D87BB2" w:rsidRPr="005A0097" w:rsidDel="00046F53">
                <w:rPr>
                  <w:color w:val="A9B7C6"/>
                  <w:szCs w:val="28"/>
                  <w:lang w:val="en-US"/>
                  <w:rPrChange w:id="9527" w:author="Пользователь" w:date="2022-12-22T02:42:00Z">
                    <w:rPr>
                      <w:color w:val="A9B7C6"/>
                      <w:lang w:val="en-US"/>
                    </w:rPr>
                  </w:rPrChange>
                </w:rPr>
                <w:delText>).setText(food.getTimeInterval().getName())</w:delText>
              </w:r>
              <w:r w:rsidR="00D87BB2" w:rsidRPr="005A0097" w:rsidDel="00046F53">
                <w:rPr>
                  <w:color w:val="CC7832"/>
                  <w:szCs w:val="28"/>
                  <w:lang w:val="en-US"/>
                  <w:rPrChange w:id="9528" w:author="Пользователь" w:date="2022-12-22T02:42:00Z">
                    <w:rPr>
                      <w:color w:val="CC7832"/>
                      <w:lang w:val="en-US"/>
                    </w:rPr>
                  </w:rPrChange>
                </w:rPr>
                <w:delText>;</w:delText>
              </w:r>
              <w:r w:rsidR="00D87BB2" w:rsidRPr="005A0097" w:rsidDel="00046F53">
                <w:rPr>
                  <w:color w:val="CC7832"/>
                  <w:szCs w:val="28"/>
                  <w:lang w:val="en-US"/>
                  <w:rPrChange w:id="9529" w:author="Пользователь" w:date="2022-12-22T02:42:00Z">
                    <w:rPr>
                      <w:color w:val="CC7832"/>
                      <w:lang w:val="en-US"/>
                    </w:rPr>
                  </w:rPrChange>
                </w:rPr>
                <w:br/>
                <w:delText xml:space="preserve">            </w:delText>
              </w:r>
              <w:r w:rsidR="00D87BB2" w:rsidRPr="005A0097" w:rsidDel="00046F53">
                <w:rPr>
                  <w:color w:val="A9B7C6"/>
                  <w:szCs w:val="28"/>
                  <w:lang w:val="en-US"/>
                  <w:rPrChange w:id="9530" w:author="Пользователь" w:date="2022-12-22T02:42:00Z">
                    <w:rPr>
                      <w:color w:val="A9B7C6"/>
                      <w:lang w:val="en-US"/>
                    </w:rPr>
                  </w:rPrChange>
                </w:rPr>
                <w:delText>row.getCell(</w:delText>
              </w:r>
              <w:r w:rsidR="00D87BB2" w:rsidRPr="005A0097" w:rsidDel="00046F53">
                <w:rPr>
                  <w:color w:val="6897BB"/>
                  <w:szCs w:val="28"/>
                  <w:lang w:val="en-US"/>
                  <w:rPrChange w:id="9531" w:author="Пользователь" w:date="2022-12-22T02:42:00Z">
                    <w:rPr>
                      <w:color w:val="6897BB"/>
                      <w:lang w:val="en-US"/>
                    </w:rPr>
                  </w:rPrChange>
                </w:rPr>
                <w:delText>3</w:delText>
              </w:r>
              <w:r w:rsidR="00D87BB2" w:rsidRPr="005A0097" w:rsidDel="00046F53">
                <w:rPr>
                  <w:color w:val="A9B7C6"/>
                  <w:szCs w:val="28"/>
                  <w:lang w:val="en-US"/>
                  <w:rPrChange w:id="9532" w:author="Пользователь" w:date="2022-12-22T02:42:00Z">
                    <w:rPr>
                      <w:color w:val="A9B7C6"/>
                      <w:lang w:val="en-US"/>
                    </w:rPr>
                  </w:rPrChange>
                </w:rPr>
                <w:delText>).setText(food.getTimeInterval().getVr())</w:delText>
              </w:r>
              <w:r w:rsidR="00D87BB2" w:rsidRPr="005A0097" w:rsidDel="00046F53">
                <w:rPr>
                  <w:color w:val="CC7832"/>
                  <w:szCs w:val="28"/>
                  <w:lang w:val="en-US"/>
                  <w:rPrChange w:id="9533" w:author="Пользователь" w:date="2022-12-22T02:42:00Z">
                    <w:rPr>
                      <w:color w:val="CC7832"/>
                      <w:lang w:val="en-US"/>
                    </w:rPr>
                  </w:rPrChange>
                </w:rPr>
                <w:delText>;</w:delText>
              </w:r>
              <w:r w:rsidR="00D87BB2" w:rsidRPr="005A0097" w:rsidDel="00046F53">
                <w:rPr>
                  <w:color w:val="CC7832"/>
                  <w:szCs w:val="28"/>
                  <w:lang w:val="en-US"/>
                  <w:rPrChange w:id="9534" w:author="Пользователь" w:date="2022-12-22T02:42:00Z">
                    <w:rPr>
                      <w:color w:val="CC7832"/>
                      <w:lang w:val="en-US"/>
                    </w:rPr>
                  </w:rPrChange>
                </w:rPr>
                <w:br/>
                <w:delText xml:space="preserve">            </w:delText>
              </w:r>
              <w:r w:rsidR="00D87BB2" w:rsidRPr="005A0097" w:rsidDel="00046F53">
                <w:rPr>
                  <w:color w:val="A9B7C6"/>
                  <w:szCs w:val="28"/>
                  <w:lang w:val="en-US"/>
                  <w:rPrChange w:id="9535" w:author="Пользователь" w:date="2022-12-22T02:42:00Z">
                    <w:rPr>
                      <w:color w:val="A9B7C6"/>
                      <w:lang w:val="en-US"/>
                    </w:rPr>
                  </w:rPrChange>
                </w:rPr>
                <w:delText>row.getCell(</w:delText>
              </w:r>
              <w:r w:rsidR="00D87BB2" w:rsidRPr="005A0097" w:rsidDel="00046F53">
                <w:rPr>
                  <w:color w:val="6897BB"/>
                  <w:szCs w:val="28"/>
                  <w:lang w:val="en-US"/>
                  <w:rPrChange w:id="9536" w:author="Пользователь" w:date="2022-12-22T02:42:00Z">
                    <w:rPr>
                      <w:color w:val="6897BB"/>
                      <w:lang w:val="en-US"/>
                    </w:rPr>
                  </w:rPrChange>
                </w:rPr>
                <w:delText>4</w:delText>
              </w:r>
              <w:r w:rsidR="00D87BB2" w:rsidRPr="005A0097" w:rsidDel="00046F53">
                <w:rPr>
                  <w:color w:val="A9B7C6"/>
                  <w:szCs w:val="28"/>
                  <w:lang w:val="en-US"/>
                  <w:rPrChange w:id="9537" w:author="Пользователь" w:date="2022-12-22T02:42:00Z">
                    <w:rPr>
                      <w:color w:val="A9B7C6"/>
                      <w:lang w:val="en-US"/>
                    </w:rPr>
                  </w:rPrChange>
                </w:rPr>
                <w:delText>).setText(food.getName())</w:delText>
              </w:r>
              <w:r w:rsidR="00D87BB2" w:rsidRPr="005A0097" w:rsidDel="00046F53">
                <w:rPr>
                  <w:color w:val="CC7832"/>
                  <w:szCs w:val="28"/>
                  <w:lang w:val="en-US"/>
                  <w:rPrChange w:id="9538" w:author="Пользователь" w:date="2022-12-22T02:42:00Z">
                    <w:rPr>
                      <w:color w:val="CC7832"/>
                      <w:lang w:val="en-US"/>
                    </w:rPr>
                  </w:rPrChange>
                </w:rPr>
                <w:delText>;</w:delText>
              </w:r>
              <w:r w:rsidR="00D87BB2" w:rsidRPr="005A0097" w:rsidDel="00046F53">
                <w:rPr>
                  <w:color w:val="CC7832"/>
                  <w:szCs w:val="28"/>
                  <w:lang w:val="en-US"/>
                  <w:rPrChange w:id="9539" w:author="Пользователь" w:date="2022-12-22T02:42:00Z">
                    <w:rPr>
                      <w:color w:val="CC7832"/>
                      <w:lang w:val="en-US"/>
                    </w:rPr>
                  </w:rPrChange>
                </w:rPr>
                <w:br/>
                <w:delText xml:space="preserve">            </w:delText>
              </w:r>
              <w:r w:rsidR="00D87BB2" w:rsidRPr="005A0097" w:rsidDel="00046F53">
                <w:rPr>
                  <w:color w:val="A9B7C6"/>
                  <w:szCs w:val="28"/>
                  <w:lang w:val="en-US"/>
                  <w:rPrChange w:id="9540" w:author="Пользователь" w:date="2022-12-22T02:42:00Z">
                    <w:rPr>
                      <w:color w:val="A9B7C6"/>
                      <w:lang w:val="en-US"/>
                    </w:rPr>
                  </w:rPrChange>
                </w:rPr>
                <w:delText>row.getCell(</w:delText>
              </w:r>
              <w:r w:rsidR="00D87BB2" w:rsidRPr="005A0097" w:rsidDel="00046F53">
                <w:rPr>
                  <w:color w:val="6897BB"/>
                  <w:szCs w:val="28"/>
                  <w:lang w:val="en-US"/>
                  <w:rPrChange w:id="9541" w:author="Пользователь" w:date="2022-12-22T02:42:00Z">
                    <w:rPr>
                      <w:color w:val="6897BB"/>
                      <w:lang w:val="en-US"/>
                    </w:rPr>
                  </w:rPrChange>
                </w:rPr>
                <w:delText>5</w:delText>
              </w:r>
              <w:r w:rsidR="00D87BB2" w:rsidRPr="005A0097" w:rsidDel="00046F53">
                <w:rPr>
                  <w:color w:val="A9B7C6"/>
                  <w:szCs w:val="28"/>
                  <w:lang w:val="en-US"/>
                  <w:rPrChange w:id="9542" w:author="Пользователь" w:date="2022-12-22T02:42:00Z">
                    <w:rPr>
                      <w:color w:val="A9B7C6"/>
                      <w:lang w:val="en-US"/>
                    </w:rPr>
                  </w:rPrChange>
                </w:rPr>
                <w:delText>).setText(String.</w:delText>
              </w:r>
              <w:r w:rsidR="00D87BB2" w:rsidRPr="005A0097" w:rsidDel="00046F53">
                <w:rPr>
                  <w:i/>
                  <w:iCs/>
                  <w:color w:val="A9B7C6"/>
                  <w:szCs w:val="28"/>
                  <w:lang w:val="en-US"/>
                  <w:rPrChange w:id="9543" w:author="Пользователь" w:date="2022-12-22T02:42:00Z">
                    <w:rPr>
                      <w:i/>
                      <w:iCs/>
                      <w:color w:val="A9B7C6"/>
                      <w:lang w:val="en-US"/>
                    </w:rPr>
                  </w:rPrChange>
                </w:rPr>
                <w:delText>valueOf</w:delText>
              </w:r>
              <w:r w:rsidR="00D87BB2" w:rsidRPr="005A0097" w:rsidDel="00046F53">
                <w:rPr>
                  <w:color w:val="A9B7C6"/>
                  <w:szCs w:val="28"/>
                  <w:lang w:val="en-US"/>
                  <w:rPrChange w:id="9544" w:author="Пользователь" w:date="2022-12-22T02:42:00Z">
                    <w:rPr>
                      <w:color w:val="A9B7C6"/>
                      <w:lang w:val="en-US"/>
                    </w:rPr>
                  </w:rPrChange>
                </w:rPr>
                <w:delText>(food.getKal()))</w:delText>
              </w:r>
              <w:r w:rsidR="00D87BB2" w:rsidRPr="005A0097" w:rsidDel="00046F53">
                <w:rPr>
                  <w:color w:val="CC7832"/>
                  <w:szCs w:val="28"/>
                  <w:lang w:val="en-US"/>
                  <w:rPrChange w:id="9545" w:author="Пользователь" w:date="2022-12-22T02:42:00Z">
                    <w:rPr>
                      <w:color w:val="CC7832"/>
                      <w:lang w:val="en-US"/>
                    </w:rPr>
                  </w:rPrChange>
                </w:rPr>
                <w:delText>;</w:delText>
              </w:r>
              <w:r w:rsidR="00D87BB2" w:rsidRPr="005A0097" w:rsidDel="00046F53">
                <w:rPr>
                  <w:color w:val="CC7832"/>
                  <w:szCs w:val="28"/>
                  <w:lang w:val="en-US"/>
                  <w:rPrChange w:id="9546" w:author="Пользователь" w:date="2022-12-22T02:42:00Z">
                    <w:rPr>
                      <w:color w:val="CC7832"/>
                      <w:lang w:val="en-US"/>
                    </w:rPr>
                  </w:rPrChange>
                </w:rPr>
                <w:br/>
              </w:r>
              <w:r w:rsidR="00D87BB2" w:rsidRPr="005A0097" w:rsidDel="00046F53">
                <w:rPr>
                  <w:color w:val="CC7832"/>
                  <w:szCs w:val="28"/>
                  <w:lang w:val="en-US"/>
                  <w:rPrChange w:id="9547" w:author="Пользователь" w:date="2022-12-22T02:42:00Z">
                    <w:rPr>
                      <w:color w:val="CC7832"/>
                      <w:lang w:val="en-US"/>
                    </w:rPr>
                  </w:rPrChange>
                </w:rPr>
                <w:br/>
                <w:delText xml:space="preserve">        </w:delText>
              </w:r>
              <w:r w:rsidR="00D87BB2" w:rsidRPr="005A0097" w:rsidDel="00046F53">
                <w:rPr>
                  <w:color w:val="A9B7C6"/>
                  <w:szCs w:val="28"/>
                  <w:lang w:val="en-US"/>
                  <w:rPrChange w:id="9548" w:author="Пользователь" w:date="2022-12-22T02:42:00Z">
                    <w:rPr>
                      <w:color w:val="A9B7C6"/>
                      <w:lang w:val="en-US"/>
                    </w:rPr>
                  </w:rPrChange>
                </w:rPr>
                <w:delText>}</w:delText>
              </w:r>
              <w:r w:rsidR="00D87BB2" w:rsidRPr="005A0097" w:rsidDel="00046F53">
                <w:rPr>
                  <w:color w:val="A9B7C6"/>
                  <w:szCs w:val="28"/>
                  <w:lang w:val="en-US"/>
                  <w:rPrChange w:id="9549" w:author="Пользователь" w:date="2022-12-22T02:42:00Z">
                    <w:rPr>
                      <w:color w:val="A9B7C6"/>
                      <w:lang w:val="en-US"/>
                    </w:rPr>
                  </w:rPrChange>
                </w:rPr>
                <w:br/>
                <w:delText xml:space="preserve">        </w:delText>
              </w:r>
              <w:r w:rsidR="00D87BB2" w:rsidRPr="005A0097" w:rsidDel="00046F53">
                <w:rPr>
                  <w:color w:val="808080"/>
                  <w:szCs w:val="28"/>
                  <w:lang w:val="en-US"/>
                  <w:rPrChange w:id="9550" w:author="Пользователь" w:date="2022-12-22T02:42:00Z">
                    <w:rPr>
                      <w:color w:val="808080"/>
                      <w:lang w:val="en-US"/>
                    </w:rPr>
                  </w:rPrChange>
                </w:rPr>
                <w:delText>//</w:delText>
              </w:r>
              <w:r w:rsidR="00D87BB2" w:rsidRPr="005A0097" w:rsidDel="00046F53">
                <w:rPr>
                  <w:color w:val="808080"/>
                  <w:szCs w:val="28"/>
                  <w:rPrChange w:id="9551" w:author="Пользователь" w:date="2022-12-22T02:42:00Z">
                    <w:rPr>
                      <w:color w:val="808080"/>
                    </w:rPr>
                  </w:rPrChange>
                </w:rPr>
                <w:delText>Прокраска</w:delText>
              </w:r>
              <w:r w:rsidR="00D87BB2" w:rsidRPr="005A0097" w:rsidDel="00046F53">
                <w:rPr>
                  <w:color w:val="808080"/>
                  <w:szCs w:val="28"/>
                  <w:lang w:val="en-US"/>
                  <w:rPrChange w:id="9552" w:author="Пользователь" w:date="2022-12-22T02:42:00Z">
                    <w:rPr>
                      <w:color w:val="808080"/>
                      <w:lang w:val="en-US"/>
                    </w:rPr>
                  </w:rPrChange>
                </w:rPr>
                <w:delText xml:space="preserve"> </w:delText>
              </w:r>
              <w:r w:rsidR="00D87BB2" w:rsidRPr="005A0097" w:rsidDel="00046F53">
                <w:rPr>
                  <w:color w:val="808080"/>
                  <w:szCs w:val="28"/>
                  <w:rPrChange w:id="9553" w:author="Пользователь" w:date="2022-12-22T02:42:00Z">
                    <w:rPr>
                      <w:color w:val="808080"/>
                    </w:rPr>
                  </w:rPrChange>
                </w:rPr>
                <w:delText>границ</w:delText>
              </w:r>
              <w:r w:rsidR="00D87BB2" w:rsidRPr="005A0097" w:rsidDel="00046F53">
                <w:rPr>
                  <w:color w:val="808080"/>
                  <w:szCs w:val="28"/>
                  <w:lang w:val="en-US"/>
                  <w:rPrChange w:id="9554" w:author="Пользователь" w:date="2022-12-22T02:42:00Z">
                    <w:rPr>
                      <w:color w:val="808080"/>
                      <w:lang w:val="en-US"/>
                    </w:rPr>
                  </w:rPrChange>
                </w:rPr>
                <w:delText xml:space="preserve"> </w:delText>
              </w:r>
              <w:r w:rsidR="00D87BB2" w:rsidRPr="005A0097" w:rsidDel="00046F53">
                <w:rPr>
                  <w:color w:val="808080"/>
                  <w:szCs w:val="28"/>
                  <w:rPrChange w:id="9555" w:author="Пользователь" w:date="2022-12-22T02:42:00Z">
                    <w:rPr>
                      <w:color w:val="808080"/>
                    </w:rPr>
                  </w:rPrChange>
                </w:rPr>
                <w:delText>таблицы</w:delText>
              </w:r>
              <w:r w:rsidR="00D87BB2" w:rsidRPr="005A0097" w:rsidDel="00046F53">
                <w:rPr>
                  <w:color w:val="808080"/>
                  <w:szCs w:val="28"/>
                  <w:lang w:val="en-US"/>
                  <w:rPrChange w:id="9556" w:author="Пользователь" w:date="2022-12-22T02:42:00Z">
                    <w:rPr>
                      <w:color w:val="808080"/>
                      <w:lang w:val="en-US"/>
                    </w:rPr>
                  </w:rPrChange>
                </w:rPr>
                <w:delText xml:space="preserve">. </w:delText>
              </w:r>
              <w:r w:rsidR="00D87BB2" w:rsidRPr="005A0097" w:rsidDel="00046F53">
                <w:rPr>
                  <w:color w:val="808080"/>
                  <w:szCs w:val="28"/>
                  <w:rPrChange w:id="9557" w:author="Пользователь" w:date="2022-12-22T02:42:00Z">
                    <w:rPr>
                      <w:color w:val="808080"/>
                    </w:rPr>
                  </w:rPrChange>
                </w:rPr>
                <w:delText>Необходимость</w:delText>
              </w:r>
              <w:r w:rsidR="00D87BB2" w:rsidRPr="005A0097" w:rsidDel="00046F53">
                <w:rPr>
                  <w:color w:val="808080"/>
                  <w:szCs w:val="28"/>
                  <w:lang w:val="en-US"/>
                  <w:rPrChange w:id="9558" w:author="Пользователь" w:date="2022-12-22T02:42:00Z">
                    <w:rPr>
                      <w:color w:val="808080"/>
                      <w:lang w:val="en-US"/>
                    </w:rPr>
                  </w:rPrChange>
                </w:rPr>
                <w:delText xml:space="preserve"> </w:delText>
              </w:r>
              <w:r w:rsidR="00D87BB2" w:rsidRPr="005A0097" w:rsidDel="00046F53">
                <w:rPr>
                  <w:color w:val="808080"/>
                  <w:szCs w:val="28"/>
                  <w:rPrChange w:id="9559" w:author="Пользователь" w:date="2022-12-22T02:42:00Z">
                    <w:rPr>
                      <w:color w:val="808080"/>
                    </w:rPr>
                  </w:rPrChange>
                </w:rPr>
                <w:delText>надо</w:delText>
              </w:r>
              <w:r w:rsidR="00D87BB2" w:rsidRPr="005A0097" w:rsidDel="00046F53">
                <w:rPr>
                  <w:color w:val="808080"/>
                  <w:szCs w:val="28"/>
                  <w:lang w:val="en-US"/>
                  <w:rPrChange w:id="9560" w:author="Пользователь" w:date="2022-12-22T02:42:00Z">
                    <w:rPr>
                      <w:color w:val="808080"/>
                      <w:lang w:val="en-US"/>
                    </w:rPr>
                  </w:rPrChange>
                </w:rPr>
                <w:delText xml:space="preserve"> </w:delText>
              </w:r>
              <w:r w:rsidR="00D87BB2" w:rsidRPr="005A0097" w:rsidDel="00046F53">
                <w:rPr>
                  <w:color w:val="808080"/>
                  <w:szCs w:val="28"/>
                  <w:rPrChange w:id="9561" w:author="Пользователь" w:date="2022-12-22T02:42:00Z">
                    <w:rPr>
                      <w:color w:val="808080"/>
                    </w:rPr>
                  </w:rPrChange>
                </w:rPr>
                <w:delText>проверять</w:delText>
              </w:r>
              <w:r w:rsidR="00D87BB2" w:rsidRPr="005A0097" w:rsidDel="00046F53">
                <w:rPr>
                  <w:color w:val="808080"/>
                  <w:szCs w:val="28"/>
                  <w:lang w:val="en-US"/>
                  <w:rPrChange w:id="9562" w:author="Пользователь" w:date="2022-12-22T02:42:00Z">
                    <w:rPr>
                      <w:color w:val="808080"/>
                      <w:lang w:val="en-US"/>
                    </w:rPr>
                  </w:rPrChange>
                </w:rPr>
                <w:delText xml:space="preserve"> </w:delText>
              </w:r>
              <w:r w:rsidR="00D87BB2" w:rsidRPr="005A0097" w:rsidDel="00046F53">
                <w:rPr>
                  <w:color w:val="808080"/>
                  <w:szCs w:val="28"/>
                  <w:rPrChange w:id="9563" w:author="Пользователь" w:date="2022-12-22T02:42:00Z">
                    <w:rPr>
                      <w:color w:val="808080"/>
                    </w:rPr>
                  </w:rPrChange>
                </w:rPr>
                <w:delText>в</w:delText>
              </w:r>
              <w:r w:rsidR="00D87BB2" w:rsidRPr="005A0097" w:rsidDel="00046F53">
                <w:rPr>
                  <w:color w:val="808080"/>
                  <w:szCs w:val="28"/>
                  <w:lang w:val="en-US"/>
                  <w:rPrChange w:id="9564" w:author="Пользователь" w:date="2022-12-22T02:42:00Z">
                    <w:rPr>
                      <w:color w:val="808080"/>
                      <w:lang w:val="en-US"/>
                    </w:rPr>
                  </w:rPrChange>
                </w:rPr>
                <w:delText xml:space="preserve"> MS Word.</w:delText>
              </w:r>
              <w:r w:rsidR="00D87BB2" w:rsidRPr="005A0097" w:rsidDel="00046F53">
                <w:rPr>
                  <w:color w:val="808080"/>
                  <w:szCs w:val="28"/>
                  <w:lang w:val="en-US"/>
                  <w:rPrChange w:id="9565" w:author="Пользователь" w:date="2022-12-22T02:42:00Z">
                    <w:rPr>
                      <w:color w:val="808080"/>
                      <w:lang w:val="en-US"/>
                    </w:rPr>
                  </w:rPrChange>
                </w:rPr>
                <w:br/>
                <w:delText xml:space="preserve">        </w:delText>
              </w:r>
              <w:r w:rsidR="00D87BB2" w:rsidRPr="005A0097" w:rsidDel="00046F53">
                <w:rPr>
                  <w:color w:val="A9B7C6"/>
                  <w:szCs w:val="28"/>
                  <w:lang w:val="en-US"/>
                  <w:rPrChange w:id="9566" w:author="Пользователь" w:date="2022-12-22T02:42:00Z">
                    <w:rPr>
                      <w:color w:val="A9B7C6"/>
                      <w:lang w:val="en-US"/>
                    </w:rPr>
                  </w:rPrChange>
                </w:rPr>
                <w:delText>table.setBottomBorder(XWPFTable.XWPFBorderType.</w:delText>
              </w:r>
              <w:r w:rsidR="00D87BB2" w:rsidRPr="005A0097" w:rsidDel="00046F53">
                <w:rPr>
                  <w:i/>
                  <w:iCs/>
                  <w:color w:val="9876AA"/>
                  <w:szCs w:val="28"/>
                  <w:lang w:val="en-US"/>
                  <w:rPrChange w:id="9567" w:author="Пользователь" w:date="2022-12-22T02:42:00Z">
                    <w:rPr>
                      <w:i/>
                      <w:iCs/>
                      <w:color w:val="9876AA"/>
                      <w:lang w:val="en-US"/>
                    </w:rPr>
                  </w:rPrChange>
                </w:rPr>
                <w:delText>SINGLE</w:delText>
              </w:r>
              <w:r w:rsidR="00D87BB2" w:rsidRPr="005A0097" w:rsidDel="00046F53">
                <w:rPr>
                  <w:color w:val="CC7832"/>
                  <w:szCs w:val="28"/>
                  <w:lang w:val="en-US"/>
                  <w:rPrChange w:id="9568" w:author="Пользователь" w:date="2022-12-22T02:42:00Z">
                    <w:rPr>
                      <w:color w:val="CC7832"/>
                      <w:lang w:val="en-US"/>
                    </w:rPr>
                  </w:rPrChange>
                </w:rPr>
                <w:delText xml:space="preserve">, </w:delText>
              </w:r>
              <w:r w:rsidR="00D87BB2" w:rsidRPr="005A0097" w:rsidDel="00046F53">
                <w:rPr>
                  <w:color w:val="6897BB"/>
                  <w:szCs w:val="28"/>
                  <w:lang w:val="en-US"/>
                  <w:rPrChange w:id="9569" w:author="Пользователь" w:date="2022-12-22T02:42:00Z">
                    <w:rPr>
                      <w:color w:val="6897BB"/>
                      <w:lang w:val="en-US"/>
                    </w:rPr>
                  </w:rPrChange>
                </w:rPr>
                <w:delText>8</w:delText>
              </w:r>
              <w:r w:rsidR="00D87BB2" w:rsidRPr="005A0097" w:rsidDel="00046F53">
                <w:rPr>
                  <w:color w:val="CC7832"/>
                  <w:szCs w:val="28"/>
                  <w:lang w:val="en-US"/>
                  <w:rPrChange w:id="9570" w:author="Пользователь" w:date="2022-12-22T02:42:00Z">
                    <w:rPr>
                      <w:color w:val="CC7832"/>
                      <w:lang w:val="en-US"/>
                    </w:rPr>
                  </w:rPrChange>
                </w:rPr>
                <w:delText xml:space="preserve">, </w:delText>
              </w:r>
              <w:r w:rsidR="00D87BB2" w:rsidRPr="005A0097" w:rsidDel="00046F53">
                <w:rPr>
                  <w:color w:val="6897BB"/>
                  <w:szCs w:val="28"/>
                  <w:lang w:val="en-US"/>
                  <w:rPrChange w:id="9571" w:author="Пользователь" w:date="2022-12-22T02:42:00Z">
                    <w:rPr>
                      <w:color w:val="6897BB"/>
                      <w:lang w:val="en-US"/>
                    </w:rPr>
                  </w:rPrChange>
                </w:rPr>
                <w:delText>0</w:delText>
              </w:r>
              <w:r w:rsidR="00D87BB2" w:rsidRPr="005A0097" w:rsidDel="00046F53">
                <w:rPr>
                  <w:color w:val="CC7832"/>
                  <w:szCs w:val="28"/>
                  <w:lang w:val="en-US"/>
                  <w:rPrChange w:id="9572" w:author="Пользователь" w:date="2022-12-22T02:42:00Z">
                    <w:rPr>
                      <w:color w:val="CC7832"/>
                      <w:lang w:val="en-US"/>
                    </w:rPr>
                  </w:rPrChange>
                </w:rPr>
                <w:delText xml:space="preserve">, </w:delText>
              </w:r>
              <w:r w:rsidR="00D87BB2" w:rsidRPr="005A0097" w:rsidDel="00046F53">
                <w:rPr>
                  <w:color w:val="6A8759"/>
                  <w:szCs w:val="28"/>
                  <w:lang w:val="en-US"/>
                  <w:rPrChange w:id="9573" w:author="Пользователь" w:date="2022-12-22T02:42:00Z">
                    <w:rPr>
                      <w:color w:val="6A8759"/>
                      <w:lang w:val="en-US"/>
                    </w:rPr>
                  </w:rPrChange>
                </w:rPr>
                <w:delText>"000000"</w:delText>
              </w:r>
              <w:r w:rsidR="00D87BB2" w:rsidRPr="005A0097" w:rsidDel="00046F53">
                <w:rPr>
                  <w:color w:val="A9B7C6"/>
                  <w:szCs w:val="28"/>
                  <w:lang w:val="en-US"/>
                  <w:rPrChange w:id="9574" w:author="Пользователь" w:date="2022-12-22T02:42:00Z">
                    <w:rPr>
                      <w:color w:val="A9B7C6"/>
                      <w:lang w:val="en-US"/>
                    </w:rPr>
                  </w:rPrChange>
                </w:rPr>
                <w:delText>)</w:delText>
              </w:r>
              <w:r w:rsidR="00D87BB2" w:rsidRPr="005A0097" w:rsidDel="00046F53">
                <w:rPr>
                  <w:color w:val="CC7832"/>
                  <w:szCs w:val="28"/>
                  <w:lang w:val="en-US"/>
                  <w:rPrChange w:id="9575" w:author="Пользователь" w:date="2022-12-22T02:42:00Z">
                    <w:rPr>
                      <w:color w:val="CC7832"/>
                      <w:lang w:val="en-US"/>
                    </w:rPr>
                  </w:rPrChange>
                </w:rPr>
                <w:delText>;</w:delText>
              </w:r>
              <w:r w:rsidR="00D87BB2" w:rsidRPr="005A0097" w:rsidDel="00046F53">
                <w:rPr>
                  <w:color w:val="CC7832"/>
                  <w:szCs w:val="28"/>
                  <w:lang w:val="en-US"/>
                  <w:rPrChange w:id="9576" w:author="Пользователь" w:date="2022-12-22T02:42:00Z">
                    <w:rPr>
                      <w:color w:val="CC7832"/>
                      <w:lang w:val="en-US"/>
                    </w:rPr>
                  </w:rPrChange>
                </w:rPr>
                <w:br/>
                <w:delText xml:space="preserve">        </w:delText>
              </w:r>
              <w:r w:rsidR="00D87BB2" w:rsidRPr="005A0097" w:rsidDel="00046F53">
                <w:rPr>
                  <w:color w:val="A9B7C6"/>
                  <w:szCs w:val="28"/>
                  <w:lang w:val="en-US"/>
                  <w:rPrChange w:id="9577" w:author="Пользователь" w:date="2022-12-22T02:42:00Z">
                    <w:rPr>
                      <w:color w:val="A9B7C6"/>
                      <w:lang w:val="en-US"/>
                    </w:rPr>
                  </w:rPrChange>
                </w:rPr>
                <w:delText>table.setTopBorder(XWPFTable.XWPFBorderType.</w:delText>
              </w:r>
              <w:r w:rsidR="00D87BB2" w:rsidRPr="005A0097" w:rsidDel="00046F53">
                <w:rPr>
                  <w:i/>
                  <w:iCs/>
                  <w:color w:val="9876AA"/>
                  <w:szCs w:val="28"/>
                  <w:lang w:val="en-US"/>
                  <w:rPrChange w:id="9578" w:author="Пользователь" w:date="2022-12-22T02:42:00Z">
                    <w:rPr>
                      <w:i/>
                      <w:iCs/>
                      <w:color w:val="9876AA"/>
                      <w:lang w:val="en-US"/>
                    </w:rPr>
                  </w:rPrChange>
                </w:rPr>
                <w:delText>SINGLE</w:delText>
              </w:r>
              <w:r w:rsidR="00D87BB2" w:rsidRPr="005A0097" w:rsidDel="00046F53">
                <w:rPr>
                  <w:color w:val="CC7832"/>
                  <w:szCs w:val="28"/>
                  <w:lang w:val="en-US"/>
                  <w:rPrChange w:id="9579" w:author="Пользователь" w:date="2022-12-22T02:42:00Z">
                    <w:rPr>
                      <w:color w:val="CC7832"/>
                      <w:lang w:val="en-US"/>
                    </w:rPr>
                  </w:rPrChange>
                </w:rPr>
                <w:delText xml:space="preserve">, </w:delText>
              </w:r>
              <w:r w:rsidR="00D87BB2" w:rsidRPr="005A0097" w:rsidDel="00046F53">
                <w:rPr>
                  <w:color w:val="6897BB"/>
                  <w:szCs w:val="28"/>
                  <w:lang w:val="en-US"/>
                  <w:rPrChange w:id="9580" w:author="Пользователь" w:date="2022-12-22T02:42:00Z">
                    <w:rPr>
                      <w:color w:val="6897BB"/>
                      <w:lang w:val="en-US"/>
                    </w:rPr>
                  </w:rPrChange>
                </w:rPr>
                <w:delText>8</w:delText>
              </w:r>
              <w:r w:rsidR="00D87BB2" w:rsidRPr="005A0097" w:rsidDel="00046F53">
                <w:rPr>
                  <w:color w:val="CC7832"/>
                  <w:szCs w:val="28"/>
                  <w:lang w:val="en-US"/>
                  <w:rPrChange w:id="9581" w:author="Пользователь" w:date="2022-12-22T02:42:00Z">
                    <w:rPr>
                      <w:color w:val="CC7832"/>
                      <w:lang w:val="en-US"/>
                    </w:rPr>
                  </w:rPrChange>
                </w:rPr>
                <w:delText xml:space="preserve">, </w:delText>
              </w:r>
              <w:r w:rsidR="00D87BB2" w:rsidRPr="005A0097" w:rsidDel="00046F53">
                <w:rPr>
                  <w:color w:val="6897BB"/>
                  <w:szCs w:val="28"/>
                  <w:lang w:val="en-US"/>
                  <w:rPrChange w:id="9582" w:author="Пользователь" w:date="2022-12-22T02:42:00Z">
                    <w:rPr>
                      <w:color w:val="6897BB"/>
                      <w:lang w:val="en-US"/>
                    </w:rPr>
                  </w:rPrChange>
                </w:rPr>
                <w:delText>0</w:delText>
              </w:r>
              <w:r w:rsidR="00D87BB2" w:rsidRPr="005A0097" w:rsidDel="00046F53">
                <w:rPr>
                  <w:color w:val="CC7832"/>
                  <w:szCs w:val="28"/>
                  <w:lang w:val="en-US"/>
                  <w:rPrChange w:id="9583" w:author="Пользователь" w:date="2022-12-22T02:42:00Z">
                    <w:rPr>
                      <w:color w:val="CC7832"/>
                      <w:lang w:val="en-US"/>
                    </w:rPr>
                  </w:rPrChange>
                </w:rPr>
                <w:delText xml:space="preserve">, </w:delText>
              </w:r>
              <w:r w:rsidR="00D87BB2" w:rsidRPr="005A0097" w:rsidDel="00046F53">
                <w:rPr>
                  <w:color w:val="6A8759"/>
                  <w:szCs w:val="28"/>
                  <w:lang w:val="en-US"/>
                  <w:rPrChange w:id="9584" w:author="Пользователь" w:date="2022-12-22T02:42:00Z">
                    <w:rPr>
                      <w:color w:val="6A8759"/>
                      <w:lang w:val="en-US"/>
                    </w:rPr>
                  </w:rPrChange>
                </w:rPr>
                <w:delText>"000000"</w:delText>
              </w:r>
              <w:r w:rsidR="00D87BB2" w:rsidRPr="005A0097" w:rsidDel="00046F53">
                <w:rPr>
                  <w:color w:val="A9B7C6"/>
                  <w:szCs w:val="28"/>
                  <w:lang w:val="en-US"/>
                  <w:rPrChange w:id="9585" w:author="Пользователь" w:date="2022-12-22T02:42:00Z">
                    <w:rPr>
                      <w:color w:val="A9B7C6"/>
                      <w:lang w:val="en-US"/>
                    </w:rPr>
                  </w:rPrChange>
                </w:rPr>
                <w:delText>)</w:delText>
              </w:r>
              <w:r w:rsidR="00D87BB2" w:rsidRPr="005A0097" w:rsidDel="00046F53">
                <w:rPr>
                  <w:color w:val="CC7832"/>
                  <w:szCs w:val="28"/>
                  <w:lang w:val="en-US"/>
                  <w:rPrChange w:id="9586" w:author="Пользователь" w:date="2022-12-22T02:42:00Z">
                    <w:rPr>
                      <w:color w:val="CC7832"/>
                      <w:lang w:val="en-US"/>
                    </w:rPr>
                  </w:rPrChange>
                </w:rPr>
                <w:delText>;</w:delText>
              </w:r>
              <w:r w:rsidR="00D87BB2" w:rsidRPr="005A0097" w:rsidDel="00046F53">
                <w:rPr>
                  <w:color w:val="CC7832"/>
                  <w:szCs w:val="28"/>
                  <w:lang w:val="en-US"/>
                  <w:rPrChange w:id="9587" w:author="Пользователь" w:date="2022-12-22T02:42:00Z">
                    <w:rPr>
                      <w:color w:val="CC7832"/>
                      <w:lang w:val="en-US"/>
                    </w:rPr>
                  </w:rPrChange>
                </w:rPr>
                <w:br/>
                <w:delText xml:space="preserve">        </w:delText>
              </w:r>
              <w:r w:rsidR="00D87BB2" w:rsidRPr="005A0097" w:rsidDel="00046F53">
                <w:rPr>
                  <w:color w:val="A9B7C6"/>
                  <w:szCs w:val="28"/>
                  <w:lang w:val="en-US"/>
                  <w:rPrChange w:id="9588" w:author="Пользователь" w:date="2022-12-22T02:42:00Z">
                    <w:rPr>
                      <w:color w:val="A9B7C6"/>
                      <w:lang w:val="en-US"/>
                    </w:rPr>
                  </w:rPrChange>
                </w:rPr>
                <w:delText>table.setLeftBorder(XWPFTable.XWPFBorderType.</w:delText>
              </w:r>
              <w:r w:rsidR="00D87BB2" w:rsidRPr="005A0097" w:rsidDel="00046F53">
                <w:rPr>
                  <w:i/>
                  <w:iCs/>
                  <w:color w:val="9876AA"/>
                  <w:szCs w:val="28"/>
                  <w:lang w:val="en-US"/>
                  <w:rPrChange w:id="9589" w:author="Пользователь" w:date="2022-12-22T02:42:00Z">
                    <w:rPr>
                      <w:i/>
                      <w:iCs/>
                      <w:color w:val="9876AA"/>
                      <w:lang w:val="en-US"/>
                    </w:rPr>
                  </w:rPrChange>
                </w:rPr>
                <w:delText>SINGLE</w:delText>
              </w:r>
              <w:r w:rsidR="00D87BB2" w:rsidRPr="005A0097" w:rsidDel="00046F53">
                <w:rPr>
                  <w:color w:val="CC7832"/>
                  <w:szCs w:val="28"/>
                  <w:lang w:val="en-US"/>
                  <w:rPrChange w:id="9590" w:author="Пользователь" w:date="2022-12-22T02:42:00Z">
                    <w:rPr>
                      <w:color w:val="CC7832"/>
                      <w:lang w:val="en-US"/>
                    </w:rPr>
                  </w:rPrChange>
                </w:rPr>
                <w:delText xml:space="preserve">, </w:delText>
              </w:r>
              <w:r w:rsidR="00D87BB2" w:rsidRPr="005A0097" w:rsidDel="00046F53">
                <w:rPr>
                  <w:color w:val="6897BB"/>
                  <w:szCs w:val="28"/>
                  <w:lang w:val="en-US"/>
                  <w:rPrChange w:id="9591" w:author="Пользователь" w:date="2022-12-22T02:42:00Z">
                    <w:rPr>
                      <w:color w:val="6897BB"/>
                      <w:lang w:val="en-US"/>
                    </w:rPr>
                  </w:rPrChange>
                </w:rPr>
                <w:delText>8</w:delText>
              </w:r>
              <w:r w:rsidR="00D87BB2" w:rsidRPr="005A0097" w:rsidDel="00046F53">
                <w:rPr>
                  <w:color w:val="CC7832"/>
                  <w:szCs w:val="28"/>
                  <w:lang w:val="en-US"/>
                  <w:rPrChange w:id="9592" w:author="Пользователь" w:date="2022-12-22T02:42:00Z">
                    <w:rPr>
                      <w:color w:val="CC7832"/>
                      <w:lang w:val="en-US"/>
                    </w:rPr>
                  </w:rPrChange>
                </w:rPr>
                <w:delText xml:space="preserve">, </w:delText>
              </w:r>
              <w:r w:rsidR="00D87BB2" w:rsidRPr="005A0097" w:rsidDel="00046F53">
                <w:rPr>
                  <w:color w:val="6897BB"/>
                  <w:szCs w:val="28"/>
                  <w:lang w:val="en-US"/>
                  <w:rPrChange w:id="9593" w:author="Пользователь" w:date="2022-12-22T02:42:00Z">
                    <w:rPr>
                      <w:color w:val="6897BB"/>
                      <w:lang w:val="en-US"/>
                    </w:rPr>
                  </w:rPrChange>
                </w:rPr>
                <w:delText>0</w:delText>
              </w:r>
              <w:r w:rsidR="00D87BB2" w:rsidRPr="005A0097" w:rsidDel="00046F53">
                <w:rPr>
                  <w:color w:val="CC7832"/>
                  <w:szCs w:val="28"/>
                  <w:lang w:val="en-US"/>
                  <w:rPrChange w:id="9594" w:author="Пользователь" w:date="2022-12-22T02:42:00Z">
                    <w:rPr>
                      <w:color w:val="CC7832"/>
                      <w:lang w:val="en-US"/>
                    </w:rPr>
                  </w:rPrChange>
                </w:rPr>
                <w:delText xml:space="preserve">, </w:delText>
              </w:r>
              <w:r w:rsidR="00D87BB2" w:rsidRPr="005A0097" w:rsidDel="00046F53">
                <w:rPr>
                  <w:color w:val="6A8759"/>
                  <w:szCs w:val="28"/>
                  <w:lang w:val="en-US"/>
                  <w:rPrChange w:id="9595" w:author="Пользователь" w:date="2022-12-22T02:42:00Z">
                    <w:rPr>
                      <w:color w:val="6A8759"/>
                      <w:lang w:val="en-US"/>
                    </w:rPr>
                  </w:rPrChange>
                </w:rPr>
                <w:delText>"000000"</w:delText>
              </w:r>
              <w:r w:rsidR="00D87BB2" w:rsidRPr="005A0097" w:rsidDel="00046F53">
                <w:rPr>
                  <w:color w:val="A9B7C6"/>
                  <w:szCs w:val="28"/>
                  <w:lang w:val="en-US"/>
                  <w:rPrChange w:id="9596" w:author="Пользователь" w:date="2022-12-22T02:42:00Z">
                    <w:rPr>
                      <w:color w:val="A9B7C6"/>
                      <w:lang w:val="en-US"/>
                    </w:rPr>
                  </w:rPrChange>
                </w:rPr>
                <w:delText>)</w:delText>
              </w:r>
              <w:r w:rsidR="00D87BB2" w:rsidRPr="005A0097" w:rsidDel="00046F53">
                <w:rPr>
                  <w:color w:val="CC7832"/>
                  <w:szCs w:val="28"/>
                  <w:lang w:val="en-US"/>
                  <w:rPrChange w:id="9597" w:author="Пользователь" w:date="2022-12-22T02:42:00Z">
                    <w:rPr>
                      <w:color w:val="CC7832"/>
                      <w:lang w:val="en-US"/>
                    </w:rPr>
                  </w:rPrChange>
                </w:rPr>
                <w:delText>;</w:delText>
              </w:r>
              <w:r w:rsidR="00D87BB2" w:rsidRPr="005A0097" w:rsidDel="00046F53">
                <w:rPr>
                  <w:color w:val="CC7832"/>
                  <w:szCs w:val="28"/>
                  <w:lang w:val="en-US"/>
                  <w:rPrChange w:id="9598" w:author="Пользователь" w:date="2022-12-22T02:42:00Z">
                    <w:rPr>
                      <w:color w:val="CC7832"/>
                      <w:lang w:val="en-US"/>
                    </w:rPr>
                  </w:rPrChange>
                </w:rPr>
                <w:br/>
                <w:delText xml:space="preserve">        </w:delText>
              </w:r>
              <w:r w:rsidR="00D87BB2" w:rsidRPr="005A0097" w:rsidDel="00046F53">
                <w:rPr>
                  <w:color w:val="A9B7C6"/>
                  <w:szCs w:val="28"/>
                  <w:lang w:val="en-US"/>
                  <w:rPrChange w:id="9599" w:author="Пользователь" w:date="2022-12-22T02:42:00Z">
                    <w:rPr>
                      <w:color w:val="A9B7C6"/>
                      <w:lang w:val="en-US"/>
                    </w:rPr>
                  </w:rPrChange>
                </w:rPr>
                <w:delText>table.setRightBorder(XWPFTable.XWPFBorderType.</w:delText>
              </w:r>
              <w:r w:rsidR="00D87BB2" w:rsidRPr="005A0097" w:rsidDel="00046F53">
                <w:rPr>
                  <w:i/>
                  <w:iCs/>
                  <w:color w:val="9876AA"/>
                  <w:szCs w:val="28"/>
                  <w:lang w:val="en-US"/>
                  <w:rPrChange w:id="9600" w:author="Пользователь" w:date="2022-12-22T02:42:00Z">
                    <w:rPr>
                      <w:i/>
                      <w:iCs/>
                      <w:color w:val="9876AA"/>
                      <w:lang w:val="en-US"/>
                    </w:rPr>
                  </w:rPrChange>
                </w:rPr>
                <w:delText>SINGLE</w:delText>
              </w:r>
              <w:r w:rsidR="00D87BB2" w:rsidRPr="005A0097" w:rsidDel="00046F53">
                <w:rPr>
                  <w:color w:val="CC7832"/>
                  <w:szCs w:val="28"/>
                  <w:lang w:val="en-US"/>
                  <w:rPrChange w:id="9601" w:author="Пользователь" w:date="2022-12-22T02:42:00Z">
                    <w:rPr>
                      <w:color w:val="CC7832"/>
                      <w:lang w:val="en-US"/>
                    </w:rPr>
                  </w:rPrChange>
                </w:rPr>
                <w:delText xml:space="preserve">, </w:delText>
              </w:r>
              <w:r w:rsidR="00D87BB2" w:rsidRPr="005A0097" w:rsidDel="00046F53">
                <w:rPr>
                  <w:color w:val="6897BB"/>
                  <w:szCs w:val="28"/>
                  <w:lang w:val="en-US"/>
                  <w:rPrChange w:id="9602" w:author="Пользователь" w:date="2022-12-22T02:42:00Z">
                    <w:rPr>
                      <w:color w:val="6897BB"/>
                      <w:lang w:val="en-US"/>
                    </w:rPr>
                  </w:rPrChange>
                </w:rPr>
                <w:delText>8</w:delText>
              </w:r>
              <w:r w:rsidR="00D87BB2" w:rsidRPr="005A0097" w:rsidDel="00046F53">
                <w:rPr>
                  <w:color w:val="CC7832"/>
                  <w:szCs w:val="28"/>
                  <w:lang w:val="en-US"/>
                  <w:rPrChange w:id="9603" w:author="Пользователь" w:date="2022-12-22T02:42:00Z">
                    <w:rPr>
                      <w:color w:val="CC7832"/>
                      <w:lang w:val="en-US"/>
                    </w:rPr>
                  </w:rPrChange>
                </w:rPr>
                <w:delText xml:space="preserve">, </w:delText>
              </w:r>
              <w:r w:rsidR="00D87BB2" w:rsidRPr="005A0097" w:rsidDel="00046F53">
                <w:rPr>
                  <w:color w:val="6897BB"/>
                  <w:szCs w:val="28"/>
                  <w:lang w:val="en-US"/>
                  <w:rPrChange w:id="9604" w:author="Пользователь" w:date="2022-12-22T02:42:00Z">
                    <w:rPr>
                      <w:color w:val="6897BB"/>
                      <w:lang w:val="en-US"/>
                    </w:rPr>
                  </w:rPrChange>
                </w:rPr>
                <w:delText>0</w:delText>
              </w:r>
              <w:r w:rsidR="00D87BB2" w:rsidRPr="005A0097" w:rsidDel="00046F53">
                <w:rPr>
                  <w:color w:val="CC7832"/>
                  <w:szCs w:val="28"/>
                  <w:lang w:val="en-US"/>
                  <w:rPrChange w:id="9605" w:author="Пользователь" w:date="2022-12-22T02:42:00Z">
                    <w:rPr>
                      <w:color w:val="CC7832"/>
                      <w:lang w:val="en-US"/>
                    </w:rPr>
                  </w:rPrChange>
                </w:rPr>
                <w:delText xml:space="preserve">, </w:delText>
              </w:r>
              <w:r w:rsidR="00D87BB2" w:rsidRPr="005A0097" w:rsidDel="00046F53">
                <w:rPr>
                  <w:color w:val="6A8759"/>
                  <w:szCs w:val="28"/>
                  <w:lang w:val="en-US"/>
                  <w:rPrChange w:id="9606" w:author="Пользователь" w:date="2022-12-22T02:42:00Z">
                    <w:rPr>
                      <w:color w:val="6A8759"/>
                      <w:lang w:val="en-US"/>
                    </w:rPr>
                  </w:rPrChange>
                </w:rPr>
                <w:delText>"000000"</w:delText>
              </w:r>
              <w:r w:rsidR="00D87BB2" w:rsidRPr="005A0097" w:rsidDel="00046F53">
                <w:rPr>
                  <w:color w:val="A9B7C6"/>
                  <w:szCs w:val="28"/>
                  <w:lang w:val="en-US"/>
                  <w:rPrChange w:id="9607" w:author="Пользователь" w:date="2022-12-22T02:42:00Z">
                    <w:rPr>
                      <w:color w:val="A9B7C6"/>
                      <w:lang w:val="en-US"/>
                    </w:rPr>
                  </w:rPrChange>
                </w:rPr>
                <w:delText>)</w:delText>
              </w:r>
              <w:r w:rsidR="00D87BB2" w:rsidRPr="005A0097" w:rsidDel="00046F53">
                <w:rPr>
                  <w:color w:val="CC7832"/>
                  <w:szCs w:val="28"/>
                  <w:lang w:val="en-US"/>
                  <w:rPrChange w:id="9608" w:author="Пользователь" w:date="2022-12-22T02:42:00Z">
                    <w:rPr>
                      <w:color w:val="CC7832"/>
                      <w:lang w:val="en-US"/>
                    </w:rPr>
                  </w:rPrChange>
                </w:rPr>
                <w:delText>;</w:delText>
              </w:r>
              <w:r w:rsidR="00D87BB2" w:rsidRPr="005A0097" w:rsidDel="00046F53">
                <w:rPr>
                  <w:color w:val="CC7832"/>
                  <w:szCs w:val="28"/>
                  <w:lang w:val="en-US"/>
                  <w:rPrChange w:id="9609" w:author="Пользователь" w:date="2022-12-22T02:42:00Z">
                    <w:rPr>
                      <w:color w:val="CC7832"/>
                      <w:lang w:val="en-US"/>
                    </w:rPr>
                  </w:rPrChange>
                </w:rPr>
                <w:br/>
                <w:delText xml:space="preserve">        </w:delText>
              </w:r>
              <w:r w:rsidR="00D87BB2" w:rsidRPr="005A0097" w:rsidDel="00046F53">
                <w:rPr>
                  <w:color w:val="A9B7C6"/>
                  <w:szCs w:val="28"/>
                  <w:lang w:val="en-US"/>
                  <w:rPrChange w:id="9610" w:author="Пользователь" w:date="2022-12-22T02:42:00Z">
                    <w:rPr>
                      <w:color w:val="A9B7C6"/>
                      <w:lang w:val="en-US"/>
                    </w:rPr>
                  </w:rPrChange>
                </w:rPr>
                <w:delText>table.setInsideHBorder(XWPFTable.XWPFBorderType.</w:delText>
              </w:r>
              <w:r w:rsidR="00D87BB2" w:rsidRPr="005A0097" w:rsidDel="00046F53">
                <w:rPr>
                  <w:i/>
                  <w:iCs/>
                  <w:color w:val="9876AA"/>
                  <w:szCs w:val="28"/>
                  <w:lang w:val="en-US"/>
                  <w:rPrChange w:id="9611" w:author="Пользователь" w:date="2022-12-22T02:42:00Z">
                    <w:rPr>
                      <w:i/>
                      <w:iCs/>
                      <w:color w:val="9876AA"/>
                      <w:lang w:val="en-US"/>
                    </w:rPr>
                  </w:rPrChange>
                </w:rPr>
                <w:delText>SINGLE</w:delText>
              </w:r>
              <w:r w:rsidR="00D87BB2" w:rsidRPr="005A0097" w:rsidDel="00046F53">
                <w:rPr>
                  <w:color w:val="CC7832"/>
                  <w:szCs w:val="28"/>
                  <w:lang w:val="en-US"/>
                  <w:rPrChange w:id="9612" w:author="Пользователь" w:date="2022-12-22T02:42:00Z">
                    <w:rPr>
                      <w:color w:val="CC7832"/>
                      <w:lang w:val="en-US"/>
                    </w:rPr>
                  </w:rPrChange>
                </w:rPr>
                <w:delText xml:space="preserve">, </w:delText>
              </w:r>
              <w:r w:rsidR="00D87BB2" w:rsidRPr="005A0097" w:rsidDel="00046F53">
                <w:rPr>
                  <w:color w:val="6897BB"/>
                  <w:szCs w:val="28"/>
                  <w:lang w:val="en-US"/>
                  <w:rPrChange w:id="9613" w:author="Пользователь" w:date="2022-12-22T02:42:00Z">
                    <w:rPr>
                      <w:color w:val="6897BB"/>
                      <w:lang w:val="en-US"/>
                    </w:rPr>
                  </w:rPrChange>
                </w:rPr>
                <w:delText>8</w:delText>
              </w:r>
              <w:r w:rsidR="00D87BB2" w:rsidRPr="005A0097" w:rsidDel="00046F53">
                <w:rPr>
                  <w:color w:val="CC7832"/>
                  <w:szCs w:val="28"/>
                  <w:lang w:val="en-US"/>
                  <w:rPrChange w:id="9614" w:author="Пользователь" w:date="2022-12-22T02:42:00Z">
                    <w:rPr>
                      <w:color w:val="CC7832"/>
                      <w:lang w:val="en-US"/>
                    </w:rPr>
                  </w:rPrChange>
                </w:rPr>
                <w:delText xml:space="preserve">, </w:delText>
              </w:r>
              <w:r w:rsidR="00D87BB2" w:rsidRPr="005A0097" w:rsidDel="00046F53">
                <w:rPr>
                  <w:color w:val="6897BB"/>
                  <w:szCs w:val="28"/>
                  <w:lang w:val="en-US"/>
                  <w:rPrChange w:id="9615" w:author="Пользователь" w:date="2022-12-22T02:42:00Z">
                    <w:rPr>
                      <w:color w:val="6897BB"/>
                      <w:lang w:val="en-US"/>
                    </w:rPr>
                  </w:rPrChange>
                </w:rPr>
                <w:delText>0</w:delText>
              </w:r>
              <w:r w:rsidR="00D87BB2" w:rsidRPr="005A0097" w:rsidDel="00046F53">
                <w:rPr>
                  <w:color w:val="CC7832"/>
                  <w:szCs w:val="28"/>
                  <w:lang w:val="en-US"/>
                  <w:rPrChange w:id="9616" w:author="Пользователь" w:date="2022-12-22T02:42:00Z">
                    <w:rPr>
                      <w:color w:val="CC7832"/>
                      <w:lang w:val="en-US"/>
                    </w:rPr>
                  </w:rPrChange>
                </w:rPr>
                <w:delText xml:space="preserve">, </w:delText>
              </w:r>
              <w:r w:rsidR="00D87BB2" w:rsidRPr="005A0097" w:rsidDel="00046F53">
                <w:rPr>
                  <w:color w:val="6A8759"/>
                  <w:szCs w:val="28"/>
                  <w:lang w:val="en-US"/>
                  <w:rPrChange w:id="9617" w:author="Пользователь" w:date="2022-12-22T02:42:00Z">
                    <w:rPr>
                      <w:color w:val="6A8759"/>
                      <w:lang w:val="en-US"/>
                    </w:rPr>
                  </w:rPrChange>
                </w:rPr>
                <w:delText>"000000"</w:delText>
              </w:r>
              <w:r w:rsidR="00D87BB2" w:rsidRPr="005A0097" w:rsidDel="00046F53">
                <w:rPr>
                  <w:color w:val="A9B7C6"/>
                  <w:szCs w:val="28"/>
                  <w:lang w:val="en-US"/>
                  <w:rPrChange w:id="9618" w:author="Пользователь" w:date="2022-12-22T02:42:00Z">
                    <w:rPr>
                      <w:color w:val="A9B7C6"/>
                      <w:lang w:val="en-US"/>
                    </w:rPr>
                  </w:rPrChange>
                </w:rPr>
                <w:delText>)</w:delText>
              </w:r>
              <w:r w:rsidR="00D87BB2" w:rsidRPr="005A0097" w:rsidDel="00046F53">
                <w:rPr>
                  <w:color w:val="CC7832"/>
                  <w:szCs w:val="28"/>
                  <w:lang w:val="en-US"/>
                  <w:rPrChange w:id="9619" w:author="Пользователь" w:date="2022-12-22T02:42:00Z">
                    <w:rPr>
                      <w:color w:val="CC7832"/>
                      <w:lang w:val="en-US"/>
                    </w:rPr>
                  </w:rPrChange>
                </w:rPr>
                <w:delText>;</w:delText>
              </w:r>
              <w:r w:rsidR="00D87BB2" w:rsidRPr="005A0097" w:rsidDel="00046F53">
                <w:rPr>
                  <w:color w:val="CC7832"/>
                  <w:szCs w:val="28"/>
                  <w:lang w:val="en-US"/>
                  <w:rPrChange w:id="9620" w:author="Пользователь" w:date="2022-12-22T02:42:00Z">
                    <w:rPr>
                      <w:color w:val="CC7832"/>
                      <w:lang w:val="en-US"/>
                    </w:rPr>
                  </w:rPrChange>
                </w:rPr>
                <w:br/>
                <w:delText xml:space="preserve">        </w:delText>
              </w:r>
              <w:r w:rsidR="00D87BB2" w:rsidRPr="005A0097" w:rsidDel="00046F53">
                <w:rPr>
                  <w:color w:val="A9B7C6"/>
                  <w:szCs w:val="28"/>
                  <w:lang w:val="en-US"/>
                  <w:rPrChange w:id="9621" w:author="Пользователь" w:date="2022-12-22T02:42:00Z">
                    <w:rPr>
                      <w:color w:val="A9B7C6"/>
                      <w:lang w:val="en-US"/>
                    </w:rPr>
                  </w:rPrChange>
                </w:rPr>
                <w:delText>table.setInsideVBorder(XWPFTable.XWPFBorderType.</w:delText>
              </w:r>
              <w:r w:rsidR="00D87BB2" w:rsidRPr="005A0097" w:rsidDel="00046F53">
                <w:rPr>
                  <w:i/>
                  <w:iCs/>
                  <w:color w:val="9876AA"/>
                  <w:szCs w:val="28"/>
                  <w:lang w:val="en-US"/>
                  <w:rPrChange w:id="9622" w:author="Пользователь" w:date="2022-12-22T02:42:00Z">
                    <w:rPr>
                      <w:i/>
                      <w:iCs/>
                      <w:color w:val="9876AA"/>
                      <w:lang w:val="en-US"/>
                    </w:rPr>
                  </w:rPrChange>
                </w:rPr>
                <w:delText>SINGLE</w:delText>
              </w:r>
              <w:r w:rsidR="00D87BB2" w:rsidRPr="005A0097" w:rsidDel="00046F53">
                <w:rPr>
                  <w:color w:val="CC7832"/>
                  <w:szCs w:val="28"/>
                  <w:lang w:val="en-US"/>
                  <w:rPrChange w:id="9623" w:author="Пользователь" w:date="2022-12-22T02:42:00Z">
                    <w:rPr>
                      <w:color w:val="CC7832"/>
                      <w:lang w:val="en-US"/>
                    </w:rPr>
                  </w:rPrChange>
                </w:rPr>
                <w:delText xml:space="preserve">, </w:delText>
              </w:r>
              <w:r w:rsidR="00D87BB2" w:rsidRPr="005A0097" w:rsidDel="00046F53">
                <w:rPr>
                  <w:color w:val="6897BB"/>
                  <w:szCs w:val="28"/>
                  <w:lang w:val="en-US"/>
                  <w:rPrChange w:id="9624" w:author="Пользователь" w:date="2022-12-22T02:42:00Z">
                    <w:rPr>
                      <w:color w:val="6897BB"/>
                      <w:lang w:val="en-US"/>
                    </w:rPr>
                  </w:rPrChange>
                </w:rPr>
                <w:delText>8</w:delText>
              </w:r>
              <w:r w:rsidR="00D87BB2" w:rsidRPr="005A0097" w:rsidDel="00046F53">
                <w:rPr>
                  <w:color w:val="CC7832"/>
                  <w:szCs w:val="28"/>
                  <w:lang w:val="en-US"/>
                  <w:rPrChange w:id="9625" w:author="Пользователь" w:date="2022-12-22T02:42:00Z">
                    <w:rPr>
                      <w:color w:val="CC7832"/>
                      <w:lang w:val="en-US"/>
                    </w:rPr>
                  </w:rPrChange>
                </w:rPr>
                <w:delText xml:space="preserve">, </w:delText>
              </w:r>
              <w:r w:rsidR="00D87BB2" w:rsidRPr="005A0097" w:rsidDel="00046F53">
                <w:rPr>
                  <w:color w:val="6897BB"/>
                  <w:szCs w:val="28"/>
                  <w:lang w:val="en-US"/>
                  <w:rPrChange w:id="9626" w:author="Пользователь" w:date="2022-12-22T02:42:00Z">
                    <w:rPr>
                      <w:color w:val="6897BB"/>
                      <w:lang w:val="en-US"/>
                    </w:rPr>
                  </w:rPrChange>
                </w:rPr>
                <w:delText>0</w:delText>
              </w:r>
              <w:r w:rsidR="00D87BB2" w:rsidRPr="005A0097" w:rsidDel="00046F53">
                <w:rPr>
                  <w:color w:val="CC7832"/>
                  <w:szCs w:val="28"/>
                  <w:lang w:val="en-US"/>
                  <w:rPrChange w:id="9627" w:author="Пользователь" w:date="2022-12-22T02:42:00Z">
                    <w:rPr>
                      <w:color w:val="CC7832"/>
                      <w:lang w:val="en-US"/>
                    </w:rPr>
                  </w:rPrChange>
                </w:rPr>
                <w:delText xml:space="preserve">, </w:delText>
              </w:r>
              <w:r w:rsidR="00D87BB2" w:rsidRPr="005A0097" w:rsidDel="00046F53">
                <w:rPr>
                  <w:color w:val="6A8759"/>
                  <w:szCs w:val="28"/>
                  <w:lang w:val="en-US"/>
                  <w:rPrChange w:id="9628" w:author="Пользователь" w:date="2022-12-22T02:42:00Z">
                    <w:rPr>
                      <w:color w:val="6A8759"/>
                      <w:lang w:val="en-US"/>
                    </w:rPr>
                  </w:rPrChange>
                </w:rPr>
                <w:delText>"000000"</w:delText>
              </w:r>
              <w:r w:rsidR="00D87BB2" w:rsidRPr="005A0097" w:rsidDel="00046F53">
                <w:rPr>
                  <w:color w:val="A9B7C6"/>
                  <w:szCs w:val="28"/>
                  <w:lang w:val="en-US"/>
                  <w:rPrChange w:id="9629" w:author="Пользователь" w:date="2022-12-22T02:42:00Z">
                    <w:rPr>
                      <w:color w:val="A9B7C6"/>
                      <w:lang w:val="en-US"/>
                    </w:rPr>
                  </w:rPrChange>
                </w:rPr>
                <w:delText>)</w:delText>
              </w:r>
              <w:r w:rsidR="00D87BB2" w:rsidRPr="005A0097" w:rsidDel="00046F53">
                <w:rPr>
                  <w:color w:val="CC7832"/>
                  <w:szCs w:val="28"/>
                  <w:lang w:val="en-US"/>
                  <w:rPrChange w:id="9630" w:author="Пользователь" w:date="2022-12-22T02:42:00Z">
                    <w:rPr>
                      <w:color w:val="CC7832"/>
                      <w:lang w:val="en-US"/>
                    </w:rPr>
                  </w:rPrChange>
                </w:rPr>
                <w:delText>;</w:delText>
              </w:r>
              <w:r w:rsidR="00D87BB2" w:rsidRPr="005A0097" w:rsidDel="00046F53">
                <w:rPr>
                  <w:color w:val="CC7832"/>
                  <w:szCs w:val="28"/>
                  <w:lang w:val="en-US"/>
                  <w:rPrChange w:id="9631" w:author="Пользователь" w:date="2022-12-22T02:42:00Z">
                    <w:rPr>
                      <w:color w:val="CC7832"/>
                      <w:lang w:val="en-US"/>
                    </w:rPr>
                  </w:rPrChange>
                </w:rPr>
                <w:br/>
                <w:delText xml:space="preserve">    </w:delText>
              </w:r>
              <w:r w:rsidR="00D87BB2" w:rsidRPr="005A0097" w:rsidDel="00046F53">
                <w:rPr>
                  <w:color w:val="A9B7C6"/>
                  <w:szCs w:val="28"/>
                  <w:lang w:val="en-US"/>
                  <w:rPrChange w:id="9632" w:author="Пользователь" w:date="2022-12-22T02:42:00Z">
                    <w:rPr>
                      <w:color w:val="A9B7C6"/>
                      <w:lang w:val="en-US"/>
                    </w:rPr>
                  </w:rPrChange>
                </w:rPr>
                <w:delText>}</w:delText>
              </w:r>
              <w:r w:rsidR="00D87BB2" w:rsidRPr="005A0097" w:rsidDel="00046F53">
                <w:rPr>
                  <w:color w:val="A9B7C6"/>
                  <w:szCs w:val="28"/>
                  <w:lang w:val="en-US"/>
                  <w:rPrChange w:id="9633" w:author="Пользователь" w:date="2022-12-22T02:42:00Z">
                    <w:rPr>
                      <w:color w:val="A9B7C6"/>
                      <w:lang w:val="en-US"/>
                    </w:rPr>
                  </w:rPrChange>
                </w:rPr>
                <w:br/>
                <w:delText xml:space="preserve">    </w:delText>
              </w:r>
              <w:r w:rsidR="00D87BB2" w:rsidRPr="005A0097" w:rsidDel="00046F53">
                <w:rPr>
                  <w:i/>
                  <w:iCs/>
                  <w:color w:val="629755"/>
                  <w:szCs w:val="28"/>
                  <w:lang w:val="en-US"/>
                  <w:rPrChange w:id="9634" w:author="Пользователь" w:date="2022-12-22T02:42:00Z">
                    <w:rPr>
                      <w:i/>
                      <w:iCs/>
                      <w:color w:val="629755"/>
                      <w:lang w:val="en-US"/>
                    </w:rPr>
                  </w:rPrChange>
                </w:rPr>
                <w:delText>/****************************************************************************************************</w:delText>
              </w:r>
              <w:r w:rsidR="00D87BB2" w:rsidRPr="005A0097" w:rsidDel="00046F53">
                <w:rPr>
                  <w:i/>
                  <w:iCs/>
                  <w:color w:val="629755"/>
                  <w:szCs w:val="28"/>
                  <w:lang w:val="en-US"/>
                  <w:rPrChange w:id="9635" w:author="Пользователь" w:date="2022-12-22T02:42:00Z">
                    <w:rPr>
                      <w:i/>
                      <w:iCs/>
                      <w:color w:val="629755"/>
                      <w:lang w:val="en-US"/>
                    </w:rPr>
                  </w:rPrChange>
                </w:rPr>
                <w:br/>
                <w:delText xml:space="preserve">     * </w:delText>
              </w:r>
              <w:r w:rsidR="00D87BB2" w:rsidRPr="005A0097" w:rsidDel="00046F53">
                <w:rPr>
                  <w:i/>
                  <w:iCs/>
                  <w:color w:val="629755"/>
                  <w:szCs w:val="28"/>
                  <w:rPrChange w:id="9636" w:author="Пользователь" w:date="2022-12-22T02:42:00Z">
                    <w:rPr>
                      <w:i/>
                      <w:iCs/>
                      <w:color w:val="629755"/>
                    </w:rPr>
                  </w:rPrChange>
                </w:rPr>
                <w:delText>Создание</w:delText>
              </w:r>
              <w:r w:rsidR="00D87BB2" w:rsidRPr="005A0097" w:rsidDel="00046F53">
                <w:rPr>
                  <w:i/>
                  <w:iCs/>
                  <w:color w:val="629755"/>
                  <w:szCs w:val="28"/>
                  <w:lang w:val="en-US"/>
                  <w:rPrChange w:id="9637" w:author="Пользователь" w:date="2022-12-22T02:42:00Z">
                    <w:rPr>
                      <w:i/>
                      <w:iCs/>
                      <w:color w:val="629755"/>
                      <w:lang w:val="en-US"/>
                    </w:rPr>
                  </w:rPrChange>
                </w:rPr>
                <w:delText xml:space="preserve"> </w:delText>
              </w:r>
              <w:r w:rsidR="00D87BB2" w:rsidRPr="005A0097" w:rsidDel="00046F53">
                <w:rPr>
                  <w:i/>
                  <w:iCs/>
                  <w:color w:val="629755"/>
                  <w:szCs w:val="28"/>
                  <w:rPrChange w:id="9638" w:author="Пользователь" w:date="2022-12-22T02:42:00Z">
                    <w:rPr>
                      <w:i/>
                      <w:iCs/>
                      <w:color w:val="629755"/>
                    </w:rPr>
                  </w:rPrChange>
                </w:rPr>
                <w:delText>дневника</w:delText>
              </w:r>
              <w:r w:rsidR="00D87BB2" w:rsidRPr="005A0097" w:rsidDel="00046F53">
                <w:rPr>
                  <w:i/>
                  <w:iCs/>
                  <w:color w:val="629755"/>
                  <w:szCs w:val="28"/>
                  <w:lang w:val="en-US"/>
                  <w:rPrChange w:id="9639" w:author="Пользователь" w:date="2022-12-22T02:42:00Z">
                    <w:rPr>
                      <w:i/>
                      <w:iCs/>
                      <w:color w:val="629755"/>
                      <w:lang w:val="en-US"/>
                    </w:rPr>
                  </w:rPrChange>
                </w:rPr>
                <w:delText xml:space="preserve"> </w:delText>
              </w:r>
              <w:r w:rsidR="00D87BB2" w:rsidRPr="005A0097" w:rsidDel="00046F53">
                <w:rPr>
                  <w:i/>
                  <w:iCs/>
                  <w:color w:val="629755"/>
                  <w:szCs w:val="28"/>
                  <w:rPrChange w:id="9640" w:author="Пользователь" w:date="2022-12-22T02:42:00Z">
                    <w:rPr>
                      <w:i/>
                      <w:iCs/>
                      <w:color w:val="629755"/>
                    </w:rPr>
                  </w:rPrChange>
                </w:rPr>
                <w:delText>еды</w:delText>
              </w:r>
              <w:r w:rsidR="00D87BB2" w:rsidRPr="005A0097" w:rsidDel="00046F53">
                <w:rPr>
                  <w:i/>
                  <w:iCs/>
                  <w:color w:val="629755"/>
                  <w:szCs w:val="28"/>
                  <w:lang w:val="en-US"/>
                  <w:rPrChange w:id="9641" w:author="Пользователь" w:date="2022-12-22T02:42:00Z">
                    <w:rPr>
                      <w:i/>
                      <w:iCs/>
                      <w:color w:val="629755"/>
                      <w:lang w:val="en-US"/>
                    </w:rPr>
                  </w:rPrChange>
                </w:rPr>
                <w:delText xml:space="preserve"> </w:delText>
              </w:r>
              <w:r w:rsidR="00D87BB2" w:rsidRPr="005A0097" w:rsidDel="00046F53">
                <w:rPr>
                  <w:i/>
                  <w:iCs/>
                  <w:color w:val="629755"/>
                  <w:szCs w:val="28"/>
                  <w:rPrChange w:id="9642" w:author="Пользователь" w:date="2022-12-22T02:42:00Z">
                    <w:rPr>
                      <w:i/>
                      <w:iCs/>
                      <w:color w:val="629755"/>
                    </w:rPr>
                  </w:rPrChange>
                </w:rPr>
                <w:delText>в</w:delText>
              </w:r>
              <w:r w:rsidR="00D87BB2" w:rsidRPr="005A0097" w:rsidDel="00046F53">
                <w:rPr>
                  <w:i/>
                  <w:iCs/>
                  <w:color w:val="629755"/>
                  <w:szCs w:val="28"/>
                  <w:lang w:val="en-US"/>
                  <w:rPrChange w:id="9643" w:author="Пользователь" w:date="2022-12-22T02:42:00Z">
                    <w:rPr>
                      <w:i/>
                      <w:iCs/>
                      <w:color w:val="629755"/>
                      <w:lang w:val="en-US"/>
                    </w:rPr>
                  </w:rPrChange>
                </w:rPr>
                <w:delText xml:space="preserve"> </w:delText>
              </w:r>
              <w:r w:rsidR="00D87BB2" w:rsidRPr="005A0097" w:rsidDel="00046F53">
                <w:rPr>
                  <w:i/>
                  <w:iCs/>
                  <w:color w:val="629755"/>
                  <w:szCs w:val="28"/>
                  <w:rPrChange w:id="9644" w:author="Пользователь" w:date="2022-12-22T02:42:00Z">
                    <w:rPr>
                      <w:i/>
                      <w:iCs/>
                      <w:color w:val="629755"/>
                    </w:rPr>
                  </w:rPrChange>
                </w:rPr>
                <w:delText>формате</w:delText>
              </w:r>
              <w:r w:rsidR="00D87BB2" w:rsidRPr="005A0097" w:rsidDel="00046F53">
                <w:rPr>
                  <w:i/>
                  <w:iCs/>
                  <w:color w:val="629755"/>
                  <w:szCs w:val="28"/>
                  <w:lang w:val="en-US"/>
                  <w:rPrChange w:id="9645" w:author="Пользователь" w:date="2022-12-22T02:42:00Z">
                    <w:rPr>
                      <w:i/>
                      <w:iCs/>
                      <w:color w:val="629755"/>
                      <w:lang w:val="en-US"/>
                    </w:rPr>
                  </w:rPrChange>
                </w:rPr>
                <w:delText xml:space="preserve"> </w:delText>
              </w:r>
              <w:r w:rsidR="00D87BB2" w:rsidRPr="005A0097" w:rsidDel="00046F53">
                <w:rPr>
                  <w:i/>
                  <w:iCs/>
                  <w:color w:val="629755"/>
                  <w:szCs w:val="28"/>
                  <w:rPrChange w:id="9646" w:author="Пользователь" w:date="2022-12-22T02:42:00Z">
                    <w:rPr>
                      <w:i/>
                      <w:iCs/>
                      <w:color w:val="629755"/>
                    </w:rPr>
                  </w:rPrChange>
                </w:rPr>
                <w:delText>электронного</w:delText>
              </w:r>
              <w:r w:rsidR="00D87BB2" w:rsidRPr="005A0097" w:rsidDel="00046F53">
                <w:rPr>
                  <w:i/>
                  <w:iCs/>
                  <w:color w:val="629755"/>
                  <w:szCs w:val="28"/>
                  <w:lang w:val="en-US"/>
                  <w:rPrChange w:id="9647" w:author="Пользователь" w:date="2022-12-22T02:42:00Z">
                    <w:rPr>
                      <w:i/>
                      <w:iCs/>
                      <w:color w:val="629755"/>
                      <w:lang w:val="en-US"/>
                    </w:rPr>
                  </w:rPrChange>
                </w:rPr>
                <w:delText xml:space="preserve"> </w:delText>
              </w:r>
              <w:r w:rsidR="00D87BB2" w:rsidRPr="005A0097" w:rsidDel="00046F53">
                <w:rPr>
                  <w:i/>
                  <w:iCs/>
                  <w:color w:val="629755"/>
                  <w:szCs w:val="28"/>
                  <w:rPrChange w:id="9648" w:author="Пользователь" w:date="2022-12-22T02:42:00Z">
                    <w:rPr>
                      <w:i/>
                      <w:iCs/>
                      <w:color w:val="629755"/>
                    </w:rPr>
                  </w:rPrChange>
                </w:rPr>
                <w:delText>документа</w:delText>
              </w:r>
              <w:r w:rsidR="00D87BB2" w:rsidRPr="005A0097" w:rsidDel="00046F53">
                <w:rPr>
                  <w:i/>
                  <w:iCs/>
                  <w:color w:val="629755"/>
                  <w:szCs w:val="28"/>
                  <w:lang w:val="en-US"/>
                  <w:rPrChange w:id="9649" w:author="Пользователь" w:date="2022-12-22T02:42:00Z">
                    <w:rPr>
                      <w:i/>
                      <w:iCs/>
                      <w:color w:val="629755"/>
                      <w:lang w:val="en-US"/>
                    </w:rPr>
                  </w:rPrChange>
                </w:rPr>
                <w:delText>.                                     *</w:delText>
              </w:r>
              <w:r w:rsidR="00D87BB2" w:rsidRPr="005A0097" w:rsidDel="00046F53">
                <w:rPr>
                  <w:i/>
                  <w:iCs/>
                  <w:color w:val="629755"/>
                  <w:szCs w:val="28"/>
                  <w:lang w:val="en-US"/>
                  <w:rPrChange w:id="9650" w:author="Пользователь" w:date="2022-12-22T02:42:00Z">
                    <w:rPr>
                      <w:i/>
                      <w:iCs/>
                      <w:color w:val="629755"/>
                      <w:lang w:val="en-US"/>
                    </w:rPr>
                  </w:rPrChange>
                </w:rPr>
                <w:br/>
                <w:delText xml:space="preserve">     * </w:delText>
              </w:r>
              <w:r w:rsidR="00D87BB2" w:rsidRPr="005A0097" w:rsidDel="00046F53">
                <w:rPr>
                  <w:b/>
                  <w:bCs/>
                  <w:i/>
                  <w:iCs/>
                  <w:color w:val="629755"/>
                  <w:szCs w:val="28"/>
                  <w:lang w:val="en-US"/>
                  <w:rPrChange w:id="9651" w:author="Пользователь" w:date="2022-12-22T02:42:00Z">
                    <w:rPr>
                      <w:b/>
                      <w:bCs/>
                      <w:i/>
                      <w:iCs/>
                      <w:color w:val="629755"/>
                      <w:lang w:val="en-US"/>
                    </w:rPr>
                  </w:rPrChange>
                </w:rPr>
                <w:delText xml:space="preserve">@param </w:delText>
              </w:r>
              <w:r w:rsidR="00D87BB2" w:rsidRPr="005A0097" w:rsidDel="00046F53">
                <w:rPr>
                  <w:i/>
                  <w:iCs/>
                  <w:color w:val="8A653B"/>
                  <w:szCs w:val="28"/>
                  <w:lang w:val="en-US"/>
                  <w:rPrChange w:id="9652" w:author="Пользователь" w:date="2022-12-22T02:42:00Z">
                    <w:rPr>
                      <w:i/>
                      <w:iCs/>
                      <w:color w:val="8A653B"/>
                      <w:lang w:val="en-US"/>
                    </w:rPr>
                  </w:rPrChange>
                </w:rPr>
                <w:delText xml:space="preserve">timeInterval </w:delText>
              </w:r>
              <w:r w:rsidR="00D87BB2" w:rsidRPr="005A0097" w:rsidDel="00046F53">
                <w:rPr>
                  <w:i/>
                  <w:iCs/>
                  <w:color w:val="629755"/>
                  <w:szCs w:val="28"/>
                  <w:lang w:val="en-US"/>
                  <w:rPrChange w:id="9653" w:author="Пользователь" w:date="2022-12-22T02:42:00Z">
                    <w:rPr>
                      <w:i/>
                      <w:iCs/>
                      <w:color w:val="629755"/>
                      <w:lang w:val="en-US"/>
                    </w:rPr>
                  </w:rPrChange>
                </w:rPr>
                <w:delText xml:space="preserve">- </w:delText>
              </w:r>
              <w:r w:rsidR="00D87BB2" w:rsidRPr="005A0097" w:rsidDel="00046F53">
                <w:rPr>
                  <w:i/>
                  <w:iCs/>
                  <w:color w:val="629755"/>
                  <w:szCs w:val="28"/>
                  <w:rPrChange w:id="9654" w:author="Пользователь" w:date="2022-12-22T02:42:00Z">
                    <w:rPr>
                      <w:i/>
                      <w:iCs/>
                      <w:color w:val="629755"/>
                    </w:rPr>
                  </w:rPrChange>
                </w:rPr>
                <w:delText>временной</w:delText>
              </w:r>
              <w:r w:rsidR="00D87BB2" w:rsidRPr="005A0097" w:rsidDel="00046F53">
                <w:rPr>
                  <w:i/>
                  <w:iCs/>
                  <w:color w:val="629755"/>
                  <w:szCs w:val="28"/>
                  <w:lang w:val="en-US"/>
                  <w:rPrChange w:id="9655" w:author="Пользователь" w:date="2022-12-22T02:42:00Z">
                    <w:rPr>
                      <w:i/>
                      <w:iCs/>
                      <w:color w:val="629755"/>
                      <w:lang w:val="en-US"/>
                    </w:rPr>
                  </w:rPrChange>
                </w:rPr>
                <w:delText xml:space="preserve"> </w:delText>
              </w:r>
              <w:r w:rsidR="00D87BB2" w:rsidRPr="005A0097" w:rsidDel="00046F53">
                <w:rPr>
                  <w:i/>
                  <w:iCs/>
                  <w:color w:val="629755"/>
                  <w:szCs w:val="28"/>
                  <w:rPrChange w:id="9656" w:author="Пользователь" w:date="2022-12-22T02:42:00Z">
                    <w:rPr>
                      <w:i/>
                      <w:iCs/>
                      <w:color w:val="629755"/>
                    </w:rPr>
                  </w:rPrChange>
                </w:rPr>
                <w:delText>промежуток</w:delText>
              </w:r>
              <w:r w:rsidR="00D87BB2" w:rsidRPr="005A0097" w:rsidDel="00046F53">
                <w:rPr>
                  <w:i/>
                  <w:iCs/>
                  <w:color w:val="629755"/>
                  <w:szCs w:val="28"/>
                  <w:lang w:val="en-US"/>
                  <w:rPrChange w:id="9657" w:author="Пользователь" w:date="2022-12-22T02:42:00Z">
                    <w:rPr>
                      <w:i/>
                      <w:iCs/>
                      <w:color w:val="629755"/>
                      <w:lang w:val="en-US"/>
                    </w:rPr>
                  </w:rPrChange>
                </w:rPr>
                <w:delText xml:space="preserve">, </w:delText>
              </w:r>
              <w:r w:rsidR="00D87BB2" w:rsidRPr="005A0097" w:rsidDel="00046F53">
                <w:rPr>
                  <w:i/>
                  <w:iCs/>
                  <w:color w:val="629755"/>
                  <w:szCs w:val="28"/>
                  <w:rPrChange w:id="9658" w:author="Пользователь" w:date="2022-12-22T02:42:00Z">
                    <w:rPr>
                      <w:i/>
                      <w:iCs/>
                      <w:color w:val="629755"/>
                    </w:rPr>
                  </w:rPrChange>
                </w:rPr>
                <w:delText>данные</w:delText>
              </w:r>
              <w:r w:rsidR="00D87BB2" w:rsidRPr="005A0097" w:rsidDel="00046F53">
                <w:rPr>
                  <w:i/>
                  <w:iCs/>
                  <w:color w:val="629755"/>
                  <w:szCs w:val="28"/>
                  <w:lang w:val="en-US"/>
                  <w:rPrChange w:id="9659" w:author="Пользователь" w:date="2022-12-22T02:42:00Z">
                    <w:rPr>
                      <w:i/>
                      <w:iCs/>
                      <w:color w:val="629755"/>
                      <w:lang w:val="en-US"/>
                    </w:rPr>
                  </w:rPrChange>
                </w:rPr>
                <w:delText xml:space="preserve"> </w:delText>
              </w:r>
              <w:r w:rsidR="00D87BB2" w:rsidRPr="005A0097" w:rsidDel="00046F53">
                <w:rPr>
                  <w:i/>
                  <w:iCs/>
                  <w:color w:val="629755"/>
                  <w:szCs w:val="28"/>
                  <w:rPrChange w:id="9660" w:author="Пользователь" w:date="2022-12-22T02:42:00Z">
                    <w:rPr>
                      <w:i/>
                      <w:iCs/>
                      <w:color w:val="629755"/>
                    </w:rPr>
                  </w:rPrChange>
                </w:rPr>
                <w:delText>которого</w:delText>
              </w:r>
              <w:r w:rsidR="00D87BB2" w:rsidRPr="005A0097" w:rsidDel="00046F53">
                <w:rPr>
                  <w:i/>
                  <w:iCs/>
                  <w:color w:val="629755"/>
                  <w:szCs w:val="28"/>
                  <w:lang w:val="en-US"/>
                  <w:rPrChange w:id="9661" w:author="Пользователь" w:date="2022-12-22T02:42:00Z">
                    <w:rPr>
                      <w:i/>
                      <w:iCs/>
                      <w:color w:val="629755"/>
                      <w:lang w:val="en-US"/>
                    </w:rPr>
                  </w:rPrChange>
                </w:rPr>
                <w:delText xml:space="preserve"> </w:delText>
              </w:r>
              <w:r w:rsidR="00D87BB2" w:rsidRPr="005A0097" w:rsidDel="00046F53">
                <w:rPr>
                  <w:i/>
                  <w:iCs/>
                  <w:color w:val="629755"/>
                  <w:szCs w:val="28"/>
                  <w:rPrChange w:id="9662" w:author="Пользователь" w:date="2022-12-22T02:42:00Z">
                    <w:rPr>
                      <w:i/>
                      <w:iCs/>
                      <w:color w:val="629755"/>
                    </w:rPr>
                  </w:rPrChange>
                </w:rPr>
                <w:delText>выводятся</w:delText>
              </w:r>
              <w:r w:rsidR="00D87BB2" w:rsidRPr="005A0097" w:rsidDel="00046F53">
                <w:rPr>
                  <w:i/>
                  <w:iCs/>
                  <w:color w:val="629755"/>
                  <w:szCs w:val="28"/>
                  <w:lang w:val="en-US"/>
                  <w:rPrChange w:id="9663" w:author="Пользователь" w:date="2022-12-22T02:42:00Z">
                    <w:rPr>
                      <w:i/>
                      <w:iCs/>
                      <w:color w:val="629755"/>
                      <w:lang w:val="en-US"/>
                    </w:rPr>
                  </w:rPrChange>
                </w:rPr>
                <w:delText xml:space="preserve"> </w:delText>
              </w:r>
              <w:r w:rsidR="00D87BB2" w:rsidRPr="005A0097" w:rsidDel="00046F53">
                <w:rPr>
                  <w:i/>
                  <w:iCs/>
                  <w:color w:val="629755"/>
                  <w:szCs w:val="28"/>
                  <w:rPrChange w:id="9664" w:author="Пользователь" w:date="2022-12-22T02:42:00Z">
                    <w:rPr>
                      <w:i/>
                      <w:iCs/>
                      <w:color w:val="629755"/>
                    </w:rPr>
                  </w:rPrChange>
                </w:rPr>
                <w:delText>в</w:delText>
              </w:r>
              <w:r w:rsidR="00D87BB2" w:rsidRPr="005A0097" w:rsidDel="00046F53">
                <w:rPr>
                  <w:i/>
                  <w:iCs/>
                  <w:color w:val="629755"/>
                  <w:szCs w:val="28"/>
                  <w:lang w:val="en-US"/>
                  <w:rPrChange w:id="9665" w:author="Пользователь" w:date="2022-12-22T02:42:00Z">
                    <w:rPr>
                      <w:i/>
                      <w:iCs/>
                      <w:color w:val="629755"/>
                      <w:lang w:val="en-US"/>
                    </w:rPr>
                  </w:rPrChange>
                </w:rPr>
                <w:delText xml:space="preserve"> </w:delText>
              </w:r>
              <w:r w:rsidR="00D87BB2" w:rsidRPr="005A0097" w:rsidDel="00046F53">
                <w:rPr>
                  <w:i/>
                  <w:iCs/>
                  <w:color w:val="629755"/>
                  <w:szCs w:val="28"/>
                  <w:rPrChange w:id="9666" w:author="Пользователь" w:date="2022-12-22T02:42:00Z">
                    <w:rPr>
                      <w:i/>
                      <w:iCs/>
                      <w:color w:val="629755"/>
                    </w:rPr>
                  </w:rPrChange>
                </w:rPr>
                <w:delText>отчёт</w:delText>
              </w:r>
              <w:r w:rsidR="00D87BB2" w:rsidRPr="005A0097" w:rsidDel="00046F53">
                <w:rPr>
                  <w:i/>
                  <w:iCs/>
                  <w:color w:val="629755"/>
                  <w:szCs w:val="28"/>
                  <w:lang w:val="en-US"/>
                  <w:rPrChange w:id="9667" w:author="Пользователь" w:date="2022-12-22T02:42:00Z">
                    <w:rPr>
                      <w:i/>
                      <w:iCs/>
                      <w:color w:val="629755"/>
                      <w:lang w:val="en-US"/>
                    </w:rPr>
                  </w:rPrChange>
                </w:rPr>
                <w:delText>.                                     *</w:delText>
              </w:r>
              <w:r w:rsidR="00D87BB2" w:rsidRPr="005A0097" w:rsidDel="00046F53">
                <w:rPr>
                  <w:i/>
                  <w:iCs/>
                  <w:color w:val="629755"/>
                  <w:szCs w:val="28"/>
                  <w:lang w:val="en-US"/>
                  <w:rPrChange w:id="9668" w:author="Пользователь" w:date="2022-12-22T02:42:00Z">
                    <w:rPr>
                      <w:i/>
                      <w:iCs/>
                      <w:color w:val="629755"/>
                      <w:lang w:val="en-US"/>
                    </w:rPr>
                  </w:rPrChange>
                </w:rPr>
                <w:br/>
                <w:delText xml:space="preserve">     ***************************************************************************************************/</w:delText>
              </w:r>
              <w:r w:rsidR="00D87BB2" w:rsidRPr="005A0097" w:rsidDel="00046F53">
                <w:rPr>
                  <w:i/>
                  <w:iCs/>
                  <w:color w:val="629755"/>
                  <w:szCs w:val="28"/>
                  <w:lang w:val="en-US"/>
                  <w:rPrChange w:id="9669" w:author="Пользователь" w:date="2022-12-22T02:42:00Z">
                    <w:rPr>
                      <w:i/>
                      <w:iCs/>
                      <w:color w:val="629755"/>
                      <w:lang w:val="en-US"/>
                    </w:rPr>
                  </w:rPrChange>
                </w:rPr>
                <w:br/>
                <w:delText xml:space="preserve">    </w:delText>
              </w:r>
              <w:r w:rsidR="00D87BB2" w:rsidRPr="005A0097" w:rsidDel="00046F53">
                <w:rPr>
                  <w:color w:val="CC7832"/>
                  <w:szCs w:val="28"/>
                  <w:lang w:val="en-US"/>
                  <w:rPrChange w:id="9670" w:author="Пользователь" w:date="2022-12-22T02:42:00Z">
                    <w:rPr>
                      <w:color w:val="CC7832"/>
                      <w:lang w:val="en-US"/>
                    </w:rPr>
                  </w:rPrChange>
                </w:rPr>
                <w:delText xml:space="preserve">private static void </w:delText>
              </w:r>
              <w:r w:rsidR="00D87BB2" w:rsidRPr="005A0097" w:rsidDel="00046F53">
                <w:rPr>
                  <w:color w:val="FFC66D"/>
                  <w:szCs w:val="28"/>
                  <w:lang w:val="en-US"/>
                  <w:rPrChange w:id="9671" w:author="Пользователь" w:date="2022-12-22T02:42:00Z">
                    <w:rPr>
                      <w:color w:val="FFC66D"/>
                      <w:lang w:val="en-US"/>
                    </w:rPr>
                  </w:rPrChange>
                </w:rPr>
                <w:delText>createReport</w:delText>
              </w:r>
              <w:r w:rsidR="00D87BB2" w:rsidRPr="005A0097" w:rsidDel="00046F53">
                <w:rPr>
                  <w:color w:val="A9B7C6"/>
                  <w:szCs w:val="28"/>
                  <w:lang w:val="en-US"/>
                  <w:rPrChange w:id="9672" w:author="Пользователь" w:date="2022-12-22T02:42:00Z">
                    <w:rPr>
                      <w:color w:val="A9B7C6"/>
                      <w:lang w:val="en-US"/>
                    </w:rPr>
                  </w:rPrChange>
                </w:rPr>
                <w:delText>(CTimeInterval timeInterval) {</w:delText>
              </w:r>
              <w:r w:rsidR="00D87BB2" w:rsidRPr="005A0097" w:rsidDel="00046F53">
                <w:rPr>
                  <w:color w:val="A9B7C6"/>
                  <w:szCs w:val="28"/>
                  <w:lang w:val="en-US"/>
                  <w:rPrChange w:id="9673" w:author="Пользователь" w:date="2022-12-22T02:42:00Z">
                    <w:rPr>
                      <w:color w:val="A9B7C6"/>
                      <w:lang w:val="en-US"/>
                    </w:rPr>
                  </w:rPrChange>
                </w:rPr>
                <w:br/>
                <w:delText xml:space="preserve">        </w:delText>
              </w:r>
              <w:r w:rsidR="00D87BB2" w:rsidRPr="005A0097" w:rsidDel="00046F53">
                <w:rPr>
                  <w:color w:val="CC7832"/>
                  <w:szCs w:val="28"/>
                  <w:lang w:val="en-US"/>
                  <w:rPrChange w:id="9674" w:author="Пользователь" w:date="2022-12-22T02:42:00Z">
                    <w:rPr>
                      <w:color w:val="CC7832"/>
                      <w:lang w:val="en-US"/>
                    </w:rPr>
                  </w:rPrChange>
                </w:rPr>
                <w:delText>try</w:delText>
              </w:r>
              <w:r w:rsidR="00D87BB2" w:rsidRPr="005A0097" w:rsidDel="00046F53">
                <w:rPr>
                  <w:color w:val="A9B7C6"/>
                  <w:szCs w:val="28"/>
                  <w:lang w:val="en-US"/>
                  <w:rPrChange w:id="9675" w:author="Пользователь" w:date="2022-12-22T02:42:00Z">
                    <w:rPr>
                      <w:color w:val="A9B7C6"/>
                      <w:lang w:val="en-US"/>
                    </w:rPr>
                  </w:rPrChange>
                </w:rPr>
                <w:delText xml:space="preserve">(XWPFDocument document = </w:delText>
              </w:r>
              <w:r w:rsidR="00D87BB2" w:rsidRPr="005A0097" w:rsidDel="00046F53">
                <w:rPr>
                  <w:color w:val="CC7832"/>
                  <w:szCs w:val="28"/>
                  <w:lang w:val="en-US"/>
                  <w:rPrChange w:id="9676" w:author="Пользователь" w:date="2022-12-22T02:42:00Z">
                    <w:rPr>
                      <w:color w:val="CC7832"/>
                      <w:lang w:val="en-US"/>
                    </w:rPr>
                  </w:rPrChange>
                </w:rPr>
                <w:delText xml:space="preserve">new </w:delText>
              </w:r>
              <w:r w:rsidR="00D87BB2" w:rsidRPr="005A0097" w:rsidDel="00046F53">
                <w:rPr>
                  <w:color w:val="A9B7C6"/>
                  <w:szCs w:val="28"/>
                  <w:lang w:val="en-US"/>
                  <w:rPrChange w:id="9677" w:author="Пользователь" w:date="2022-12-22T02:42:00Z">
                    <w:rPr>
                      <w:color w:val="A9B7C6"/>
                      <w:lang w:val="en-US"/>
                    </w:rPr>
                  </w:rPrChange>
                </w:rPr>
                <w:delText>XWPFDocument()) {</w:delText>
              </w:r>
              <w:r w:rsidR="00D87BB2" w:rsidRPr="005A0097" w:rsidDel="00046F53">
                <w:rPr>
                  <w:color w:val="A9B7C6"/>
                  <w:szCs w:val="28"/>
                  <w:lang w:val="en-US"/>
                  <w:rPrChange w:id="9678" w:author="Пользователь" w:date="2022-12-22T02:42:00Z">
                    <w:rPr>
                      <w:color w:val="A9B7C6"/>
                      <w:lang w:val="en-US"/>
                    </w:rPr>
                  </w:rPrChange>
                </w:rPr>
                <w:br/>
                <w:delText xml:space="preserve">            </w:delText>
              </w:r>
              <w:r w:rsidR="00D87BB2" w:rsidRPr="005A0097" w:rsidDel="00046F53">
                <w:rPr>
                  <w:color w:val="808080"/>
                  <w:szCs w:val="28"/>
                  <w:lang w:val="en-US"/>
                  <w:rPrChange w:id="9679" w:author="Пользователь" w:date="2022-12-22T02:42:00Z">
                    <w:rPr>
                      <w:color w:val="808080"/>
                      <w:lang w:val="en-US"/>
                    </w:rPr>
                  </w:rPrChange>
                </w:rPr>
                <w:delText>//</w:delText>
              </w:r>
              <w:r w:rsidR="00D87BB2" w:rsidRPr="005A0097" w:rsidDel="00046F53">
                <w:rPr>
                  <w:color w:val="808080"/>
                  <w:szCs w:val="28"/>
                  <w:rPrChange w:id="9680" w:author="Пользователь" w:date="2022-12-22T02:42:00Z">
                    <w:rPr>
                      <w:color w:val="808080"/>
                    </w:rPr>
                  </w:rPrChange>
                </w:rPr>
                <w:delText>Заголовок</w:delText>
              </w:r>
              <w:r w:rsidR="00D87BB2" w:rsidRPr="005A0097" w:rsidDel="00046F53">
                <w:rPr>
                  <w:color w:val="808080"/>
                  <w:szCs w:val="28"/>
                  <w:lang w:val="en-US"/>
                  <w:rPrChange w:id="9681" w:author="Пользователь" w:date="2022-12-22T02:42:00Z">
                    <w:rPr>
                      <w:color w:val="808080"/>
                      <w:lang w:val="en-US"/>
                    </w:rPr>
                  </w:rPrChange>
                </w:rPr>
                <w:br/>
                <w:delText xml:space="preserve">            </w:delText>
              </w:r>
              <w:r w:rsidR="00D87BB2" w:rsidRPr="005A0097" w:rsidDel="00046F53">
                <w:rPr>
                  <w:i/>
                  <w:iCs/>
                  <w:color w:val="A9B7C6"/>
                  <w:szCs w:val="28"/>
                  <w:lang w:val="en-US"/>
                  <w:rPrChange w:id="9682" w:author="Пользователь" w:date="2022-12-22T02:42:00Z">
                    <w:rPr>
                      <w:i/>
                      <w:iCs/>
                      <w:color w:val="A9B7C6"/>
                      <w:lang w:val="en-US"/>
                    </w:rPr>
                  </w:rPrChange>
                </w:rPr>
                <w:delText>createTitle</w:delText>
              </w:r>
              <w:r w:rsidR="00D87BB2" w:rsidRPr="005A0097" w:rsidDel="00046F53">
                <w:rPr>
                  <w:color w:val="A9B7C6"/>
                  <w:szCs w:val="28"/>
                  <w:lang w:val="en-US"/>
                  <w:rPrChange w:id="9683" w:author="Пользователь" w:date="2022-12-22T02:42:00Z">
                    <w:rPr>
                      <w:color w:val="A9B7C6"/>
                      <w:lang w:val="en-US"/>
                    </w:rPr>
                  </w:rPrChange>
                </w:rPr>
                <w:delText>(document)</w:delText>
              </w:r>
              <w:r w:rsidR="00D87BB2" w:rsidRPr="005A0097" w:rsidDel="00046F53">
                <w:rPr>
                  <w:color w:val="CC7832"/>
                  <w:szCs w:val="28"/>
                  <w:lang w:val="en-US"/>
                  <w:rPrChange w:id="9684" w:author="Пользователь" w:date="2022-12-22T02:42:00Z">
                    <w:rPr>
                      <w:color w:val="CC7832"/>
                      <w:lang w:val="en-US"/>
                    </w:rPr>
                  </w:rPrChange>
                </w:rPr>
                <w:delText>;</w:delText>
              </w:r>
              <w:r w:rsidR="00D87BB2" w:rsidRPr="005A0097" w:rsidDel="00046F53">
                <w:rPr>
                  <w:color w:val="CC7832"/>
                  <w:szCs w:val="28"/>
                  <w:lang w:val="en-US"/>
                  <w:rPrChange w:id="9685" w:author="Пользователь" w:date="2022-12-22T02:42:00Z">
                    <w:rPr>
                      <w:color w:val="CC7832"/>
                      <w:lang w:val="en-US"/>
                    </w:rPr>
                  </w:rPrChange>
                </w:rPr>
                <w:br/>
                <w:delText xml:space="preserve">            </w:delText>
              </w:r>
              <w:r w:rsidR="00D87BB2" w:rsidRPr="005A0097" w:rsidDel="00046F53">
                <w:rPr>
                  <w:color w:val="808080"/>
                  <w:szCs w:val="28"/>
                  <w:lang w:val="en-US"/>
                  <w:rPrChange w:id="9686" w:author="Пользователь" w:date="2022-12-22T02:42:00Z">
                    <w:rPr>
                      <w:color w:val="808080"/>
                      <w:lang w:val="en-US"/>
                    </w:rPr>
                  </w:rPrChange>
                </w:rPr>
                <w:delText>//</w:delText>
              </w:r>
              <w:r w:rsidR="00D87BB2" w:rsidRPr="005A0097" w:rsidDel="00046F53">
                <w:rPr>
                  <w:color w:val="808080"/>
                  <w:szCs w:val="28"/>
                  <w:rPrChange w:id="9687" w:author="Пользователь" w:date="2022-12-22T02:42:00Z">
                    <w:rPr>
                      <w:color w:val="808080"/>
                    </w:rPr>
                  </w:rPrChange>
                </w:rPr>
                <w:delText>Таблица</w:delText>
              </w:r>
              <w:r w:rsidR="00D87BB2" w:rsidRPr="005A0097" w:rsidDel="00046F53">
                <w:rPr>
                  <w:color w:val="808080"/>
                  <w:szCs w:val="28"/>
                  <w:lang w:val="en-US"/>
                  <w:rPrChange w:id="9688" w:author="Пользователь" w:date="2022-12-22T02:42:00Z">
                    <w:rPr>
                      <w:color w:val="808080"/>
                      <w:lang w:val="en-US"/>
                    </w:rPr>
                  </w:rPrChange>
                </w:rPr>
                <w:delText xml:space="preserve"> </w:delText>
              </w:r>
              <w:r w:rsidR="00D87BB2" w:rsidRPr="005A0097" w:rsidDel="00046F53">
                <w:rPr>
                  <w:color w:val="808080"/>
                  <w:szCs w:val="28"/>
                  <w:rPrChange w:id="9689" w:author="Пользователь" w:date="2022-12-22T02:42:00Z">
                    <w:rPr>
                      <w:color w:val="808080"/>
                    </w:rPr>
                  </w:rPrChange>
                </w:rPr>
                <w:delText>с</w:delText>
              </w:r>
              <w:r w:rsidR="00D87BB2" w:rsidRPr="005A0097" w:rsidDel="00046F53">
                <w:rPr>
                  <w:color w:val="808080"/>
                  <w:szCs w:val="28"/>
                  <w:lang w:val="en-US"/>
                  <w:rPrChange w:id="9690" w:author="Пользователь" w:date="2022-12-22T02:42:00Z">
                    <w:rPr>
                      <w:color w:val="808080"/>
                      <w:lang w:val="en-US"/>
                    </w:rPr>
                  </w:rPrChange>
                </w:rPr>
                <w:delText xml:space="preserve"> </w:delText>
              </w:r>
              <w:r w:rsidR="00D87BB2" w:rsidRPr="005A0097" w:rsidDel="00046F53">
                <w:rPr>
                  <w:color w:val="808080"/>
                  <w:szCs w:val="28"/>
                  <w:rPrChange w:id="9691" w:author="Пользователь" w:date="2022-12-22T02:42:00Z">
                    <w:rPr>
                      <w:color w:val="808080"/>
                    </w:rPr>
                  </w:rPrChange>
                </w:rPr>
                <w:delText>временным</w:delText>
              </w:r>
              <w:r w:rsidR="00D87BB2" w:rsidRPr="005A0097" w:rsidDel="00046F53">
                <w:rPr>
                  <w:color w:val="808080"/>
                  <w:szCs w:val="28"/>
                  <w:lang w:val="en-US"/>
                  <w:rPrChange w:id="9692" w:author="Пользователь" w:date="2022-12-22T02:42:00Z">
                    <w:rPr>
                      <w:color w:val="808080"/>
                      <w:lang w:val="en-US"/>
                    </w:rPr>
                  </w:rPrChange>
                </w:rPr>
                <w:delText xml:space="preserve"> </w:delText>
              </w:r>
              <w:r w:rsidR="00D87BB2" w:rsidRPr="005A0097" w:rsidDel="00046F53">
                <w:rPr>
                  <w:color w:val="808080"/>
                  <w:szCs w:val="28"/>
                  <w:rPrChange w:id="9693" w:author="Пользователь" w:date="2022-12-22T02:42:00Z">
                    <w:rPr>
                      <w:color w:val="808080"/>
                    </w:rPr>
                  </w:rPrChange>
                </w:rPr>
                <w:delText>промежутком</w:delText>
              </w:r>
              <w:r w:rsidR="00D87BB2" w:rsidRPr="005A0097" w:rsidDel="00046F53">
                <w:rPr>
                  <w:color w:val="808080"/>
                  <w:szCs w:val="28"/>
                  <w:lang w:val="en-US"/>
                  <w:rPrChange w:id="9694" w:author="Пользователь" w:date="2022-12-22T02:42:00Z">
                    <w:rPr>
                      <w:color w:val="808080"/>
                      <w:lang w:val="en-US"/>
                    </w:rPr>
                  </w:rPrChange>
                </w:rPr>
                <w:delText>.</w:delText>
              </w:r>
              <w:r w:rsidR="00D87BB2" w:rsidRPr="005A0097" w:rsidDel="00046F53">
                <w:rPr>
                  <w:color w:val="808080"/>
                  <w:szCs w:val="28"/>
                  <w:lang w:val="en-US"/>
                  <w:rPrChange w:id="9695" w:author="Пользователь" w:date="2022-12-22T02:42:00Z">
                    <w:rPr>
                      <w:color w:val="808080"/>
                      <w:lang w:val="en-US"/>
                    </w:rPr>
                  </w:rPrChange>
                </w:rPr>
                <w:br/>
                <w:delText xml:space="preserve">            </w:delText>
              </w:r>
              <w:r w:rsidR="00D87BB2" w:rsidRPr="005A0097" w:rsidDel="00046F53">
                <w:rPr>
                  <w:i/>
                  <w:iCs/>
                  <w:color w:val="A9B7C6"/>
                  <w:szCs w:val="28"/>
                  <w:lang w:val="en-US"/>
                  <w:rPrChange w:id="9696" w:author="Пользователь" w:date="2022-12-22T02:42:00Z">
                    <w:rPr>
                      <w:i/>
                      <w:iCs/>
                      <w:color w:val="A9B7C6"/>
                      <w:lang w:val="en-US"/>
                    </w:rPr>
                  </w:rPrChange>
                </w:rPr>
                <w:delText>createTable</w:delText>
              </w:r>
              <w:r w:rsidR="00D87BB2" w:rsidRPr="005A0097" w:rsidDel="00046F53">
                <w:rPr>
                  <w:color w:val="A9B7C6"/>
                  <w:szCs w:val="28"/>
                  <w:lang w:val="en-US"/>
                  <w:rPrChange w:id="9697" w:author="Пользователь" w:date="2022-12-22T02:42:00Z">
                    <w:rPr>
                      <w:color w:val="A9B7C6"/>
                      <w:lang w:val="en-US"/>
                    </w:rPr>
                  </w:rPrChange>
                </w:rPr>
                <w:delText>(document</w:delText>
              </w:r>
              <w:r w:rsidR="00D87BB2" w:rsidRPr="005A0097" w:rsidDel="00046F53">
                <w:rPr>
                  <w:color w:val="CC7832"/>
                  <w:szCs w:val="28"/>
                  <w:lang w:val="en-US"/>
                  <w:rPrChange w:id="9698" w:author="Пользователь" w:date="2022-12-22T02:42:00Z">
                    <w:rPr>
                      <w:color w:val="CC7832"/>
                      <w:lang w:val="en-US"/>
                    </w:rPr>
                  </w:rPrChange>
                </w:rPr>
                <w:delText xml:space="preserve">, </w:delText>
              </w:r>
              <w:r w:rsidR="00D87BB2" w:rsidRPr="005A0097" w:rsidDel="00046F53">
                <w:rPr>
                  <w:color w:val="A9B7C6"/>
                  <w:szCs w:val="28"/>
                  <w:lang w:val="en-US"/>
                  <w:rPrChange w:id="9699" w:author="Пользователь" w:date="2022-12-22T02:42:00Z">
                    <w:rPr>
                      <w:color w:val="A9B7C6"/>
                      <w:lang w:val="en-US"/>
                    </w:rPr>
                  </w:rPrChange>
                </w:rPr>
                <w:delText>timeInterval)</w:delText>
              </w:r>
              <w:r w:rsidR="00D87BB2" w:rsidRPr="005A0097" w:rsidDel="00046F53">
                <w:rPr>
                  <w:color w:val="CC7832"/>
                  <w:szCs w:val="28"/>
                  <w:lang w:val="en-US"/>
                  <w:rPrChange w:id="9700" w:author="Пользователь" w:date="2022-12-22T02:42:00Z">
                    <w:rPr>
                      <w:color w:val="CC7832"/>
                      <w:lang w:val="en-US"/>
                    </w:rPr>
                  </w:rPrChange>
                </w:rPr>
                <w:delText>;</w:delText>
              </w:r>
              <w:r w:rsidR="00D87BB2" w:rsidRPr="005A0097" w:rsidDel="00046F53">
                <w:rPr>
                  <w:color w:val="CC7832"/>
                  <w:szCs w:val="28"/>
                  <w:lang w:val="en-US"/>
                  <w:rPrChange w:id="9701" w:author="Пользователь" w:date="2022-12-22T02:42:00Z">
                    <w:rPr>
                      <w:color w:val="CC7832"/>
                      <w:lang w:val="en-US"/>
                    </w:rPr>
                  </w:rPrChange>
                </w:rPr>
                <w:br/>
                <w:delText xml:space="preserve">            </w:delText>
              </w:r>
              <w:r w:rsidR="00D87BB2" w:rsidRPr="005A0097" w:rsidDel="00046F53">
                <w:rPr>
                  <w:color w:val="808080"/>
                  <w:szCs w:val="28"/>
                  <w:lang w:val="en-US"/>
                  <w:rPrChange w:id="9702" w:author="Пользователь" w:date="2022-12-22T02:42:00Z">
                    <w:rPr>
                      <w:color w:val="808080"/>
                      <w:lang w:val="en-US"/>
                    </w:rPr>
                  </w:rPrChange>
                </w:rPr>
                <w:delText>//</w:delText>
              </w:r>
              <w:r w:rsidR="00D87BB2" w:rsidRPr="005A0097" w:rsidDel="00046F53">
                <w:rPr>
                  <w:color w:val="808080"/>
                  <w:szCs w:val="28"/>
                  <w:rPrChange w:id="9703" w:author="Пользователь" w:date="2022-12-22T02:42:00Z">
                    <w:rPr>
                      <w:color w:val="808080"/>
                    </w:rPr>
                  </w:rPrChange>
                </w:rPr>
                <w:delText>Сохранение</w:delText>
              </w:r>
              <w:r w:rsidR="00D87BB2" w:rsidRPr="005A0097" w:rsidDel="00046F53">
                <w:rPr>
                  <w:color w:val="808080"/>
                  <w:szCs w:val="28"/>
                  <w:lang w:val="en-US"/>
                  <w:rPrChange w:id="9704" w:author="Пользователь" w:date="2022-12-22T02:42:00Z">
                    <w:rPr>
                      <w:color w:val="808080"/>
                      <w:lang w:val="en-US"/>
                    </w:rPr>
                  </w:rPrChange>
                </w:rPr>
                <w:delText xml:space="preserve"> </w:delText>
              </w:r>
              <w:r w:rsidR="00D87BB2" w:rsidRPr="005A0097" w:rsidDel="00046F53">
                <w:rPr>
                  <w:color w:val="808080"/>
                  <w:szCs w:val="28"/>
                  <w:rPrChange w:id="9705" w:author="Пользователь" w:date="2022-12-22T02:42:00Z">
                    <w:rPr>
                      <w:color w:val="808080"/>
                    </w:rPr>
                  </w:rPrChange>
                </w:rPr>
                <w:delText>информации</w:delText>
              </w:r>
              <w:r w:rsidR="00D87BB2" w:rsidRPr="005A0097" w:rsidDel="00046F53">
                <w:rPr>
                  <w:color w:val="808080"/>
                  <w:szCs w:val="28"/>
                  <w:lang w:val="en-US"/>
                  <w:rPrChange w:id="9706" w:author="Пользователь" w:date="2022-12-22T02:42:00Z">
                    <w:rPr>
                      <w:color w:val="808080"/>
                      <w:lang w:val="en-US"/>
                    </w:rPr>
                  </w:rPrChange>
                </w:rPr>
                <w:delText xml:space="preserve"> </w:delText>
              </w:r>
              <w:r w:rsidR="00D87BB2" w:rsidRPr="005A0097" w:rsidDel="00046F53">
                <w:rPr>
                  <w:color w:val="808080"/>
                  <w:szCs w:val="28"/>
                  <w:rPrChange w:id="9707" w:author="Пользователь" w:date="2022-12-22T02:42:00Z">
                    <w:rPr>
                      <w:color w:val="808080"/>
                    </w:rPr>
                  </w:rPrChange>
                </w:rPr>
                <w:delText>в</w:delText>
              </w:r>
              <w:r w:rsidR="00D87BB2" w:rsidRPr="005A0097" w:rsidDel="00046F53">
                <w:rPr>
                  <w:color w:val="808080"/>
                  <w:szCs w:val="28"/>
                  <w:lang w:val="en-US"/>
                  <w:rPrChange w:id="9708" w:author="Пользователь" w:date="2022-12-22T02:42:00Z">
                    <w:rPr>
                      <w:color w:val="808080"/>
                      <w:lang w:val="en-US"/>
                    </w:rPr>
                  </w:rPrChange>
                </w:rPr>
                <w:delText xml:space="preserve"> </w:delText>
              </w:r>
              <w:r w:rsidR="00D87BB2" w:rsidRPr="005A0097" w:rsidDel="00046F53">
                <w:rPr>
                  <w:color w:val="808080"/>
                  <w:szCs w:val="28"/>
                  <w:rPrChange w:id="9709" w:author="Пользователь" w:date="2022-12-22T02:42:00Z">
                    <w:rPr>
                      <w:color w:val="808080"/>
                    </w:rPr>
                  </w:rPrChange>
                </w:rPr>
                <w:delText>файл</w:delText>
              </w:r>
              <w:r w:rsidR="00D87BB2" w:rsidRPr="005A0097" w:rsidDel="00046F53">
                <w:rPr>
                  <w:color w:val="808080"/>
                  <w:szCs w:val="28"/>
                  <w:lang w:val="en-US"/>
                  <w:rPrChange w:id="9710" w:author="Пользователь" w:date="2022-12-22T02:42:00Z">
                    <w:rPr>
                      <w:color w:val="808080"/>
                      <w:lang w:val="en-US"/>
                    </w:rPr>
                  </w:rPrChange>
                </w:rPr>
                <w:delText>.</w:delText>
              </w:r>
              <w:r w:rsidR="00D87BB2" w:rsidRPr="005A0097" w:rsidDel="00046F53">
                <w:rPr>
                  <w:color w:val="808080"/>
                  <w:szCs w:val="28"/>
                  <w:lang w:val="en-US"/>
                  <w:rPrChange w:id="9711" w:author="Пользователь" w:date="2022-12-22T02:42:00Z">
                    <w:rPr>
                      <w:color w:val="808080"/>
                      <w:lang w:val="en-US"/>
                    </w:rPr>
                  </w:rPrChange>
                </w:rPr>
                <w:br/>
                <w:delText xml:space="preserve">            </w:delText>
              </w:r>
              <w:r w:rsidR="00D87BB2" w:rsidRPr="005A0097" w:rsidDel="00046F53">
                <w:rPr>
                  <w:color w:val="A9B7C6"/>
                  <w:szCs w:val="28"/>
                  <w:lang w:val="en-US"/>
                  <w:rPrChange w:id="9712" w:author="Пользователь" w:date="2022-12-22T02:42:00Z">
                    <w:rPr>
                      <w:color w:val="A9B7C6"/>
                      <w:lang w:val="en-US"/>
                    </w:rPr>
                  </w:rPrChange>
                </w:rPr>
                <w:delText xml:space="preserve">File report = </w:delText>
              </w:r>
              <w:r w:rsidR="00D87BB2" w:rsidRPr="005A0097" w:rsidDel="00046F53">
                <w:rPr>
                  <w:color w:val="CC7832"/>
                  <w:szCs w:val="28"/>
                  <w:lang w:val="en-US"/>
                  <w:rPrChange w:id="9713" w:author="Пользователь" w:date="2022-12-22T02:42:00Z">
                    <w:rPr>
                      <w:color w:val="CC7832"/>
                      <w:lang w:val="en-US"/>
                    </w:rPr>
                  </w:rPrChange>
                </w:rPr>
                <w:delText xml:space="preserve">new </w:delText>
              </w:r>
              <w:r w:rsidR="00D87BB2" w:rsidRPr="005A0097" w:rsidDel="00046F53">
                <w:rPr>
                  <w:color w:val="A9B7C6"/>
                  <w:szCs w:val="28"/>
                  <w:lang w:val="en-US"/>
                  <w:rPrChange w:id="9714" w:author="Пользователь" w:date="2022-12-22T02:42:00Z">
                    <w:rPr>
                      <w:color w:val="A9B7C6"/>
                      <w:lang w:val="en-US"/>
                    </w:rPr>
                  </w:rPrChange>
                </w:rPr>
                <w:delText>File(</w:delText>
              </w:r>
              <w:r w:rsidR="00D87BB2" w:rsidRPr="005A0097" w:rsidDel="00046F53">
                <w:rPr>
                  <w:color w:val="6A8759"/>
                  <w:szCs w:val="28"/>
                  <w:lang w:val="en-US"/>
                  <w:rPrChange w:id="9715" w:author="Пользователь" w:date="2022-12-22T02:42:00Z">
                    <w:rPr>
                      <w:color w:val="6A8759"/>
                      <w:lang w:val="en-US"/>
                    </w:rPr>
                  </w:rPrChange>
                </w:rPr>
                <w:delText>"output.docx"</w:delText>
              </w:r>
              <w:r w:rsidR="00D87BB2" w:rsidRPr="005A0097" w:rsidDel="00046F53">
                <w:rPr>
                  <w:color w:val="A9B7C6"/>
                  <w:szCs w:val="28"/>
                  <w:lang w:val="en-US"/>
                  <w:rPrChange w:id="9716" w:author="Пользователь" w:date="2022-12-22T02:42:00Z">
                    <w:rPr>
                      <w:color w:val="A9B7C6"/>
                      <w:lang w:val="en-US"/>
                    </w:rPr>
                  </w:rPrChange>
                </w:rPr>
                <w:delText>)</w:delText>
              </w:r>
              <w:r w:rsidR="00D87BB2" w:rsidRPr="005A0097" w:rsidDel="00046F53">
                <w:rPr>
                  <w:color w:val="CC7832"/>
                  <w:szCs w:val="28"/>
                  <w:lang w:val="en-US"/>
                  <w:rPrChange w:id="9717" w:author="Пользователь" w:date="2022-12-22T02:42:00Z">
                    <w:rPr>
                      <w:color w:val="CC7832"/>
                      <w:lang w:val="en-US"/>
                    </w:rPr>
                  </w:rPrChange>
                </w:rPr>
                <w:delText>;</w:delText>
              </w:r>
              <w:r w:rsidR="00D87BB2" w:rsidRPr="005A0097" w:rsidDel="00046F53">
                <w:rPr>
                  <w:color w:val="CC7832"/>
                  <w:szCs w:val="28"/>
                  <w:lang w:val="en-US"/>
                  <w:rPrChange w:id="9718" w:author="Пользователь" w:date="2022-12-22T02:42:00Z">
                    <w:rPr>
                      <w:color w:val="CC7832"/>
                      <w:lang w:val="en-US"/>
                    </w:rPr>
                  </w:rPrChange>
                </w:rPr>
                <w:br/>
                <w:delText xml:space="preserve">            try</w:delText>
              </w:r>
              <w:r w:rsidR="00D87BB2" w:rsidRPr="005A0097" w:rsidDel="00046F53">
                <w:rPr>
                  <w:color w:val="A9B7C6"/>
                  <w:szCs w:val="28"/>
                  <w:lang w:val="en-US"/>
                  <w:rPrChange w:id="9719" w:author="Пользователь" w:date="2022-12-22T02:42:00Z">
                    <w:rPr>
                      <w:color w:val="A9B7C6"/>
                      <w:lang w:val="en-US"/>
                    </w:rPr>
                  </w:rPrChange>
                </w:rPr>
                <w:delText xml:space="preserve">(FileOutputStream fos = </w:delText>
              </w:r>
              <w:r w:rsidR="00D87BB2" w:rsidRPr="005A0097" w:rsidDel="00046F53">
                <w:rPr>
                  <w:color w:val="CC7832"/>
                  <w:szCs w:val="28"/>
                  <w:lang w:val="en-US"/>
                  <w:rPrChange w:id="9720" w:author="Пользователь" w:date="2022-12-22T02:42:00Z">
                    <w:rPr>
                      <w:color w:val="CC7832"/>
                      <w:lang w:val="en-US"/>
                    </w:rPr>
                  </w:rPrChange>
                </w:rPr>
                <w:delText xml:space="preserve">new </w:delText>
              </w:r>
              <w:r w:rsidR="00D87BB2" w:rsidRPr="005A0097" w:rsidDel="00046F53">
                <w:rPr>
                  <w:color w:val="A9B7C6"/>
                  <w:szCs w:val="28"/>
                  <w:lang w:val="en-US"/>
                  <w:rPrChange w:id="9721" w:author="Пользователь" w:date="2022-12-22T02:42:00Z">
                    <w:rPr>
                      <w:color w:val="A9B7C6"/>
                      <w:lang w:val="en-US"/>
                    </w:rPr>
                  </w:rPrChange>
                </w:rPr>
                <w:delText>FileOutputStream(report)) {</w:delText>
              </w:r>
              <w:r w:rsidR="00D87BB2" w:rsidRPr="005A0097" w:rsidDel="00046F53">
                <w:rPr>
                  <w:color w:val="A9B7C6"/>
                  <w:szCs w:val="28"/>
                  <w:lang w:val="en-US"/>
                  <w:rPrChange w:id="9722" w:author="Пользователь" w:date="2022-12-22T02:42:00Z">
                    <w:rPr>
                      <w:color w:val="A9B7C6"/>
                      <w:lang w:val="en-US"/>
                    </w:rPr>
                  </w:rPrChange>
                </w:rPr>
                <w:br/>
                <w:delText xml:space="preserve">                document.write(fos)</w:delText>
              </w:r>
              <w:r w:rsidR="00D87BB2" w:rsidRPr="005A0097" w:rsidDel="00046F53">
                <w:rPr>
                  <w:color w:val="CC7832"/>
                  <w:szCs w:val="28"/>
                  <w:lang w:val="en-US"/>
                  <w:rPrChange w:id="9723" w:author="Пользователь" w:date="2022-12-22T02:42:00Z">
                    <w:rPr>
                      <w:color w:val="CC7832"/>
                      <w:lang w:val="en-US"/>
                    </w:rPr>
                  </w:rPrChange>
                </w:rPr>
                <w:delText>;</w:delText>
              </w:r>
              <w:r w:rsidR="00D87BB2" w:rsidRPr="005A0097" w:rsidDel="00046F53">
                <w:rPr>
                  <w:color w:val="CC7832"/>
                  <w:szCs w:val="28"/>
                  <w:lang w:val="en-US"/>
                  <w:rPrChange w:id="9724" w:author="Пользователь" w:date="2022-12-22T02:42:00Z">
                    <w:rPr>
                      <w:color w:val="CC7832"/>
                      <w:lang w:val="en-US"/>
                    </w:rPr>
                  </w:rPrChange>
                </w:rPr>
                <w:br/>
                <w:delText xml:space="preserve">            </w:delText>
              </w:r>
              <w:r w:rsidR="00D87BB2" w:rsidRPr="005A0097" w:rsidDel="00046F53">
                <w:rPr>
                  <w:color w:val="A9B7C6"/>
                  <w:szCs w:val="28"/>
                  <w:lang w:val="en-US"/>
                  <w:rPrChange w:id="9725" w:author="Пользователь" w:date="2022-12-22T02:42:00Z">
                    <w:rPr>
                      <w:color w:val="A9B7C6"/>
                      <w:lang w:val="en-US"/>
                    </w:rPr>
                  </w:rPrChange>
                </w:rPr>
                <w:delText>}</w:delText>
              </w:r>
              <w:r w:rsidR="00D87BB2" w:rsidRPr="005A0097" w:rsidDel="00046F53">
                <w:rPr>
                  <w:color w:val="A9B7C6"/>
                  <w:szCs w:val="28"/>
                  <w:lang w:val="en-US"/>
                  <w:rPrChange w:id="9726" w:author="Пользователь" w:date="2022-12-22T02:42:00Z">
                    <w:rPr>
                      <w:color w:val="A9B7C6"/>
                      <w:lang w:val="en-US"/>
                    </w:rPr>
                  </w:rPrChange>
                </w:rPr>
                <w:br/>
                <w:delText xml:space="preserve">            </w:delText>
              </w:r>
              <w:r w:rsidR="00D87BB2" w:rsidRPr="005A0097" w:rsidDel="00046F53">
                <w:rPr>
                  <w:color w:val="CC7832"/>
                  <w:szCs w:val="28"/>
                  <w:lang w:val="en-US"/>
                  <w:rPrChange w:id="9727" w:author="Пользователь" w:date="2022-12-22T02:42:00Z">
                    <w:rPr>
                      <w:color w:val="CC7832"/>
                      <w:lang w:val="en-US"/>
                    </w:rPr>
                  </w:rPrChange>
                </w:rPr>
                <w:delText>catch</w:delText>
              </w:r>
              <w:r w:rsidR="00D87BB2" w:rsidRPr="005A0097" w:rsidDel="00046F53">
                <w:rPr>
                  <w:color w:val="A9B7C6"/>
                  <w:szCs w:val="28"/>
                  <w:lang w:val="en-US"/>
                  <w:rPrChange w:id="9728" w:author="Пользователь" w:date="2022-12-22T02:42:00Z">
                    <w:rPr>
                      <w:color w:val="A9B7C6"/>
                      <w:lang w:val="en-US"/>
                    </w:rPr>
                  </w:rPrChange>
                </w:rPr>
                <w:delText>(IOException e) {</w:delText>
              </w:r>
              <w:r w:rsidR="00D87BB2" w:rsidRPr="005A0097" w:rsidDel="00046F53">
                <w:rPr>
                  <w:color w:val="A9B7C6"/>
                  <w:szCs w:val="28"/>
                  <w:lang w:val="en-US"/>
                  <w:rPrChange w:id="9729" w:author="Пользователь" w:date="2022-12-22T02:42:00Z">
                    <w:rPr>
                      <w:color w:val="A9B7C6"/>
                      <w:lang w:val="en-US"/>
                    </w:rPr>
                  </w:rPrChange>
                </w:rPr>
                <w:br/>
                <w:delText xml:space="preserve">                System.</w:delText>
              </w:r>
              <w:r w:rsidR="00D87BB2" w:rsidRPr="005A0097" w:rsidDel="00046F53">
                <w:rPr>
                  <w:i/>
                  <w:iCs/>
                  <w:color w:val="9876AA"/>
                  <w:szCs w:val="28"/>
                  <w:lang w:val="en-US"/>
                  <w:rPrChange w:id="9730" w:author="Пользователь" w:date="2022-12-22T02:42:00Z">
                    <w:rPr>
                      <w:i/>
                      <w:iCs/>
                      <w:color w:val="9876AA"/>
                      <w:lang w:val="en-US"/>
                    </w:rPr>
                  </w:rPrChange>
                </w:rPr>
                <w:delText>out</w:delText>
              </w:r>
              <w:r w:rsidR="00D87BB2" w:rsidRPr="005A0097" w:rsidDel="00046F53">
                <w:rPr>
                  <w:color w:val="A9B7C6"/>
                  <w:szCs w:val="28"/>
                  <w:lang w:val="en-US"/>
                  <w:rPrChange w:id="9731" w:author="Пользователь" w:date="2022-12-22T02:42:00Z">
                    <w:rPr>
                      <w:color w:val="A9B7C6"/>
                      <w:lang w:val="en-US"/>
                    </w:rPr>
                  </w:rPrChange>
                </w:rPr>
                <w:delText>.println(</w:delText>
              </w:r>
              <w:r w:rsidR="00D87BB2" w:rsidRPr="005A0097" w:rsidDel="00046F53">
                <w:rPr>
                  <w:color w:val="6A8759"/>
                  <w:szCs w:val="28"/>
                  <w:lang w:val="en-US"/>
                  <w:rPrChange w:id="9732" w:author="Пользователь" w:date="2022-12-22T02:42:00Z">
                    <w:rPr>
                      <w:color w:val="6A8759"/>
                      <w:lang w:val="en-US"/>
                    </w:rPr>
                  </w:rPrChange>
                </w:rPr>
                <w:delText>"</w:delText>
              </w:r>
              <w:r w:rsidR="00D87BB2" w:rsidRPr="005A0097" w:rsidDel="00046F53">
                <w:rPr>
                  <w:color w:val="6A8759"/>
                  <w:szCs w:val="28"/>
                  <w:rPrChange w:id="9733" w:author="Пользователь" w:date="2022-12-22T02:42:00Z">
                    <w:rPr>
                      <w:color w:val="6A8759"/>
                    </w:rPr>
                  </w:rPrChange>
                </w:rPr>
                <w:delText>Ошибка</w:delText>
              </w:r>
              <w:r w:rsidR="00D87BB2" w:rsidRPr="005A0097" w:rsidDel="00046F53">
                <w:rPr>
                  <w:color w:val="6A8759"/>
                  <w:szCs w:val="28"/>
                  <w:lang w:val="en-US"/>
                  <w:rPrChange w:id="9734" w:author="Пользователь" w:date="2022-12-22T02:42:00Z">
                    <w:rPr>
                      <w:color w:val="6A8759"/>
                      <w:lang w:val="en-US"/>
                    </w:rPr>
                  </w:rPrChange>
                </w:rPr>
                <w:delText xml:space="preserve"> </w:delText>
              </w:r>
              <w:r w:rsidR="00D87BB2" w:rsidRPr="005A0097" w:rsidDel="00046F53">
                <w:rPr>
                  <w:color w:val="6A8759"/>
                  <w:szCs w:val="28"/>
                  <w:rPrChange w:id="9735" w:author="Пользователь" w:date="2022-12-22T02:42:00Z">
                    <w:rPr>
                      <w:color w:val="6A8759"/>
                    </w:rPr>
                  </w:rPrChange>
                </w:rPr>
                <w:delText>при</w:delText>
              </w:r>
              <w:r w:rsidR="00D87BB2" w:rsidRPr="005A0097" w:rsidDel="00046F53">
                <w:rPr>
                  <w:color w:val="6A8759"/>
                  <w:szCs w:val="28"/>
                  <w:lang w:val="en-US"/>
                  <w:rPrChange w:id="9736" w:author="Пользователь" w:date="2022-12-22T02:42:00Z">
                    <w:rPr>
                      <w:color w:val="6A8759"/>
                      <w:lang w:val="en-US"/>
                    </w:rPr>
                  </w:rPrChange>
                </w:rPr>
                <w:delText xml:space="preserve"> </w:delText>
              </w:r>
              <w:r w:rsidR="00D87BB2" w:rsidRPr="005A0097" w:rsidDel="00046F53">
                <w:rPr>
                  <w:color w:val="6A8759"/>
                  <w:szCs w:val="28"/>
                  <w:rPrChange w:id="9737" w:author="Пользователь" w:date="2022-12-22T02:42:00Z">
                    <w:rPr>
                      <w:color w:val="6A8759"/>
                    </w:rPr>
                  </w:rPrChange>
                </w:rPr>
                <w:delText>записи</w:delText>
              </w:r>
              <w:r w:rsidR="00D87BB2" w:rsidRPr="005A0097" w:rsidDel="00046F53">
                <w:rPr>
                  <w:color w:val="6A8759"/>
                  <w:szCs w:val="28"/>
                  <w:lang w:val="en-US"/>
                  <w:rPrChange w:id="9738" w:author="Пользователь" w:date="2022-12-22T02:42:00Z">
                    <w:rPr>
                      <w:color w:val="6A8759"/>
                      <w:lang w:val="en-US"/>
                    </w:rPr>
                  </w:rPrChange>
                </w:rPr>
                <w:delText xml:space="preserve"> </w:delText>
              </w:r>
              <w:r w:rsidR="00D87BB2" w:rsidRPr="005A0097" w:rsidDel="00046F53">
                <w:rPr>
                  <w:color w:val="6A8759"/>
                  <w:szCs w:val="28"/>
                  <w:rPrChange w:id="9739" w:author="Пользователь" w:date="2022-12-22T02:42:00Z">
                    <w:rPr>
                      <w:color w:val="6A8759"/>
                    </w:rPr>
                  </w:rPrChange>
                </w:rPr>
                <w:delText>файла</w:delText>
              </w:r>
              <w:r w:rsidR="00D87BB2" w:rsidRPr="005A0097" w:rsidDel="00046F53">
                <w:rPr>
                  <w:color w:val="6A8759"/>
                  <w:szCs w:val="28"/>
                  <w:lang w:val="en-US"/>
                  <w:rPrChange w:id="9740" w:author="Пользователь" w:date="2022-12-22T02:42:00Z">
                    <w:rPr>
                      <w:color w:val="6A8759"/>
                      <w:lang w:val="en-US"/>
                    </w:rPr>
                  </w:rPrChange>
                </w:rPr>
                <w:delText xml:space="preserve"> </w:delText>
              </w:r>
              <w:r w:rsidR="00D87BB2" w:rsidRPr="005A0097" w:rsidDel="00046F53">
                <w:rPr>
                  <w:color w:val="6A8759"/>
                  <w:szCs w:val="28"/>
                  <w:rPrChange w:id="9741" w:author="Пользователь" w:date="2022-12-22T02:42:00Z">
                    <w:rPr>
                      <w:color w:val="6A8759"/>
                    </w:rPr>
                  </w:rPrChange>
                </w:rPr>
                <w:delText>на</w:delText>
              </w:r>
              <w:r w:rsidR="00D87BB2" w:rsidRPr="005A0097" w:rsidDel="00046F53">
                <w:rPr>
                  <w:color w:val="6A8759"/>
                  <w:szCs w:val="28"/>
                  <w:lang w:val="en-US"/>
                  <w:rPrChange w:id="9742" w:author="Пользователь" w:date="2022-12-22T02:42:00Z">
                    <w:rPr>
                      <w:color w:val="6A8759"/>
                      <w:lang w:val="en-US"/>
                    </w:rPr>
                  </w:rPrChange>
                </w:rPr>
                <w:delText xml:space="preserve"> </w:delText>
              </w:r>
              <w:r w:rsidR="00D87BB2" w:rsidRPr="005A0097" w:rsidDel="00046F53">
                <w:rPr>
                  <w:color w:val="6A8759"/>
                  <w:szCs w:val="28"/>
                  <w:rPrChange w:id="9743" w:author="Пользователь" w:date="2022-12-22T02:42:00Z">
                    <w:rPr>
                      <w:color w:val="6A8759"/>
                    </w:rPr>
                  </w:rPrChange>
                </w:rPr>
                <w:delText>диск</w:delText>
              </w:r>
              <w:r w:rsidR="00D87BB2" w:rsidRPr="005A0097" w:rsidDel="00046F53">
                <w:rPr>
                  <w:color w:val="6A8759"/>
                  <w:szCs w:val="28"/>
                  <w:lang w:val="en-US"/>
                  <w:rPrChange w:id="9744" w:author="Пользователь" w:date="2022-12-22T02:42:00Z">
                    <w:rPr>
                      <w:color w:val="6A8759"/>
                      <w:lang w:val="en-US"/>
                    </w:rPr>
                  </w:rPrChange>
                </w:rPr>
                <w:delText>!"</w:delText>
              </w:r>
              <w:r w:rsidR="00D87BB2" w:rsidRPr="005A0097" w:rsidDel="00046F53">
                <w:rPr>
                  <w:color w:val="A9B7C6"/>
                  <w:szCs w:val="28"/>
                  <w:lang w:val="en-US"/>
                  <w:rPrChange w:id="9745" w:author="Пользователь" w:date="2022-12-22T02:42:00Z">
                    <w:rPr>
                      <w:color w:val="A9B7C6"/>
                      <w:lang w:val="en-US"/>
                    </w:rPr>
                  </w:rPrChange>
                </w:rPr>
                <w:delText>)</w:delText>
              </w:r>
              <w:r w:rsidR="00D87BB2" w:rsidRPr="005A0097" w:rsidDel="00046F53">
                <w:rPr>
                  <w:color w:val="CC7832"/>
                  <w:szCs w:val="28"/>
                  <w:lang w:val="en-US"/>
                  <w:rPrChange w:id="9746" w:author="Пользователь" w:date="2022-12-22T02:42:00Z">
                    <w:rPr>
                      <w:color w:val="CC7832"/>
                      <w:lang w:val="en-US"/>
                    </w:rPr>
                  </w:rPrChange>
                </w:rPr>
                <w:delText>;</w:delText>
              </w:r>
              <w:r w:rsidR="00D87BB2" w:rsidRPr="005A0097" w:rsidDel="00046F53">
                <w:rPr>
                  <w:color w:val="CC7832"/>
                  <w:szCs w:val="28"/>
                  <w:lang w:val="en-US"/>
                  <w:rPrChange w:id="9747" w:author="Пользователь" w:date="2022-12-22T02:42:00Z">
                    <w:rPr>
                      <w:color w:val="CC7832"/>
                      <w:lang w:val="en-US"/>
                    </w:rPr>
                  </w:rPrChange>
                </w:rPr>
                <w:br/>
                <w:delText xml:space="preserve">                </w:delText>
              </w:r>
              <w:r w:rsidR="00D87BB2" w:rsidRPr="005A0097" w:rsidDel="00046F53">
                <w:rPr>
                  <w:color w:val="A9B7C6"/>
                  <w:szCs w:val="28"/>
                  <w:lang w:val="en-US"/>
                  <w:rPrChange w:id="9748" w:author="Пользователь" w:date="2022-12-22T02:42:00Z">
                    <w:rPr>
                      <w:color w:val="A9B7C6"/>
                      <w:lang w:val="en-US"/>
                    </w:rPr>
                  </w:rPrChange>
                </w:rPr>
                <w:delText>e.printStackTrace()</w:delText>
              </w:r>
              <w:r w:rsidR="00D87BB2" w:rsidRPr="005A0097" w:rsidDel="00046F53">
                <w:rPr>
                  <w:color w:val="CC7832"/>
                  <w:szCs w:val="28"/>
                  <w:lang w:val="en-US"/>
                  <w:rPrChange w:id="9749" w:author="Пользователь" w:date="2022-12-22T02:42:00Z">
                    <w:rPr>
                      <w:color w:val="CC7832"/>
                      <w:lang w:val="en-US"/>
                    </w:rPr>
                  </w:rPrChange>
                </w:rPr>
                <w:delText>;</w:delText>
              </w:r>
              <w:r w:rsidR="00D87BB2" w:rsidRPr="005A0097" w:rsidDel="00046F53">
                <w:rPr>
                  <w:color w:val="CC7832"/>
                  <w:szCs w:val="28"/>
                  <w:lang w:val="en-US"/>
                  <w:rPrChange w:id="9750" w:author="Пользователь" w:date="2022-12-22T02:42:00Z">
                    <w:rPr>
                      <w:color w:val="CC7832"/>
                      <w:lang w:val="en-US"/>
                    </w:rPr>
                  </w:rPrChange>
                </w:rPr>
                <w:br/>
                <w:delText xml:space="preserve">            </w:delText>
              </w:r>
              <w:r w:rsidR="00D87BB2" w:rsidRPr="005A0097" w:rsidDel="00046F53">
                <w:rPr>
                  <w:color w:val="A9B7C6"/>
                  <w:szCs w:val="28"/>
                  <w:lang w:val="en-US"/>
                  <w:rPrChange w:id="9751" w:author="Пользователь" w:date="2022-12-22T02:42:00Z">
                    <w:rPr>
                      <w:color w:val="A9B7C6"/>
                      <w:lang w:val="en-US"/>
                    </w:rPr>
                  </w:rPrChange>
                </w:rPr>
                <w:delText>}</w:delText>
              </w:r>
              <w:r w:rsidR="00D87BB2" w:rsidRPr="005A0097" w:rsidDel="00046F53">
                <w:rPr>
                  <w:color w:val="A9B7C6"/>
                  <w:szCs w:val="28"/>
                  <w:lang w:val="en-US"/>
                  <w:rPrChange w:id="9752" w:author="Пользователь" w:date="2022-12-22T02:42:00Z">
                    <w:rPr>
                      <w:color w:val="A9B7C6"/>
                      <w:lang w:val="en-US"/>
                    </w:rPr>
                  </w:rPrChange>
                </w:rPr>
                <w:br/>
              </w:r>
              <w:r w:rsidR="00D87BB2" w:rsidRPr="005A0097" w:rsidDel="00046F53">
                <w:rPr>
                  <w:color w:val="A9B7C6"/>
                  <w:szCs w:val="28"/>
                  <w:lang w:val="en-US"/>
                  <w:rPrChange w:id="9753" w:author="Пользователь" w:date="2022-12-22T02:42:00Z">
                    <w:rPr>
                      <w:color w:val="A9B7C6"/>
                      <w:lang w:val="en-US"/>
                    </w:rPr>
                  </w:rPrChange>
                </w:rPr>
                <w:br/>
                <w:delText xml:space="preserve">        }</w:delText>
              </w:r>
              <w:r w:rsidR="00D87BB2" w:rsidRPr="005A0097" w:rsidDel="00046F53">
                <w:rPr>
                  <w:color w:val="A9B7C6"/>
                  <w:szCs w:val="28"/>
                  <w:lang w:val="en-US"/>
                  <w:rPrChange w:id="9754" w:author="Пользователь" w:date="2022-12-22T02:42:00Z">
                    <w:rPr>
                      <w:color w:val="A9B7C6"/>
                      <w:lang w:val="en-US"/>
                    </w:rPr>
                  </w:rPrChange>
                </w:rPr>
                <w:br/>
                <w:delText xml:space="preserve">        </w:delText>
              </w:r>
              <w:r w:rsidR="00D87BB2" w:rsidRPr="005A0097" w:rsidDel="00046F53">
                <w:rPr>
                  <w:color w:val="CC7832"/>
                  <w:szCs w:val="28"/>
                  <w:lang w:val="en-US"/>
                  <w:rPrChange w:id="9755" w:author="Пользователь" w:date="2022-12-22T02:42:00Z">
                    <w:rPr>
                      <w:color w:val="CC7832"/>
                      <w:lang w:val="en-US"/>
                    </w:rPr>
                  </w:rPrChange>
                </w:rPr>
                <w:delText>catch</w:delText>
              </w:r>
              <w:r w:rsidR="00D87BB2" w:rsidRPr="005A0097" w:rsidDel="00046F53">
                <w:rPr>
                  <w:color w:val="A9B7C6"/>
                  <w:szCs w:val="28"/>
                  <w:lang w:val="en-US"/>
                  <w:rPrChange w:id="9756" w:author="Пользователь" w:date="2022-12-22T02:42:00Z">
                    <w:rPr>
                      <w:color w:val="A9B7C6"/>
                      <w:lang w:val="en-US"/>
                    </w:rPr>
                  </w:rPrChange>
                </w:rPr>
                <w:delText>(IOException e)</w:delText>
              </w:r>
              <w:r w:rsidR="00D87BB2" w:rsidRPr="005A0097" w:rsidDel="00046F53">
                <w:rPr>
                  <w:color w:val="A9B7C6"/>
                  <w:szCs w:val="28"/>
                  <w:lang w:val="en-US"/>
                  <w:rPrChange w:id="9757" w:author="Пользователь" w:date="2022-12-22T02:42:00Z">
                    <w:rPr>
                      <w:color w:val="A9B7C6"/>
                      <w:lang w:val="en-US"/>
                    </w:rPr>
                  </w:rPrChange>
                </w:rPr>
                <w:br/>
                <w:delText xml:space="preserve">        {</w:delText>
              </w:r>
              <w:r w:rsidR="00D87BB2" w:rsidRPr="005A0097" w:rsidDel="00046F53">
                <w:rPr>
                  <w:color w:val="A9B7C6"/>
                  <w:szCs w:val="28"/>
                  <w:lang w:val="en-US"/>
                  <w:rPrChange w:id="9758" w:author="Пользователь" w:date="2022-12-22T02:42:00Z">
                    <w:rPr>
                      <w:color w:val="A9B7C6"/>
                      <w:lang w:val="en-US"/>
                    </w:rPr>
                  </w:rPrChange>
                </w:rPr>
                <w:br/>
                <w:delText xml:space="preserve">            System.</w:delText>
              </w:r>
              <w:r w:rsidR="00D87BB2" w:rsidRPr="005A0097" w:rsidDel="00046F53">
                <w:rPr>
                  <w:i/>
                  <w:iCs/>
                  <w:color w:val="9876AA"/>
                  <w:szCs w:val="28"/>
                  <w:lang w:val="en-US"/>
                  <w:rPrChange w:id="9759" w:author="Пользователь" w:date="2022-12-22T02:42:00Z">
                    <w:rPr>
                      <w:i/>
                      <w:iCs/>
                      <w:color w:val="9876AA"/>
                      <w:lang w:val="en-US"/>
                    </w:rPr>
                  </w:rPrChange>
                </w:rPr>
                <w:delText>out</w:delText>
              </w:r>
              <w:r w:rsidR="00D87BB2" w:rsidRPr="005A0097" w:rsidDel="00046F53">
                <w:rPr>
                  <w:color w:val="A9B7C6"/>
                  <w:szCs w:val="28"/>
                  <w:lang w:val="en-US"/>
                  <w:rPrChange w:id="9760" w:author="Пользователь" w:date="2022-12-22T02:42:00Z">
                    <w:rPr>
                      <w:color w:val="A9B7C6"/>
                      <w:lang w:val="en-US"/>
                    </w:rPr>
                  </w:rPrChange>
                </w:rPr>
                <w:delText>.println(</w:delText>
              </w:r>
              <w:r w:rsidR="00D87BB2" w:rsidRPr="005A0097" w:rsidDel="00046F53">
                <w:rPr>
                  <w:color w:val="6A8759"/>
                  <w:szCs w:val="28"/>
                  <w:lang w:val="en-US"/>
                  <w:rPrChange w:id="9761" w:author="Пользователь" w:date="2022-12-22T02:42:00Z">
                    <w:rPr>
                      <w:color w:val="6A8759"/>
                      <w:lang w:val="en-US"/>
                    </w:rPr>
                  </w:rPrChange>
                </w:rPr>
                <w:delText>"</w:delText>
              </w:r>
              <w:r w:rsidR="00D87BB2" w:rsidRPr="005A0097" w:rsidDel="00046F53">
                <w:rPr>
                  <w:color w:val="6A8759"/>
                  <w:szCs w:val="28"/>
                  <w:rPrChange w:id="9762" w:author="Пользователь" w:date="2022-12-22T02:42:00Z">
                    <w:rPr>
                      <w:color w:val="6A8759"/>
                    </w:rPr>
                  </w:rPrChange>
                </w:rPr>
                <w:delText>Ошибка</w:delText>
              </w:r>
              <w:r w:rsidR="00D87BB2" w:rsidRPr="005A0097" w:rsidDel="00046F53">
                <w:rPr>
                  <w:color w:val="6A8759"/>
                  <w:szCs w:val="28"/>
                  <w:lang w:val="en-US"/>
                  <w:rPrChange w:id="9763" w:author="Пользователь" w:date="2022-12-22T02:42:00Z">
                    <w:rPr>
                      <w:color w:val="6A8759"/>
                      <w:lang w:val="en-US"/>
                    </w:rPr>
                  </w:rPrChange>
                </w:rPr>
                <w:delText xml:space="preserve"> </w:delText>
              </w:r>
              <w:r w:rsidR="00D87BB2" w:rsidRPr="005A0097" w:rsidDel="00046F53">
                <w:rPr>
                  <w:color w:val="6A8759"/>
                  <w:szCs w:val="28"/>
                  <w:rPrChange w:id="9764" w:author="Пользователь" w:date="2022-12-22T02:42:00Z">
                    <w:rPr>
                      <w:color w:val="6A8759"/>
                    </w:rPr>
                  </w:rPrChange>
                </w:rPr>
                <w:delText>при</w:delText>
              </w:r>
              <w:r w:rsidR="00D87BB2" w:rsidRPr="005A0097" w:rsidDel="00046F53">
                <w:rPr>
                  <w:color w:val="6A8759"/>
                  <w:szCs w:val="28"/>
                  <w:lang w:val="en-US"/>
                  <w:rPrChange w:id="9765" w:author="Пользователь" w:date="2022-12-22T02:42:00Z">
                    <w:rPr>
                      <w:color w:val="6A8759"/>
                      <w:lang w:val="en-US"/>
                    </w:rPr>
                  </w:rPrChange>
                </w:rPr>
                <w:delText xml:space="preserve"> </w:delText>
              </w:r>
              <w:r w:rsidR="00D87BB2" w:rsidRPr="005A0097" w:rsidDel="00046F53">
                <w:rPr>
                  <w:color w:val="6A8759"/>
                  <w:szCs w:val="28"/>
                  <w:rPrChange w:id="9766" w:author="Пользователь" w:date="2022-12-22T02:42:00Z">
                    <w:rPr>
                      <w:color w:val="6A8759"/>
                    </w:rPr>
                  </w:rPrChange>
                </w:rPr>
                <w:delText>сохранении</w:delText>
              </w:r>
              <w:r w:rsidR="00D87BB2" w:rsidRPr="005A0097" w:rsidDel="00046F53">
                <w:rPr>
                  <w:color w:val="6A8759"/>
                  <w:szCs w:val="28"/>
                  <w:lang w:val="en-US"/>
                  <w:rPrChange w:id="9767" w:author="Пользователь" w:date="2022-12-22T02:42:00Z">
                    <w:rPr>
                      <w:color w:val="6A8759"/>
                      <w:lang w:val="en-US"/>
                    </w:rPr>
                  </w:rPrChange>
                </w:rPr>
                <w:delText xml:space="preserve"> </w:delText>
              </w:r>
              <w:r w:rsidR="00D87BB2" w:rsidRPr="005A0097" w:rsidDel="00046F53">
                <w:rPr>
                  <w:color w:val="6A8759"/>
                  <w:szCs w:val="28"/>
                  <w:rPrChange w:id="9768" w:author="Пользователь" w:date="2022-12-22T02:42:00Z">
                    <w:rPr>
                      <w:color w:val="6A8759"/>
                    </w:rPr>
                  </w:rPrChange>
                </w:rPr>
                <w:delText>данных</w:delText>
              </w:r>
              <w:r w:rsidR="00D87BB2" w:rsidRPr="005A0097" w:rsidDel="00046F53">
                <w:rPr>
                  <w:color w:val="6A8759"/>
                  <w:szCs w:val="28"/>
                  <w:lang w:val="en-US"/>
                  <w:rPrChange w:id="9769" w:author="Пользователь" w:date="2022-12-22T02:42:00Z">
                    <w:rPr>
                      <w:color w:val="6A8759"/>
                      <w:lang w:val="en-US"/>
                    </w:rPr>
                  </w:rPrChange>
                </w:rPr>
                <w:delText xml:space="preserve"> </w:delText>
              </w:r>
              <w:r w:rsidR="00D87BB2" w:rsidRPr="005A0097" w:rsidDel="00046F53">
                <w:rPr>
                  <w:color w:val="6A8759"/>
                  <w:szCs w:val="28"/>
                  <w:rPrChange w:id="9770" w:author="Пользователь" w:date="2022-12-22T02:42:00Z">
                    <w:rPr>
                      <w:color w:val="6A8759"/>
                    </w:rPr>
                  </w:rPrChange>
                </w:rPr>
                <w:delText>в</w:delText>
              </w:r>
              <w:r w:rsidR="00D87BB2" w:rsidRPr="005A0097" w:rsidDel="00046F53">
                <w:rPr>
                  <w:color w:val="6A8759"/>
                  <w:szCs w:val="28"/>
                  <w:lang w:val="en-US"/>
                  <w:rPrChange w:id="9771" w:author="Пользователь" w:date="2022-12-22T02:42:00Z">
                    <w:rPr>
                      <w:color w:val="6A8759"/>
                      <w:lang w:val="en-US"/>
                    </w:rPr>
                  </w:rPrChange>
                </w:rPr>
                <w:delText xml:space="preserve"> </w:delText>
              </w:r>
              <w:r w:rsidR="00D87BB2" w:rsidRPr="005A0097" w:rsidDel="00046F53">
                <w:rPr>
                  <w:color w:val="6A8759"/>
                  <w:szCs w:val="28"/>
                  <w:rPrChange w:id="9772" w:author="Пользователь" w:date="2022-12-22T02:42:00Z">
                    <w:rPr>
                      <w:color w:val="6A8759"/>
                    </w:rPr>
                  </w:rPrChange>
                </w:rPr>
                <w:delText>файл</w:delText>
              </w:r>
              <w:r w:rsidR="00D87BB2" w:rsidRPr="005A0097" w:rsidDel="00046F53">
                <w:rPr>
                  <w:color w:val="6A8759"/>
                  <w:szCs w:val="28"/>
                  <w:lang w:val="en-US"/>
                  <w:rPrChange w:id="9773" w:author="Пользователь" w:date="2022-12-22T02:42:00Z">
                    <w:rPr>
                      <w:color w:val="6A8759"/>
                      <w:lang w:val="en-US"/>
                    </w:rPr>
                  </w:rPrChange>
                </w:rPr>
                <w:delText>!"</w:delText>
              </w:r>
              <w:r w:rsidR="00D87BB2" w:rsidRPr="005A0097" w:rsidDel="00046F53">
                <w:rPr>
                  <w:color w:val="A9B7C6"/>
                  <w:szCs w:val="28"/>
                  <w:lang w:val="en-US"/>
                  <w:rPrChange w:id="9774" w:author="Пользователь" w:date="2022-12-22T02:42:00Z">
                    <w:rPr>
                      <w:color w:val="A9B7C6"/>
                      <w:lang w:val="en-US"/>
                    </w:rPr>
                  </w:rPrChange>
                </w:rPr>
                <w:delText>)</w:delText>
              </w:r>
              <w:r w:rsidR="00D87BB2" w:rsidRPr="005A0097" w:rsidDel="00046F53">
                <w:rPr>
                  <w:color w:val="CC7832"/>
                  <w:szCs w:val="28"/>
                  <w:lang w:val="en-US"/>
                  <w:rPrChange w:id="9775" w:author="Пользователь" w:date="2022-12-22T02:42:00Z">
                    <w:rPr>
                      <w:color w:val="CC7832"/>
                      <w:lang w:val="en-US"/>
                    </w:rPr>
                  </w:rPrChange>
                </w:rPr>
                <w:delText>;</w:delText>
              </w:r>
              <w:r w:rsidR="00D87BB2" w:rsidRPr="005A0097" w:rsidDel="00046F53">
                <w:rPr>
                  <w:color w:val="CC7832"/>
                  <w:szCs w:val="28"/>
                  <w:lang w:val="en-US"/>
                  <w:rPrChange w:id="9776" w:author="Пользователь" w:date="2022-12-22T02:42:00Z">
                    <w:rPr>
                      <w:color w:val="CC7832"/>
                      <w:lang w:val="en-US"/>
                    </w:rPr>
                  </w:rPrChange>
                </w:rPr>
                <w:br/>
                <w:delText xml:space="preserve">            </w:delText>
              </w:r>
              <w:r w:rsidR="00D87BB2" w:rsidRPr="005A0097" w:rsidDel="00046F53">
                <w:rPr>
                  <w:color w:val="A9B7C6"/>
                  <w:szCs w:val="28"/>
                  <w:lang w:val="en-US"/>
                  <w:rPrChange w:id="9777" w:author="Пользователь" w:date="2022-12-22T02:42:00Z">
                    <w:rPr>
                      <w:color w:val="A9B7C6"/>
                      <w:lang w:val="en-US"/>
                    </w:rPr>
                  </w:rPrChange>
                </w:rPr>
                <w:delText>e.printStackTrace()</w:delText>
              </w:r>
              <w:r w:rsidR="00D87BB2" w:rsidRPr="005A0097" w:rsidDel="00046F53">
                <w:rPr>
                  <w:color w:val="CC7832"/>
                  <w:szCs w:val="28"/>
                  <w:lang w:val="en-US"/>
                  <w:rPrChange w:id="9778" w:author="Пользователь" w:date="2022-12-22T02:42:00Z">
                    <w:rPr>
                      <w:color w:val="CC7832"/>
                      <w:lang w:val="en-US"/>
                    </w:rPr>
                  </w:rPrChange>
                </w:rPr>
                <w:delText>;</w:delText>
              </w:r>
              <w:r w:rsidR="00D87BB2" w:rsidRPr="005A0097" w:rsidDel="00046F53">
                <w:rPr>
                  <w:color w:val="CC7832"/>
                  <w:szCs w:val="28"/>
                  <w:lang w:val="en-US"/>
                  <w:rPrChange w:id="9779" w:author="Пользователь" w:date="2022-12-22T02:42:00Z">
                    <w:rPr>
                      <w:color w:val="CC7832"/>
                      <w:lang w:val="en-US"/>
                    </w:rPr>
                  </w:rPrChange>
                </w:rPr>
                <w:br/>
                <w:delText xml:space="preserve">        </w:delText>
              </w:r>
              <w:r w:rsidR="00D87BB2" w:rsidRPr="005A0097" w:rsidDel="00046F53">
                <w:rPr>
                  <w:color w:val="A9B7C6"/>
                  <w:szCs w:val="28"/>
                  <w:lang w:val="en-US"/>
                  <w:rPrChange w:id="9780" w:author="Пользователь" w:date="2022-12-22T02:42:00Z">
                    <w:rPr>
                      <w:color w:val="A9B7C6"/>
                      <w:lang w:val="en-US"/>
                    </w:rPr>
                  </w:rPrChange>
                </w:rPr>
                <w:delText>}</w:delText>
              </w:r>
              <w:r w:rsidR="00D87BB2" w:rsidRPr="005A0097" w:rsidDel="00046F53">
                <w:rPr>
                  <w:color w:val="A9B7C6"/>
                  <w:szCs w:val="28"/>
                  <w:lang w:val="en-US"/>
                  <w:rPrChange w:id="9781" w:author="Пользователь" w:date="2022-12-22T02:42:00Z">
                    <w:rPr>
                      <w:color w:val="A9B7C6"/>
                      <w:lang w:val="en-US"/>
                    </w:rPr>
                  </w:rPrChange>
                </w:rPr>
                <w:br/>
                <w:delText xml:space="preserve">    }</w:delText>
              </w:r>
              <w:r w:rsidR="00D87BB2" w:rsidRPr="005A0097" w:rsidDel="00046F53">
                <w:rPr>
                  <w:color w:val="A9B7C6"/>
                  <w:szCs w:val="28"/>
                  <w:lang w:val="en-US"/>
                  <w:rPrChange w:id="9782" w:author="Пользователь" w:date="2022-12-22T02:42:00Z">
                    <w:rPr>
                      <w:color w:val="A9B7C6"/>
                      <w:lang w:val="en-US"/>
                    </w:rPr>
                  </w:rPrChange>
                </w:rPr>
                <w:br/>
                <w:delText xml:space="preserve">    </w:delText>
              </w:r>
              <w:r w:rsidR="00D87BB2" w:rsidRPr="005A0097" w:rsidDel="00046F53">
                <w:rPr>
                  <w:color w:val="808080"/>
                  <w:szCs w:val="28"/>
                  <w:lang w:val="en-US"/>
                  <w:rPrChange w:id="9783" w:author="Пользователь" w:date="2022-12-22T02:42:00Z">
                    <w:rPr>
                      <w:color w:val="808080"/>
                      <w:lang w:val="en-US"/>
                    </w:rPr>
                  </w:rPrChange>
                </w:rPr>
                <w:delText>//</w:delText>
              </w:r>
              <w:r w:rsidR="00D87BB2" w:rsidRPr="005A0097" w:rsidDel="00046F53">
                <w:rPr>
                  <w:color w:val="808080"/>
                  <w:szCs w:val="28"/>
                  <w:lang w:val="en-US"/>
                  <w:rPrChange w:id="9784" w:author="Пользователь" w:date="2022-12-22T02:42:00Z">
                    <w:rPr>
                      <w:color w:val="808080"/>
                      <w:lang w:val="en-US"/>
                    </w:rPr>
                  </w:rPrChange>
                </w:rPr>
                <w:br/>
                <w:delText xml:space="preserve">    </w:delText>
              </w:r>
              <w:r w:rsidR="00D87BB2" w:rsidRPr="005A0097" w:rsidDel="00046F53">
                <w:rPr>
                  <w:i/>
                  <w:iCs/>
                  <w:color w:val="629755"/>
                  <w:szCs w:val="28"/>
                  <w:lang w:val="en-US"/>
                  <w:rPrChange w:id="9785" w:author="Пользователь" w:date="2022-12-22T02:42:00Z">
                    <w:rPr>
                      <w:i/>
                      <w:iCs/>
                      <w:color w:val="629755"/>
                      <w:lang w:val="en-US"/>
                    </w:rPr>
                  </w:rPrChange>
                </w:rPr>
                <w:delText>/****************************************************************************************************</w:delText>
              </w:r>
              <w:r w:rsidR="00D87BB2" w:rsidRPr="005A0097" w:rsidDel="00046F53">
                <w:rPr>
                  <w:i/>
                  <w:iCs/>
                  <w:color w:val="629755"/>
                  <w:szCs w:val="28"/>
                  <w:lang w:val="en-US"/>
                  <w:rPrChange w:id="9786" w:author="Пользователь" w:date="2022-12-22T02:42:00Z">
                    <w:rPr>
                      <w:i/>
                      <w:iCs/>
                      <w:color w:val="629755"/>
                      <w:lang w:val="en-US"/>
                    </w:rPr>
                  </w:rPrChange>
                </w:rPr>
                <w:br/>
                <w:delText xml:space="preserve">     * </w:delText>
              </w:r>
              <w:r w:rsidR="00D87BB2" w:rsidRPr="005A0097" w:rsidDel="00046F53">
                <w:rPr>
                  <w:i/>
                  <w:iCs/>
                  <w:color w:val="629755"/>
                  <w:szCs w:val="28"/>
                  <w:rPrChange w:id="9787" w:author="Пользователь" w:date="2022-12-22T02:42:00Z">
                    <w:rPr>
                      <w:i/>
                      <w:iCs/>
                      <w:color w:val="629755"/>
                    </w:rPr>
                  </w:rPrChange>
                </w:rPr>
                <w:delText>Основная</w:delText>
              </w:r>
              <w:r w:rsidR="00D87BB2" w:rsidRPr="005A0097" w:rsidDel="00046F53">
                <w:rPr>
                  <w:i/>
                  <w:iCs/>
                  <w:color w:val="629755"/>
                  <w:szCs w:val="28"/>
                  <w:lang w:val="en-US"/>
                  <w:rPrChange w:id="9788" w:author="Пользователь" w:date="2022-12-22T02:42:00Z">
                    <w:rPr>
                      <w:i/>
                      <w:iCs/>
                      <w:color w:val="629755"/>
                      <w:lang w:val="en-US"/>
                    </w:rPr>
                  </w:rPrChange>
                </w:rPr>
                <w:delText xml:space="preserve"> </w:delText>
              </w:r>
              <w:r w:rsidR="00D87BB2" w:rsidRPr="005A0097" w:rsidDel="00046F53">
                <w:rPr>
                  <w:i/>
                  <w:iCs/>
                  <w:color w:val="629755"/>
                  <w:szCs w:val="28"/>
                  <w:rPrChange w:id="9789" w:author="Пользователь" w:date="2022-12-22T02:42:00Z">
                    <w:rPr>
                      <w:i/>
                      <w:iCs/>
                      <w:color w:val="629755"/>
                    </w:rPr>
                  </w:rPrChange>
                </w:rPr>
                <w:delText>функция</w:delText>
              </w:r>
              <w:r w:rsidR="00D87BB2" w:rsidRPr="005A0097" w:rsidDel="00046F53">
                <w:rPr>
                  <w:i/>
                  <w:iCs/>
                  <w:color w:val="629755"/>
                  <w:szCs w:val="28"/>
                  <w:lang w:val="en-US"/>
                  <w:rPrChange w:id="9790" w:author="Пользователь" w:date="2022-12-22T02:42:00Z">
                    <w:rPr>
                      <w:i/>
                      <w:iCs/>
                      <w:color w:val="629755"/>
                      <w:lang w:val="en-US"/>
                    </w:rPr>
                  </w:rPrChange>
                </w:rPr>
                <w:delText xml:space="preserve"> </w:delText>
              </w:r>
              <w:r w:rsidR="00D87BB2" w:rsidRPr="005A0097" w:rsidDel="00046F53">
                <w:rPr>
                  <w:i/>
                  <w:iCs/>
                  <w:color w:val="629755"/>
                  <w:szCs w:val="28"/>
                  <w:rPrChange w:id="9791" w:author="Пользователь" w:date="2022-12-22T02:42:00Z">
                    <w:rPr>
                      <w:i/>
                      <w:iCs/>
                      <w:color w:val="629755"/>
                    </w:rPr>
                  </w:rPrChange>
                </w:rPr>
                <w:delText>программы</w:delText>
              </w:r>
              <w:r w:rsidR="00D87BB2" w:rsidRPr="005A0097" w:rsidDel="00046F53">
                <w:rPr>
                  <w:i/>
                  <w:iCs/>
                  <w:color w:val="629755"/>
                  <w:szCs w:val="28"/>
                  <w:lang w:val="en-US"/>
                  <w:rPrChange w:id="9792" w:author="Пользователь" w:date="2022-12-22T02:42:00Z">
                    <w:rPr>
                      <w:i/>
                      <w:iCs/>
                      <w:color w:val="629755"/>
                      <w:lang w:val="en-US"/>
                    </w:rPr>
                  </w:rPrChange>
                </w:rPr>
                <w:delText>.                                                                      *</w:delText>
              </w:r>
              <w:r w:rsidR="00D87BB2" w:rsidRPr="005A0097" w:rsidDel="00046F53">
                <w:rPr>
                  <w:i/>
                  <w:iCs/>
                  <w:color w:val="629755"/>
                  <w:szCs w:val="28"/>
                  <w:lang w:val="en-US"/>
                  <w:rPrChange w:id="9793" w:author="Пользователь" w:date="2022-12-22T02:42:00Z">
                    <w:rPr>
                      <w:i/>
                      <w:iCs/>
                      <w:color w:val="629755"/>
                      <w:lang w:val="en-US"/>
                    </w:rPr>
                  </w:rPrChange>
                </w:rPr>
                <w:br/>
                <w:delText xml:space="preserve">     * </w:delText>
              </w:r>
              <w:r w:rsidR="00D87BB2" w:rsidRPr="005A0097" w:rsidDel="00046F53">
                <w:rPr>
                  <w:b/>
                  <w:bCs/>
                  <w:i/>
                  <w:iCs/>
                  <w:color w:val="629755"/>
                  <w:szCs w:val="28"/>
                  <w:lang w:val="en-US"/>
                  <w:rPrChange w:id="9794" w:author="Пользователь" w:date="2022-12-22T02:42:00Z">
                    <w:rPr>
                      <w:b/>
                      <w:bCs/>
                      <w:i/>
                      <w:iCs/>
                      <w:color w:val="629755"/>
                      <w:lang w:val="en-US"/>
                    </w:rPr>
                  </w:rPrChange>
                </w:rPr>
                <w:delText xml:space="preserve">@param </w:delText>
              </w:r>
              <w:r w:rsidR="00D87BB2" w:rsidRPr="005A0097" w:rsidDel="00046F53">
                <w:rPr>
                  <w:i/>
                  <w:iCs/>
                  <w:color w:val="8A653B"/>
                  <w:szCs w:val="28"/>
                  <w:lang w:val="en-US"/>
                  <w:rPrChange w:id="9795" w:author="Пользователь" w:date="2022-12-22T02:42:00Z">
                    <w:rPr>
                      <w:i/>
                      <w:iCs/>
                      <w:color w:val="8A653B"/>
                      <w:lang w:val="en-US"/>
                    </w:rPr>
                  </w:rPrChange>
                </w:rPr>
                <w:delText xml:space="preserve">args </w:delText>
              </w:r>
              <w:r w:rsidR="00D87BB2" w:rsidRPr="005A0097" w:rsidDel="00046F53">
                <w:rPr>
                  <w:i/>
                  <w:iCs/>
                  <w:color w:val="629755"/>
                  <w:szCs w:val="28"/>
                  <w:lang w:val="en-US"/>
                  <w:rPrChange w:id="9796" w:author="Пользователь" w:date="2022-12-22T02:42:00Z">
                    <w:rPr>
                      <w:i/>
                      <w:iCs/>
                      <w:color w:val="629755"/>
                      <w:lang w:val="en-US"/>
                    </w:rPr>
                  </w:rPrChange>
                </w:rPr>
                <w:delText xml:space="preserve">- </w:delText>
              </w:r>
              <w:r w:rsidR="00D87BB2" w:rsidRPr="005A0097" w:rsidDel="00046F53">
                <w:rPr>
                  <w:i/>
                  <w:iCs/>
                  <w:color w:val="629755"/>
                  <w:szCs w:val="28"/>
                  <w:rPrChange w:id="9797" w:author="Пользователь" w:date="2022-12-22T02:42:00Z">
                    <w:rPr>
                      <w:i/>
                      <w:iCs/>
                      <w:color w:val="629755"/>
                    </w:rPr>
                  </w:rPrChange>
                </w:rPr>
                <w:delText>параметры</w:delText>
              </w:r>
              <w:r w:rsidR="00D87BB2" w:rsidRPr="005A0097" w:rsidDel="00046F53">
                <w:rPr>
                  <w:i/>
                  <w:iCs/>
                  <w:color w:val="629755"/>
                  <w:szCs w:val="28"/>
                  <w:lang w:val="en-US"/>
                  <w:rPrChange w:id="9798" w:author="Пользователь" w:date="2022-12-22T02:42:00Z">
                    <w:rPr>
                      <w:i/>
                      <w:iCs/>
                      <w:color w:val="629755"/>
                      <w:lang w:val="en-US"/>
                    </w:rPr>
                  </w:rPrChange>
                </w:rPr>
                <w:delText xml:space="preserve"> </w:delText>
              </w:r>
              <w:r w:rsidR="00D87BB2" w:rsidRPr="005A0097" w:rsidDel="00046F53">
                <w:rPr>
                  <w:i/>
                  <w:iCs/>
                  <w:color w:val="629755"/>
                  <w:szCs w:val="28"/>
                  <w:rPrChange w:id="9799" w:author="Пользователь" w:date="2022-12-22T02:42:00Z">
                    <w:rPr>
                      <w:i/>
                      <w:iCs/>
                      <w:color w:val="629755"/>
                    </w:rPr>
                  </w:rPrChange>
                </w:rPr>
                <w:delText>вызова</w:delText>
              </w:r>
              <w:r w:rsidR="00D87BB2" w:rsidRPr="005A0097" w:rsidDel="00046F53">
                <w:rPr>
                  <w:i/>
                  <w:iCs/>
                  <w:color w:val="629755"/>
                  <w:szCs w:val="28"/>
                  <w:lang w:val="en-US"/>
                  <w:rPrChange w:id="9800" w:author="Пользователь" w:date="2022-12-22T02:42:00Z">
                    <w:rPr>
                      <w:i/>
                      <w:iCs/>
                      <w:color w:val="629755"/>
                      <w:lang w:val="en-US"/>
                    </w:rPr>
                  </w:rPrChange>
                </w:rPr>
                <w:delText xml:space="preserve"> </w:delText>
              </w:r>
              <w:r w:rsidR="00D87BB2" w:rsidRPr="005A0097" w:rsidDel="00046F53">
                <w:rPr>
                  <w:i/>
                  <w:iCs/>
                  <w:color w:val="629755"/>
                  <w:szCs w:val="28"/>
                  <w:rPrChange w:id="9801" w:author="Пользователь" w:date="2022-12-22T02:42:00Z">
                    <w:rPr>
                      <w:i/>
                      <w:iCs/>
                      <w:color w:val="629755"/>
                    </w:rPr>
                  </w:rPrChange>
                </w:rPr>
                <w:delText>программы</w:delText>
              </w:r>
              <w:r w:rsidR="00D87BB2" w:rsidRPr="005A0097" w:rsidDel="00046F53">
                <w:rPr>
                  <w:i/>
                  <w:iCs/>
                  <w:color w:val="629755"/>
                  <w:szCs w:val="28"/>
                  <w:lang w:val="en-US"/>
                  <w:rPrChange w:id="9802" w:author="Пользователь" w:date="2022-12-22T02:42:00Z">
                    <w:rPr>
                      <w:i/>
                      <w:iCs/>
                      <w:color w:val="629755"/>
                      <w:lang w:val="en-US"/>
                    </w:rPr>
                  </w:rPrChange>
                </w:rPr>
                <w:delText xml:space="preserve"> </w:delText>
              </w:r>
              <w:r w:rsidR="00D87BB2" w:rsidRPr="005A0097" w:rsidDel="00046F53">
                <w:rPr>
                  <w:i/>
                  <w:iCs/>
                  <w:color w:val="629755"/>
                  <w:szCs w:val="28"/>
                  <w:rPrChange w:id="9803" w:author="Пользователь" w:date="2022-12-22T02:42:00Z">
                    <w:rPr>
                      <w:i/>
                      <w:iCs/>
                      <w:color w:val="629755"/>
                    </w:rPr>
                  </w:rPrChange>
                </w:rPr>
                <w:delText>из</w:delText>
              </w:r>
              <w:r w:rsidR="00D87BB2" w:rsidRPr="005A0097" w:rsidDel="00046F53">
                <w:rPr>
                  <w:i/>
                  <w:iCs/>
                  <w:color w:val="629755"/>
                  <w:szCs w:val="28"/>
                  <w:lang w:val="en-US"/>
                  <w:rPrChange w:id="9804" w:author="Пользователь" w:date="2022-12-22T02:42:00Z">
                    <w:rPr>
                      <w:i/>
                      <w:iCs/>
                      <w:color w:val="629755"/>
                      <w:lang w:val="en-US"/>
                    </w:rPr>
                  </w:rPrChange>
                </w:rPr>
                <w:delText xml:space="preserve"> </w:delText>
              </w:r>
              <w:r w:rsidR="00D87BB2" w:rsidRPr="005A0097" w:rsidDel="00046F53">
                <w:rPr>
                  <w:i/>
                  <w:iCs/>
                  <w:color w:val="629755"/>
                  <w:szCs w:val="28"/>
                  <w:rPrChange w:id="9805" w:author="Пользователь" w:date="2022-12-22T02:42:00Z">
                    <w:rPr>
                      <w:i/>
                      <w:iCs/>
                      <w:color w:val="629755"/>
                    </w:rPr>
                  </w:rPrChange>
                </w:rPr>
                <w:delText>консоли</w:delText>
              </w:r>
              <w:r w:rsidR="00D87BB2" w:rsidRPr="005A0097" w:rsidDel="00046F53">
                <w:rPr>
                  <w:i/>
                  <w:iCs/>
                  <w:color w:val="629755"/>
                  <w:szCs w:val="28"/>
                  <w:lang w:val="en-US"/>
                  <w:rPrChange w:id="9806" w:author="Пользователь" w:date="2022-12-22T02:42:00Z">
                    <w:rPr>
                      <w:i/>
                      <w:iCs/>
                      <w:color w:val="629755"/>
                      <w:lang w:val="en-US"/>
                    </w:rPr>
                  </w:rPrChange>
                </w:rPr>
                <w:delText>.                                             *</w:delText>
              </w:r>
              <w:r w:rsidR="00D87BB2" w:rsidRPr="005A0097" w:rsidDel="00046F53">
                <w:rPr>
                  <w:i/>
                  <w:iCs/>
                  <w:color w:val="629755"/>
                  <w:szCs w:val="28"/>
                  <w:lang w:val="en-US"/>
                  <w:rPrChange w:id="9807" w:author="Пользователь" w:date="2022-12-22T02:42:00Z">
                    <w:rPr>
                      <w:i/>
                      <w:iCs/>
                      <w:color w:val="629755"/>
                      <w:lang w:val="en-US"/>
                    </w:rPr>
                  </w:rPrChange>
                </w:rPr>
                <w:br/>
                <w:delText xml:space="preserve">     ***************************************************************************************************/</w:delText>
              </w:r>
              <w:r w:rsidR="00D87BB2" w:rsidRPr="005A0097" w:rsidDel="00046F53">
                <w:rPr>
                  <w:i/>
                  <w:iCs/>
                  <w:color w:val="629755"/>
                  <w:szCs w:val="28"/>
                  <w:lang w:val="en-US"/>
                  <w:rPrChange w:id="9808" w:author="Пользователь" w:date="2022-12-22T02:42:00Z">
                    <w:rPr>
                      <w:i/>
                      <w:iCs/>
                      <w:color w:val="629755"/>
                      <w:lang w:val="en-US"/>
                    </w:rPr>
                  </w:rPrChange>
                </w:rPr>
                <w:br/>
                <w:delText xml:space="preserve">    </w:delText>
              </w:r>
              <w:r w:rsidR="00D87BB2" w:rsidRPr="005A0097" w:rsidDel="00046F53">
                <w:rPr>
                  <w:color w:val="CC7832"/>
                  <w:szCs w:val="28"/>
                  <w:lang w:val="en-US"/>
                  <w:rPrChange w:id="9809" w:author="Пользователь" w:date="2022-12-22T02:42:00Z">
                    <w:rPr>
                      <w:color w:val="CC7832"/>
                      <w:lang w:val="en-US"/>
                    </w:rPr>
                  </w:rPrChange>
                </w:rPr>
                <w:delText xml:space="preserve">public static void </w:delText>
              </w:r>
              <w:r w:rsidR="00D87BB2" w:rsidRPr="005A0097" w:rsidDel="00046F53">
                <w:rPr>
                  <w:color w:val="FFC66D"/>
                  <w:szCs w:val="28"/>
                  <w:lang w:val="en-US"/>
                  <w:rPrChange w:id="9810" w:author="Пользователь" w:date="2022-12-22T02:42:00Z">
                    <w:rPr>
                      <w:color w:val="FFC66D"/>
                      <w:lang w:val="en-US"/>
                    </w:rPr>
                  </w:rPrChange>
                </w:rPr>
                <w:delText>main</w:delText>
              </w:r>
              <w:r w:rsidR="00D87BB2" w:rsidRPr="005A0097" w:rsidDel="00046F53">
                <w:rPr>
                  <w:color w:val="A9B7C6"/>
                  <w:szCs w:val="28"/>
                  <w:lang w:val="en-US"/>
                  <w:rPrChange w:id="9811" w:author="Пользователь" w:date="2022-12-22T02:42:00Z">
                    <w:rPr>
                      <w:color w:val="A9B7C6"/>
                      <w:lang w:val="en-US"/>
                    </w:rPr>
                  </w:rPrChange>
                </w:rPr>
                <w:delText>(String[] args) {</w:delText>
              </w:r>
              <w:r w:rsidR="00D87BB2" w:rsidRPr="005A0097" w:rsidDel="00046F53">
                <w:rPr>
                  <w:color w:val="A9B7C6"/>
                  <w:szCs w:val="28"/>
                  <w:lang w:val="en-US"/>
                  <w:rPrChange w:id="9812" w:author="Пользователь" w:date="2022-12-22T02:42:00Z">
                    <w:rPr>
                      <w:color w:val="A9B7C6"/>
                      <w:lang w:val="en-US"/>
                    </w:rPr>
                  </w:rPrChange>
                </w:rPr>
                <w:br/>
                <w:delText xml:space="preserve">        </w:delText>
              </w:r>
              <w:r w:rsidR="00D87BB2" w:rsidRPr="005A0097" w:rsidDel="00046F53">
                <w:rPr>
                  <w:color w:val="808080"/>
                  <w:szCs w:val="28"/>
                  <w:lang w:val="en-US"/>
                  <w:rPrChange w:id="9813" w:author="Пользователь" w:date="2022-12-22T02:42:00Z">
                    <w:rPr>
                      <w:color w:val="808080"/>
                      <w:lang w:val="en-US"/>
                    </w:rPr>
                  </w:rPrChange>
                </w:rPr>
                <w:delText>//</w:delText>
              </w:r>
              <w:r w:rsidR="00D87BB2" w:rsidRPr="005A0097" w:rsidDel="00046F53">
                <w:rPr>
                  <w:color w:val="808080"/>
                  <w:szCs w:val="28"/>
                  <w:rPrChange w:id="9814" w:author="Пользователь" w:date="2022-12-22T02:42:00Z">
                    <w:rPr>
                      <w:color w:val="808080"/>
                    </w:rPr>
                  </w:rPrChange>
                </w:rPr>
                <w:delText>Загрузка</w:delText>
              </w:r>
              <w:r w:rsidR="00D87BB2" w:rsidRPr="005A0097" w:rsidDel="00046F53">
                <w:rPr>
                  <w:color w:val="808080"/>
                  <w:szCs w:val="28"/>
                  <w:lang w:val="en-US"/>
                  <w:rPrChange w:id="9815" w:author="Пользователь" w:date="2022-12-22T02:42:00Z">
                    <w:rPr>
                      <w:color w:val="808080"/>
                      <w:lang w:val="en-US"/>
                    </w:rPr>
                  </w:rPrChange>
                </w:rPr>
                <w:br/>
                <w:delText xml:space="preserve">        </w:delText>
              </w:r>
              <w:r w:rsidR="00D87BB2" w:rsidRPr="005A0097" w:rsidDel="00046F53">
                <w:rPr>
                  <w:i/>
                  <w:iCs/>
                  <w:color w:val="A9B7C6"/>
                  <w:szCs w:val="28"/>
                  <w:lang w:val="en-US"/>
                  <w:rPrChange w:id="9816" w:author="Пользователь" w:date="2022-12-22T02:42:00Z">
                    <w:rPr>
                      <w:i/>
                      <w:iCs/>
                      <w:color w:val="A9B7C6"/>
                      <w:lang w:val="en-US"/>
                    </w:rPr>
                  </w:rPrChange>
                </w:rPr>
                <w:delText>load</w:delText>
              </w:r>
              <w:r w:rsidR="00D87BB2" w:rsidRPr="005A0097" w:rsidDel="00046F53">
                <w:rPr>
                  <w:color w:val="A9B7C6"/>
                  <w:szCs w:val="28"/>
                  <w:lang w:val="en-US"/>
                  <w:rPrChange w:id="9817" w:author="Пользователь" w:date="2022-12-22T02:42:00Z">
                    <w:rPr>
                      <w:color w:val="A9B7C6"/>
                      <w:lang w:val="en-US"/>
                    </w:rPr>
                  </w:rPrChange>
                </w:rPr>
                <w:delText>()</w:delText>
              </w:r>
              <w:r w:rsidR="00D87BB2" w:rsidRPr="005A0097" w:rsidDel="00046F53">
                <w:rPr>
                  <w:color w:val="CC7832"/>
                  <w:szCs w:val="28"/>
                  <w:lang w:val="en-US"/>
                  <w:rPrChange w:id="9818" w:author="Пользователь" w:date="2022-12-22T02:42:00Z">
                    <w:rPr>
                      <w:color w:val="CC7832"/>
                      <w:lang w:val="en-US"/>
                    </w:rPr>
                  </w:rPrChange>
                </w:rPr>
                <w:delText>;</w:delText>
              </w:r>
              <w:r w:rsidR="00D87BB2" w:rsidRPr="005A0097" w:rsidDel="00046F53">
                <w:rPr>
                  <w:color w:val="CC7832"/>
                  <w:szCs w:val="28"/>
                  <w:lang w:val="en-US"/>
                  <w:rPrChange w:id="9819" w:author="Пользователь" w:date="2022-12-22T02:42:00Z">
                    <w:rPr>
                      <w:color w:val="CC7832"/>
                      <w:lang w:val="en-US"/>
                    </w:rPr>
                  </w:rPrChange>
                </w:rPr>
                <w:br/>
                <w:delText xml:space="preserve">        </w:delText>
              </w:r>
              <w:r w:rsidR="00D87BB2" w:rsidRPr="005A0097" w:rsidDel="00046F53">
                <w:rPr>
                  <w:color w:val="808080"/>
                  <w:szCs w:val="28"/>
                  <w:lang w:val="en-US"/>
                  <w:rPrChange w:id="9820" w:author="Пользователь" w:date="2022-12-22T02:42:00Z">
                    <w:rPr>
                      <w:color w:val="808080"/>
                      <w:lang w:val="en-US"/>
                    </w:rPr>
                  </w:rPrChange>
                </w:rPr>
                <w:delText>//</w:delText>
              </w:r>
              <w:r w:rsidR="00D87BB2" w:rsidRPr="005A0097" w:rsidDel="00046F53">
                <w:rPr>
                  <w:color w:val="808080"/>
                  <w:szCs w:val="28"/>
                  <w:rPrChange w:id="9821" w:author="Пользователь" w:date="2022-12-22T02:42:00Z">
                    <w:rPr>
                      <w:color w:val="808080"/>
                    </w:rPr>
                  </w:rPrChange>
                </w:rPr>
                <w:delText>Вывод</w:delText>
              </w:r>
              <w:r w:rsidR="00D87BB2" w:rsidRPr="005A0097" w:rsidDel="00046F53">
                <w:rPr>
                  <w:color w:val="808080"/>
                  <w:szCs w:val="28"/>
                  <w:lang w:val="en-US"/>
                  <w:rPrChange w:id="9822" w:author="Пользователь" w:date="2022-12-22T02:42:00Z">
                    <w:rPr>
                      <w:color w:val="808080"/>
                      <w:lang w:val="en-US"/>
                    </w:rPr>
                  </w:rPrChange>
                </w:rPr>
                <w:delText xml:space="preserve"> </w:delText>
              </w:r>
              <w:r w:rsidR="00D87BB2" w:rsidRPr="005A0097" w:rsidDel="00046F53">
                <w:rPr>
                  <w:color w:val="808080"/>
                  <w:szCs w:val="28"/>
                  <w:rPrChange w:id="9823" w:author="Пользователь" w:date="2022-12-22T02:42:00Z">
                    <w:rPr>
                      <w:color w:val="808080"/>
                    </w:rPr>
                  </w:rPrChange>
                </w:rPr>
                <w:delText>данных</w:delText>
              </w:r>
              <w:r w:rsidR="00D87BB2" w:rsidRPr="005A0097" w:rsidDel="00046F53">
                <w:rPr>
                  <w:color w:val="808080"/>
                  <w:szCs w:val="28"/>
                  <w:lang w:val="en-US"/>
                  <w:rPrChange w:id="9824" w:author="Пользователь" w:date="2022-12-22T02:42:00Z">
                    <w:rPr>
                      <w:color w:val="808080"/>
                      <w:lang w:val="en-US"/>
                    </w:rPr>
                  </w:rPrChange>
                </w:rPr>
                <w:delText xml:space="preserve"> </w:delText>
              </w:r>
              <w:r w:rsidR="00D87BB2" w:rsidRPr="005A0097" w:rsidDel="00046F53">
                <w:rPr>
                  <w:color w:val="808080"/>
                  <w:szCs w:val="28"/>
                  <w:rPrChange w:id="9825" w:author="Пользователь" w:date="2022-12-22T02:42:00Z">
                    <w:rPr>
                      <w:color w:val="808080"/>
                    </w:rPr>
                  </w:rPrChange>
                </w:rPr>
                <w:delText>в</w:delText>
              </w:r>
              <w:r w:rsidR="00D87BB2" w:rsidRPr="005A0097" w:rsidDel="00046F53">
                <w:rPr>
                  <w:color w:val="808080"/>
                  <w:szCs w:val="28"/>
                  <w:lang w:val="en-US"/>
                  <w:rPrChange w:id="9826" w:author="Пользователь" w:date="2022-12-22T02:42:00Z">
                    <w:rPr>
                      <w:color w:val="808080"/>
                      <w:lang w:val="en-US"/>
                    </w:rPr>
                  </w:rPrChange>
                </w:rPr>
                <w:delText xml:space="preserve"> </w:delText>
              </w:r>
              <w:r w:rsidR="00D87BB2" w:rsidRPr="005A0097" w:rsidDel="00046F53">
                <w:rPr>
                  <w:color w:val="808080"/>
                  <w:szCs w:val="28"/>
                  <w:rPrChange w:id="9827" w:author="Пользователь" w:date="2022-12-22T02:42:00Z">
                    <w:rPr>
                      <w:color w:val="808080"/>
                    </w:rPr>
                  </w:rPrChange>
                </w:rPr>
                <w:delText>консоль</w:delText>
              </w:r>
              <w:r w:rsidR="00D87BB2" w:rsidRPr="005A0097" w:rsidDel="00046F53">
                <w:rPr>
                  <w:color w:val="808080"/>
                  <w:szCs w:val="28"/>
                  <w:lang w:val="en-US"/>
                  <w:rPrChange w:id="9828" w:author="Пользователь" w:date="2022-12-22T02:42:00Z">
                    <w:rPr>
                      <w:color w:val="808080"/>
                      <w:lang w:val="en-US"/>
                    </w:rPr>
                  </w:rPrChange>
                </w:rPr>
                <w:delText xml:space="preserve"> </w:delText>
              </w:r>
              <w:r w:rsidR="00D87BB2" w:rsidRPr="005A0097" w:rsidDel="00046F53">
                <w:rPr>
                  <w:color w:val="808080"/>
                  <w:szCs w:val="28"/>
                  <w:rPrChange w:id="9829" w:author="Пользователь" w:date="2022-12-22T02:42:00Z">
                    <w:rPr>
                      <w:color w:val="808080"/>
                    </w:rPr>
                  </w:rPrChange>
                </w:rPr>
                <w:delText>для</w:delText>
              </w:r>
              <w:r w:rsidR="00D87BB2" w:rsidRPr="005A0097" w:rsidDel="00046F53">
                <w:rPr>
                  <w:color w:val="808080"/>
                  <w:szCs w:val="28"/>
                  <w:lang w:val="en-US"/>
                  <w:rPrChange w:id="9830" w:author="Пользователь" w:date="2022-12-22T02:42:00Z">
                    <w:rPr>
                      <w:color w:val="808080"/>
                      <w:lang w:val="en-US"/>
                    </w:rPr>
                  </w:rPrChange>
                </w:rPr>
                <w:delText xml:space="preserve"> </w:delText>
              </w:r>
              <w:r w:rsidR="00D87BB2" w:rsidRPr="005A0097" w:rsidDel="00046F53">
                <w:rPr>
                  <w:color w:val="808080"/>
                  <w:szCs w:val="28"/>
                  <w:rPrChange w:id="9831" w:author="Пользователь" w:date="2022-12-22T02:42:00Z">
                    <w:rPr>
                      <w:color w:val="808080"/>
                    </w:rPr>
                  </w:rPrChange>
                </w:rPr>
                <w:delText>проверки</w:delText>
              </w:r>
              <w:r w:rsidR="00D87BB2" w:rsidRPr="005A0097" w:rsidDel="00046F53">
                <w:rPr>
                  <w:color w:val="808080"/>
                  <w:szCs w:val="28"/>
                  <w:lang w:val="en-US"/>
                  <w:rPrChange w:id="9832" w:author="Пользователь" w:date="2022-12-22T02:42:00Z">
                    <w:rPr>
                      <w:color w:val="808080"/>
                      <w:lang w:val="en-US"/>
                    </w:rPr>
                  </w:rPrChange>
                </w:rPr>
                <w:br/>
                <w:delText xml:space="preserve">        </w:delText>
              </w:r>
              <w:r w:rsidR="00D87BB2" w:rsidRPr="005A0097" w:rsidDel="00046F53">
                <w:rPr>
                  <w:i/>
                  <w:iCs/>
                  <w:color w:val="A9B7C6"/>
                  <w:szCs w:val="28"/>
                  <w:lang w:val="en-US"/>
                  <w:rPrChange w:id="9833" w:author="Пользователь" w:date="2022-12-22T02:42:00Z">
                    <w:rPr>
                      <w:i/>
                      <w:iCs/>
                      <w:color w:val="A9B7C6"/>
                      <w:lang w:val="en-US"/>
                    </w:rPr>
                  </w:rPrChange>
                </w:rPr>
                <w:delText>outData</w:delText>
              </w:r>
              <w:r w:rsidR="00D87BB2" w:rsidRPr="005A0097" w:rsidDel="00046F53">
                <w:rPr>
                  <w:color w:val="A9B7C6"/>
                  <w:szCs w:val="28"/>
                  <w:lang w:val="en-US"/>
                  <w:rPrChange w:id="9834" w:author="Пользователь" w:date="2022-12-22T02:42:00Z">
                    <w:rPr>
                      <w:color w:val="A9B7C6"/>
                      <w:lang w:val="en-US"/>
                    </w:rPr>
                  </w:rPrChange>
                </w:rPr>
                <w:delText>()</w:delText>
              </w:r>
              <w:r w:rsidR="00D87BB2" w:rsidRPr="005A0097" w:rsidDel="00046F53">
                <w:rPr>
                  <w:color w:val="CC7832"/>
                  <w:szCs w:val="28"/>
                  <w:lang w:val="en-US"/>
                  <w:rPrChange w:id="9835" w:author="Пользователь" w:date="2022-12-22T02:42:00Z">
                    <w:rPr>
                      <w:color w:val="CC7832"/>
                      <w:lang w:val="en-US"/>
                    </w:rPr>
                  </w:rPrChange>
                </w:rPr>
                <w:delText>;</w:delText>
              </w:r>
              <w:r w:rsidR="00D87BB2" w:rsidRPr="005A0097" w:rsidDel="00046F53">
                <w:rPr>
                  <w:color w:val="CC7832"/>
                  <w:szCs w:val="28"/>
                  <w:lang w:val="en-US"/>
                  <w:rPrChange w:id="9836" w:author="Пользователь" w:date="2022-12-22T02:42:00Z">
                    <w:rPr>
                      <w:color w:val="CC7832"/>
                      <w:lang w:val="en-US"/>
                    </w:rPr>
                  </w:rPrChange>
                </w:rPr>
                <w:br/>
                <w:delText xml:space="preserve">        </w:delText>
              </w:r>
              <w:r w:rsidR="00D87BB2" w:rsidRPr="005A0097" w:rsidDel="00046F53">
                <w:rPr>
                  <w:color w:val="808080"/>
                  <w:szCs w:val="28"/>
                  <w:lang w:val="en-US"/>
                  <w:rPrChange w:id="9837" w:author="Пользователь" w:date="2022-12-22T02:42:00Z">
                    <w:rPr>
                      <w:color w:val="808080"/>
                      <w:lang w:val="en-US"/>
                    </w:rPr>
                  </w:rPrChange>
                </w:rPr>
                <w:delText>//</w:delText>
              </w:r>
              <w:r w:rsidR="00D87BB2" w:rsidRPr="005A0097" w:rsidDel="00046F53">
                <w:rPr>
                  <w:color w:val="808080"/>
                  <w:szCs w:val="28"/>
                  <w:rPrChange w:id="9838" w:author="Пользователь" w:date="2022-12-22T02:42:00Z">
                    <w:rPr>
                      <w:color w:val="808080"/>
                    </w:rPr>
                  </w:rPrChange>
                </w:rPr>
                <w:delText>Фильтрация</w:delText>
              </w:r>
              <w:r w:rsidR="00D87BB2" w:rsidRPr="005A0097" w:rsidDel="00046F53">
                <w:rPr>
                  <w:color w:val="808080"/>
                  <w:szCs w:val="28"/>
                  <w:lang w:val="en-US"/>
                  <w:rPrChange w:id="9839" w:author="Пользователь" w:date="2022-12-22T02:42:00Z">
                    <w:rPr>
                      <w:color w:val="808080"/>
                      <w:lang w:val="en-US"/>
                    </w:rPr>
                  </w:rPrChange>
                </w:rPr>
                <w:delText xml:space="preserve"> </w:delText>
              </w:r>
              <w:r w:rsidR="00D87BB2" w:rsidRPr="005A0097" w:rsidDel="00046F53">
                <w:rPr>
                  <w:color w:val="808080"/>
                  <w:szCs w:val="28"/>
                  <w:rPrChange w:id="9840" w:author="Пользователь" w:date="2022-12-22T02:42:00Z">
                    <w:rPr>
                      <w:color w:val="808080"/>
                    </w:rPr>
                  </w:rPrChange>
                </w:rPr>
                <w:delText>данных</w:delText>
              </w:r>
              <w:r w:rsidR="00D87BB2" w:rsidRPr="005A0097" w:rsidDel="00046F53">
                <w:rPr>
                  <w:color w:val="808080"/>
                  <w:szCs w:val="28"/>
                  <w:lang w:val="en-US"/>
                  <w:rPrChange w:id="9841" w:author="Пользователь" w:date="2022-12-22T02:42:00Z">
                    <w:rPr>
                      <w:color w:val="808080"/>
                      <w:lang w:val="en-US"/>
                    </w:rPr>
                  </w:rPrChange>
                </w:rPr>
                <w:delText xml:space="preserve">. </w:delText>
              </w:r>
              <w:r w:rsidR="00D87BB2" w:rsidRPr="005A0097" w:rsidDel="00046F53">
                <w:rPr>
                  <w:color w:val="808080"/>
                  <w:szCs w:val="28"/>
                  <w:rPrChange w:id="9842" w:author="Пользователь" w:date="2022-12-22T02:42:00Z">
                    <w:rPr>
                      <w:color w:val="808080"/>
                    </w:rPr>
                  </w:rPrChange>
                </w:rPr>
                <w:delText>Здесь</w:delText>
              </w:r>
              <w:r w:rsidR="00D87BB2" w:rsidRPr="005A0097" w:rsidDel="00046F53">
                <w:rPr>
                  <w:color w:val="808080"/>
                  <w:szCs w:val="28"/>
                  <w:lang w:val="en-US"/>
                  <w:rPrChange w:id="9843" w:author="Пользователь" w:date="2022-12-22T02:42:00Z">
                    <w:rPr>
                      <w:color w:val="808080"/>
                      <w:lang w:val="en-US"/>
                    </w:rPr>
                  </w:rPrChange>
                </w:rPr>
                <w:delText xml:space="preserve"> </w:delText>
              </w:r>
              <w:r w:rsidR="00D87BB2" w:rsidRPr="005A0097" w:rsidDel="00046F53">
                <w:rPr>
                  <w:color w:val="808080"/>
                  <w:szCs w:val="28"/>
                  <w:rPrChange w:id="9844" w:author="Пользователь" w:date="2022-12-22T02:42:00Z">
                    <w:rPr>
                      <w:color w:val="808080"/>
                    </w:rPr>
                  </w:rPrChange>
                </w:rPr>
                <w:delText>возвращается</w:delText>
              </w:r>
              <w:r w:rsidR="00D87BB2" w:rsidRPr="005A0097" w:rsidDel="00046F53">
                <w:rPr>
                  <w:color w:val="808080"/>
                  <w:szCs w:val="28"/>
                  <w:lang w:val="en-US"/>
                  <w:rPrChange w:id="9845" w:author="Пользователь" w:date="2022-12-22T02:42:00Z">
                    <w:rPr>
                      <w:color w:val="808080"/>
                      <w:lang w:val="en-US"/>
                    </w:rPr>
                  </w:rPrChange>
                </w:rPr>
                <w:delText xml:space="preserve"> </w:delText>
              </w:r>
              <w:r w:rsidR="00D87BB2" w:rsidRPr="005A0097" w:rsidDel="00046F53">
                <w:rPr>
                  <w:color w:val="808080"/>
                  <w:szCs w:val="28"/>
                  <w:rPrChange w:id="9846" w:author="Пользователь" w:date="2022-12-22T02:42:00Z">
                    <w:rPr>
                      <w:color w:val="808080"/>
                    </w:rPr>
                  </w:rPrChange>
                </w:rPr>
                <w:delText>первый</w:delText>
              </w:r>
              <w:r w:rsidR="00D87BB2" w:rsidRPr="005A0097" w:rsidDel="00046F53">
                <w:rPr>
                  <w:color w:val="808080"/>
                  <w:szCs w:val="28"/>
                  <w:lang w:val="en-US"/>
                  <w:rPrChange w:id="9847" w:author="Пользователь" w:date="2022-12-22T02:42:00Z">
                    <w:rPr>
                      <w:color w:val="808080"/>
                      <w:lang w:val="en-US"/>
                    </w:rPr>
                  </w:rPrChange>
                </w:rPr>
                <w:delText xml:space="preserve"> </w:delText>
              </w:r>
              <w:r w:rsidR="00D87BB2" w:rsidRPr="005A0097" w:rsidDel="00046F53">
                <w:rPr>
                  <w:color w:val="808080"/>
                  <w:szCs w:val="28"/>
                  <w:rPrChange w:id="9848" w:author="Пользователь" w:date="2022-12-22T02:42:00Z">
                    <w:rPr>
                      <w:color w:val="808080"/>
                    </w:rPr>
                  </w:rPrChange>
                </w:rPr>
                <w:delText>попавшийся</w:delText>
              </w:r>
              <w:r w:rsidR="00D87BB2" w:rsidRPr="005A0097" w:rsidDel="00046F53">
                <w:rPr>
                  <w:color w:val="808080"/>
                  <w:szCs w:val="28"/>
                  <w:lang w:val="en-US"/>
                  <w:rPrChange w:id="9849" w:author="Пользователь" w:date="2022-12-22T02:42:00Z">
                    <w:rPr>
                      <w:color w:val="808080"/>
                      <w:lang w:val="en-US"/>
                    </w:rPr>
                  </w:rPrChange>
                </w:rPr>
                <w:delText>.</w:delText>
              </w:r>
              <w:r w:rsidR="00D87BB2" w:rsidRPr="005A0097" w:rsidDel="00046F53">
                <w:rPr>
                  <w:color w:val="808080"/>
                  <w:szCs w:val="28"/>
                  <w:lang w:val="en-US"/>
                  <w:rPrChange w:id="9850" w:author="Пользователь" w:date="2022-12-22T02:42:00Z">
                    <w:rPr>
                      <w:color w:val="808080"/>
                      <w:lang w:val="en-US"/>
                    </w:rPr>
                  </w:rPrChange>
                </w:rPr>
                <w:br/>
                <w:delText xml:space="preserve">        </w:delText>
              </w:r>
              <w:r w:rsidR="00D87BB2" w:rsidRPr="005A0097" w:rsidDel="00046F53">
                <w:rPr>
                  <w:color w:val="A9B7C6"/>
                  <w:szCs w:val="28"/>
                  <w:lang w:val="en-US"/>
                  <w:rPrChange w:id="9851" w:author="Пользователь" w:date="2022-12-22T02:42:00Z">
                    <w:rPr>
                      <w:color w:val="A9B7C6"/>
                      <w:lang w:val="en-US"/>
                    </w:rPr>
                  </w:rPrChange>
                </w:rPr>
                <w:delText>CTimeInterval ti</w:delText>
              </w:r>
              <w:r w:rsidR="00D87BB2" w:rsidRPr="005A0097" w:rsidDel="00046F53">
                <w:rPr>
                  <w:color w:val="CC7832"/>
                  <w:szCs w:val="28"/>
                  <w:lang w:val="en-US"/>
                  <w:rPrChange w:id="9852" w:author="Пользователь" w:date="2022-12-22T02:42:00Z">
                    <w:rPr>
                      <w:color w:val="CC7832"/>
                      <w:lang w:val="en-US"/>
                    </w:rPr>
                  </w:rPrChange>
                </w:rPr>
                <w:delText>;</w:delText>
              </w:r>
              <w:r w:rsidR="00D87BB2" w:rsidRPr="005A0097" w:rsidDel="00046F53">
                <w:rPr>
                  <w:color w:val="CC7832"/>
                  <w:szCs w:val="28"/>
                  <w:lang w:val="en-US"/>
                  <w:rPrChange w:id="9853" w:author="Пользователь" w:date="2022-12-22T02:42:00Z">
                    <w:rPr>
                      <w:color w:val="CC7832"/>
                      <w:lang w:val="en-US"/>
                    </w:rPr>
                  </w:rPrChange>
                </w:rPr>
                <w:br/>
                <w:delText xml:space="preserve">        </w:delText>
              </w:r>
              <w:r w:rsidR="00D87BB2" w:rsidRPr="005A0097" w:rsidDel="00046F53">
                <w:rPr>
                  <w:color w:val="A9B7C6"/>
                  <w:szCs w:val="28"/>
                  <w:lang w:val="en-US"/>
                  <w:rPrChange w:id="9854" w:author="Пользователь" w:date="2022-12-22T02:42:00Z">
                    <w:rPr>
                      <w:color w:val="A9B7C6"/>
                      <w:lang w:val="en-US"/>
                    </w:rPr>
                  </w:rPrChange>
                </w:rPr>
                <w:delText xml:space="preserve">Iterator&lt;CTimeInterval&gt; it = </w:delText>
              </w:r>
              <w:r w:rsidR="00D87BB2" w:rsidRPr="005A0097" w:rsidDel="00046F53">
                <w:rPr>
                  <w:i/>
                  <w:iCs/>
                  <w:color w:val="9876AA"/>
                  <w:szCs w:val="28"/>
                  <w:lang w:val="en-US"/>
                  <w:rPrChange w:id="9855" w:author="Пользователь" w:date="2022-12-22T02:42:00Z">
                    <w:rPr>
                      <w:i/>
                      <w:iCs/>
                      <w:color w:val="9876AA"/>
                      <w:lang w:val="en-US"/>
                    </w:rPr>
                  </w:rPrChange>
                </w:rPr>
                <w:delText>timeintervals</w:delText>
              </w:r>
              <w:r w:rsidR="00D87BB2" w:rsidRPr="005A0097" w:rsidDel="00046F53">
                <w:rPr>
                  <w:color w:val="A9B7C6"/>
                  <w:szCs w:val="28"/>
                  <w:lang w:val="en-US"/>
                  <w:rPrChange w:id="9856" w:author="Пользователь" w:date="2022-12-22T02:42:00Z">
                    <w:rPr>
                      <w:color w:val="A9B7C6"/>
                      <w:lang w:val="en-US"/>
                    </w:rPr>
                  </w:rPrChange>
                </w:rPr>
                <w:delText>.values().iterator()</w:delText>
              </w:r>
              <w:r w:rsidR="00D87BB2" w:rsidRPr="005A0097" w:rsidDel="00046F53">
                <w:rPr>
                  <w:color w:val="CC7832"/>
                  <w:szCs w:val="28"/>
                  <w:lang w:val="en-US"/>
                  <w:rPrChange w:id="9857" w:author="Пользователь" w:date="2022-12-22T02:42:00Z">
                    <w:rPr>
                      <w:color w:val="CC7832"/>
                      <w:lang w:val="en-US"/>
                    </w:rPr>
                  </w:rPrChange>
                </w:rPr>
                <w:delText>;</w:delText>
              </w:r>
              <w:r w:rsidR="00D87BB2" w:rsidRPr="005A0097" w:rsidDel="00046F53">
                <w:rPr>
                  <w:color w:val="CC7832"/>
                  <w:szCs w:val="28"/>
                  <w:lang w:val="en-US"/>
                  <w:rPrChange w:id="9858" w:author="Пользователь" w:date="2022-12-22T02:42:00Z">
                    <w:rPr>
                      <w:color w:val="CC7832"/>
                      <w:lang w:val="en-US"/>
                    </w:rPr>
                  </w:rPrChange>
                </w:rPr>
                <w:br/>
                <w:delText xml:space="preserve">        if </w:delText>
              </w:r>
              <w:r w:rsidR="00D87BB2" w:rsidRPr="005A0097" w:rsidDel="00046F53">
                <w:rPr>
                  <w:color w:val="A9B7C6"/>
                  <w:szCs w:val="28"/>
                  <w:lang w:val="en-US"/>
                  <w:rPrChange w:id="9859" w:author="Пользователь" w:date="2022-12-22T02:42:00Z">
                    <w:rPr>
                      <w:color w:val="A9B7C6"/>
                      <w:lang w:val="en-US"/>
                    </w:rPr>
                  </w:rPrChange>
                </w:rPr>
                <w:delText>(it.hasNext()) {</w:delText>
              </w:r>
              <w:r w:rsidR="00D87BB2" w:rsidRPr="005A0097" w:rsidDel="00046F53">
                <w:rPr>
                  <w:color w:val="A9B7C6"/>
                  <w:szCs w:val="28"/>
                  <w:lang w:val="en-US"/>
                  <w:rPrChange w:id="9860" w:author="Пользователь" w:date="2022-12-22T02:42:00Z">
                    <w:rPr>
                      <w:color w:val="A9B7C6"/>
                      <w:lang w:val="en-US"/>
                    </w:rPr>
                  </w:rPrChange>
                </w:rPr>
                <w:br/>
                <w:delText xml:space="preserve">            ti = it.next()</w:delText>
              </w:r>
              <w:r w:rsidR="00D87BB2" w:rsidRPr="005A0097" w:rsidDel="00046F53">
                <w:rPr>
                  <w:color w:val="CC7832"/>
                  <w:szCs w:val="28"/>
                  <w:lang w:val="en-US"/>
                  <w:rPrChange w:id="9861" w:author="Пользователь" w:date="2022-12-22T02:42:00Z">
                    <w:rPr>
                      <w:color w:val="CC7832"/>
                      <w:lang w:val="en-US"/>
                    </w:rPr>
                  </w:rPrChange>
                </w:rPr>
                <w:delText>;</w:delText>
              </w:r>
              <w:r w:rsidR="00D87BB2" w:rsidRPr="005A0097" w:rsidDel="00046F53">
                <w:rPr>
                  <w:color w:val="CC7832"/>
                  <w:szCs w:val="28"/>
                  <w:lang w:val="en-US"/>
                  <w:rPrChange w:id="9862" w:author="Пользователь" w:date="2022-12-22T02:42:00Z">
                    <w:rPr>
                      <w:color w:val="CC7832"/>
                      <w:lang w:val="en-US"/>
                    </w:rPr>
                  </w:rPrChange>
                </w:rPr>
                <w:br/>
                <w:delText xml:space="preserve">            </w:delText>
              </w:r>
              <w:r w:rsidR="00D87BB2" w:rsidRPr="005A0097" w:rsidDel="00046F53">
                <w:rPr>
                  <w:color w:val="808080"/>
                  <w:szCs w:val="28"/>
                  <w:lang w:val="en-US"/>
                  <w:rPrChange w:id="9863" w:author="Пользователь" w:date="2022-12-22T02:42:00Z">
                    <w:rPr>
                      <w:color w:val="808080"/>
                      <w:lang w:val="en-US"/>
                    </w:rPr>
                  </w:rPrChange>
                </w:rPr>
                <w:delText>//</w:delText>
              </w:r>
              <w:r w:rsidR="00D87BB2" w:rsidRPr="005A0097" w:rsidDel="00046F53">
                <w:rPr>
                  <w:color w:val="808080"/>
                  <w:szCs w:val="28"/>
                  <w:rPrChange w:id="9864" w:author="Пользователь" w:date="2022-12-22T02:42:00Z">
                    <w:rPr>
                      <w:color w:val="808080"/>
                    </w:rPr>
                  </w:rPrChange>
                </w:rPr>
                <w:delText>Построение</w:delText>
              </w:r>
              <w:r w:rsidR="00D87BB2" w:rsidRPr="005A0097" w:rsidDel="00046F53">
                <w:rPr>
                  <w:color w:val="808080"/>
                  <w:szCs w:val="28"/>
                  <w:lang w:val="en-US"/>
                  <w:rPrChange w:id="9865" w:author="Пользователь" w:date="2022-12-22T02:42:00Z">
                    <w:rPr>
                      <w:color w:val="808080"/>
                      <w:lang w:val="en-US"/>
                    </w:rPr>
                  </w:rPrChange>
                </w:rPr>
                <w:delText xml:space="preserve"> </w:delText>
              </w:r>
              <w:r w:rsidR="00D87BB2" w:rsidRPr="005A0097" w:rsidDel="00046F53">
                <w:rPr>
                  <w:color w:val="808080"/>
                  <w:szCs w:val="28"/>
                  <w:rPrChange w:id="9866" w:author="Пользователь" w:date="2022-12-22T02:42:00Z">
                    <w:rPr>
                      <w:color w:val="808080"/>
                    </w:rPr>
                  </w:rPrChange>
                </w:rPr>
                <w:delText>карточки</w:delText>
              </w:r>
              <w:r w:rsidR="00D87BB2" w:rsidRPr="005A0097" w:rsidDel="00046F53">
                <w:rPr>
                  <w:color w:val="808080"/>
                  <w:szCs w:val="28"/>
                  <w:lang w:val="en-US"/>
                  <w:rPrChange w:id="9867" w:author="Пользователь" w:date="2022-12-22T02:42:00Z">
                    <w:rPr>
                      <w:color w:val="808080"/>
                      <w:lang w:val="en-US"/>
                    </w:rPr>
                  </w:rPrChange>
                </w:rPr>
                <w:delText xml:space="preserve"> </w:delText>
              </w:r>
              <w:r w:rsidR="00D87BB2" w:rsidRPr="005A0097" w:rsidDel="00046F53">
                <w:rPr>
                  <w:color w:val="808080"/>
                  <w:szCs w:val="28"/>
                  <w:rPrChange w:id="9868" w:author="Пользователь" w:date="2022-12-22T02:42:00Z">
                    <w:rPr>
                      <w:color w:val="808080"/>
                    </w:rPr>
                  </w:rPrChange>
                </w:rPr>
                <w:delText>временного</w:delText>
              </w:r>
              <w:r w:rsidR="00D87BB2" w:rsidRPr="005A0097" w:rsidDel="00046F53">
                <w:rPr>
                  <w:color w:val="808080"/>
                  <w:szCs w:val="28"/>
                  <w:lang w:val="en-US"/>
                  <w:rPrChange w:id="9869" w:author="Пользователь" w:date="2022-12-22T02:42:00Z">
                    <w:rPr>
                      <w:color w:val="808080"/>
                      <w:lang w:val="en-US"/>
                    </w:rPr>
                  </w:rPrChange>
                </w:rPr>
                <w:delText xml:space="preserve"> </w:delText>
              </w:r>
              <w:r w:rsidR="00D87BB2" w:rsidRPr="005A0097" w:rsidDel="00046F53">
                <w:rPr>
                  <w:color w:val="808080"/>
                  <w:szCs w:val="28"/>
                  <w:rPrChange w:id="9870" w:author="Пользователь" w:date="2022-12-22T02:42:00Z">
                    <w:rPr>
                      <w:color w:val="808080"/>
                    </w:rPr>
                  </w:rPrChange>
                </w:rPr>
                <w:delText>промежутка</w:delText>
              </w:r>
              <w:r w:rsidR="00D87BB2" w:rsidRPr="005A0097" w:rsidDel="00046F53">
                <w:rPr>
                  <w:color w:val="808080"/>
                  <w:szCs w:val="28"/>
                  <w:lang w:val="en-US"/>
                  <w:rPrChange w:id="9871" w:author="Пользователь" w:date="2022-12-22T02:42:00Z">
                    <w:rPr>
                      <w:color w:val="808080"/>
                      <w:lang w:val="en-US"/>
                    </w:rPr>
                  </w:rPrChange>
                </w:rPr>
                <w:delText>.</w:delText>
              </w:r>
              <w:r w:rsidR="00D87BB2" w:rsidRPr="005A0097" w:rsidDel="00046F53">
                <w:rPr>
                  <w:color w:val="808080"/>
                  <w:szCs w:val="28"/>
                  <w:lang w:val="en-US"/>
                  <w:rPrChange w:id="9872" w:author="Пользователь" w:date="2022-12-22T02:42:00Z">
                    <w:rPr>
                      <w:color w:val="808080"/>
                      <w:lang w:val="en-US"/>
                    </w:rPr>
                  </w:rPrChange>
                </w:rPr>
                <w:br/>
                <w:delText xml:space="preserve">            </w:delText>
              </w:r>
              <w:r w:rsidR="00D87BB2" w:rsidRPr="005A0097" w:rsidDel="00046F53">
                <w:rPr>
                  <w:i/>
                  <w:iCs/>
                  <w:color w:val="A9B7C6"/>
                  <w:szCs w:val="28"/>
                  <w:lang w:val="en-US"/>
                  <w:rPrChange w:id="9873" w:author="Пользователь" w:date="2022-12-22T02:42:00Z">
                    <w:rPr>
                      <w:i/>
                      <w:iCs/>
                      <w:color w:val="A9B7C6"/>
                      <w:lang w:val="en-US"/>
                    </w:rPr>
                  </w:rPrChange>
                </w:rPr>
                <w:delText>createReport</w:delText>
              </w:r>
              <w:r w:rsidR="00D87BB2" w:rsidRPr="005A0097" w:rsidDel="00046F53">
                <w:rPr>
                  <w:color w:val="A9B7C6"/>
                  <w:szCs w:val="28"/>
                  <w:lang w:val="en-US"/>
                  <w:rPrChange w:id="9874" w:author="Пользователь" w:date="2022-12-22T02:42:00Z">
                    <w:rPr>
                      <w:color w:val="A9B7C6"/>
                      <w:lang w:val="en-US"/>
                    </w:rPr>
                  </w:rPrChange>
                </w:rPr>
                <w:delText>(ti)</w:delText>
              </w:r>
              <w:r w:rsidR="00D87BB2" w:rsidRPr="005A0097" w:rsidDel="00046F53">
                <w:rPr>
                  <w:color w:val="CC7832"/>
                  <w:szCs w:val="28"/>
                  <w:lang w:val="en-US"/>
                  <w:rPrChange w:id="9875" w:author="Пользователь" w:date="2022-12-22T02:42:00Z">
                    <w:rPr>
                      <w:color w:val="CC7832"/>
                      <w:lang w:val="en-US"/>
                    </w:rPr>
                  </w:rPrChange>
                </w:rPr>
                <w:delText>;</w:delText>
              </w:r>
              <w:r w:rsidR="00D87BB2" w:rsidRPr="005A0097" w:rsidDel="00046F53">
                <w:rPr>
                  <w:color w:val="CC7832"/>
                  <w:szCs w:val="28"/>
                  <w:lang w:val="en-US"/>
                  <w:rPrChange w:id="9876" w:author="Пользователь" w:date="2022-12-22T02:42:00Z">
                    <w:rPr>
                      <w:color w:val="CC7832"/>
                      <w:lang w:val="en-US"/>
                    </w:rPr>
                  </w:rPrChange>
                </w:rPr>
                <w:br/>
                <w:delText xml:space="preserve">        </w:delText>
              </w:r>
              <w:r w:rsidR="00D87BB2" w:rsidRPr="005A0097" w:rsidDel="00046F53">
                <w:rPr>
                  <w:color w:val="A9B7C6"/>
                  <w:szCs w:val="28"/>
                  <w:lang w:val="en-US"/>
                  <w:rPrChange w:id="9877" w:author="Пользователь" w:date="2022-12-22T02:42:00Z">
                    <w:rPr>
                      <w:color w:val="A9B7C6"/>
                      <w:lang w:val="en-US"/>
                    </w:rPr>
                  </w:rPrChange>
                </w:rPr>
                <w:delText>}</w:delText>
              </w:r>
              <w:r w:rsidR="00D87BB2" w:rsidRPr="005A0097" w:rsidDel="00046F53">
                <w:rPr>
                  <w:color w:val="A9B7C6"/>
                  <w:szCs w:val="28"/>
                  <w:lang w:val="en-US"/>
                  <w:rPrChange w:id="9878" w:author="Пользователь" w:date="2022-12-22T02:42:00Z">
                    <w:rPr>
                      <w:color w:val="A9B7C6"/>
                      <w:lang w:val="en-US"/>
                    </w:rPr>
                  </w:rPrChange>
                </w:rPr>
                <w:br/>
                <w:delText xml:space="preserve">        </w:delText>
              </w:r>
              <w:r w:rsidR="00D87BB2" w:rsidRPr="005A0097" w:rsidDel="00046F53">
                <w:rPr>
                  <w:color w:val="CC7832"/>
                  <w:szCs w:val="28"/>
                  <w:lang w:val="en-US"/>
                  <w:rPrChange w:id="9879" w:author="Пользователь" w:date="2022-12-22T02:42:00Z">
                    <w:rPr>
                      <w:color w:val="CC7832"/>
                      <w:lang w:val="en-US"/>
                    </w:rPr>
                  </w:rPrChange>
                </w:rPr>
                <w:delText xml:space="preserve">else </w:delText>
              </w:r>
              <w:r w:rsidR="00D87BB2" w:rsidRPr="005A0097" w:rsidDel="00046F53">
                <w:rPr>
                  <w:color w:val="A9B7C6"/>
                  <w:szCs w:val="28"/>
                  <w:lang w:val="en-US"/>
                  <w:rPrChange w:id="9880" w:author="Пользователь" w:date="2022-12-22T02:42:00Z">
                    <w:rPr>
                      <w:color w:val="A9B7C6"/>
                      <w:lang w:val="en-US"/>
                    </w:rPr>
                  </w:rPrChange>
                </w:rPr>
                <w:delText>{</w:delText>
              </w:r>
              <w:r w:rsidR="00D87BB2" w:rsidRPr="005A0097" w:rsidDel="00046F53">
                <w:rPr>
                  <w:color w:val="A9B7C6"/>
                  <w:szCs w:val="28"/>
                  <w:lang w:val="en-US"/>
                  <w:rPrChange w:id="9881" w:author="Пользователь" w:date="2022-12-22T02:42:00Z">
                    <w:rPr>
                      <w:color w:val="A9B7C6"/>
                      <w:lang w:val="en-US"/>
                    </w:rPr>
                  </w:rPrChange>
                </w:rPr>
                <w:br/>
                <w:delText xml:space="preserve">            System.</w:delText>
              </w:r>
              <w:r w:rsidR="00D87BB2" w:rsidRPr="005A0097" w:rsidDel="00046F53">
                <w:rPr>
                  <w:i/>
                  <w:iCs/>
                  <w:color w:val="9876AA"/>
                  <w:szCs w:val="28"/>
                  <w:lang w:val="en-US"/>
                  <w:rPrChange w:id="9882" w:author="Пользователь" w:date="2022-12-22T02:42:00Z">
                    <w:rPr>
                      <w:i/>
                      <w:iCs/>
                      <w:color w:val="9876AA"/>
                      <w:lang w:val="en-US"/>
                    </w:rPr>
                  </w:rPrChange>
                </w:rPr>
                <w:delText>out</w:delText>
              </w:r>
              <w:r w:rsidR="00D87BB2" w:rsidRPr="005A0097" w:rsidDel="00046F53">
                <w:rPr>
                  <w:color w:val="A9B7C6"/>
                  <w:szCs w:val="28"/>
                  <w:lang w:val="en-US"/>
                  <w:rPrChange w:id="9883" w:author="Пользователь" w:date="2022-12-22T02:42:00Z">
                    <w:rPr>
                      <w:color w:val="A9B7C6"/>
                      <w:lang w:val="en-US"/>
                    </w:rPr>
                  </w:rPrChange>
                </w:rPr>
                <w:delText>.println(</w:delText>
              </w:r>
              <w:r w:rsidR="00D87BB2" w:rsidRPr="005A0097" w:rsidDel="00046F53">
                <w:rPr>
                  <w:color w:val="6A8759"/>
                  <w:szCs w:val="28"/>
                  <w:lang w:val="en-US"/>
                  <w:rPrChange w:id="9884" w:author="Пользователь" w:date="2022-12-22T02:42:00Z">
                    <w:rPr>
                      <w:color w:val="6A8759"/>
                      <w:lang w:val="en-US"/>
                    </w:rPr>
                  </w:rPrChange>
                </w:rPr>
                <w:delText>"</w:delText>
              </w:r>
              <w:r w:rsidR="00D87BB2" w:rsidRPr="005A0097" w:rsidDel="00046F53">
                <w:rPr>
                  <w:color w:val="6A8759"/>
                  <w:szCs w:val="28"/>
                  <w:rPrChange w:id="9885" w:author="Пользователь" w:date="2022-12-22T02:42:00Z">
                    <w:rPr>
                      <w:color w:val="6A8759"/>
                    </w:rPr>
                  </w:rPrChange>
                </w:rPr>
                <w:delText>В</w:delText>
              </w:r>
              <w:r w:rsidR="00D87BB2" w:rsidRPr="005A0097" w:rsidDel="00046F53">
                <w:rPr>
                  <w:color w:val="6A8759"/>
                  <w:szCs w:val="28"/>
                  <w:lang w:val="en-US"/>
                  <w:rPrChange w:id="9886" w:author="Пользователь" w:date="2022-12-22T02:42:00Z">
                    <w:rPr>
                      <w:color w:val="6A8759"/>
                      <w:lang w:val="en-US"/>
                    </w:rPr>
                  </w:rPrChange>
                </w:rPr>
                <w:delText xml:space="preserve"> </w:delText>
              </w:r>
              <w:r w:rsidR="00D87BB2" w:rsidRPr="005A0097" w:rsidDel="00046F53">
                <w:rPr>
                  <w:color w:val="6A8759"/>
                  <w:szCs w:val="28"/>
                  <w:rPrChange w:id="9887" w:author="Пользователь" w:date="2022-12-22T02:42:00Z">
                    <w:rPr>
                      <w:color w:val="6A8759"/>
                    </w:rPr>
                  </w:rPrChange>
                </w:rPr>
                <w:delText>дневнике</w:delText>
              </w:r>
              <w:r w:rsidR="00D87BB2" w:rsidRPr="005A0097" w:rsidDel="00046F53">
                <w:rPr>
                  <w:color w:val="6A8759"/>
                  <w:szCs w:val="28"/>
                  <w:lang w:val="en-US"/>
                  <w:rPrChange w:id="9888" w:author="Пользователь" w:date="2022-12-22T02:42:00Z">
                    <w:rPr>
                      <w:color w:val="6A8759"/>
                      <w:lang w:val="en-US"/>
                    </w:rPr>
                  </w:rPrChange>
                </w:rPr>
                <w:delText xml:space="preserve"> </w:delText>
              </w:r>
              <w:r w:rsidR="00D87BB2" w:rsidRPr="005A0097" w:rsidDel="00046F53">
                <w:rPr>
                  <w:color w:val="6A8759"/>
                  <w:szCs w:val="28"/>
                  <w:rPrChange w:id="9889" w:author="Пользователь" w:date="2022-12-22T02:42:00Z">
                    <w:rPr>
                      <w:color w:val="6A8759"/>
                    </w:rPr>
                  </w:rPrChange>
                </w:rPr>
                <w:delText>нет</w:delText>
              </w:r>
              <w:r w:rsidR="00D87BB2" w:rsidRPr="005A0097" w:rsidDel="00046F53">
                <w:rPr>
                  <w:color w:val="6A8759"/>
                  <w:szCs w:val="28"/>
                  <w:lang w:val="en-US"/>
                  <w:rPrChange w:id="9890" w:author="Пользователь" w:date="2022-12-22T02:42:00Z">
                    <w:rPr>
                      <w:color w:val="6A8759"/>
                      <w:lang w:val="en-US"/>
                    </w:rPr>
                  </w:rPrChange>
                </w:rPr>
                <w:delText xml:space="preserve"> </w:delText>
              </w:r>
              <w:r w:rsidR="00D87BB2" w:rsidRPr="005A0097" w:rsidDel="00046F53">
                <w:rPr>
                  <w:color w:val="6A8759"/>
                  <w:szCs w:val="28"/>
                  <w:rPrChange w:id="9891" w:author="Пользователь" w:date="2022-12-22T02:42:00Z">
                    <w:rPr>
                      <w:color w:val="6A8759"/>
                    </w:rPr>
                  </w:rPrChange>
                </w:rPr>
                <w:delText>записей</w:delText>
              </w:r>
              <w:r w:rsidR="00D87BB2" w:rsidRPr="005A0097" w:rsidDel="00046F53">
                <w:rPr>
                  <w:color w:val="6A8759"/>
                  <w:szCs w:val="28"/>
                  <w:lang w:val="en-US"/>
                  <w:rPrChange w:id="9892" w:author="Пользователь" w:date="2022-12-22T02:42:00Z">
                    <w:rPr>
                      <w:color w:val="6A8759"/>
                      <w:lang w:val="en-US"/>
                    </w:rPr>
                  </w:rPrChange>
                </w:rPr>
                <w:delText>!"</w:delText>
              </w:r>
              <w:r w:rsidR="00D87BB2" w:rsidRPr="005A0097" w:rsidDel="00046F53">
                <w:rPr>
                  <w:color w:val="A9B7C6"/>
                  <w:szCs w:val="28"/>
                  <w:lang w:val="en-US"/>
                  <w:rPrChange w:id="9893" w:author="Пользователь" w:date="2022-12-22T02:42:00Z">
                    <w:rPr>
                      <w:color w:val="A9B7C6"/>
                      <w:lang w:val="en-US"/>
                    </w:rPr>
                  </w:rPrChange>
                </w:rPr>
                <w:delText>)</w:delText>
              </w:r>
              <w:r w:rsidR="00D87BB2" w:rsidRPr="005A0097" w:rsidDel="00046F53">
                <w:rPr>
                  <w:color w:val="CC7832"/>
                  <w:szCs w:val="28"/>
                  <w:lang w:val="en-US"/>
                  <w:rPrChange w:id="9894" w:author="Пользователь" w:date="2022-12-22T02:42:00Z">
                    <w:rPr>
                      <w:color w:val="CC7832"/>
                      <w:lang w:val="en-US"/>
                    </w:rPr>
                  </w:rPrChange>
                </w:rPr>
                <w:delText>;</w:delText>
              </w:r>
              <w:r w:rsidR="00D87BB2" w:rsidRPr="005A0097" w:rsidDel="00046F53">
                <w:rPr>
                  <w:color w:val="CC7832"/>
                  <w:szCs w:val="28"/>
                  <w:lang w:val="en-US"/>
                  <w:rPrChange w:id="9895" w:author="Пользователь" w:date="2022-12-22T02:42:00Z">
                    <w:rPr>
                      <w:color w:val="CC7832"/>
                      <w:lang w:val="en-US"/>
                    </w:rPr>
                  </w:rPrChange>
                </w:rPr>
                <w:br/>
                <w:delText xml:space="preserve">        </w:delText>
              </w:r>
              <w:r w:rsidR="00D87BB2" w:rsidRPr="005A0097" w:rsidDel="00046F53">
                <w:rPr>
                  <w:color w:val="A9B7C6"/>
                  <w:szCs w:val="28"/>
                  <w:lang w:val="en-US"/>
                  <w:rPrChange w:id="9896" w:author="Пользователь" w:date="2022-12-22T02:42:00Z">
                    <w:rPr>
                      <w:color w:val="A9B7C6"/>
                      <w:lang w:val="en-US"/>
                    </w:rPr>
                  </w:rPrChange>
                </w:rPr>
                <w:delText>}</w:delText>
              </w:r>
              <w:r w:rsidR="00D87BB2" w:rsidRPr="005A0097" w:rsidDel="00046F53">
                <w:rPr>
                  <w:color w:val="A9B7C6"/>
                  <w:szCs w:val="28"/>
                  <w:lang w:val="en-US"/>
                  <w:rPrChange w:id="9897" w:author="Пользователь" w:date="2022-12-22T02:42:00Z">
                    <w:rPr>
                      <w:color w:val="A9B7C6"/>
                      <w:lang w:val="en-US"/>
                    </w:rPr>
                  </w:rPrChange>
                </w:rPr>
                <w:br/>
                <w:delText xml:space="preserve">    }</w:delText>
              </w:r>
              <w:r w:rsidR="00D87BB2" w:rsidRPr="005A0097" w:rsidDel="00046F53">
                <w:rPr>
                  <w:color w:val="A9B7C6"/>
                  <w:szCs w:val="28"/>
                  <w:lang w:val="en-US"/>
                  <w:rPrChange w:id="9898" w:author="Пользователь" w:date="2022-12-22T02:42:00Z">
                    <w:rPr>
                      <w:color w:val="A9B7C6"/>
                      <w:lang w:val="en-US"/>
                    </w:rPr>
                  </w:rPrChange>
                </w:rPr>
                <w:br/>
                <w:delText>}</w:delText>
              </w:r>
            </w:del>
          </w:p>
        </w:tc>
      </w:tr>
    </w:tbl>
    <w:p w14:paraId="0281E257" w14:textId="77777777" w:rsidR="006024B5" w:rsidRPr="005A0097" w:rsidRDefault="006024B5" w:rsidP="009269B7">
      <w:pPr>
        <w:ind w:left="360" w:firstLine="0"/>
        <w:rPr>
          <w:szCs w:val="28"/>
          <w:lang w:val="en-US"/>
          <w:rPrChange w:id="9899" w:author="Пользователь" w:date="2022-12-22T02:42:00Z">
            <w:rPr>
              <w:lang w:val="en-US"/>
            </w:rPr>
          </w:rPrChange>
        </w:rPr>
      </w:pPr>
    </w:p>
    <w:sectPr w:rsidR="006024B5" w:rsidRPr="005A0097" w:rsidSect="00F27B97">
      <w:footerReference w:type="first" r:id="rId26"/>
      <w:pgSz w:w="12240" w:h="15840" w:code="1"/>
      <w:pgMar w:top="1134" w:right="1134" w:bottom="1134" w:left="1134" w:header="709" w:footer="709" w:gutter="0"/>
      <w:cols w:space="709"/>
      <w:docGrid w:linePitch="326"/>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iseletkov" w:date="2022-11-06T15:39:00Z" w:initials="i">
    <w:p w14:paraId="269FD49D" w14:textId="695CF551" w:rsidR="00046F53" w:rsidRDefault="00046F53">
      <w:pPr>
        <w:pStyle w:val="afff5"/>
      </w:pPr>
      <w:r>
        <w:rPr>
          <w:rStyle w:val="afff4"/>
        </w:rPr>
        <w:annotationRef/>
      </w:r>
      <w:r>
        <w:t>Нет такой группы</w:t>
      </w:r>
    </w:p>
  </w:comment>
  <w:comment w:id="12" w:author="iseletkov" w:date="2022-11-06T15:40:00Z" w:initials="i">
    <w:p w14:paraId="2E3C1BA3" w14:textId="6EFB84DD" w:rsidR="00046F53" w:rsidRDefault="00046F53">
      <w:pPr>
        <w:pStyle w:val="afff5"/>
      </w:pPr>
      <w:r>
        <w:rPr>
          <w:rStyle w:val="afff4"/>
        </w:rPr>
        <w:annotationRef/>
      </w:r>
      <w:r>
        <w:t>Заимствовано/Ссылки отсутствуют</w:t>
      </w:r>
    </w:p>
  </w:comment>
  <w:comment w:id="209" w:author="iseletkov" w:date="2022-11-06T15:40:00Z" w:initials="i">
    <w:p w14:paraId="42250E71" w14:textId="4C52333C" w:rsidR="00046F53" w:rsidRDefault="00046F53">
      <w:pPr>
        <w:pStyle w:val="afff5"/>
      </w:pPr>
      <w:r>
        <w:rPr>
          <w:rStyle w:val="afff4"/>
        </w:rPr>
        <w:annotationRef/>
      </w:r>
      <w:r>
        <w:t>орфография</w:t>
      </w:r>
    </w:p>
  </w:comment>
  <w:comment w:id="206" w:author="iseletkov" w:date="2022-11-06T15:41:00Z" w:initials="i">
    <w:p w14:paraId="5C657FE6" w14:textId="028B6D30" w:rsidR="00046F53" w:rsidRDefault="00046F53">
      <w:pPr>
        <w:pStyle w:val="afff5"/>
      </w:pPr>
      <w:r>
        <w:rPr>
          <w:rStyle w:val="afff4"/>
        </w:rPr>
        <w:annotationRef/>
      </w:r>
      <w:r>
        <w:t>По какому приёму пищи?</w:t>
      </w:r>
    </w:p>
  </w:comment>
  <w:comment w:id="207" w:author="Пользователь" w:date="2022-12-22T00:44:00Z" w:initials="П">
    <w:p w14:paraId="580F54B5" w14:textId="21794F06" w:rsidR="00046F53" w:rsidRDefault="00046F53">
      <w:pPr>
        <w:pStyle w:val="afff5"/>
      </w:pPr>
      <w:r>
        <w:rPr>
          <w:rStyle w:val="afff4"/>
        </w:rPr>
        <w:annotationRef/>
      </w:r>
      <w:r>
        <w:t>В спешке немного неправильно выразилась, корректнее будет написать «времени приёма пищи».</w:t>
      </w:r>
    </w:p>
  </w:comment>
  <w:comment w:id="229" w:author="iseletkov" w:date="2022-11-06T15:49:00Z" w:initials="i">
    <w:p w14:paraId="0065EC86" w14:textId="1D8A4EFB" w:rsidR="00046F53" w:rsidRPr="005B1038" w:rsidRDefault="00046F53">
      <w:pPr>
        <w:pStyle w:val="afff5"/>
      </w:pPr>
      <w:r>
        <w:rPr>
          <w:rStyle w:val="afff4"/>
        </w:rPr>
        <w:annotationRef/>
      </w:r>
      <w:r>
        <w:t xml:space="preserve">Почему для хранения информации о дате не использованы самые актуальные технологии </w:t>
      </w:r>
      <w:r>
        <w:rPr>
          <w:lang w:val="en-US"/>
        </w:rPr>
        <w:t>Java</w:t>
      </w:r>
      <w:r>
        <w:t>?</w:t>
      </w:r>
    </w:p>
  </w:comment>
  <w:comment w:id="230" w:author="Пользователь" w:date="2022-12-22T00:18:00Z" w:initials="П">
    <w:p w14:paraId="09F3C9B3" w14:textId="720D8172" w:rsidR="00046F53" w:rsidRPr="00150FD7" w:rsidRDefault="00046F53" w:rsidP="00150FD7">
      <w:pPr>
        <w:pStyle w:val="2"/>
        <w:numPr>
          <w:ilvl w:val="0"/>
          <w:numId w:val="0"/>
        </w:numPr>
        <w:shd w:val="clear" w:color="auto" w:fill="FFFFFF"/>
        <w:spacing w:before="569" w:after="0" w:line="360" w:lineRule="atLeast"/>
        <w:jc w:val="both"/>
        <w:rPr>
          <w:b w:val="0"/>
          <w:color w:val="292929"/>
          <w:sz w:val="30"/>
          <w:szCs w:val="30"/>
        </w:rPr>
      </w:pPr>
      <w:r>
        <w:rPr>
          <w:rStyle w:val="afff4"/>
        </w:rPr>
        <w:annotationRef/>
      </w:r>
      <w:r w:rsidRPr="00150FD7">
        <w:rPr>
          <w:b w:val="0"/>
        </w:rPr>
        <w:t>Используется</w:t>
      </w:r>
      <w:r w:rsidRPr="005A0097">
        <w:rPr>
          <w:b w:val="0"/>
        </w:rPr>
        <w:t xml:space="preserve"> </w:t>
      </w:r>
      <w:proofErr w:type="spellStart"/>
      <w:proofErr w:type="gramStart"/>
      <w:r w:rsidRPr="00150FD7">
        <w:rPr>
          <w:b w:val="0"/>
          <w:color w:val="292929"/>
          <w:sz w:val="30"/>
          <w:szCs w:val="30"/>
        </w:rPr>
        <w:t>java.time</w:t>
      </w:r>
      <w:proofErr w:type="gramEnd"/>
      <w:r w:rsidRPr="00150FD7">
        <w:rPr>
          <w:b w:val="0"/>
          <w:color w:val="292929"/>
          <w:sz w:val="30"/>
          <w:szCs w:val="30"/>
        </w:rPr>
        <w:t>.LocalDate</w:t>
      </w:r>
      <w:proofErr w:type="spellEnd"/>
    </w:p>
    <w:p w14:paraId="331FBADF" w14:textId="061A339C" w:rsidR="00046F53" w:rsidRPr="005A0097" w:rsidRDefault="00046F53">
      <w:pPr>
        <w:pStyle w:val="afff5"/>
      </w:pPr>
    </w:p>
  </w:comment>
  <w:comment w:id="231" w:author="iseletkov" w:date="2022-11-06T15:43:00Z" w:initials="i">
    <w:p w14:paraId="65038806" w14:textId="39BF712F" w:rsidR="00046F53" w:rsidRDefault="00046F53">
      <w:pPr>
        <w:pStyle w:val="afff5"/>
      </w:pPr>
      <w:r>
        <w:rPr>
          <w:rStyle w:val="afff4"/>
        </w:rPr>
        <w:annotationRef/>
      </w:r>
      <w:r>
        <w:t>Чтобы тоже самое блюдо съесть в другой приём/день, его нужно пересоздать?</w:t>
      </w:r>
    </w:p>
  </w:comment>
  <w:comment w:id="232" w:author="Пользователь" w:date="2022-12-22T00:20:00Z" w:initials="П">
    <w:p w14:paraId="7AA0586F" w14:textId="5592E026" w:rsidR="00046F53" w:rsidRPr="00150FD7" w:rsidRDefault="00046F53" w:rsidP="00150FD7">
      <w:pPr>
        <w:pStyle w:val="afff5"/>
        <w:ind w:firstLine="0"/>
      </w:pPr>
      <w:r>
        <w:rPr>
          <w:rStyle w:val="afff4"/>
        </w:rPr>
        <w:annotationRef/>
      </w:r>
      <w:r>
        <w:t>Грубо говоря, блюдо уже не будет тем же самым, так как оно может быть съедено только один раз, после этого его нет (это если смотреть со стороны реальной жизни). Конечно, было бы удобней будь у нас список еды не изменяемым, но мне показалось, что логичнее всего конкретно в этой предметной области сделать связь по еде, а не по другим классам.</w:t>
      </w:r>
    </w:p>
  </w:comment>
  <w:comment w:id="233" w:author="iseletkov" w:date="2022-11-06T15:42:00Z" w:initials="i">
    <w:p w14:paraId="750DC4C0" w14:textId="048E5FF2" w:rsidR="00046F53" w:rsidRPr="005B1038" w:rsidRDefault="00046F53" w:rsidP="005B1038">
      <w:pPr>
        <w:pStyle w:val="afff5"/>
        <w:ind w:firstLine="0"/>
      </w:pPr>
      <w:r>
        <w:rPr>
          <w:rStyle w:val="afff4"/>
        </w:rPr>
        <w:annotationRef/>
      </w:r>
      <w:r>
        <w:t xml:space="preserve">Чем </w:t>
      </w:r>
      <w:proofErr w:type="spellStart"/>
      <w:r>
        <w:rPr>
          <w:lang w:val="en-US"/>
        </w:rPr>
        <w:t>CTime</w:t>
      </w:r>
      <w:proofErr w:type="spellEnd"/>
      <w:r w:rsidRPr="005B1038">
        <w:t xml:space="preserve"> </w:t>
      </w:r>
      <w:r>
        <w:t xml:space="preserve">от </w:t>
      </w:r>
      <w:proofErr w:type="spellStart"/>
      <w:r>
        <w:rPr>
          <w:lang w:val="en-US"/>
        </w:rPr>
        <w:t>CTimeInterval</w:t>
      </w:r>
      <w:proofErr w:type="spellEnd"/>
      <w:r w:rsidRPr="005B1038">
        <w:t xml:space="preserve"> </w:t>
      </w:r>
      <w:r>
        <w:t>отличаются?</w:t>
      </w:r>
    </w:p>
  </w:comment>
  <w:comment w:id="234" w:author="Пользователь" w:date="2022-12-22T00:29:00Z" w:initials="П">
    <w:p w14:paraId="7A980ADF" w14:textId="64938125" w:rsidR="00046F53" w:rsidRPr="004C38C9" w:rsidRDefault="00046F53" w:rsidP="004C38C9">
      <w:pPr>
        <w:pStyle w:val="afff5"/>
        <w:ind w:firstLine="0"/>
      </w:pPr>
      <w:r>
        <w:rPr>
          <w:rStyle w:val="afff4"/>
        </w:rPr>
        <w:annotationRef/>
      </w:r>
      <w:proofErr w:type="spellStart"/>
      <w:r>
        <w:rPr>
          <w:lang w:val="en-US"/>
        </w:rPr>
        <w:t>CTime</w:t>
      </w:r>
      <w:proofErr w:type="spellEnd"/>
      <w:r w:rsidRPr="004C38C9">
        <w:t xml:space="preserve"> –</w:t>
      </w:r>
      <w:r>
        <w:t xml:space="preserve"> это класс даты (год, месяц, день, день недели), а </w:t>
      </w:r>
      <w:proofErr w:type="spellStart"/>
      <w:r>
        <w:rPr>
          <w:lang w:val="en-US"/>
        </w:rPr>
        <w:t>CTimeInterval</w:t>
      </w:r>
      <w:proofErr w:type="spellEnd"/>
      <w:r w:rsidRPr="004C38C9">
        <w:t xml:space="preserve"> – </w:t>
      </w:r>
      <w:r>
        <w:t>это класс временного промежутка (завтрак, обед, ужин и т.д.).</w:t>
      </w:r>
    </w:p>
  </w:comment>
  <w:comment w:id="235" w:author="iseletkov" w:date="2022-11-06T15:42:00Z" w:initials="i">
    <w:p w14:paraId="025F3559" w14:textId="58ACB7A3" w:rsidR="00046F53" w:rsidRDefault="00046F53">
      <w:pPr>
        <w:pStyle w:val="afff5"/>
      </w:pPr>
      <w:r>
        <w:rPr>
          <w:rStyle w:val="afff4"/>
        </w:rPr>
        <w:annotationRef/>
      </w:r>
      <w:r>
        <w:t>Что означает время у пищи?</w:t>
      </w:r>
    </w:p>
  </w:comment>
  <w:comment w:id="236" w:author="Пользователь" w:date="2022-12-22T00:32:00Z" w:initials="П">
    <w:p w14:paraId="0DC41DD6" w14:textId="5950493B" w:rsidR="00046F53" w:rsidRPr="00EC0CDA" w:rsidRDefault="00046F53">
      <w:pPr>
        <w:pStyle w:val="afff5"/>
      </w:pPr>
      <w:r>
        <w:rPr>
          <w:rStyle w:val="afff4"/>
        </w:rPr>
        <w:annotationRef/>
      </w:r>
      <w:r>
        <w:t xml:space="preserve">Исходя из моих ответов выше, могу дополнить, что я связывала классы между собой по еде. Смотря на модель данных, можно сказать, что еда должна быть съедена в определённый день и в определённый промежуток времени. Поэтому она имеет параметр </w:t>
      </w:r>
      <w:r>
        <w:rPr>
          <w:lang w:val="en-US"/>
        </w:rPr>
        <w:t>time</w:t>
      </w:r>
      <w:r w:rsidRPr="004C38C9">
        <w:t>, который</w:t>
      </w:r>
      <w:r>
        <w:t xml:space="preserve"> отвечает за определённую дату из класса </w:t>
      </w:r>
      <w:proofErr w:type="spellStart"/>
      <w:r>
        <w:rPr>
          <w:lang w:val="en-US"/>
        </w:rPr>
        <w:t>CTime</w:t>
      </w:r>
      <w:proofErr w:type="spellEnd"/>
      <w:r>
        <w:t xml:space="preserve">, и аналогично с </w:t>
      </w:r>
      <w:proofErr w:type="spellStart"/>
      <w:r>
        <w:rPr>
          <w:lang w:val="en-US"/>
        </w:rPr>
        <w:t>timeinterval</w:t>
      </w:r>
      <w:proofErr w:type="spellEnd"/>
      <w:r>
        <w:t xml:space="preserve">. </w:t>
      </w:r>
    </w:p>
  </w:comment>
  <w:comment w:id="243" w:author="iseletkov" w:date="2022-11-06T15:49:00Z" w:initials="i">
    <w:p w14:paraId="3C69E773" w14:textId="77777777" w:rsidR="00046F53" w:rsidRDefault="00046F53" w:rsidP="00331139">
      <w:pPr>
        <w:pStyle w:val="afff5"/>
      </w:pPr>
      <w:r>
        <w:rPr>
          <w:rStyle w:val="afff4"/>
        </w:rPr>
        <w:annotationRef/>
      </w:r>
      <w:r>
        <w:t>Где описание, зачем все эти классы нужны?</w:t>
      </w:r>
    </w:p>
  </w:comment>
  <w:comment w:id="244" w:author="Пользователь" w:date="2022-12-22T01:17:00Z" w:initials="П">
    <w:p w14:paraId="664C2910" w14:textId="1660B076" w:rsidR="00046F53" w:rsidRDefault="00046F53">
      <w:pPr>
        <w:pStyle w:val="afff5"/>
      </w:pPr>
      <w:r>
        <w:rPr>
          <w:rStyle w:val="afff4"/>
        </w:rPr>
        <w:annotationRef/>
      </w:r>
      <w:r>
        <w:t>Я дописала это абзацем ниже, но мне не до конца понятно, как ответить на этот вопрос и ответила ли я на него правильно.</w:t>
      </w:r>
    </w:p>
  </w:comment>
  <w:comment w:id="248" w:author="iseletkov" w:date="2022-11-06T15:54:00Z" w:initials="i">
    <w:p w14:paraId="7753E58C" w14:textId="77777777" w:rsidR="00046F53" w:rsidRDefault="00046F53" w:rsidP="00E2283B">
      <w:pPr>
        <w:pStyle w:val="afff5"/>
      </w:pPr>
      <w:r>
        <w:rPr>
          <w:rStyle w:val="afff4"/>
        </w:rPr>
        <w:annotationRef/>
      </w:r>
      <w:r>
        <w:t>Это должно быть в разделе 3.2.</w:t>
      </w:r>
    </w:p>
  </w:comment>
  <w:comment w:id="249" w:author="Пользователь" w:date="2022-12-21T21:19:00Z" w:initials="П">
    <w:p w14:paraId="1B57D1E3" w14:textId="3726F71A" w:rsidR="00046F53" w:rsidRDefault="00046F53">
      <w:pPr>
        <w:pStyle w:val="afff5"/>
      </w:pPr>
      <w:r>
        <w:rPr>
          <w:rStyle w:val="afff4"/>
        </w:rPr>
        <w:annotationRef/>
      </w:r>
      <w:r>
        <w:t>Было перемещено в раздел 3.2.</w:t>
      </w:r>
    </w:p>
  </w:comment>
  <w:comment w:id="308" w:author="iseletkov" w:date="2022-11-06T15:52:00Z" w:initials="i">
    <w:p w14:paraId="1C6FED35" w14:textId="45869045" w:rsidR="00046F53" w:rsidRDefault="00046F53">
      <w:pPr>
        <w:pStyle w:val="afff5"/>
      </w:pPr>
      <w:r>
        <w:rPr>
          <w:rStyle w:val="afff4"/>
        </w:rPr>
        <w:annotationRef/>
      </w:r>
      <w:r>
        <w:t>Подпись рисунка отсутствует</w:t>
      </w:r>
    </w:p>
  </w:comment>
  <w:comment w:id="314" w:author="Пользователь" w:date="2022-12-22T01:26:00Z" w:initials="П">
    <w:p w14:paraId="2F0285E3" w14:textId="520DDD78" w:rsidR="00046F53" w:rsidRDefault="00046F53">
      <w:pPr>
        <w:pStyle w:val="afff5"/>
      </w:pPr>
      <w:r>
        <w:rPr>
          <w:rStyle w:val="afff4"/>
        </w:rPr>
        <w:annotationRef/>
      </w:r>
      <w:r>
        <w:t>Здесь и ниже у вас были комментарии к картинкам, что они без подписи. Я немного изменила таблицу, поэтому картинки пришлось сменить, комментарии пропали.</w:t>
      </w:r>
    </w:p>
  </w:comment>
  <w:comment w:id="321" w:author="iseletkov" w:date="2022-11-06T15:52:00Z" w:initials="i">
    <w:p w14:paraId="57451FBC" w14:textId="77777777" w:rsidR="00046F53" w:rsidRDefault="00046F53" w:rsidP="00D342DF">
      <w:pPr>
        <w:pStyle w:val="afff5"/>
      </w:pPr>
      <w:r>
        <w:rPr>
          <w:rStyle w:val="afff4"/>
        </w:rPr>
        <w:annotationRef/>
      </w:r>
      <w:r>
        <w:t>пунктуация</w:t>
      </w:r>
    </w:p>
  </w:comment>
  <w:comment w:id="328" w:author="Пользователь" w:date="2022-12-21T21:15:00Z" w:initials="П">
    <w:p w14:paraId="11DF54FA" w14:textId="77777777" w:rsidR="00046F53" w:rsidRPr="00E2283B" w:rsidRDefault="00046F53" w:rsidP="00D342DF">
      <w:pPr>
        <w:pStyle w:val="afff5"/>
      </w:pPr>
      <w:r>
        <w:rPr>
          <w:rStyle w:val="afff4"/>
        </w:rPr>
        <w:annotationRef/>
      </w:r>
      <w:r>
        <w:t>Здесь у вас был комментарий: «</w:t>
      </w:r>
      <w:r>
        <w:rPr>
          <w:rStyle w:val="afff4"/>
        </w:rPr>
        <w:annotationRef/>
      </w:r>
      <w:r>
        <w:t>Это в программе нельзя посчитать на основании даты?». Речь шла о дне недели, мне пришлось удалить эту строку так как теперь данной колонки нет в таблице и день недели выводится исходя из значения даты.</w:t>
      </w:r>
    </w:p>
  </w:comment>
  <w:comment w:id="345" w:author="iseletkov" w:date="2022-11-06T15:51:00Z" w:initials="i">
    <w:p w14:paraId="33AC8CFD" w14:textId="4EAEA154" w:rsidR="00046F53" w:rsidRDefault="00046F53">
      <w:pPr>
        <w:pStyle w:val="afff5"/>
      </w:pPr>
      <w:r>
        <w:rPr>
          <w:rStyle w:val="afff4"/>
        </w:rPr>
        <w:annotationRef/>
      </w:r>
      <w:proofErr w:type="spellStart"/>
      <w:r>
        <w:t>Пунктация</w:t>
      </w:r>
      <w:proofErr w:type="spellEnd"/>
    </w:p>
  </w:comment>
  <w:comment w:id="353" w:author="iseletkov" w:date="2022-11-06T15:50:00Z" w:initials="i">
    <w:p w14:paraId="207F83F2" w14:textId="3A679ADB" w:rsidR="00046F53" w:rsidRDefault="00046F53">
      <w:pPr>
        <w:pStyle w:val="afff5"/>
      </w:pPr>
      <w:r>
        <w:rPr>
          <w:rStyle w:val="afff4"/>
        </w:rPr>
        <w:annotationRef/>
      </w:r>
      <w:r>
        <w:t>Зачем это нужно?</w:t>
      </w:r>
    </w:p>
  </w:comment>
  <w:comment w:id="354" w:author="Пользователь" w:date="2022-12-22T01:39:00Z" w:initials="П">
    <w:p w14:paraId="1C0C09C7" w14:textId="553221A7" w:rsidR="00046F53" w:rsidRDefault="00046F53">
      <w:pPr>
        <w:pStyle w:val="afff5"/>
      </w:pPr>
      <w:r>
        <w:rPr>
          <w:rStyle w:val="afff4"/>
        </w:rPr>
        <w:annotationRef/>
      </w:r>
      <w:r>
        <w:t>Это простые данные, они не несут в себе большого смысла. Это можно сравнить с тем как у вас записана у контрольной точки дата, нам не обязательно её знать, но её наличие лишь дополняет наши данные. Если говорить о том, для чего нам в принципе нужны эти данные, ну может у кого-то завтрак в 12, здесь это как уточнение, что завтрак в 7.30.</w:t>
      </w:r>
    </w:p>
  </w:comment>
  <w:comment w:id="360" w:author="iseletkov" w:date="2022-11-06T15:53:00Z" w:initials="i">
    <w:p w14:paraId="11D8B2AC" w14:textId="1F4F52EF" w:rsidR="00046F53" w:rsidRDefault="00046F53">
      <w:pPr>
        <w:pStyle w:val="afff5"/>
      </w:pPr>
      <w:r>
        <w:rPr>
          <w:rStyle w:val="afff4"/>
        </w:rPr>
        <w:annotationRef/>
      </w:r>
      <w:r>
        <w:t>Заказчик русский, почему данные на английском?</w:t>
      </w:r>
    </w:p>
  </w:comment>
  <w:comment w:id="361" w:author="iseletkov" w:date="2022-11-06T15:52:00Z" w:initials="i">
    <w:p w14:paraId="54402EAB" w14:textId="0C7F7BB3" w:rsidR="00046F53" w:rsidRDefault="00046F53">
      <w:pPr>
        <w:pStyle w:val="afff5"/>
      </w:pPr>
      <w:r>
        <w:rPr>
          <w:rStyle w:val="afff4"/>
        </w:rPr>
        <w:annotationRef/>
      </w:r>
      <w:r>
        <w:t>Подпись рисунка отсутствует</w:t>
      </w:r>
    </w:p>
  </w:comment>
  <w:comment w:id="376" w:author="iseletkov" w:date="2022-11-06T15:52:00Z" w:initials="i">
    <w:p w14:paraId="56597B23" w14:textId="71FEBA5B" w:rsidR="00046F53" w:rsidRDefault="00046F53">
      <w:pPr>
        <w:pStyle w:val="afff5"/>
      </w:pPr>
      <w:r>
        <w:rPr>
          <w:rStyle w:val="afff4"/>
        </w:rPr>
        <w:annotationRef/>
      </w:r>
      <w:r>
        <w:t>пунктуация</w:t>
      </w:r>
    </w:p>
  </w:comment>
  <w:comment w:id="387" w:author="iseletkov" w:date="2022-11-06T15:53:00Z" w:initials="i">
    <w:p w14:paraId="11B94B89" w14:textId="222F7643" w:rsidR="00046F53" w:rsidRDefault="00046F53">
      <w:pPr>
        <w:pStyle w:val="afff5"/>
      </w:pPr>
      <w:r>
        <w:rPr>
          <w:rStyle w:val="afff4"/>
        </w:rPr>
        <w:annotationRef/>
      </w:r>
      <w:r>
        <w:t>Это в программе нельзя посчитать на основании даты?</w:t>
      </w:r>
    </w:p>
  </w:comment>
  <w:comment w:id="414" w:author="iseletkov" w:date="2022-11-06T15:54:00Z" w:initials="i">
    <w:p w14:paraId="412D5F29" w14:textId="35090C80" w:rsidR="00046F53" w:rsidRDefault="00046F53">
      <w:pPr>
        <w:pStyle w:val="afff5"/>
      </w:pPr>
      <w:r>
        <w:rPr>
          <w:rStyle w:val="afff4"/>
        </w:rPr>
        <w:annotationRef/>
      </w:r>
      <w:r>
        <w:t>Подпись рисунка отсутствует</w:t>
      </w:r>
    </w:p>
  </w:comment>
  <w:comment w:id="424" w:author="iseletkov" w:date="2022-11-06T15:54:00Z" w:initials="i">
    <w:p w14:paraId="37315CEC" w14:textId="15E74742" w:rsidR="00046F53" w:rsidRDefault="00046F53">
      <w:pPr>
        <w:pStyle w:val="afff5"/>
      </w:pPr>
      <w:r>
        <w:rPr>
          <w:rStyle w:val="afff4"/>
        </w:rPr>
        <w:annotationRef/>
      </w:r>
      <w:r>
        <w:t>Это должно быть в разделе 3.2.</w:t>
      </w:r>
    </w:p>
  </w:comment>
  <w:comment w:id="438" w:author="Пользователь" w:date="2022-12-22T01:52:00Z" w:initials="П">
    <w:p w14:paraId="463AAA8D" w14:textId="0590A122" w:rsidR="00046F53" w:rsidRDefault="00046F53" w:rsidP="00375563">
      <w:pPr>
        <w:pStyle w:val="afff5"/>
        <w:ind w:firstLine="0"/>
      </w:pPr>
      <w:r>
        <w:rPr>
          <w:rStyle w:val="afff4"/>
        </w:rPr>
        <w:annotationRef/>
      </w:r>
      <w:r>
        <w:t>Я полностью поменяла код в таблицах и у вас удалились комментарии, дословно скопировала:</w:t>
      </w:r>
    </w:p>
    <w:p w14:paraId="49013B2A" w14:textId="076C5E8E" w:rsidR="00046F53" w:rsidRPr="00994C29" w:rsidRDefault="00046F53" w:rsidP="00375563">
      <w:pPr>
        <w:pStyle w:val="afff5"/>
      </w:pPr>
      <w:r>
        <w:rPr>
          <w:rStyle w:val="afff4"/>
        </w:rPr>
        <w:annotationRef/>
      </w:r>
      <w:r>
        <w:t>«Шапки отсутствуют»</w:t>
      </w:r>
    </w:p>
    <w:p w14:paraId="58F7B92B" w14:textId="7A900941" w:rsidR="00046F53" w:rsidRDefault="00046F53" w:rsidP="00375563">
      <w:pPr>
        <w:pStyle w:val="afff5"/>
      </w:pPr>
      <w:r>
        <w:t>«</w:t>
      </w:r>
      <w:r>
        <w:rPr>
          <w:rStyle w:val="afff4"/>
        </w:rPr>
        <w:annotationRef/>
      </w:r>
      <w:r>
        <w:t>Тёмный фон в отчёте»</w:t>
      </w:r>
    </w:p>
    <w:p w14:paraId="02BFFDA6" w14:textId="1F3825A5" w:rsidR="00046F53" w:rsidRDefault="00046F53" w:rsidP="00375563">
      <w:pPr>
        <w:pStyle w:val="afff5"/>
      </w:pPr>
      <w:r>
        <w:t>«Комментарии отсутствуют»</w:t>
      </w:r>
    </w:p>
  </w:comment>
  <w:comment w:id="776" w:author="iseletkov" w:date="2022-11-06T15:55:00Z" w:initials="i">
    <w:p w14:paraId="455D8DC3" w14:textId="41F2168B" w:rsidR="00046F53" w:rsidRPr="00994C29" w:rsidRDefault="00046F53">
      <w:pPr>
        <w:pStyle w:val="afff5"/>
      </w:pPr>
      <w:r>
        <w:rPr>
          <w:rStyle w:val="afff4"/>
        </w:rPr>
        <w:annotationRef/>
      </w:r>
      <w:r>
        <w:t>Шапки отсутствуют</w:t>
      </w:r>
    </w:p>
  </w:comment>
  <w:comment w:id="778" w:author="iseletkov" w:date="2022-11-06T15:55:00Z" w:initials="i">
    <w:p w14:paraId="64A55EC7" w14:textId="3058450B" w:rsidR="00046F53" w:rsidRDefault="00046F53">
      <w:pPr>
        <w:pStyle w:val="afff5"/>
      </w:pPr>
      <w:r>
        <w:rPr>
          <w:rStyle w:val="afff4"/>
        </w:rPr>
        <w:annotationRef/>
      </w:r>
      <w:r>
        <w:t>Тёмный фон в отчёте</w:t>
      </w:r>
    </w:p>
  </w:comment>
  <w:comment w:id="779" w:author="iseletkov" w:date="2022-11-06T15:57:00Z" w:initials="i">
    <w:p w14:paraId="7F579A33" w14:textId="5EA783DC" w:rsidR="00046F53" w:rsidRPr="002612CA" w:rsidRDefault="00046F53" w:rsidP="002612CA">
      <w:pPr>
        <w:pStyle w:val="afff5"/>
        <w:ind w:firstLine="0"/>
      </w:pPr>
      <w:r>
        <w:rPr>
          <w:rStyle w:val="afff4"/>
        </w:rPr>
        <w:annotationRef/>
      </w:r>
      <w:r>
        <w:t>Комментарии отсутствуют</w:t>
      </w:r>
    </w:p>
  </w:comment>
  <w:comment w:id="1682" w:author="iseletkov" w:date="2022-11-06T15:59:00Z" w:initials="i">
    <w:p w14:paraId="5B7A66F6" w14:textId="78D1EF25" w:rsidR="00046F53" w:rsidRDefault="00046F53">
      <w:pPr>
        <w:pStyle w:val="afff5"/>
      </w:pPr>
      <w:r>
        <w:rPr>
          <w:rStyle w:val="afff4"/>
        </w:rPr>
        <w:annotationRef/>
      </w:r>
      <w:r>
        <w:t>Заказчик русский, почему интерфейс на английском?</w:t>
      </w:r>
    </w:p>
  </w:comment>
  <w:comment w:id="1689" w:author="iseletkov" w:date="2022-11-06T15:59:00Z" w:initials="i">
    <w:p w14:paraId="28D04F36" w14:textId="46807129" w:rsidR="00046F53" w:rsidRDefault="00046F53">
      <w:pPr>
        <w:pStyle w:val="afff5"/>
      </w:pPr>
      <w:r>
        <w:rPr>
          <w:rStyle w:val="afff4"/>
        </w:rPr>
        <w:annotationRef/>
      </w:r>
      <w:r>
        <w:t>Пунктуация</w:t>
      </w:r>
    </w:p>
  </w:comment>
  <w:comment w:id="1677" w:author="iseletkov" w:date="2022-11-06T15:59:00Z" w:initials="i">
    <w:p w14:paraId="4882013E" w14:textId="1F9DCEED" w:rsidR="00046F53" w:rsidRDefault="00046F53">
      <w:pPr>
        <w:pStyle w:val="afff5"/>
      </w:pPr>
      <w:r>
        <w:rPr>
          <w:rStyle w:val="afff4"/>
        </w:rPr>
        <w:annotationRef/>
      </w:r>
      <w:r>
        <w:t>Это должно быть в п.3.5.</w:t>
      </w:r>
    </w:p>
  </w:comment>
  <w:comment w:id="1732" w:author="iseletkov" w:date="2022-11-06T15:59:00Z" w:initials="i">
    <w:p w14:paraId="360D83D2" w14:textId="77777777" w:rsidR="00046F53" w:rsidRDefault="00046F53" w:rsidP="00375563">
      <w:pPr>
        <w:pStyle w:val="afff5"/>
      </w:pPr>
      <w:r>
        <w:rPr>
          <w:rStyle w:val="afff4"/>
        </w:rPr>
        <w:annotationRef/>
      </w:r>
      <w:r>
        <w:t>Это должно быть в п.3.5.</w:t>
      </w:r>
    </w:p>
  </w:comment>
  <w:comment w:id="1733" w:author="Пользователь" w:date="2022-12-22T02:02:00Z" w:initials="П">
    <w:p w14:paraId="15378B54" w14:textId="710AE5E0" w:rsidR="00046F53" w:rsidRDefault="00046F53" w:rsidP="00711918">
      <w:pPr>
        <w:pStyle w:val="afff5"/>
      </w:pPr>
      <w:r>
        <w:rPr>
          <w:rStyle w:val="afff4"/>
        </w:rPr>
        <w:annotationRef/>
      </w:r>
      <w:r>
        <w:t>Было перемещено в пункт 3.5.</w:t>
      </w:r>
    </w:p>
  </w:comment>
  <w:comment w:id="1764" w:author="iseletkov" w:date="2022-11-06T16:01:00Z" w:initials="i">
    <w:p w14:paraId="3B86F81F" w14:textId="6DBC6940" w:rsidR="00046F53" w:rsidRDefault="00046F53">
      <w:pPr>
        <w:pStyle w:val="afff5"/>
      </w:pPr>
      <w:r>
        <w:rPr>
          <w:rStyle w:val="afff4"/>
        </w:rPr>
        <w:annotationRef/>
      </w:r>
      <w:r>
        <w:t>Тестирование различных наполнений файла данными отсутствует</w:t>
      </w:r>
    </w:p>
  </w:comment>
  <w:comment w:id="1767" w:author="iseletkov" w:date="2022-11-06T16:00:00Z" w:initials="i">
    <w:p w14:paraId="700B5A5A" w14:textId="0962712D" w:rsidR="00046F53" w:rsidRDefault="00046F53">
      <w:pPr>
        <w:pStyle w:val="afff5"/>
      </w:pPr>
      <w:r>
        <w:rPr>
          <w:rStyle w:val="afff4"/>
        </w:rPr>
        <w:annotationRef/>
      </w:r>
      <w:r>
        <w:t>Подпись рисунка отсутствует</w:t>
      </w:r>
    </w:p>
  </w:comment>
  <w:comment w:id="1773" w:author="iseletkov" w:date="2022-11-06T16:01:00Z" w:initials="i">
    <w:p w14:paraId="41CAD742" w14:textId="1ECA3C48" w:rsidR="00046F53" w:rsidRDefault="00046F53">
      <w:pPr>
        <w:pStyle w:val="afff5"/>
      </w:pPr>
      <w:r>
        <w:rPr>
          <w:rStyle w:val="afff4"/>
        </w:rPr>
        <w:annotationRef/>
      </w:r>
      <w:r>
        <w:t>Куча пробелов</w:t>
      </w:r>
    </w:p>
  </w:comment>
  <w:comment w:id="1777" w:author="iseletkov" w:date="2022-11-06T16:01:00Z" w:initials="i">
    <w:p w14:paraId="4F77680D" w14:textId="4EF8D818" w:rsidR="00046F53" w:rsidRDefault="00046F53">
      <w:pPr>
        <w:pStyle w:val="afff5"/>
      </w:pPr>
      <w:r>
        <w:rPr>
          <w:rStyle w:val="afff4"/>
        </w:rPr>
        <w:annotationRef/>
      </w:r>
      <w:r>
        <w:t>Как из этого понять, где проблема?</w:t>
      </w:r>
    </w:p>
  </w:comment>
  <w:comment w:id="1786" w:author="iseletkov" w:date="2022-11-06T16:00:00Z" w:initials="i">
    <w:p w14:paraId="4FA5E6F9" w14:textId="145CA8F7" w:rsidR="00046F53" w:rsidRDefault="00046F53">
      <w:pPr>
        <w:pStyle w:val="afff5"/>
      </w:pPr>
      <w:r>
        <w:rPr>
          <w:rStyle w:val="afff4"/>
        </w:rPr>
        <w:annotationRef/>
      </w:r>
      <w:r>
        <w:t>А спросить?</w:t>
      </w:r>
    </w:p>
  </w:comment>
  <w:comment w:id="1788" w:author="iseletkov" w:date="2022-11-06T16:00:00Z" w:initials="i">
    <w:p w14:paraId="7A888A13" w14:textId="0BAB8F52" w:rsidR="00046F53" w:rsidRDefault="00046F53">
      <w:pPr>
        <w:pStyle w:val="afff5"/>
      </w:pPr>
      <w:r>
        <w:rPr>
          <w:rStyle w:val="afff4"/>
        </w:rPr>
        <w:annotationRef/>
      </w:r>
      <w:r>
        <w:t>С красной строки</w:t>
      </w:r>
    </w:p>
  </w:comment>
  <w:comment w:id="1789" w:author="iseletkov" w:date="2022-11-06T16:00:00Z" w:initials="i">
    <w:p w14:paraId="209C7143" w14:textId="00849D05" w:rsidR="00046F53" w:rsidRDefault="00046F53">
      <w:pPr>
        <w:pStyle w:val="afff5"/>
      </w:pPr>
      <w:r>
        <w:rPr>
          <w:rStyle w:val="afff4"/>
        </w:rPr>
        <w:annotationRef/>
      </w:r>
      <w:r>
        <w:t>Работа с коллекциями не продемонстрирована</w:t>
      </w:r>
    </w:p>
  </w:comment>
  <w:comment w:id="1790" w:author="Пользователь" w:date="2022-12-22T02:14:00Z" w:initials="П">
    <w:p w14:paraId="5326B4B0" w14:textId="4454C936" w:rsidR="00046F53" w:rsidRPr="00C6445A" w:rsidRDefault="00046F53" w:rsidP="00C6445A">
      <w:pPr>
        <w:pStyle w:val="HTML0"/>
        <w:shd w:val="clear" w:color="auto" w:fill="2B2B2B"/>
        <w:rPr>
          <w:rFonts w:ascii="Times New Roman" w:hAnsi="Times New Roman" w:cs="Times New Roman"/>
          <w:color w:val="A9B7C6"/>
        </w:rPr>
      </w:pPr>
      <w:r>
        <w:rPr>
          <w:rStyle w:val="afff4"/>
        </w:rPr>
        <w:annotationRef/>
      </w:r>
      <w:r w:rsidRPr="00C6445A">
        <w:rPr>
          <w:rFonts w:ascii="Times New Roman" w:hAnsi="Times New Roman" w:cs="Times New Roman"/>
        </w:rPr>
        <w:t xml:space="preserve">А работа с </w:t>
      </w:r>
      <w:proofErr w:type="spellStart"/>
      <w:proofErr w:type="gramStart"/>
      <w:r w:rsidRPr="00C6445A">
        <w:rPr>
          <w:rFonts w:ascii="Times New Roman" w:hAnsi="Times New Roman" w:cs="Times New Roman"/>
        </w:rPr>
        <w:t>java.util</w:t>
      </w:r>
      <w:proofErr w:type="gramEnd"/>
      <w:r w:rsidRPr="00C6445A">
        <w:rPr>
          <w:rFonts w:ascii="Times New Roman" w:hAnsi="Times New Roman" w:cs="Times New Roman"/>
        </w:rPr>
        <w:t>.ArrayList</w:t>
      </w:r>
      <w:proofErr w:type="spellEnd"/>
      <w:r w:rsidRPr="00C6445A">
        <w:rPr>
          <w:rFonts w:ascii="Times New Roman" w:hAnsi="Times New Roman" w:cs="Times New Roman"/>
        </w:rPr>
        <w:t xml:space="preserve"> не считается работой с ко</w:t>
      </w:r>
      <w:r>
        <w:rPr>
          <w:rFonts w:ascii="Times New Roman" w:hAnsi="Times New Roman" w:cs="Times New Roman"/>
        </w:rPr>
        <w:t>л</w:t>
      </w:r>
      <w:r w:rsidRPr="00C6445A">
        <w:rPr>
          <w:rFonts w:ascii="Times New Roman" w:hAnsi="Times New Roman" w:cs="Times New Roman"/>
        </w:rPr>
        <w:t xml:space="preserve">лекцией? </w:t>
      </w:r>
      <w:r>
        <w:rPr>
          <w:rFonts w:ascii="Times New Roman" w:hAnsi="Times New Roman" w:cs="Times New Roman"/>
        </w:rPr>
        <w:t xml:space="preserve">Это же вроде тоже коллекция. </w:t>
      </w:r>
    </w:p>
  </w:comment>
  <w:comment w:id="1794" w:author="iseletkov" w:date="2022-11-06T16:03:00Z" w:initials="i">
    <w:p w14:paraId="701EADFD" w14:textId="58F78266" w:rsidR="00046F53" w:rsidRDefault="00046F53">
      <w:pPr>
        <w:pStyle w:val="afff5"/>
      </w:pPr>
      <w:r>
        <w:rPr>
          <w:rStyle w:val="afff4"/>
        </w:rPr>
        <w:annotationRef/>
      </w:r>
      <w:r>
        <w:t>Оформление не соответствует ГОСТу</w:t>
      </w:r>
    </w:p>
  </w:comment>
  <w:comment w:id="2853" w:author="iseletkov" w:date="2022-11-06T16:03:00Z" w:initials="i">
    <w:p w14:paraId="2A527A7E" w14:textId="3E69685E" w:rsidR="00046F53" w:rsidRDefault="00046F53">
      <w:pPr>
        <w:pStyle w:val="afff5"/>
      </w:pPr>
      <w:r>
        <w:rPr>
          <w:rStyle w:val="afff4"/>
        </w:rPr>
        <w:annotationRef/>
      </w:r>
      <w:r>
        <w:t>Тёмный фон в отчёте</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9FD49D" w15:done="0"/>
  <w15:commentEx w15:paraId="2E3C1BA3" w15:done="0"/>
  <w15:commentEx w15:paraId="42250E71" w15:done="0"/>
  <w15:commentEx w15:paraId="5C657FE6" w15:done="0"/>
  <w15:commentEx w15:paraId="580F54B5" w15:paraIdParent="5C657FE6" w15:done="0"/>
  <w15:commentEx w15:paraId="0065EC86" w15:done="0"/>
  <w15:commentEx w15:paraId="331FBADF" w15:paraIdParent="0065EC86" w15:done="0"/>
  <w15:commentEx w15:paraId="65038806" w15:done="0"/>
  <w15:commentEx w15:paraId="7AA0586F" w15:paraIdParent="65038806" w15:done="0"/>
  <w15:commentEx w15:paraId="750DC4C0" w15:done="0"/>
  <w15:commentEx w15:paraId="7A980ADF" w15:paraIdParent="750DC4C0" w15:done="0"/>
  <w15:commentEx w15:paraId="025F3559" w15:done="0"/>
  <w15:commentEx w15:paraId="0DC41DD6" w15:paraIdParent="025F3559" w15:done="0"/>
  <w15:commentEx w15:paraId="3C69E773" w15:done="0"/>
  <w15:commentEx w15:paraId="664C2910" w15:paraIdParent="3C69E773" w15:done="0"/>
  <w15:commentEx w15:paraId="7753E58C" w15:done="0"/>
  <w15:commentEx w15:paraId="1B57D1E3" w15:paraIdParent="7753E58C" w15:done="0"/>
  <w15:commentEx w15:paraId="1C6FED35" w15:done="0"/>
  <w15:commentEx w15:paraId="2F0285E3" w15:done="0"/>
  <w15:commentEx w15:paraId="57451FBC" w15:done="0"/>
  <w15:commentEx w15:paraId="11DF54FA" w15:done="0"/>
  <w15:commentEx w15:paraId="33AC8CFD" w15:done="0"/>
  <w15:commentEx w15:paraId="207F83F2" w15:done="0"/>
  <w15:commentEx w15:paraId="1C0C09C7" w15:paraIdParent="207F83F2" w15:done="0"/>
  <w15:commentEx w15:paraId="11D8B2AC" w15:done="0"/>
  <w15:commentEx w15:paraId="54402EAB" w15:done="0"/>
  <w15:commentEx w15:paraId="56597B23" w15:done="0"/>
  <w15:commentEx w15:paraId="11B94B89" w15:done="0"/>
  <w15:commentEx w15:paraId="412D5F29" w15:done="0"/>
  <w15:commentEx w15:paraId="37315CEC" w15:done="0"/>
  <w15:commentEx w15:paraId="02BFFDA6" w15:done="0"/>
  <w15:commentEx w15:paraId="455D8DC3" w15:done="0"/>
  <w15:commentEx w15:paraId="64A55EC7" w15:done="0"/>
  <w15:commentEx w15:paraId="7F579A33" w15:done="0"/>
  <w15:commentEx w15:paraId="5B7A66F6" w15:done="0"/>
  <w15:commentEx w15:paraId="28D04F36" w15:done="0"/>
  <w15:commentEx w15:paraId="4882013E" w15:done="0"/>
  <w15:commentEx w15:paraId="360D83D2" w15:done="0"/>
  <w15:commentEx w15:paraId="15378B54" w15:paraIdParent="360D83D2" w15:done="0"/>
  <w15:commentEx w15:paraId="3B86F81F" w15:done="0"/>
  <w15:commentEx w15:paraId="700B5A5A" w15:done="0"/>
  <w15:commentEx w15:paraId="41CAD742" w15:done="0"/>
  <w15:commentEx w15:paraId="4F77680D" w15:done="0"/>
  <w15:commentEx w15:paraId="4FA5E6F9" w15:done="0"/>
  <w15:commentEx w15:paraId="7A888A13" w15:done="0"/>
  <w15:commentEx w15:paraId="209C7143" w15:done="0"/>
  <w15:commentEx w15:paraId="5326B4B0" w15:paraIdParent="209C7143" w15:done="0"/>
  <w15:commentEx w15:paraId="701EADFD" w15:done="0"/>
  <w15:commentEx w15:paraId="2A527A7E"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5700F5" w14:textId="77777777" w:rsidR="006037E5" w:rsidRDefault="006037E5" w:rsidP="001510F2">
      <w:r>
        <w:separator/>
      </w:r>
    </w:p>
    <w:p w14:paraId="28CC890D" w14:textId="77777777" w:rsidR="006037E5" w:rsidRDefault="006037E5" w:rsidP="001510F2"/>
  </w:endnote>
  <w:endnote w:type="continuationSeparator" w:id="0">
    <w:p w14:paraId="61EEB9D6" w14:textId="77777777" w:rsidR="006037E5" w:rsidRDefault="006037E5" w:rsidP="001510F2">
      <w:r>
        <w:continuationSeparator/>
      </w:r>
    </w:p>
    <w:p w14:paraId="1E5C3ABC" w14:textId="77777777" w:rsidR="006037E5" w:rsidRDefault="006037E5" w:rsidP="001510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6066141"/>
      <w:docPartObj>
        <w:docPartGallery w:val="Page Numbers (Bottom of Page)"/>
        <w:docPartUnique/>
      </w:docPartObj>
    </w:sdtPr>
    <w:sdtEndPr/>
    <w:sdtContent>
      <w:p w14:paraId="2C792A0D" w14:textId="27379140" w:rsidR="00046F53" w:rsidRDefault="00046F53" w:rsidP="006024B5">
        <w:pPr>
          <w:pStyle w:val="a7"/>
          <w:jc w:val="center"/>
        </w:pPr>
        <w:r>
          <w:fldChar w:fldCharType="begin"/>
        </w:r>
        <w:r>
          <w:instrText>PAGE   \* MERGEFORMAT</w:instrText>
        </w:r>
        <w:r>
          <w:fldChar w:fldCharType="separate"/>
        </w:r>
        <w:r w:rsidR="005A0097">
          <w:rPr>
            <w:noProof/>
          </w:rPr>
          <w:t>17</w:t>
        </w:r>
        <w: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23FCF" w14:textId="77777777" w:rsidR="00046F53" w:rsidRDefault="00046F53" w:rsidP="006024B5">
    <w:pPr>
      <w:pStyle w:val="a7"/>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63C40" w14:textId="77777777" w:rsidR="00046F53" w:rsidRDefault="00046F53" w:rsidP="006024B5">
    <w:pPr>
      <w:pStyle w:val="a7"/>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68AFD6" w14:textId="77777777" w:rsidR="006037E5" w:rsidRDefault="006037E5" w:rsidP="001510F2">
      <w:r>
        <w:separator/>
      </w:r>
    </w:p>
    <w:p w14:paraId="632EA76A" w14:textId="77777777" w:rsidR="006037E5" w:rsidRDefault="006037E5" w:rsidP="001510F2"/>
  </w:footnote>
  <w:footnote w:type="continuationSeparator" w:id="0">
    <w:p w14:paraId="26DC5F46" w14:textId="77777777" w:rsidR="006037E5" w:rsidRDefault="006037E5" w:rsidP="001510F2">
      <w:r>
        <w:continuationSeparator/>
      </w:r>
    </w:p>
    <w:p w14:paraId="6F3FDB04" w14:textId="77777777" w:rsidR="006037E5" w:rsidRDefault="006037E5" w:rsidP="001510F2"/>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21119"/>
    <w:multiLevelType w:val="hybridMultilevel"/>
    <w:tmpl w:val="18720C5C"/>
    <w:lvl w:ilvl="0" w:tplc="AA96D310">
      <w:start w:val="1"/>
      <w:numFmt w:val="bullet"/>
      <w:pStyle w:val="90"/>
      <w:lvlText w:val=""/>
      <w:lvlJc w:val="left"/>
      <w:pPr>
        <w:tabs>
          <w:tab w:val="num" w:pos="1248"/>
        </w:tabs>
        <w:ind w:left="1361" w:hanging="226"/>
      </w:pPr>
      <w:rPr>
        <w:rFonts w:ascii="Symbol" w:hAnsi="Symbol" w:hint="default"/>
        <w:color w:val="auto"/>
        <w:sz w:val="20"/>
      </w:rPr>
    </w:lvl>
    <w:lvl w:ilvl="1" w:tplc="04190003">
      <w:start w:val="1"/>
      <w:numFmt w:val="bullet"/>
      <w:lvlText w:val="o"/>
      <w:lvlJc w:val="left"/>
      <w:pPr>
        <w:tabs>
          <w:tab w:val="num" w:pos="2121"/>
        </w:tabs>
        <w:ind w:left="2121" w:hanging="360"/>
      </w:pPr>
      <w:rPr>
        <w:rFonts w:ascii="Courier New" w:hAnsi="Courier New" w:hint="default"/>
      </w:rPr>
    </w:lvl>
    <w:lvl w:ilvl="2" w:tplc="04190005">
      <w:start w:val="1"/>
      <w:numFmt w:val="bullet"/>
      <w:lvlText w:val=""/>
      <w:lvlJc w:val="left"/>
      <w:pPr>
        <w:tabs>
          <w:tab w:val="num" w:pos="2841"/>
        </w:tabs>
        <w:ind w:left="2841" w:hanging="360"/>
      </w:pPr>
      <w:rPr>
        <w:rFonts w:ascii="Wingdings" w:hAnsi="Wingdings" w:hint="default"/>
      </w:rPr>
    </w:lvl>
    <w:lvl w:ilvl="3" w:tplc="04190001">
      <w:start w:val="1"/>
      <w:numFmt w:val="bullet"/>
      <w:lvlText w:val=""/>
      <w:lvlJc w:val="left"/>
      <w:pPr>
        <w:tabs>
          <w:tab w:val="num" w:pos="3561"/>
        </w:tabs>
        <w:ind w:left="3561" w:hanging="360"/>
      </w:pPr>
      <w:rPr>
        <w:rFonts w:ascii="Symbol" w:hAnsi="Symbol" w:hint="default"/>
      </w:rPr>
    </w:lvl>
    <w:lvl w:ilvl="4" w:tplc="04190003">
      <w:start w:val="1"/>
      <w:numFmt w:val="bullet"/>
      <w:lvlText w:val="o"/>
      <w:lvlJc w:val="left"/>
      <w:pPr>
        <w:tabs>
          <w:tab w:val="num" w:pos="4281"/>
        </w:tabs>
        <w:ind w:left="4281" w:hanging="360"/>
      </w:pPr>
      <w:rPr>
        <w:rFonts w:ascii="Courier New" w:hAnsi="Courier New" w:hint="default"/>
      </w:rPr>
    </w:lvl>
    <w:lvl w:ilvl="5" w:tplc="04190005">
      <w:start w:val="1"/>
      <w:numFmt w:val="bullet"/>
      <w:lvlText w:val=""/>
      <w:lvlJc w:val="left"/>
      <w:pPr>
        <w:tabs>
          <w:tab w:val="num" w:pos="5001"/>
        </w:tabs>
        <w:ind w:left="5001" w:hanging="360"/>
      </w:pPr>
      <w:rPr>
        <w:rFonts w:ascii="Wingdings" w:hAnsi="Wingdings" w:hint="default"/>
      </w:rPr>
    </w:lvl>
    <w:lvl w:ilvl="6" w:tplc="04190001">
      <w:start w:val="1"/>
      <w:numFmt w:val="bullet"/>
      <w:lvlText w:val=""/>
      <w:lvlJc w:val="left"/>
      <w:pPr>
        <w:tabs>
          <w:tab w:val="num" w:pos="5721"/>
        </w:tabs>
        <w:ind w:left="5721" w:hanging="360"/>
      </w:pPr>
      <w:rPr>
        <w:rFonts w:ascii="Symbol" w:hAnsi="Symbol" w:hint="default"/>
      </w:rPr>
    </w:lvl>
    <w:lvl w:ilvl="7" w:tplc="04190003">
      <w:start w:val="1"/>
      <w:numFmt w:val="bullet"/>
      <w:lvlText w:val="o"/>
      <w:lvlJc w:val="left"/>
      <w:pPr>
        <w:tabs>
          <w:tab w:val="num" w:pos="6441"/>
        </w:tabs>
        <w:ind w:left="6441" w:hanging="360"/>
      </w:pPr>
      <w:rPr>
        <w:rFonts w:ascii="Courier New" w:hAnsi="Courier New" w:hint="default"/>
      </w:rPr>
    </w:lvl>
    <w:lvl w:ilvl="8" w:tplc="04190005">
      <w:start w:val="1"/>
      <w:numFmt w:val="bullet"/>
      <w:lvlText w:val=""/>
      <w:lvlJc w:val="left"/>
      <w:pPr>
        <w:tabs>
          <w:tab w:val="num" w:pos="7161"/>
        </w:tabs>
        <w:ind w:left="7161" w:hanging="360"/>
      </w:pPr>
      <w:rPr>
        <w:rFonts w:ascii="Wingdings" w:hAnsi="Wingdings" w:hint="default"/>
      </w:rPr>
    </w:lvl>
  </w:abstractNum>
  <w:abstractNum w:abstractNumId="1" w15:restartNumberingAfterBreak="0">
    <w:nsid w:val="0F253145"/>
    <w:multiLevelType w:val="hybridMultilevel"/>
    <w:tmpl w:val="6CC428E8"/>
    <w:lvl w:ilvl="0" w:tplc="CB62E89A">
      <w:start w:val="1"/>
      <w:numFmt w:val="decimal"/>
      <w:pStyle w:val="a"/>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178D201A"/>
    <w:multiLevelType w:val="multilevel"/>
    <w:tmpl w:val="758E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B15AC"/>
    <w:multiLevelType w:val="hybridMultilevel"/>
    <w:tmpl w:val="8BEA076A"/>
    <w:lvl w:ilvl="0" w:tplc="1CA42FC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2C987CAE"/>
    <w:multiLevelType w:val="multilevel"/>
    <w:tmpl w:val="5C604AC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7697531"/>
    <w:multiLevelType w:val="multilevel"/>
    <w:tmpl w:val="AEF2038C"/>
    <w:lvl w:ilvl="0">
      <w:start w:val="1"/>
      <w:numFmt w:val="decimal"/>
      <w:lvlText w:val="%1."/>
      <w:lvlJc w:val="left"/>
      <w:pPr>
        <w:ind w:left="432" w:hanging="432"/>
      </w:pPr>
      <w:rPr>
        <w:rFonts w:ascii="Times New Roman" w:hAnsi="Times New Roman" w:hint="default"/>
        <w:b/>
        <w:color w:val="auto"/>
        <w:sz w:val="28"/>
      </w:rPr>
    </w:lvl>
    <w:lvl w:ilvl="1">
      <w:start w:val="1"/>
      <w:numFmt w:val="decimal"/>
      <w:lvlText w:val="%1.%2."/>
      <w:lvlJc w:val="left"/>
      <w:pPr>
        <w:ind w:left="3837"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48D730C6"/>
    <w:multiLevelType w:val="hybridMultilevel"/>
    <w:tmpl w:val="95C08C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D02189F"/>
    <w:multiLevelType w:val="hybridMultilevel"/>
    <w:tmpl w:val="90661164"/>
    <w:lvl w:ilvl="0" w:tplc="BE64ADC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4D783654"/>
    <w:multiLevelType w:val="hybridMultilevel"/>
    <w:tmpl w:val="9740F43C"/>
    <w:lvl w:ilvl="0" w:tplc="745A1352">
      <w:numFmt w:val="bullet"/>
      <w:pStyle w:val="a0"/>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F745AC8"/>
    <w:multiLevelType w:val="multilevel"/>
    <w:tmpl w:val="EB86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AD4B44"/>
    <w:multiLevelType w:val="hybridMultilevel"/>
    <w:tmpl w:val="5930E5C2"/>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676D058C"/>
    <w:multiLevelType w:val="multilevel"/>
    <w:tmpl w:val="09962636"/>
    <w:lvl w:ilvl="0">
      <w:start w:val="1"/>
      <w:numFmt w:val="decimal"/>
      <w:pStyle w:val="1"/>
      <w:lvlText w:val="%1."/>
      <w:lvlJc w:val="left"/>
      <w:pPr>
        <w:ind w:left="432" w:hanging="432"/>
      </w:pPr>
      <w:rPr>
        <w:rFonts w:hint="default"/>
      </w:rPr>
    </w:lvl>
    <w:lvl w:ilvl="1">
      <w:start w:val="1"/>
      <w:numFmt w:val="decimal"/>
      <w:pStyle w:val="2"/>
      <w:lvlText w:val="%1.%2."/>
      <w:lvlJc w:val="left"/>
      <w:pPr>
        <w:ind w:left="1994"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2" w15:restartNumberingAfterBreak="0">
    <w:nsid w:val="69761E62"/>
    <w:multiLevelType w:val="hybridMultilevel"/>
    <w:tmpl w:val="DE1EBE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6"/>
  </w:num>
  <w:num w:numId="3">
    <w:abstractNumId w:val="10"/>
  </w:num>
  <w:num w:numId="4">
    <w:abstractNumId w:val="8"/>
  </w:num>
  <w:num w:numId="5">
    <w:abstractNumId w:val="4"/>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1"/>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num>
  <w:num w:numId="21">
    <w:abstractNumId w:val="11"/>
  </w:num>
  <w:num w:numId="22">
    <w:abstractNumId w:val="1"/>
    <w:lvlOverride w:ilvl="0">
      <w:startOverride w:val="1"/>
    </w:lvlOverride>
  </w:num>
  <w:num w:numId="23">
    <w:abstractNumId w:val="1"/>
    <w:lvlOverride w:ilvl="0">
      <w:startOverride w:val="1"/>
    </w:lvlOverride>
  </w:num>
  <w:num w:numId="24">
    <w:abstractNumId w:val="5"/>
  </w:num>
  <w:num w:numId="25">
    <w:abstractNumId w:val="11"/>
  </w:num>
  <w:num w:numId="26">
    <w:abstractNumId w:val="11"/>
  </w:num>
  <w:num w:numId="27">
    <w:abstractNumId w:val="11"/>
  </w:num>
  <w:num w:numId="28">
    <w:abstractNumId w:val="9"/>
  </w:num>
  <w:num w:numId="29">
    <w:abstractNumId w:val="3"/>
  </w:num>
  <w:num w:numId="30">
    <w:abstractNumId w:val="7"/>
  </w:num>
  <w:num w:numId="31">
    <w:abstractNumId w:val="12"/>
  </w:num>
  <w:num w:numId="32">
    <w:abstractNumId w:val="2"/>
  </w:num>
  <w:numIdMacAtCleanup w:val="15"/>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Пользователь">
    <w15:presenceInfo w15:providerId="None" w15:userId="Пользователь"/>
  </w15:person>
  <w15:person w15:author="iseletkov">
    <w15:presenceInfo w15:providerId="None" w15:userId="iseletko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proofState w:spelling="clean" w:grammar="clean"/>
  <w:trackRevisions/>
  <w:defaultTabStop w:val="720"/>
  <w:autoHyphenation/>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957"/>
    <w:rsid w:val="00000BB4"/>
    <w:rsid w:val="000034E8"/>
    <w:rsid w:val="00004015"/>
    <w:rsid w:val="00005AB2"/>
    <w:rsid w:val="00011C8F"/>
    <w:rsid w:val="0001496B"/>
    <w:rsid w:val="00036B00"/>
    <w:rsid w:val="0004691C"/>
    <w:rsid w:val="00046F53"/>
    <w:rsid w:val="000556E1"/>
    <w:rsid w:val="0007011A"/>
    <w:rsid w:val="000845D0"/>
    <w:rsid w:val="00093244"/>
    <w:rsid w:val="00095B53"/>
    <w:rsid w:val="000A1A23"/>
    <w:rsid w:val="000A2473"/>
    <w:rsid w:val="000A6280"/>
    <w:rsid w:val="000A6D11"/>
    <w:rsid w:val="000B12CD"/>
    <w:rsid w:val="000B1642"/>
    <w:rsid w:val="000B5ECA"/>
    <w:rsid w:val="000C0CFA"/>
    <w:rsid w:val="000C2489"/>
    <w:rsid w:val="000E06DC"/>
    <w:rsid w:val="000F14FB"/>
    <w:rsid w:val="000F7ABE"/>
    <w:rsid w:val="00111187"/>
    <w:rsid w:val="00113381"/>
    <w:rsid w:val="001159A5"/>
    <w:rsid w:val="00115F8C"/>
    <w:rsid w:val="00120B9C"/>
    <w:rsid w:val="00122F88"/>
    <w:rsid w:val="001259FB"/>
    <w:rsid w:val="00125F2A"/>
    <w:rsid w:val="00126125"/>
    <w:rsid w:val="00126DEF"/>
    <w:rsid w:val="00130C20"/>
    <w:rsid w:val="00131DEF"/>
    <w:rsid w:val="001455A8"/>
    <w:rsid w:val="00150FD7"/>
    <w:rsid w:val="001510F2"/>
    <w:rsid w:val="001520C6"/>
    <w:rsid w:val="00153AB9"/>
    <w:rsid w:val="0015733C"/>
    <w:rsid w:val="00161D26"/>
    <w:rsid w:val="001620CC"/>
    <w:rsid w:val="001643DD"/>
    <w:rsid w:val="00166BA9"/>
    <w:rsid w:val="001854AD"/>
    <w:rsid w:val="001877BF"/>
    <w:rsid w:val="0019092B"/>
    <w:rsid w:val="001937BB"/>
    <w:rsid w:val="00197FDB"/>
    <w:rsid w:val="001A0C98"/>
    <w:rsid w:val="001A4CC4"/>
    <w:rsid w:val="001B2E36"/>
    <w:rsid w:val="001C52E4"/>
    <w:rsid w:val="001C5D38"/>
    <w:rsid w:val="001D21C3"/>
    <w:rsid w:val="001D48EF"/>
    <w:rsid w:val="001E4F6F"/>
    <w:rsid w:val="001F0679"/>
    <w:rsid w:val="001F54BD"/>
    <w:rsid w:val="002030A2"/>
    <w:rsid w:val="002060C5"/>
    <w:rsid w:val="00215271"/>
    <w:rsid w:val="00234A15"/>
    <w:rsid w:val="002374BA"/>
    <w:rsid w:val="00237A68"/>
    <w:rsid w:val="0024321D"/>
    <w:rsid w:val="002443DC"/>
    <w:rsid w:val="002509C4"/>
    <w:rsid w:val="00260DD9"/>
    <w:rsid w:val="002612CA"/>
    <w:rsid w:val="00267B46"/>
    <w:rsid w:val="0027170D"/>
    <w:rsid w:val="00271E71"/>
    <w:rsid w:val="00274632"/>
    <w:rsid w:val="00280C84"/>
    <w:rsid w:val="002813A3"/>
    <w:rsid w:val="00281CB5"/>
    <w:rsid w:val="002828CE"/>
    <w:rsid w:val="00290FB9"/>
    <w:rsid w:val="00294CF3"/>
    <w:rsid w:val="00297C87"/>
    <w:rsid w:val="002A1210"/>
    <w:rsid w:val="002B0CE3"/>
    <w:rsid w:val="002B2C90"/>
    <w:rsid w:val="002B401B"/>
    <w:rsid w:val="002B6D83"/>
    <w:rsid w:val="002C477D"/>
    <w:rsid w:val="002D0B50"/>
    <w:rsid w:val="002E6BEF"/>
    <w:rsid w:val="002F7A25"/>
    <w:rsid w:val="00316144"/>
    <w:rsid w:val="00331139"/>
    <w:rsid w:val="003400FA"/>
    <w:rsid w:val="0034040B"/>
    <w:rsid w:val="00355606"/>
    <w:rsid w:val="00363A5D"/>
    <w:rsid w:val="00364735"/>
    <w:rsid w:val="00373F6E"/>
    <w:rsid w:val="00375563"/>
    <w:rsid w:val="00380387"/>
    <w:rsid w:val="00392C11"/>
    <w:rsid w:val="003A4153"/>
    <w:rsid w:val="003B0016"/>
    <w:rsid w:val="003B0373"/>
    <w:rsid w:val="003C3A65"/>
    <w:rsid w:val="003C6588"/>
    <w:rsid w:val="003D423E"/>
    <w:rsid w:val="003D6FCA"/>
    <w:rsid w:val="003D7A90"/>
    <w:rsid w:val="003E3497"/>
    <w:rsid w:val="003E42E6"/>
    <w:rsid w:val="003E71B7"/>
    <w:rsid w:val="003F05A7"/>
    <w:rsid w:val="00410514"/>
    <w:rsid w:val="004125BD"/>
    <w:rsid w:val="004212D1"/>
    <w:rsid w:val="0042636E"/>
    <w:rsid w:val="00436C35"/>
    <w:rsid w:val="00460841"/>
    <w:rsid w:val="00461166"/>
    <w:rsid w:val="004618C3"/>
    <w:rsid w:val="004623E9"/>
    <w:rsid w:val="00480A42"/>
    <w:rsid w:val="004819E7"/>
    <w:rsid w:val="004912A2"/>
    <w:rsid w:val="00492B55"/>
    <w:rsid w:val="00496595"/>
    <w:rsid w:val="004A1EA2"/>
    <w:rsid w:val="004B21CA"/>
    <w:rsid w:val="004B3B83"/>
    <w:rsid w:val="004B58E2"/>
    <w:rsid w:val="004B5C1A"/>
    <w:rsid w:val="004C14ED"/>
    <w:rsid w:val="004C3800"/>
    <w:rsid w:val="004C38C9"/>
    <w:rsid w:val="004C4E5B"/>
    <w:rsid w:val="004C78B2"/>
    <w:rsid w:val="004D30EF"/>
    <w:rsid w:val="004D5C3C"/>
    <w:rsid w:val="004E0B84"/>
    <w:rsid w:val="004E0F0D"/>
    <w:rsid w:val="004E7434"/>
    <w:rsid w:val="004F1E66"/>
    <w:rsid w:val="004F605C"/>
    <w:rsid w:val="004F75E7"/>
    <w:rsid w:val="00501628"/>
    <w:rsid w:val="005041D7"/>
    <w:rsid w:val="0050643D"/>
    <w:rsid w:val="005158FE"/>
    <w:rsid w:val="00516629"/>
    <w:rsid w:val="005302FB"/>
    <w:rsid w:val="005327B2"/>
    <w:rsid w:val="00536B6C"/>
    <w:rsid w:val="00537600"/>
    <w:rsid w:val="005411B1"/>
    <w:rsid w:val="00545778"/>
    <w:rsid w:val="00561A9B"/>
    <w:rsid w:val="0056526C"/>
    <w:rsid w:val="005659E1"/>
    <w:rsid w:val="00566D5B"/>
    <w:rsid w:val="005672C7"/>
    <w:rsid w:val="00567C59"/>
    <w:rsid w:val="0057303B"/>
    <w:rsid w:val="00573788"/>
    <w:rsid w:val="005832EB"/>
    <w:rsid w:val="005923E7"/>
    <w:rsid w:val="00593FF6"/>
    <w:rsid w:val="005A0097"/>
    <w:rsid w:val="005A64B6"/>
    <w:rsid w:val="005B1038"/>
    <w:rsid w:val="005C5AB1"/>
    <w:rsid w:val="005D6322"/>
    <w:rsid w:val="005D638B"/>
    <w:rsid w:val="005D6908"/>
    <w:rsid w:val="005D72BC"/>
    <w:rsid w:val="005E0770"/>
    <w:rsid w:val="005E7F24"/>
    <w:rsid w:val="005F0152"/>
    <w:rsid w:val="005F1D4F"/>
    <w:rsid w:val="005F1EB8"/>
    <w:rsid w:val="006017BD"/>
    <w:rsid w:val="006024B5"/>
    <w:rsid w:val="006037E5"/>
    <w:rsid w:val="006056D2"/>
    <w:rsid w:val="006116C2"/>
    <w:rsid w:val="00613F0E"/>
    <w:rsid w:val="00625258"/>
    <w:rsid w:val="00626D17"/>
    <w:rsid w:val="00633C12"/>
    <w:rsid w:val="00645567"/>
    <w:rsid w:val="00651485"/>
    <w:rsid w:val="00651ABA"/>
    <w:rsid w:val="0066108C"/>
    <w:rsid w:val="00661673"/>
    <w:rsid w:val="00664C07"/>
    <w:rsid w:val="00667816"/>
    <w:rsid w:val="00675C4E"/>
    <w:rsid w:val="006803EF"/>
    <w:rsid w:val="006838CE"/>
    <w:rsid w:val="006A1D06"/>
    <w:rsid w:val="006A319D"/>
    <w:rsid w:val="006A4DAD"/>
    <w:rsid w:val="006B2075"/>
    <w:rsid w:val="006B487A"/>
    <w:rsid w:val="006B63C7"/>
    <w:rsid w:val="006E4F70"/>
    <w:rsid w:val="006F226C"/>
    <w:rsid w:val="007051D9"/>
    <w:rsid w:val="0070692A"/>
    <w:rsid w:val="00707048"/>
    <w:rsid w:val="007078C6"/>
    <w:rsid w:val="00710A77"/>
    <w:rsid w:val="00711242"/>
    <w:rsid w:val="00711918"/>
    <w:rsid w:val="00717177"/>
    <w:rsid w:val="00722EC7"/>
    <w:rsid w:val="00730741"/>
    <w:rsid w:val="007429BD"/>
    <w:rsid w:val="00757C08"/>
    <w:rsid w:val="007668A7"/>
    <w:rsid w:val="00774957"/>
    <w:rsid w:val="00775E6D"/>
    <w:rsid w:val="00785A09"/>
    <w:rsid w:val="007B250A"/>
    <w:rsid w:val="007D6800"/>
    <w:rsid w:val="007E47F2"/>
    <w:rsid w:val="007E5D2B"/>
    <w:rsid w:val="007F5327"/>
    <w:rsid w:val="00800D38"/>
    <w:rsid w:val="0080452B"/>
    <w:rsid w:val="00814B73"/>
    <w:rsid w:val="008166D0"/>
    <w:rsid w:val="00824108"/>
    <w:rsid w:val="00824B05"/>
    <w:rsid w:val="00832477"/>
    <w:rsid w:val="00845C9B"/>
    <w:rsid w:val="0085746E"/>
    <w:rsid w:val="00860DB7"/>
    <w:rsid w:val="008725F2"/>
    <w:rsid w:val="008754AE"/>
    <w:rsid w:val="00876743"/>
    <w:rsid w:val="00887A45"/>
    <w:rsid w:val="008906AC"/>
    <w:rsid w:val="008960BD"/>
    <w:rsid w:val="00896830"/>
    <w:rsid w:val="008B6207"/>
    <w:rsid w:val="008C1500"/>
    <w:rsid w:val="008C1A8F"/>
    <w:rsid w:val="008D3844"/>
    <w:rsid w:val="008D5BEE"/>
    <w:rsid w:val="008F2ADB"/>
    <w:rsid w:val="008F4123"/>
    <w:rsid w:val="00910F93"/>
    <w:rsid w:val="009128E7"/>
    <w:rsid w:val="00916A0F"/>
    <w:rsid w:val="009269B7"/>
    <w:rsid w:val="00931AD2"/>
    <w:rsid w:val="00941F66"/>
    <w:rsid w:val="00944D34"/>
    <w:rsid w:val="009539F3"/>
    <w:rsid w:val="00954C96"/>
    <w:rsid w:val="009550F7"/>
    <w:rsid w:val="00957294"/>
    <w:rsid w:val="00960E9D"/>
    <w:rsid w:val="00964745"/>
    <w:rsid w:val="00966558"/>
    <w:rsid w:val="00973199"/>
    <w:rsid w:val="00973E9F"/>
    <w:rsid w:val="00977911"/>
    <w:rsid w:val="00984124"/>
    <w:rsid w:val="00984B11"/>
    <w:rsid w:val="00994C29"/>
    <w:rsid w:val="009A010B"/>
    <w:rsid w:val="009B1ABE"/>
    <w:rsid w:val="009B5543"/>
    <w:rsid w:val="009B70AC"/>
    <w:rsid w:val="009E0FC4"/>
    <w:rsid w:val="009E343F"/>
    <w:rsid w:val="009E416E"/>
    <w:rsid w:val="009F0716"/>
    <w:rsid w:val="00A009A8"/>
    <w:rsid w:val="00A048CB"/>
    <w:rsid w:val="00A05836"/>
    <w:rsid w:val="00A14B28"/>
    <w:rsid w:val="00A241B6"/>
    <w:rsid w:val="00A26301"/>
    <w:rsid w:val="00A33092"/>
    <w:rsid w:val="00A36867"/>
    <w:rsid w:val="00A404D7"/>
    <w:rsid w:val="00A64B3A"/>
    <w:rsid w:val="00A7095E"/>
    <w:rsid w:val="00A73478"/>
    <w:rsid w:val="00A770F4"/>
    <w:rsid w:val="00A87ADA"/>
    <w:rsid w:val="00AA074A"/>
    <w:rsid w:val="00AA1163"/>
    <w:rsid w:val="00AB3A5A"/>
    <w:rsid w:val="00AC128A"/>
    <w:rsid w:val="00AE6642"/>
    <w:rsid w:val="00AF3A12"/>
    <w:rsid w:val="00B005F8"/>
    <w:rsid w:val="00B02239"/>
    <w:rsid w:val="00B030F8"/>
    <w:rsid w:val="00B05BA5"/>
    <w:rsid w:val="00B067F7"/>
    <w:rsid w:val="00B10F44"/>
    <w:rsid w:val="00B11B27"/>
    <w:rsid w:val="00B14A45"/>
    <w:rsid w:val="00B245AD"/>
    <w:rsid w:val="00B32135"/>
    <w:rsid w:val="00B33737"/>
    <w:rsid w:val="00B3541F"/>
    <w:rsid w:val="00B37B13"/>
    <w:rsid w:val="00B41B35"/>
    <w:rsid w:val="00B42121"/>
    <w:rsid w:val="00B4488D"/>
    <w:rsid w:val="00B4501C"/>
    <w:rsid w:val="00B4740C"/>
    <w:rsid w:val="00B47BA3"/>
    <w:rsid w:val="00B50F32"/>
    <w:rsid w:val="00B64EB5"/>
    <w:rsid w:val="00B66FA6"/>
    <w:rsid w:val="00B757D7"/>
    <w:rsid w:val="00B768F8"/>
    <w:rsid w:val="00B81B7E"/>
    <w:rsid w:val="00B85A2A"/>
    <w:rsid w:val="00B8619F"/>
    <w:rsid w:val="00B87662"/>
    <w:rsid w:val="00B94035"/>
    <w:rsid w:val="00BB45AA"/>
    <w:rsid w:val="00BB4AC2"/>
    <w:rsid w:val="00BC0173"/>
    <w:rsid w:val="00BC3BED"/>
    <w:rsid w:val="00BC3DAB"/>
    <w:rsid w:val="00BC5F3F"/>
    <w:rsid w:val="00BD397C"/>
    <w:rsid w:val="00BD4792"/>
    <w:rsid w:val="00BE0305"/>
    <w:rsid w:val="00BE4901"/>
    <w:rsid w:val="00BE6404"/>
    <w:rsid w:val="00BE799E"/>
    <w:rsid w:val="00C0010C"/>
    <w:rsid w:val="00C123B5"/>
    <w:rsid w:val="00C16933"/>
    <w:rsid w:val="00C217A7"/>
    <w:rsid w:val="00C26039"/>
    <w:rsid w:val="00C26ED4"/>
    <w:rsid w:val="00C3004F"/>
    <w:rsid w:val="00C34C0D"/>
    <w:rsid w:val="00C44093"/>
    <w:rsid w:val="00C503B7"/>
    <w:rsid w:val="00C62E17"/>
    <w:rsid w:val="00C6445A"/>
    <w:rsid w:val="00C71E1D"/>
    <w:rsid w:val="00C80981"/>
    <w:rsid w:val="00C93E49"/>
    <w:rsid w:val="00CA62A3"/>
    <w:rsid w:val="00CC1198"/>
    <w:rsid w:val="00CC2E9D"/>
    <w:rsid w:val="00CC69BF"/>
    <w:rsid w:val="00CD5047"/>
    <w:rsid w:val="00CE1684"/>
    <w:rsid w:val="00CE186C"/>
    <w:rsid w:val="00CE2532"/>
    <w:rsid w:val="00CE70C2"/>
    <w:rsid w:val="00D037C2"/>
    <w:rsid w:val="00D07496"/>
    <w:rsid w:val="00D10B77"/>
    <w:rsid w:val="00D1530A"/>
    <w:rsid w:val="00D20857"/>
    <w:rsid w:val="00D22CED"/>
    <w:rsid w:val="00D342DF"/>
    <w:rsid w:val="00D43D22"/>
    <w:rsid w:val="00D523E3"/>
    <w:rsid w:val="00D56484"/>
    <w:rsid w:val="00D6024A"/>
    <w:rsid w:val="00D63F3D"/>
    <w:rsid w:val="00D72AA3"/>
    <w:rsid w:val="00D77E3B"/>
    <w:rsid w:val="00D82813"/>
    <w:rsid w:val="00D83D81"/>
    <w:rsid w:val="00D842A7"/>
    <w:rsid w:val="00D8781F"/>
    <w:rsid w:val="00D87BB2"/>
    <w:rsid w:val="00DA11C3"/>
    <w:rsid w:val="00DA263D"/>
    <w:rsid w:val="00DA6993"/>
    <w:rsid w:val="00DB39FD"/>
    <w:rsid w:val="00DB5F8E"/>
    <w:rsid w:val="00DC254E"/>
    <w:rsid w:val="00DC32D2"/>
    <w:rsid w:val="00DD28EB"/>
    <w:rsid w:val="00DF2935"/>
    <w:rsid w:val="00DF52F4"/>
    <w:rsid w:val="00DF552C"/>
    <w:rsid w:val="00E00028"/>
    <w:rsid w:val="00E03486"/>
    <w:rsid w:val="00E0369E"/>
    <w:rsid w:val="00E07323"/>
    <w:rsid w:val="00E11466"/>
    <w:rsid w:val="00E14F7F"/>
    <w:rsid w:val="00E1590B"/>
    <w:rsid w:val="00E2283B"/>
    <w:rsid w:val="00E252DF"/>
    <w:rsid w:val="00E40153"/>
    <w:rsid w:val="00E4159D"/>
    <w:rsid w:val="00E45CEF"/>
    <w:rsid w:val="00E624E5"/>
    <w:rsid w:val="00E643BA"/>
    <w:rsid w:val="00E64F0B"/>
    <w:rsid w:val="00E81CA2"/>
    <w:rsid w:val="00E87154"/>
    <w:rsid w:val="00E92690"/>
    <w:rsid w:val="00E951D7"/>
    <w:rsid w:val="00EA1388"/>
    <w:rsid w:val="00EA520B"/>
    <w:rsid w:val="00EA64DA"/>
    <w:rsid w:val="00EB0955"/>
    <w:rsid w:val="00EB12A1"/>
    <w:rsid w:val="00EB15E7"/>
    <w:rsid w:val="00EC0CDA"/>
    <w:rsid w:val="00EC6439"/>
    <w:rsid w:val="00ED060A"/>
    <w:rsid w:val="00ED0735"/>
    <w:rsid w:val="00ED7990"/>
    <w:rsid w:val="00EE547D"/>
    <w:rsid w:val="00EE777D"/>
    <w:rsid w:val="00F0467C"/>
    <w:rsid w:val="00F07229"/>
    <w:rsid w:val="00F25E8A"/>
    <w:rsid w:val="00F27B97"/>
    <w:rsid w:val="00F300C1"/>
    <w:rsid w:val="00F30D58"/>
    <w:rsid w:val="00F35AF8"/>
    <w:rsid w:val="00F401B1"/>
    <w:rsid w:val="00F45622"/>
    <w:rsid w:val="00F526E1"/>
    <w:rsid w:val="00F90206"/>
    <w:rsid w:val="00FA547E"/>
    <w:rsid w:val="00FA5F32"/>
    <w:rsid w:val="00FB2BA5"/>
    <w:rsid w:val="00FB5BBC"/>
    <w:rsid w:val="00FC109D"/>
    <w:rsid w:val="00FC33DE"/>
    <w:rsid w:val="00FD184E"/>
    <w:rsid w:val="00FD2D47"/>
    <w:rsid w:val="00FD3DD7"/>
    <w:rsid w:val="00FD3EB0"/>
    <w:rsid w:val="00FD400F"/>
    <w:rsid w:val="00FD4B9B"/>
    <w:rsid w:val="00FD5C6A"/>
    <w:rsid w:val="00FE5A7B"/>
    <w:rsid w:val="00FE5F5F"/>
    <w:rsid w:val="00FE6B79"/>
    <w:rsid w:val="00FF0100"/>
    <w:rsid w:val="00FF2897"/>
    <w:rsid w:val="00FF7F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F4B386"/>
  <w14:defaultImageDpi w14:val="0"/>
  <w15:docId w15:val="{44CE8068-968E-4C42-96E8-3D933329D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qFormat="1"/>
    <w:lsdException w:name="heading 3"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A4153"/>
    <w:pPr>
      <w:spacing w:after="0" w:line="360" w:lineRule="auto"/>
      <w:ind w:firstLine="851"/>
      <w:jc w:val="both"/>
    </w:pPr>
    <w:rPr>
      <w:sz w:val="28"/>
      <w:szCs w:val="24"/>
    </w:rPr>
  </w:style>
  <w:style w:type="paragraph" w:styleId="1">
    <w:name w:val="heading 1"/>
    <w:next w:val="a1"/>
    <w:link w:val="10"/>
    <w:uiPriority w:val="9"/>
    <w:qFormat/>
    <w:rsid w:val="00E87154"/>
    <w:pPr>
      <w:keepNext/>
      <w:numPr>
        <w:numId w:val="11"/>
      </w:numPr>
      <w:suppressAutoHyphens/>
      <w:autoSpaceDE w:val="0"/>
      <w:autoSpaceDN w:val="0"/>
      <w:adjustRightInd w:val="0"/>
      <w:spacing w:before="120" w:after="120" w:line="360" w:lineRule="auto"/>
      <w:jc w:val="center"/>
      <w:outlineLvl w:val="0"/>
    </w:pPr>
    <w:rPr>
      <w:b/>
      <w:bCs/>
      <w:sz w:val="28"/>
      <w:szCs w:val="28"/>
    </w:rPr>
  </w:style>
  <w:style w:type="paragraph" w:styleId="2">
    <w:name w:val="heading 2"/>
    <w:next w:val="a1"/>
    <w:link w:val="20"/>
    <w:uiPriority w:val="99"/>
    <w:qFormat/>
    <w:rsid w:val="00E87154"/>
    <w:pPr>
      <w:keepNext/>
      <w:numPr>
        <w:ilvl w:val="1"/>
        <w:numId w:val="11"/>
      </w:numPr>
      <w:suppressAutoHyphens/>
      <w:autoSpaceDE w:val="0"/>
      <w:autoSpaceDN w:val="0"/>
      <w:adjustRightInd w:val="0"/>
      <w:spacing w:before="120" w:after="120" w:line="360" w:lineRule="auto"/>
      <w:ind w:left="578" w:hanging="578"/>
      <w:jc w:val="center"/>
      <w:outlineLvl w:val="1"/>
    </w:pPr>
    <w:rPr>
      <w:b/>
      <w:bCs/>
      <w:sz w:val="28"/>
      <w:szCs w:val="28"/>
    </w:rPr>
  </w:style>
  <w:style w:type="paragraph" w:styleId="3">
    <w:name w:val="heading 3"/>
    <w:next w:val="a1"/>
    <w:link w:val="30"/>
    <w:uiPriority w:val="99"/>
    <w:qFormat/>
    <w:rsid w:val="00E87154"/>
    <w:pPr>
      <w:keepNext/>
      <w:numPr>
        <w:ilvl w:val="2"/>
        <w:numId w:val="11"/>
      </w:numPr>
      <w:spacing w:before="120" w:after="120" w:line="360" w:lineRule="auto"/>
      <w:jc w:val="center"/>
      <w:outlineLvl w:val="2"/>
    </w:pPr>
    <w:rPr>
      <w:rFonts w:cs="Arial"/>
      <w:b/>
      <w:bCs/>
      <w:sz w:val="28"/>
      <w:szCs w:val="26"/>
    </w:rPr>
  </w:style>
  <w:style w:type="paragraph" w:styleId="4">
    <w:name w:val="heading 4"/>
    <w:basedOn w:val="a1"/>
    <w:next w:val="a1"/>
    <w:link w:val="40"/>
    <w:uiPriority w:val="9"/>
    <w:unhideWhenUsed/>
    <w:rsid w:val="008960BD"/>
    <w:pPr>
      <w:keepNext/>
      <w:numPr>
        <w:ilvl w:val="3"/>
        <w:numId w:val="11"/>
      </w:numPr>
      <w:spacing w:before="240" w:after="60"/>
      <w:outlineLvl w:val="3"/>
    </w:pPr>
    <w:rPr>
      <w:rFonts w:asciiTheme="minorHAnsi" w:eastAsiaTheme="minorEastAsia" w:hAnsiTheme="minorHAnsi"/>
      <w:b/>
      <w:bCs/>
      <w:szCs w:val="28"/>
    </w:rPr>
  </w:style>
  <w:style w:type="paragraph" w:styleId="5">
    <w:name w:val="heading 5"/>
    <w:basedOn w:val="a1"/>
    <w:next w:val="a1"/>
    <w:link w:val="50"/>
    <w:uiPriority w:val="9"/>
    <w:semiHidden/>
    <w:unhideWhenUsed/>
    <w:rsid w:val="009F0716"/>
    <w:pPr>
      <w:keepNext/>
      <w:keepLines/>
      <w:numPr>
        <w:ilvl w:val="4"/>
        <w:numId w:val="11"/>
      </w:numPr>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uiPriority w:val="9"/>
    <w:semiHidden/>
    <w:unhideWhenUsed/>
    <w:qFormat/>
    <w:rsid w:val="009F0716"/>
    <w:pPr>
      <w:keepNext/>
      <w:keepLines/>
      <w:numPr>
        <w:ilvl w:val="5"/>
        <w:numId w:val="11"/>
      </w:numPr>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uiPriority w:val="9"/>
    <w:semiHidden/>
    <w:unhideWhenUsed/>
    <w:qFormat/>
    <w:rsid w:val="009F0716"/>
    <w:pPr>
      <w:keepNext/>
      <w:keepLines/>
      <w:numPr>
        <w:ilvl w:val="6"/>
        <w:numId w:val="11"/>
      </w:numPr>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uiPriority w:val="9"/>
    <w:semiHidden/>
    <w:unhideWhenUsed/>
    <w:qFormat/>
    <w:rsid w:val="009F0716"/>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1"/>
    <w:uiPriority w:val="9"/>
    <w:semiHidden/>
    <w:unhideWhenUsed/>
    <w:qFormat/>
    <w:rsid w:val="009F0716"/>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locked/>
    <w:rsid w:val="00E87154"/>
    <w:rPr>
      <w:b/>
      <w:bCs/>
      <w:sz w:val="28"/>
      <w:szCs w:val="28"/>
    </w:rPr>
  </w:style>
  <w:style w:type="character" w:customStyle="1" w:styleId="20">
    <w:name w:val="Заголовок 2 Знак"/>
    <w:basedOn w:val="a2"/>
    <w:link w:val="2"/>
    <w:uiPriority w:val="99"/>
    <w:locked/>
    <w:rsid w:val="00E87154"/>
    <w:rPr>
      <w:b/>
      <w:bCs/>
      <w:sz w:val="28"/>
      <w:szCs w:val="28"/>
    </w:rPr>
  </w:style>
  <w:style w:type="character" w:customStyle="1" w:styleId="30">
    <w:name w:val="Заголовок 3 Знак"/>
    <w:basedOn w:val="a2"/>
    <w:link w:val="3"/>
    <w:uiPriority w:val="99"/>
    <w:locked/>
    <w:rsid w:val="00E87154"/>
    <w:rPr>
      <w:rFonts w:cs="Arial"/>
      <w:b/>
      <w:bCs/>
      <w:sz w:val="28"/>
      <w:szCs w:val="26"/>
    </w:rPr>
  </w:style>
  <w:style w:type="character" w:customStyle="1" w:styleId="40">
    <w:name w:val="Заголовок 4 Знак"/>
    <w:basedOn w:val="a2"/>
    <w:link w:val="4"/>
    <w:uiPriority w:val="9"/>
    <w:locked/>
    <w:rsid w:val="008960BD"/>
    <w:rPr>
      <w:rFonts w:asciiTheme="minorHAnsi" w:eastAsiaTheme="minorEastAsia" w:hAnsiTheme="minorHAnsi"/>
      <w:b/>
      <w:bCs/>
      <w:sz w:val="28"/>
      <w:szCs w:val="28"/>
    </w:rPr>
  </w:style>
  <w:style w:type="paragraph" w:styleId="a5">
    <w:name w:val="Body Text"/>
    <w:basedOn w:val="a1"/>
    <w:link w:val="a6"/>
    <w:uiPriority w:val="99"/>
    <w:pPr>
      <w:suppressAutoHyphens/>
      <w:autoSpaceDE w:val="0"/>
      <w:autoSpaceDN w:val="0"/>
      <w:adjustRightInd w:val="0"/>
      <w:ind w:right="88"/>
    </w:pPr>
    <w:rPr>
      <w:sz w:val="20"/>
      <w:szCs w:val="20"/>
    </w:rPr>
  </w:style>
  <w:style w:type="character" w:customStyle="1" w:styleId="a6">
    <w:name w:val="Основной текст Знак"/>
    <w:basedOn w:val="a2"/>
    <w:link w:val="a5"/>
    <w:uiPriority w:val="99"/>
    <w:semiHidden/>
    <w:locked/>
    <w:rPr>
      <w:rFonts w:cs="Times New Roman"/>
      <w:sz w:val="24"/>
      <w:szCs w:val="24"/>
    </w:rPr>
  </w:style>
  <w:style w:type="paragraph" w:styleId="a7">
    <w:name w:val="footer"/>
    <w:basedOn w:val="a1"/>
    <w:link w:val="a8"/>
    <w:uiPriority w:val="99"/>
    <w:rsid w:val="006A1D06"/>
    <w:pPr>
      <w:tabs>
        <w:tab w:val="center" w:pos="4677"/>
        <w:tab w:val="right" w:pos="9355"/>
      </w:tabs>
    </w:pPr>
  </w:style>
  <w:style w:type="character" w:customStyle="1" w:styleId="a8">
    <w:name w:val="Нижний колонтитул Знак"/>
    <w:basedOn w:val="a2"/>
    <w:link w:val="a7"/>
    <w:uiPriority w:val="99"/>
    <w:locked/>
    <w:rPr>
      <w:rFonts w:cs="Times New Roman"/>
      <w:sz w:val="24"/>
      <w:szCs w:val="24"/>
    </w:rPr>
  </w:style>
  <w:style w:type="character" w:styleId="a9">
    <w:name w:val="page number"/>
    <w:basedOn w:val="a2"/>
    <w:uiPriority w:val="99"/>
    <w:rsid w:val="006A1D06"/>
    <w:rPr>
      <w:rFonts w:cs="Times New Roman"/>
    </w:rPr>
  </w:style>
  <w:style w:type="table" w:styleId="aa">
    <w:name w:val="Table Grid"/>
    <w:basedOn w:val="a3"/>
    <w:uiPriority w:val="99"/>
    <w:rsid w:val="00DC254E"/>
    <w:pPr>
      <w:spacing w:after="0" w:line="240" w:lineRule="auto"/>
    </w:pPr>
    <w:rPr>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Plain Text"/>
    <w:basedOn w:val="a1"/>
    <w:link w:val="ac"/>
    <w:autoRedefine/>
    <w:uiPriority w:val="99"/>
    <w:rsid w:val="00E45CEF"/>
    <w:rPr>
      <w:sz w:val="20"/>
      <w:szCs w:val="20"/>
    </w:rPr>
  </w:style>
  <w:style w:type="character" w:customStyle="1" w:styleId="ac">
    <w:name w:val="Текст Знак"/>
    <w:basedOn w:val="a2"/>
    <w:link w:val="ab"/>
    <w:uiPriority w:val="99"/>
    <w:locked/>
    <w:rsid w:val="00E45CEF"/>
    <w:rPr>
      <w:rFonts w:cs="Times New Roman"/>
      <w:sz w:val="20"/>
      <w:szCs w:val="20"/>
    </w:rPr>
  </w:style>
  <w:style w:type="paragraph" w:customStyle="1" w:styleId="92">
    <w:name w:val="Стиль Текст + 9 пт"/>
    <w:basedOn w:val="ab"/>
    <w:link w:val="93"/>
    <w:autoRedefine/>
    <w:uiPriority w:val="99"/>
    <w:rsid w:val="005E0770"/>
    <w:pPr>
      <w:ind w:right="29"/>
    </w:pPr>
    <w:rPr>
      <w:sz w:val="18"/>
      <w:szCs w:val="18"/>
    </w:rPr>
  </w:style>
  <w:style w:type="character" w:customStyle="1" w:styleId="93">
    <w:name w:val="Стиль Текст + 9 пт Знак"/>
    <w:basedOn w:val="ac"/>
    <w:link w:val="92"/>
    <w:uiPriority w:val="99"/>
    <w:locked/>
    <w:rsid w:val="005E0770"/>
    <w:rPr>
      <w:rFonts w:cs="Times New Roman"/>
      <w:sz w:val="18"/>
      <w:szCs w:val="18"/>
    </w:rPr>
  </w:style>
  <w:style w:type="paragraph" w:customStyle="1" w:styleId="14">
    <w:name w:val="Стиль14_полтора+маркировка"/>
    <w:basedOn w:val="a1"/>
    <w:uiPriority w:val="99"/>
    <w:rsid w:val="00573788"/>
    <w:pPr>
      <w:tabs>
        <w:tab w:val="num" w:pos="1248"/>
      </w:tabs>
      <w:ind w:left="1361" w:hanging="226"/>
    </w:pPr>
  </w:style>
  <w:style w:type="paragraph" w:styleId="ad">
    <w:name w:val="caption"/>
    <w:basedOn w:val="a1"/>
    <w:next w:val="a1"/>
    <w:uiPriority w:val="99"/>
    <w:rsid w:val="00113381"/>
    <w:pPr>
      <w:spacing w:before="120" w:after="120"/>
    </w:pPr>
    <w:rPr>
      <w:b/>
      <w:bCs/>
      <w:sz w:val="20"/>
      <w:szCs w:val="20"/>
    </w:rPr>
  </w:style>
  <w:style w:type="paragraph" w:customStyle="1" w:styleId="125">
    <w:name w:val="Стиль Текст + Первая строка:  125 см"/>
    <w:basedOn w:val="ab"/>
    <w:autoRedefine/>
    <w:uiPriority w:val="99"/>
    <w:rsid w:val="00113381"/>
    <w:pPr>
      <w:ind w:firstLine="454"/>
    </w:pPr>
  </w:style>
  <w:style w:type="paragraph" w:customStyle="1" w:styleId="ae">
    <w:name w:val="рис"/>
    <w:basedOn w:val="ab"/>
    <w:next w:val="af"/>
    <w:link w:val="af0"/>
    <w:autoRedefine/>
    <w:uiPriority w:val="99"/>
    <w:rsid w:val="000B1642"/>
    <w:pPr>
      <w:framePr w:hSpace="180" w:wrap="around" w:vAnchor="text" w:hAnchor="margin" w:y="5"/>
      <w:ind w:firstLine="0"/>
      <w:jc w:val="left"/>
    </w:pPr>
    <w:rPr>
      <w:i/>
      <w:iCs/>
      <w:noProof/>
      <w:sz w:val="24"/>
      <w:szCs w:val="24"/>
    </w:rPr>
  </w:style>
  <w:style w:type="character" w:customStyle="1" w:styleId="af0">
    <w:name w:val="рис Знак"/>
    <w:basedOn w:val="ac"/>
    <w:link w:val="ae"/>
    <w:uiPriority w:val="99"/>
    <w:locked/>
    <w:rsid w:val="000B1642"/>
    <w:rPr>
      <w:rFonts w:cs="Times New Roman"/>
      <w:i/>
      <w:iCs/>
      <w:noProof/>
      <w:sz w:val="24"/>
      <w:szCs w:val="24"/>
    </w:rPr>
  </w:style>
  <w:style w:type="paragraph" w:customStyle="1" w:styleId="af1">
    <w:name w:val="Стиль рис +"/>
    <w:basedOn w:val="ae"/>
    <w:link w:val="af2"/>
    <w:autoRedefine/>
    <w:uiPriority w:val="99"/>
    <w:rsid w:val="00B81B7E"/>
    <w:pPr>
      <w:framePr w:wrap="around"/>
    </w:pPr>
  </w:style>
  <w:style w:type="character" w:customStyle="1" w:styleId="af2">
    <w:name w:val="Стиль рис + Знак"/>
    <w:basedOn w:val="af0"/>
    <w:link w:val="af1"/>
    <w:uiPriority w:val="99"/>
    <w:locked/>
    <w:rsid w:val="00B81B7E"/>
    <w:rPr>
      <w:rFonts w:cs="Times New Roman"/>
      <w:i/>
      <w:iCs/>
      <w:noProof/>
      <w:sz w:val="20"/>
      <w:szCs w:val="20"/>
    </w:rPr>
  </w:style>
  <w:style w:type="paragraph" w:styleId="af">
    <w:name w:val="Document Map"/>
    <w:basedOn w:val="a1"/>
    <w:link w:val="af3"/>
    <w:uiPriority w:val="99"/>
    <w:semiHidden/>
    <w:rsid w:val="00B81B7E"/>
    <w:pPr>
      <w:shd w:val="clear" w:color="auto" w:fill="000080"/>
    </w:pPr>
    <w:rPr>
      <w:rFonts w:ascii="Tahoma" w:hAnsi="Tahoma" w:cs="Tahoma"/>
      <w:sz w:val="20"/>
      <w:szCs w:val="20"/>
    </w:rPr>
  </w:style>
  <w:style w:type="character" w:customStyle="1" w:styleId="af3">
    <w:name w:val="Схема документа Знак"/>
    <w:basedOn w:val="a2"/>
    <w:link w:val="af"/>
    <w:uiPriority w:val="99"/>
    <w:semiHidden/>
    <w:locked/>
    <w:rPr>
      <w:rFonts w:ascii="Tahoma" w:hAnsi="Tahoma" w:cs="Tahoma"/>
      <w:sz w:val="16"/>
      <w:szCs w:val="16"/>
    </w:rPr>
  </w:style>
  <w:style w:type="paragraph" w:customStyle="1" w:styleId="90">
    <w:name w:val="Стиль Текст + 9 пт Первая строка:  0 см"/>
    <w:basedOn w:val="ab"/>
    <w:autoRedefine/>
    <w:uiPriority w:val="99"/>
    <w:rsid w:val="008960BD"/>
    <w:pPr>
      <w:numPr>
        <w:numId w:val="1"/>
      </w:numPr>
      <w:tabs>
        <w:tab w:val="num" w:pos="284"/>
      </w:tabs>
    </w:pPr>
  </w:style>
  <w:style w:type="paragraph" w:customStyle="1" w:styleId="af4">
    <w:name w:val="Стиль Стиль рис + +"/>
    <w:basedOn w:val="af1"/>
    <w:link w:val="af5"/>
    <w:autoRedefine/>
    <w:uiPriority w:val="99"/>
    <w:rsid w:val="00B245AD"/>
    <w:pPr>
      <w:framePr w:wrap="around"/>
    </w:pPr>
  </w:style>
  <w:style w:type="character" w:customStyle="1" w:styleId="af5">
    <w:name w:val="Стиль Стиль рис + + Знак"/>
    <w:basedOn w:val="af2"/>
    <w:link w:val="af4"/>
    <w:uiPriority w:val="99"/>
    <w:locked/>
    <w:rsid w:val="00B245AD"/>
    <w:rPr>
      <w:rFonts w:cs="Times New Roman"/>
      <w:i/>
      <w:iCs/>
      <w:noProof/>
      <w:sz w:val="20"/>
      <w:szCs w:val="20"/>
    </w:rPr>
  </w:style>
  <w:style w:type="character" w:styleId="af6">
    <w:name w:val="footnote reference"/>
    <w:basedOn w:val="a2"/>
    <w:uiPriority w:val="99"/>
    <w:semiHidden/>
    <w:rsid w:val="00B245AD"/>
    <w:rPr>
      <w:rFonts w:cs="Times New Roman"/>
      <w:vertAlign w:val="superscript"/>
    </w:rPr>
  </w:style>
  <w:style w:type="paragraph" w:styleId="af7">
    <w:name w:val="footnote text"/>
    <w:basedOn w:val="a1"/>
    <w:link w:val="af8"/>
    <w:uiPriority w:val="99"/>
    <w:semiHidden/>
    <w:rsid w:val="00B245AD"/>
    <w:rPr>
      <w:sz w:val="20"/>
      <w:szCs w:val="20"/>
    </w:rPr>
  </w:style>
  <w:style w:type="character" w:customStyle="1" w:styleId="af8">
    <w:name w:val="Текст сноски Знак"/>
    <w:basedOn w:val="a2"/>
    <w:link w:val="af7"/>
    <w:uiPriority w:val="99"/>
    <w:semiHidden/>
    <w:locked/>
    <w:rPr>
      <w:rFonts w:cs="Times New Roman"/>
      <w:sz w:val="20"/>
      <w:szCs w:val="20"/>
    </w:rPr>
  </w:style>
  <w:style w:type="paragraph" w:styleId="a0">
    <w:name w:val="List Paragraph"/>
    <w:aliases w:val="Список штрихами"/>
    <w:link w:val="af9"/>
    <w:uiPriority w:val="34"/>
    <w:qFormat/>
    <w:rsid w:val="003A4153"/>
    <w:pPr>
      <w:numPr>
        <w:numId w:val="4"/>
      </w:numPr>
      <w:spacing w:after="0" w:line="360" w:lineRule="auto"/>
      <w:ind w:hanging="357"/>
      <w:jc w:val="both"/>
    </w:pPr>
    <w:rPr>
      <w:sz w:val="28"/>
      <w:szCs w:val="24"/>
    </w:rPr>
  </w:style>
  <w:style w:type="character" w:styleId="afa">
    <w:name w:val="Book Title"/>
    <w:basedOn w:val="a2"/>
    <w:uiPriority w:val="33"/>
    <w:qFormat/>
    <w:rsid w:val="005672C7"/>
    <w:rPr>
      <w:rFonts w:cs="Times New Roman"/>
      <w:b/>
      <w:bCs/>
      <w:smallCaps/>
      <w:spacing w:val="5"/>
    </w:rPr>
  </w:style>
  <w:style w:type="paragraph" w:styleId="afb">
    <w:name w:val="TOC Heading"/>
    <w:basedOn w:val="1"/>
    <w:next w:val="a1"/>
    <w:uiPriority w:val="39"/>
    <w:semiHidden/>
    <w:unhideWhenUsed/>
    <w:qFormat/>
    <w:rsid w:val="004D5C3C"/>
    <w:pPr>
      <w:keepLines/>
      <w:suppressAutoHyphens w:val="0"/>
      <w:autoSpaceDE/>
      <w:autoSpaceDN/>
      <w:adjustRightInd/>
      <w:spacing w:before="480" w:after="0" w:line="276" w:lineRule="auto"/>
      <w:outlineLvl w:val="9"/>
    </w:pPr>
    <w:rPr>
      <w:rFonts w:asciiTheme="majorHAnsi" w:eastAsiaTheme="majorEastAsia" w:hAnsiTheme="majorHAnsi"/>
      <w:color w:val="365F91" w:themeColor="accent1" w:themeShade="BF"/>
      <w:lang w:eastAsia="en-US"/>
    </w:rPr>
  </w:style>
  <w:style w:type="paragraph" w:styleId="31">
    <w:name w:val="toc 3"/>
    <w:next w:val="a1"/>
    <w:autoRedefine/>
    <w:uiPriority w:val="39"/>
    <w:unhideWhenUsed/>
    <w:rsid w:val="0001496B"/>
    <w:pPr>
      <w:spacing w:after="0" w:line="360" w:lineRule="auto"/>
      <w:ind w:left="482" w:firstLine="567"/>
    </w:pPr>
    <w:rPr>
      <w:sz w:val="28"/>
      <w:szCs w:val="24"/>
    </w:rPr>
  </w:style>
  <w:style w:type="paragraph" w:styleId="21">
    <w:name w:val="toc 2"/>
    <w:next w:val="a1"/>
    <w:autoRedefine/>
    <w:uiPriority w:val="39"/>
    <w:unhideWhenUsed/>
    <w:rsid w:val="0001496B"/>
    <w:pPr>
      <w:tabs>
        <w:tab w:val="left" w:pos="1320"/>
        <w:tab w:val="right" w:leader="dot" w:pos="9962"/>
      </w:tabs>
      <w:spacing w:after="0" w:line="360" w:lineRule="auto"/>
      <w:ind w:left="238" w:firstLine="284"/>
    </w:pPr>
    <w:rPr>
      <w:sz w:val="28"/>
      <w:szCs w:val="24"/>
    </w:rPr>
  </w:style>
  <w:style w:type="paragraph" w:styleId="11">
    <w:name w:val="toc 1"/>
    <w:next w:val="a1"/>
    <w:autoRedefine/>
    <w:uiPriority w:val="39"/>
    <w:unhideWhenUsed/>
    <w:rsid w:val="0001496B"/>
    <w:pPr>
      <w:tabs>
        <w:tab w:val="left" w:pos="482"/>
        <w:tab w:val="right" w:leader="dot" w:pos="9962"/>
      </w:tabs>
      <w:spacing w:after="0" w:line="360" w:lineRule="auto"/>
    </w:pPr>
    <w:rPr>
      <w:sz w:val="28"/>
      <w:szCs w:val="24"/>
    </w:rPr>
  </w:style>
  <w:style w:type="character" w:styleId="afc">
    <w:name w:val="Hyperlink"/>
    <w:basedOn w:val="a2"/>
    <w:uiPriority w:val="99"/>
    <w:unhideWhenUsed/>
    <w:rsid w:val="004D5C3C"/>
    <w:rPr>
      <w:rFonts w:cs="Times New Roman"/>
      <w:color w:val="0000FF" w:themeColor="hyperlink"/>
      <w:u w:val="single"/>
    </w:rPr>
  </w:style>
  <w:style w:type="paragraph" w:styleId="afd">
    <w:name w:val="Subtitle"/>
    <w:basedOn w:val="a1"/>
    <w:next w:val="a1"/>
    <w:link w:val="afe"/>
    <w:uiPriority w:val="11"/>
    <w:rsid w:val="005041D7"/>
    <w:pPr>
      <w:numPr>
        <w:ilvl w:val="1"/>
      </w:numPr>
      <w:spacing w:after="160"/>
      <w:ind w:firstLine="851"/>
    </w:pPr>
    <w:rPr>
      <w:rFonts w:eastAsiaTheme="minorEastAsia"/>
      <w:b/>
      <w:color w:val="000000" w:themeColor="text1"/>
      <w:spacing w:val="15"/>
    </w:rPr>
  </w:style>
  <w:style w:type="character" w:customStyle="1" w:styleId="afe">
    <w:name w:val="Подзаголовок Знак"/>
    <w:basedOn w:val="a2"/>
    <w:link w:val="afd"/>
    <w:uiPriority w:val="11"/>
    <w:rsid w:val="005041D7"/>
    <w:rPr>
      <w:rFonts w:eastAsiaTheme="minorEastAsia"/>
      <w:b/>
      <w:color w:val="000000" w:themeColor="text1"/>
      <w:spacing w:val="15"/>
      <w:sz w:val="24"/>
      <w:szCs w:val="24"/>
    </w:rPr>
  </w:style>
  <w:style w:type="paragraph" w:styleId="aff">
    <w:name w:val="Title"/>
    <w:next w:val="a1"/>
    <w:link w:val="aff0"/>
    <w:uiPriority w:val="10"/>
    <w:qFormat/>
    <w:rsid w:val="00EE777D"/>
    <w:pPr>
      <w:contextualSpacing/>
    </w:pPr>
    <w:rPr>
      <w:rFonts w:asciiTheme="majorHAnsi" w:eastAsiaTheme="majorEastAsia" w:hAnsiTheme="majorHAnsi" w:cstheme="majorBidi"/>
      <w:spacing w:val="-10"/>
      <w:kern w:val="28"/>
      <w:sz w:val="56"/>
      <w:szCs w:val="56"/>
    </w:rPr>
  </w:style>
  <w:style w:type="character" w:customStyle="1" w:styleId="aff0">
    <w:name w:val="Заголовок Знак"/>
    <w:basedOn w:val="a2"/>
    <w:link w:val="aff"/>
    <w:uiPriority w:val="10"/>
    <w:rsid w:val="00EE777D"/>
    <w:rPr>
      <w:rFonts w:asciiTheme="majorHAnsi" w:eastAsiaTheme="majorEastAsia" w:hAnsiTheme="majorHAnsi" w:cstheme="majorBidi"/>
      <w:spacing w:val="-10"/>
      <w:kern w:val="28"/>
      <w:sz w:val="56"/>
      <w:szCs w:val="56"/>
    </w:rPr>
  </w:style>
  <w:style w:type="paragraph" w:styleId="aff1">
    <w:name w:val="header"/>
    <w:basedOn w:val="a1"/>
    <w:link w:val="aff2"/>
    <w:uiPriority w:val="99"/>
    <w:rsid w:val="00EE777D"/>
    <w:pPr>
      <w:tabs>
        <w:tab w:val="center" w:pos="4677"/>
        <w:tab w:val="right" w:pos="9355"/>
      </w:tabs>
    </w:pPr>
  </w:style>
  <w:style w:type="character" w:customStyle="1" w:styleId="aff2">
    <w:name w:val="Верхний колонтитул Знак"/>
    <w:basedOn w:val="a2"/>
    <w:link w:val="aff1"/>
    <w:uiPriority w:val="99"/>
    <w:rsid w:val="00EE777D"/>
    <w:rPr>
      <w:sz w:val="24"/>
      <w:szCs w:val="24"/>
    </w:rPr>
  </w:style>
  <w:style w:type="character" w:customStyle="1" w:styleId="50">
    <w:name w:val="Заголовок 5 Знак"/>
    <w:basedOn w:val="a2"/>
    <w:link w:val="5"/>
    <w:uiPriority w:val="9"/>
    <w:semiHidden/>
    <w:rsid w:val="009F0716"/>
    <w:rPr>
      <w:rFonts w:asciiTheme="majorHAnsi" w:eastAsiaTheme="majorEastAsia" w:hAnsiTheme="majorHAnsi" w:cstheme="majorBidi"/>
      <w:color w:val="365F91" w:themeColor="accent1" w:themeShade="BF"/>
      <w:sz w:val="24"/>
      <w:szCs w:val="24"/>
    </w:rPr>
  </w:style>
  <w:style w:type="character" w:customStyle="1" w:styleId="60">
    <w:name w:val="Заголовок 6 Знак"/>
    <w:basedOn w:val="a2"/>
    <w:link w:val="6"/>
    <w:uiPriority w:val="9"/>
    <w:semiHidden/>
    <w:rsid w:val="009F0716"/>
    <w:rPr>
      <w:rFonts w:asciiTheme="majorHAnsi" w:eastAsiaTheme="majorEastAsia" w:hAnsiTheme="majorHAnsi" w:cstheme="majorBidi"/>
      <w:color w:val="243F60" w:themeColor="accent1" w:themeShade="7F"/>
      <w:sz w:val="24"/>
      <w:szCs w:val="24"/>
    </w:rPr>
  </w:style>
  <w:style w:type="character" w:customStyle="1" w:styleId="70">
    <w:name w:val="Заголовок 7 Знак"/>
    <w:basedOn w:val="a2"/>
    <w:link w:val="7"/>
    <w:uiPriority w:val="9"/>
    <w:semiHidden/>
    <w:rsid w:val="009F0716"/>
    <w:rPr>
      <w:rFonts w:asciiTheme="majorHAnsi" w:eastAsiaTheme="majorEastAsia" w:hAnsiTheme="majorHAnsi" w:cstheme="majorBidi"/>
      <w:i/>
      <w:iCs/>
      <w:color w:val="243F60" w:themeColor="accent1" w:themeShade="7F"/>
      <w:sz w:val="24"/>
      <w:szCs w:val="24"/>
    </w:rPr>
  </w:style>
  <w:style w:type="character" w:customStyle="1" w:styleId="80">
    <w:name w:val="Заголовок 8 Знак"/>
    <w:basedOn w:val="a2"/>
    <w:link w:val="8"/>
    <w:uiPriority w:val="9"/>
    <w:semiHidden/>
    <w:rsid w:val="009F0716"/>
    <w:rPr>
      <w:rFonts w:asciiTheme="majorHAnsi" w:eastAsiaTheme="majorEastAsia" w:hAnsiTheme="majorHAnsi" w:cstheme="majorBidi"/>
      <w:color w:val="272727" w:themeColor="text1" w:themeTint="D8"/>
      <w:sz w:val="21"/>
      <w:szCs w:val="21"/>
    </w:rPr>
  </w:style>
  <w:style w:type="character" w:customStyle="1" w:styleId="91">
    <w:name w:val="Заголовок 9 Знак"/>
    <w:basedOn w:val="a2"/>
    <w:link w:val="9"/>
    <w:uiPriority w:val="9"/>
    <w:semiHidden/>
    <w:rsid w:val="009F0716"/>
    <w:rPr>
      <w:rFonts w:asciiTheme="majorHAnsi" w:eastAsiaTheme="majorEastAsia" w:hAnsiTheme="majorHAnsi" w:cstheme="majorBidi"/>
      <w:i/>
      <w:iCs/>
      <w:color w:val="272727" w:themeColor="text1" w:themeTint="D8"/>
      <w:sz w:val="21"/>
      <w:szCs w:val="21"/>
    </w:rPr>
  </w:style>
  <w:style w:type="paragraph" w:customStyle="1" w:styleId="a">
    <w:name w:val="Список цифрами"/>
    <w:basedOn w:val="a1"/>
    <w:link w:val="aff3"/>
    <w:qFormat/>
    <w:rsid w:val="000B1642"/>
    <w:pPr>
      <w:numPr>
        <w:numId w:val="6"/>
      </w:numPr>
    </w:pPr>
  </w:style>
  <w:style w:type="paragraph" w:customStyle="1" w:styleId="aff4">
    <w:name w:val="Формула"/>
    <w:link w:val="aff5"/>
    <w:qFormat/>
    <w:rsid w:val="00A770F4"/>
    <w:pPr>
      <w:spacing w:after="0" w:line="240" w:lineRule="auto"/>
      <w:jc w:val="center"/>
    </w:pPr>
    <w:rPr>
      <w:i/>
      <w:iCs/>
      <w:noProof/>
      <w:sz w:val="24"/>
      <w:szCs w:val="24"/>
    </w:rPr>
  </w:style>
  <w:style w:type="character" w:customStyle="1" w:styleId="aff3">
    <w:name w:val="Список цифрами Знак"/>
    <w:basedOn w:val="a2"/>
    <w:link w:val="a"/>
    <w:rsid w:val="000B1642"/>
    <w:rPr>
      <w:sz w:val="24"/>
      <w:szCs w:val="24"/>
    </w:rPr>
  </w:style>
  <w:style w:type="paragraph" w:customStyle="1" w:styleId="aff6">
    <w:name w:val="Подпись рисунка"/>
    <w:link w:val="aff7"/>
    <w:qFormat/>
    <w:rsid w:val="00274632"/>
    <w:pPr>
      <w:spacing w:before="120" w:after="120"/>
      <w:jc w:val="center"/>
    </w:pPr>
    <w:rPr>
      <w:i/>
      <w:iCs/>
      <w:noProof/>
      <w:sz w:val="24"/>
      <w:szCs w:val="24"/>
    </w:rPr>
  </w:style>
  <w:style w:type="character" w:customStyle="1" w:styleId="aff5">
    <w:name w:val="Формула Знак"/>
    <w:basedOn w:val="af0"/>
    <w:link w:val="aff4"/>
    <w:rsid w:val="00A770F4"/>
    <w:rPr>
      <w:rFonts w:cs="Times New Roman"/>
      <w:i/>
      <w:iCs/>
      <w:noProof/>
      <w:sz w:val="24"/>
      <w:szCs w:val="24"/>
    </w:rPr>
  </w:style>
  <w:style w:type="paragraph" w:customStyle="1" w:styleId="aff8">
    <w:name w:val="Подпись таблицы"/>
    <w:basedOn w:val="a0"/>
    <w:link w:val="aff9"/>
    <w:qFormat/>
    <w:rsid w:val="002443DC"/>
    <w:pPr>
      <w:numPr>
        <w:numId w:val="0"/>
      </w:numPr>
      <w:spacing w:before="120" w:after="120" w:line="240" w:lineRule="auto"/>
      <w:jc w:val="right"/>
    </w:pPr>
  </w:style>
  <w:style w:type="character" w:customStyle="1" w:styleId="aff7">
    <w:name w:val="Подпись рисунка Знак"/>
    <w:basedOn w:val="af0"/>
    <w:link w:val="aff6"/>
    <w:rsid w:val="00274632"/>
    <w:rPr>
      <w:rFonts w:cs="Times New Roman"/>
      <w:i/>
      <w:iCs/>
      <w:noProof/>
      <w:sz w:val="24"/>
      <w:szCs w:val="24"/>
    </w:rPr>
  </w:style>
  <w:style w:type="paragraph" w:customStyle="1" w:styleId="affa">
    <w:name w:val="Заголовок таблицы"/>
    <w:basedOn w:val="a0"/>
    <w:link w:val="affb"/>
    <w:rsid w:val="00E07323"/>
    <w:pPr>
      <w:numPr>
        <w:numId w:val="0"/>
      </w:numPr>
      <w:spacing w:line="240" w:lineRule="auto"/>
      <w:jc w:val="center"/>
    </w:pPr>
    <w:rPr>
      <w:b/>
    </w:rPr>
  </w:style>
  <w:style w:type="character" w:customStyle="1" w:styleId="af9">
    <w:name w:val="Абзац списка Знак"/>
    <w:aliases w:val="Список штрихами Знак"/>
    <w:basedOn w:val="a2"/>
    <w:link w:val="a0"/>
    <w:uiPriority w:val="34"/>
    <w:rsid w:val="003A4153"/>
    <w:rPr>
      <w:sz w:val="28"/>
      <w:szCs w:val="24"/>
    </w:rPr>
  </w:style>
  <w:style w:type="character" w:customStyle="1" w:styleId="aff9">
    <w:name w:val="Подпись таблицы Знак"/>
    <w:basedOn w:val="af9"/>
    <w:link w:val="aff8"/>
    <w:rsid w:val="002443DC"/>
    <w:rPr>
      <w:sz w:val="24"/>
      <w:szCs w:val="24"/>
    </w:rPr>
  </w:style>
  <w:style w:type="paragraph" w:customStyle="1" w:styleId="affc">
    <w:name w:val="Содержимое таблицы"/>
    <w:basedOn w:val="a0"/>
    <w:link w:val="affd"/>
    <w:qFormat/>
    <w:rsid w:val="00E07323"/>
    <w:pPr>
      <w:numPr>
        <w:numId w:val="0"/>
      </w:numPr>
      <w:spacing w:line="240" w:lineRule="auto"/>
    </w:pPr>
  </w:style>
  <w:style w:type="character" w:customStyle="1" w:styleId="affb">
    <w:name w:val="Заголовок таблицы Знак"/>
    <w:basedOn w:val="af9"/>
    <w:link w:val="affa"/>
    <w:rsid w:val="00E07323"/>
    <w:rPr>
      <w:b/>
      <w:sz w:val="24"/>
      <w:szCs w:val="24"/>
    </w:rPr>
  </w:style>
  <w:style w:type="character" w:customStyle="1" w:styleId="affd">
    <w:name w:val="Содержимое таблицы Знак"/>
    <w:basedOn w:val="af9"/>
    <w:link w:val="affc"/>
    <w:rsid w:val="00E07323"/>
    <w:rPr>
      <w:sz w:val="24"/>
      <w:szCs w:val="24"/>
    </w:rPr>
  </w:style>
  <w:style w:type="paragraph" w:styleId="affe">
    <w:name w:val="Balloon Text"/>
    <w:basedOn w:val="a1"/>
    <w:link w:val="afff"/>
    <w:uiPriority w:val="99"/>
    <w:rsid w:val="00CE2532"/>
    <w:rPr>
      <w:rFonts w:ascii="Tahoma" w:hAnsi="Tahoma" w:cs="Tahoma"/>
      <w:sz w:val="16"/>
      <w:szCs w:val="16"/>
    </w:rPr>
  </w:style>
  <w:style w:type="character" w:customStyle="1" w:styleId="afff">
    <w:name w:val="Текст выноски Знак"/>
    <w:basedOn w:val="a2"/>
    <w:link w:val="affe"/>
    <w:uiPriority w:val="99"/>
    <w:rsid w:val="00CE2532"/>
    <w:rPr>
      <w:rFonts w:ascii="Tahoma" w:hAnsi="Tahoma" w:cs="Tahoma"/>
      <w:sz w:val="16"/>
      <w:szCs w:val="16"/>
    </w:rPr>
  </w:style>
  <w:style w:type="paragraph" w:styleId="afff0">
    <w:name w:val="Bibliography"/>
    <w:basedOn w:val="a1"/>
    <w:next w:val="a1"/>
    <w:uiPriority w:val="37"/>
    <w:unhideWhenUsed/>
    <w:rsid w:val="006024B5"/>
  </w:style>
  <w:style w:type="character" w:styleId="afff1">
    <w:name w:val="Emphasis"/>
    <w:basedOn w:val="a2"/>
    <w:uiPriority w:val="20"/>
    <w:qFormat/>
    <w:rsid w:val="006024B5"/>
    <w:rPr>
      <w:rFonts w:cs="Times New Roman"/>
      <w:b/>
      <w:bCs/>
    </w:rPr>
  </w:style>
  <w:style w:type="character" w:customStyle="1" w:styleId="st">
    <w:name w:val="st"/>
    <w:basedOn w:val="a2"/>
    <w:rsid w:val="006024B5"/>
  </w:style>
  <w:style w:type="paragraph" w:customStyle="1" w:styleId="12">
    <w:name w:val="Заголовок 1 без номера"/>
    <w:basedOn w:val="a1"/>
    <w:link w:val="13"/>
    <w:qFormat/>
    <w:rsid w:val="00AB3A5A"/>
    <w:pPr>
      <w:spacing w:before="120" w:after="120"/>
      <w:jc w:val="center"/>
    </w:pPr>
    <w:rPr>
      <w:b/>
    </w:rPr>
  </w:style>
  <w:style w:type="character" w:customStyle="1" w:styleId="13">
    <w:name w:val="Заголовок 1 без номера Знак"/>
    <w:basedOn w:val="a2"/>
    <w:link w:val="12"/>
    <w:rsid w:val="00AB3A5A"/>
    <w:rPr>
      <w:b/>
      <w:sz w:val="28"/>
      <w:szCs w:val="24"/>
    </w:rPr>
  </w:style>
  <w:style w:type="paragraph" w:customStyle="1" w:styleId="afff2">
    <w:name w:val="Шапка таблицы"/>
    <w:link w:val="afff3"/>
    <w:qFormat/>
    <w:rsid w:val="00215271"/>
    <w:pPr>
      <w:spacing w:after="0" w:line="240" w:lineRule="auto"/>
      <w:jc w:val="center"/>
    </w:pPr>
    <w:rPr>
      <w:b/>
      <w:sz w:val="24"/>
      <w:szCs w:val="24"/>
      <w:lang w:val="en-US"/>
    </w:rPr>
  </w:style>
  <w:style w:type="character" w:customStyle="1" w:styleId="afff3">
    <w:name w:val="Шапка таблицы Знак"/>
    <w:basedOn w:val="a2"/>
    <w:link w:val="afff2"/>
    <w:rsid w:val="00215271"/>
    <w:rPr>
      <w:b/>
      <w:sz w:val="24"/>
      <w:szCs w:val="24"/>
      <w:lang w:val="en-US"/>
    </w:rPr>
  </w:style>
  <w:style w:type="character" w:styleId="afff4">
    <w:name w:val="annotation reference"/>
    <w:basedOn w:val="a2"/>
    <w:uiPriority w:val="99"/>
    <w:semiHidden/>
    <w:unhideWhenUsed/>
    <w:rsid w:val="005D72BC"/>
    <w:rPr>
      <w:sz w:val="16"/>
      <w:szCs w:val="16"/>
    </w:rPr>
  </w:style>
  <w:style w:type="paragraph" w:styleId="afff5">
    <w:name w:val="annotation text"/>
    <w:basedOn w:val="a1"/>
    <w:link w:val="afff6"/>
    <w:uiPriority w:val="99"/>
    <w:semiHidden/>
    <w:unhideWhenUsed/>
    <w:rsid w:val="005D72BC"/>
    <w:pPr>
      <w:spacing w:line="240" w:lineRule="auto"/>
    </w:pPr>
    <w:rPr>
      <w:sz w:val="20"/>
      <w:szCs w:val="20"/>
    </w:rPr>
  </w:style>
  <w:style w:type="character" w:customStyle="1" w:styleId="afff6">
    <w:name w:val="Текст примечания Знак"/>
    <w:basedOn w:val="a2"/>
    <w:link w:val="afff5"/>
    <w:uiPriority w:val="99"/>
    <w:semiHidden/>
    <w:rsid w:val="005D72BC"/>
    <w:rPr>
      <w:sz w:val="20"/>
      <w:szCs w:val="20"/>
    </w:rPr>
  </w:style>
  <w:style w:type="paragraph" w:styleId="afff7">
    <w:name w:val="annotation subject"/>
    <w:basedOn w:val="afff5"/>
    <w:next w:val="afff5"/>
    <w:link w:val="afff8"/>
    <w:uiPriority w:val="99"/>
    <w:semiHidden/>
    <w:unhideWhenUsed/>
    <w:rsid w:val="005D72BC"/>
    <w:rPr>
      <w:b/>
      <w:bCs/>
    </w:rPr>
  </w:style>
  <w:style w:type="character" w:customStyle="1" w:styleId="afff8">
    <w:name w:val="Тема примечания Знак"/>
    <w:basedOn w:val="afff6"/>
    <w:link w:val="afff7"/>
    <w:uiPriority w:val="99"/>
    <w:semiHidden/>
    <w:rsid w:val="005D72BC"/>
    <w:rPr>
      <w:b/>
      <w:bCs/>
      <w:sz w:val="20"/>
      <w:szCs w:val="20"/>
    </w:rPr>
  </w:style>
  <w:style w:type="paragraph" w:customStyle="1" w:styleId="afff9">
    <w:name w:val="Листинг"/>
    <w:qFormat/>
    <w:rsid w:val="003B0373"/>
    <w:pPr>
      <w:keepNext/>
      <w:spacing w:after="0" w:line="240" w:lineRule="auto"/>
    </w:pPr>
    <w:rPr>
      <w:rFonts w:ascii="Courier New" w:hAnsi="Courier New"/>
      <w:sz w:val="24"/>
      <w:szCs w:val="24"/>
      <w:lang w:val="en-US"/>
    </w:rPr>
  </w:style>
  <w:style w:type="paragraph" w:customStyle="1" w:styleId="afffa">
    <w:name w:val="Наименование таблицы"/>
    <w:link w:val="afffb"/>
    <w:qFormat/>
    <w:rsid w:val="00274632"/>
    <w:pPr>
      <w:jc w:val="center"/>
    </w:pPr>
    <w:rPr>
      <w:sz w:val="28"/>
      <w:szCs w:val="24"/>
    </w:rPr>
  </w:style>
  <w:style w:type="character" w:customStyle="1" w:styleId="afffb">
    <w:name w:val="Наименование таблицы Знак"/>
    <w:basedOn w:val="aff9"/>
    <w:link w:val="afffa"/>
    <w:rsid w:val="00274632"/>
    <w:rPr>
      <w:sz w:val="28"/>
      <w:szCs w:val="24"/>
    </w:rPr>
  </w:style>
  <w:style w:type="paragraph" w:styleId="afffc">
    <w:name w:val="Normal (Web)"/>
    <w:basedOn w:val="a1"/>
    <w:uiPriority w:val="99"/>
    <w:unhideWhenUsed/>
    <w:rsid w:val="00271E71"/>
    <w:pPr>
      <w:spacing w:before="100" w:beforeAutospacing="1" w:after="100" w:afterAutospacing="1" w:line="240" w:lineRule="auto"/>
      <w:ind w:firstLine="0"/>
      <w:jc w:val="left"/>
    </w:pPr>
    <w:rPr>
      <w:sz w:val="24"/>
    </w:rPr>
  </w:style>
  <w:style w:type="character" w:customStyle="1" w:styleId="highlight">
    <w:name w:val="highlight"/>
    <w:basedOn w:val="a2"/>
    <w:rsid w:val="00271E71"/>
  </w:style>
  <w:style w:type="character" w:styleId="HTML">
    <w:name w:val="HTML Code"/>
    <w:basedOn w:val="a2"/>
    <w:uiPriority w:val="99"/>
    <w:semiHidden/>
    <w:unhideWhenUsed/>
    <w:rsid w:val="00984124"/>
    <w:rPr>
      <w:rFonts w:ascii="Courier New" w:eastAsia="Times New Roman" w:hAnsi="Courier New" w:cs="Courier New"/>
      <w:sz w:val="20"/>
      <w:szCs w:val="20"/>
    </w:rPr>
  </w:style>
  <w:style w:type="paragraph" w:styleId="HTML0">
    <w:name w:val="HTML Preformatted"/>
    <w:basedOn w:val="a1"/>
    <w:link w:val="HTML1"/>
    <w:uiPriority w:val="99"/>
    <w:unhideWhenUsed/>
    <w:rsid w:val="00C26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HTML1">
    <w:name w:val="Стандартный HTML Знак"/>
    <w:basedOn w:val="a2"/>
    <w:link w:val="HTML0"/>
    <w:uiPriority w:val="99"/>
    <w:rsid w:val="00C26039"/>
    <w:rPr>
      <w:rFonts w:ascii="Courier New" w:hAnsi="Courier New" w:cs="Courier New"/>
      <w:sz w:val="20"/>
      <w:szCs w:val="20"/>
    </w:rPr>
  </w:style>
  <w:style w:type="paragraph" w:styleId="afffd">
    <w:name w:val="Revision"/>
    <w:hidden/>
    <w:uiPriority w:val="99"/>
    <w:semiHidden/>
    <w:rsid w:val="00331139"/>
    <w:pPr>
      <w:spacing w:after="0" w:line="240" w:lineRule="auto"/>
    </w:pPr>
    <w:rPr>
      <w:sz w:val="28"/>
      <w:szCs w:val="24"/>
    </w:rPr>
  </w:style>
  <w:style w:type="character" w:styleId="afffe">
    <w:name w:val="FollowedHyperlink"/>
    <w:basedOn w:val="a2"/>
    <w:uiPriority w:val="99"/>
    <w:semiHidden/>
    <w:unhideWhenUsed/>
    <w:rsid w:val="003E3497"/>
    <w:rPr>
      <w:color w:val="800080" w:themeColor="followedHyperlink"/>
      <w:u w:val="single"/>
    </w:rPr>
  </w:style>
  <w:style w:type="paragraph" w:styleId="affff">
    <w:name w:val="endnote text"/>
    <w:basedOn w:val="a1"/>
    <w:link w:val="affff0"/>
    <w:uiPriority w:val="99"/>
    <w:semiHidden/>
    <w:unhideWhenUsed/>
    <w:rsid w:val="005659E1"/>
    <w:pPr>
      <w:spacing w:line="240" w:lineRule="auto"/>
    </w:pPr>
    <w:rPr>
      <w:sz w:val="20"/>
      <w:szCs w:val="20"/>
    </w:rPr>
  </w:style>
  <w:style w:type="character" w:customStyle="1" w:styleId="affff0">
    <w:name w:val="Текст концевой сноски Знак"/>
    <w:basedOn w:val="a2"/>
    <w:link w:val="affff"/>
    <w:uiPriority w:val="99"/>
    <w:semiHidden/>
    <w:rsid w:val="005659E1"/>
    <w:rPr>
      <w:sz w:val="20"/>
      <w:szCs w:val="20"/>
    </w:rPr>
  </w:style>
  <w:style w:type="character" w:styleId="affff1">
    <w:name w:val="endnote reference"/>
    <w:basedOn w:val="a2"/>
    <w:uiPriority w:val="99"/>
    <w:semiHidden/>
    <w:unhideWhenUsed/>
    <w:rsid w:val="005659E1"/>
    <w:rPr>
      <w:vertAlign w:val="superscript"/>
    </w:rPr>
  </w:style>
  <w:style w:type="character" w:customStyle="1" w:styleId="code">
    <w:name w:val="code"/>
    <w:basedOn w:val="a2"/>
    <w:rsid w:val="007668A7"/>
  </w:style>
  <w:style w:type="paragraph" w:customStyle="1" w:styleId="msonormal0">
    <w:name w:val="msonormal"/>
    <w:basedOn w:val="a1"/>
    <w:rsid w:val="00046F53"/>
    <w:pPr>
      <w:spacing w:before="100" w:beforeAutospacing="1" w:after="100" w:afterAutospacing="1" w:line="240" w:lineRule="auto"/>
      <w:ind w:firstLine="0"/>
      <w:jc w:val="left"/>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52993">
      <w:bodyDiv w:val="1"/>
      <w:marLeft w:val="0"/>
      <w:marRight w:val="0"/>
      <w:marTop w:val="0"/>
      <w:marBottom w:val="0"/>
      <w:divBdr>
        <w:top w:val="none" w:sz="0" w:space="0" w:color="auto"/>
        <w:left w:val="none" w:sz="0" w:space="0" w:color="auto"/>
        <w:bottom w:val="none" w:sz="0" w:space="0" w:color="auto"/>
        <w:right w:val="none" w:sz="0" w:space="0" w:color="auto"/>
      </w:divBdr>
    </w:div>
    <w:div w:id="175267100">
      <w:bodyDiv w:val="1"/>
      <w:marLeft w:val="0"/>
      <w:marRight w:val="0"/>
      <w:marTop w:val="0"/>
      <w:marBottom w:val="0"/>
      <w:divBdr>
        <w:top w:val="none" w:sz="0" w:space="0" w:color="auto"/>
        <w:left w:val="none" w:sz="0" w:space="0" w:color="auto"/>
        <w:bottom w:val="none" w:sz="0" w:space="0" w:color="auto"/>
        <w:right w:val="none" w:sz="0" w:space="0" w:color="auto"/>
      </w:divBdr>
    </w:div>
    <w:div w:id="192151590">
      <w:bodyDiv w:val="1"/>
      <w:marLeft w:val="0"/>
      <w:marRight w:val="0"/>
      <w:marTop w:val="0"/>
      <w:marBottom w:val="0"/>
      <w:divBdr>
        <w:top w:val="none" w:sz="0" w:space="0" w:color="auto"/>
        <w:left w:val="none" w:sz="0" w:space="0" w:color="auto"/>
        <w:bottom w:val="none" w:sz="0" w:space="0" w:color="auto"/>
        <w:right w:val="none" w:sz="0" w:space="0" w:color="auto"/>
      </w:divBdr>
    </w:div>
    <w:div w:id="343897879">
      <w:bodyDiv w:val="1"/>
      <w:marLeft w:val="0"/>
      <w:marRight w:val="0"/>
      <w:marTop w:val="0"/>
      <w:marBottom w:val="0"/>
      <w:divBdr>
        <w:top w:val="none" w:sz="0" w:space="0" w:color="auto"/>
        <w:left w:val="none" w:sz="0" w:space="0" w:color="auto"/>
        <w:bottom w:val="none" w:sz="0" w:space="0" w:color="auto"/>
        <w:right w:val="none" w:sz="0" w:space="0" w:color="auto"/>
      </w:divBdr>
    </w:div>
    <w:div w:id="391316650">
      <w:bodyDiv w:val="1"/>
      <w:marLeft w:val="0"/>
      <w:marRight w:val="0"/>
      <w:marTop w:val="0"/>
      <w:marBottom w:val="0"/>
      <w:divBdr>
        <w:top w:val="none" w:sz="0" w:space="0" w:color="auto"/>
        <w:left w:val="none" w:sz="0" w:space="0" w:color="auto"/>
        <w:bottom w:val="none" w:sz="0" w:space="0" w:color="auto"/>
        <w:right w:val="none" w:sz="0" w:space="0" w:color="auto"/>
      </w:divBdr>
    </w:div>
    <w:div w:id="463500322">
      <w:bodyDiv w:val="1"/>
      <w:marLeft w:val="0"/>
      <w:marRight w:val="0"/>
      <w:marTop w:val="0"/>
      <w:marBottom w:val="0"/>
      <w:divBdr>
        <w:top w:val="none" w:sz="0" w:space="0" w:color="auto"/>
        <w:left w:val="none" w:sz="0" w:space="0" w:color="auto"/>
        <w:bottom w:val="none" w:sz="0" w:space="0" w:color="auto"/>
        <w:right w:val="none" w:sz="0" w:space="0" w:color="auto"/>
      </w:divBdr>
    </w:div>
    <w:div w:id="656231815">
      <w:bodyDiv w:val="1"/>
      <w:marLeft w:val="0"/>
      <w:marRight w:val="0"/>
      <w:marTop w:val="0"/>
      <w:marBottom w:val="0"/>
      <w:divBdr>
        <w:top w:val="none" w:sz="0" w:space="0" w:color="auto"/>
        <w:left w:val="none" w:sz="0" w:space="0" w:color="auto"/>
        <w:bottom w:val="none" w:sz="0" w:space="0" w:color="auto"/>
        <w:right w:val="none" w:sz="0" w:space="0" w:color="auto"/>
      </w:divBdr>
    </w:div>
    <w:div w:id="771362743">
      <w:bodyDiv w:val="1"/>
      <w:marLeft w:val="0"/>
      <w:marRight w:val="0"/>
      <w:marTop w:val="0"/>
      <w:marBottom w:val="0"/>
      <w:divBdr>
        <w:top w:val="none" w:sz="0" w:space="0" w:color="auto"/>
        <w:left w:val="none" w:sz="0" w:space="0" w:color="auto"/>
        <w:bottom w:val="none" w:sz="0" w:space="0" w:color="auto"/>
        <w:right w:val="none" w:sz="0" w:space="0" w:color="auto"/>
      </w:divBdr>
    </w:div>
    <w:div w:id="774636785">
      <w:bodyDiv w:val="1"/>
      <w:marLeft w:val="0"/>
      <w:marRight w:val="0"/>
      <w:marTop w:val="0"/>
      <w:marBottom w:val="0"/>
      <w:divBdr>
        <w:top w:val="none" w:sz="0" w:space="0" w:color="auto"/>
        <w:left w:val="none" w:sz="0" w:space="0" w:color="auto"/>
        <w:bottom w:val="none" w:sz="0" w:space="0" w:color="auto"/>
        <w:right w:val="none" w:sz="0" w:space="0" w:color="auto"/>
      </w:divBdr>
    </w:div>
    <w:div w:id="861091044">
      <w:bodyDiv w:val="1"/>
      <w:marLeft w:val="0"/>
      <w:marRight w:val="0"/>
      <w:marTop w:val="0"/>
      <w:marBottom w:val="0"/>
      <w:divBdr>
        <w:top w:val="none" w:sz="0" w:space="0" w:color="auto"/>
        <w:left w:val="none" w:sz="0" w:space="0" w:color="auto"/>
        <w:bottom w:val="none" w:sz="0" w:space="0" w:color="auto"/>
        <w:right w:val="none" w:sz="0" w:space="0" w:color="auto"/>
      </w:divBdr>
    </w:div>
    <w:div w:id="869533219">
      <w:bodyDiv w:val="1"/>
      <w:marLeft w:val="0"/>
      <w:marRight w:val="0"/>
      <w:marTop w:val="0"/>
      <w:marBottom w:val="0"/>
      <w:divBdr>
        <w:top w:val="none" w:sz="0" w:space="0" w:color="auto"/>
        <w:left w:val="none" w:sz="0" w:space="0" w:color="auto"/>
        <w:bottom w:val="none" w:sz="0" w:space="0" w:color="auto"/>
        <w:right w:val="none" w:sz="0" w:space="0" w:color="auto"/>
      </w:divBdr>
    </w:div>
    <w:div w:id="873229481">
      <w:bodyDiv w:val="1"/>
      <w:marLeft w:val="0"/>
      <w:marRight w:val="0"/>
      <w:marTop w:val="0"/>
      <w:marBottom w:val="0"/>
      <w:divBdr>
        <w:top w:val="none" w:sz="0" w:space="0" w:color="auto"/>
        <w:left w:val="none" w:sz="0" w:space="0" w:color="auto"/>
        <w:bottom w:val="none" w:sz="0" w:space="0" w:color="auto"/>
        <w:right w:val="none" w:sz="0" w:space="0" w:color="auto"/>
      </w:divBdr>
    </w:div>
    <w:div w:id="1051462969">
      <w:bodyDiv w:val="1"/>
      <w:marLeft w:val="0"/>
      <w:marRight w:val="0"/>
      <w:marTop w:val="0"/>
      <w:marBottom w:val="0"/>
      <w:divBdr>
        <w:top w:val="none" w:sz="0" w:space="0" w:color="auto"/>
        <w:left w:val="none" w:sz="0" w:space="0" w:color="auto"/>
        <w:bottom w:val="none" w:sz="0" w:space="0" w:color="auto"/>
        <w:right w:val="none" w:sz="0" w:space="0" w:color="auto"/>
      </w:divBdr>
      <w:divsChild>
        <w:div w:id="745999573">
          <w:marLeft w:val="0"/>
          <w:marRight w:val="0"/>
          <w:marTop w:val="0"/>
          <w:marBottom w:val="0"/>
          <w:divBdr>
            <w:top w:val="none" w:sz="0" w:space="0" w:color="auto"/>
            <w:left w:val="none" w:sz="0" w:space="0" w:color="auto"/>
            <w:bottom w:val="none" w:sz="0" w:space="0" w:color="auto"/>
            <w:right w:val="none" w:sz="0" w:space="0" w:color="auto"/>
          </w:divBdr>
        </w:div>
        <w:div w:id="1068111607">
          <w:marLeft w:val="0"/>
          <w:marRight w:val="0"/>
          <w:marTop w:val="0"/>
          <w:marBottom w:val="0"/>
          <w:divBdr>
            <w:top w:val="none" w:sz="0" w:space="0" w:color="auto"/>
            <w:left w:val="none" w:sz="0" w:space="0" w:color="auto"/>
            <w:bottom w:val="none" w:sz="0" w:space="0" w:color="auto"/>
            <w:right w:val="none" w:sz="0" w:space="0" w:color="auto"/>
          </w:divBdr>
        </w:div>
        <w:div w:id="1133214330">
          <w:marLeft w:val="0"/>
          <w:marRight w:val="0"/>
          <w:marTop w:val="0"/>
          <w:marBottom w:val="0"/>
          <w:divBdr>
            <w:top w:val="none" w:sz="0" w:space="0" w:color="auto"/>
            <w:left w:val="none" w:sz="0" w:space="0" w:color="auto"/>
            <w:bottom w:val="none" w:sz="0" w:space="0" w:color="auto"/>
            <w:right w:val="none" w:sz="0" w:space="0" w:color="auto"/>
          </w:divBdr>
        </w:div>
        <w:div w:id="1194147612">
          <w:marLeft w:val="0"/>
          <w:marRight w:val="0"/>
          <w:marTop w:val="0"/>
          <w:marBottom w:val="0"/>
          <w:divBdr>
            <w:top w:val="none" w:sz="0" w:space="0" w:color="auto"/>
            <w:left w:val="none" w:sz="0" w:space="0" w:color="auto"/>
            <w:bottom w:val="none" w:sz="0" w:space="0" w:color="auto"/>
            <w:right w:val="none" w:sz="0" w:space="0" w:color="auto"/>
          </w:divBdr>
        </w:div>
        <w:div w:id="1483080019">
          <w:marLeft w:val="0"/>
          <w:marRight w:val="0"/>
          <w:marTop w:val="0"/>
          <w:marBottom w:val="0"/>
          <w:divBdr>
            <w:top w:val="none" w:sz="0" w:space="0" w:color="auto"/>
            <w:left w:val="none" w:sz="0" w:space="0" w:color="auto"/>
            <w:bottom w:val="none" w:sz="0" w:space="0" w:color="auto"/>
            <w:right w:val="none" w:sz="0" w:space="0" w:color="auto"/>
          </w:divBdr>
        </w:div>
        <w:div w:id="1945376444">
          <w:marLeft w:val="0"/>
          <w:marRight w:val="0"/>
          <w:marTop w:val="0"/>
          <w:marBottom w:val="0"/>
          <w:divBdr>
            <w:top w:val="none" w:sz="0" w:space="0" w:color="auto"/>
            <w:left w:val="none" w:sz="0" w:space="0" w:color="auto"/>
            <w:bottom w:val="none" w:sz="0" w:space="0" w:color="auto"/>
            <w:right w:val="none" w:sz="0" w:space="0" w:color="auto"/>
          </w:divBdr>
        </w:div>
        <w:div w:id="2132626594">
          <w:marLeft w:val="0"/>
          <w:marRight w:val="0"/>
          <w:marTop w:val="0"/>
          <w:marBottom w:val="0"/>
          <w:divBdr>
            <w:top w:val="none" w:sz="0" w:space="0" w:color="auto"/>
            <w:left w:val="none" w:sz="0" w:space="0" w:color="auto"/>
            <w:bottom w:val="none" w:sz="0" w:space="0" w:color="auto"/>
            <w:right w:val="none" w:sz="0" w:space="0" w:color="auto"/>
          </w:divBdr>
        </w:div>
      </w:divsChild>
    </w:div>
    <w:div w:id="1052190532">
      <w:bodyDiv w:val="1"/>
      <w:marLeft w:val="0"/>
      <w:marRight w:val="0"/>
      <w:marTop w:val="0"/>
      <w:marBottom w:val="0"/>
      <w:divBdr>
        <w:top w:val="none" w:sz="0" w:space="0" w:color="auto"/>
        <w:left w:val="none" w:sz="0" w:space="0" w:color="auto"/>
        <w:bottom w:val="none" w:sz="0" w:space="0" w:color="auto"/>
        <w:right w:val="none" w:sz="0" w:space="0" w:color="auto"/>
      </w:divBdr>
    </w:div>
    <w:div w:id="1059984162">
      <w:bodyDiv w:val="1"/>
      <w:marLeft w:val="0"/>
      <w:marRight w:val="0"/>
      <w:marTop w:val="0"/>
      <w:marBottom w:val="0"/>
      <w:divBdr>
        <w:top w:val="none" w:sz="0" w:space="0" w:color="auto"/>
        <w:left w:val="none" w:sz="0" w:space="0" w:color="auto"/>
        <w:bottom w:val="none" w:sz="0" w:space="0" w:color="auto"/>
        <w:right w:val="none" w:sz="0" w:space="0" w:color="auto"/>
      </w:divBdr>
    </w:div>
    <w:div w:id="1064723111">
      <w:bodyDiv w:val="1"/>
      <w:marLeft w:val="0"/>
      <w:marRight w:val="0"/>
      <w:marTop w:val="0"/>
      <w:marBottom w:val="0"/>
      <w:divBdr>
        <w:top w:val="none" w:sz="0" w:space="0" w:color="auto"/>
        <w:left w:val="none" w:sz="0" w:space="0" w:color="auto"/>
        <w:bottom w:val="none" w:sz="0" w:space="0" w:color="auto"/>
        <w:right w:val="none" w:sz="0" w:space="0" w:color="auto"/>
      </w:divBdr>
    </w:div>
    <w:div w:id="1102532306">
      <w:bodyDiv w:val="1"/>
      <w:marLeft w:val="0"/>
      <w:marRight w:val="0"/>
      <w:marTop w:val="0"/>
      <w:marBottom w:val="0"/>
      <w:divBdr>
        <w:top w:val="none" w:sz="0" w:space="0" w:color="auto"/>
        <w:left w:val="none" w:sz="0" w:space="0" w:color="auto"/>
        <w:bottom w:val="none" w:sz="0" w:space="0" w:color="auto"/>
        <w:right w:val="none" w:sz="0" w:space="0" w:color="auto"/>
      </w:divBdr>
    </w:div>
    <w:div w:id="1194803486">
      <w:bodyDiv w:val="1"/>
      <w:marLeft w:val="0"/>
      <w:marRight w:val="0"/>
      <w:marTop w:val="0"/>
      <w:marBottom w:val="0"/>
      <w:divBdr>
        <w:top w:val="none" w:sz="0" w:space="0" w:color="auto"/>
        <w:left w:val="none" w:sz="0" w:space="0" w:color="auto"/>
        <w:bottom w:val="none" w:sz="0" w:space="0" w:color="auto"/>
        <w:right w:val="none" w:sz="0" w:space="0" w:color="auto"/>
      </w:divBdr>
    </w:div>
    <w:div w:id="1245529812">
      <w:bodyDiv w:val="1"/>
      <w:marLeft w:val="0"/>
      <w:marRight w:val="0"/>
      <w:marTop w:val="0"/>
      <w:marBottom w:val="0"/>
      <w:divBdr>
        <w:top w:val="none" w:sz="0" w:space="0" w:color="auto"/>
        <w:left w:val="none" w:sz="0" w:space="0" w:color="auto"/>
        <w:bottom w:val="none" w:sz="0" w:space="0" w:color="auto"/>
        <w:right w:val="none" w:sz="0" w:space="0" w:color="auto"/>
      </w:divBdr>
    </w:div>
    <w:div w:id="1309630593">
      <w:bodyDiv w:val="1"/>
      <w:marLeft w:val="0"/>
      <w:marRight w:val="0"/>
      <w:marTop w:val="0"/>
      <w:marBottom w:val="0"/>
      <w:divBdr>
        <w:top w:val="none" w:sz="0" w:space="0" w:color="auto"/>
        <w:left w:val="none" w:sz="0" w:space="0" w:color="auto"/>
        <w:bottom w:val="none" w:sz="0" w:space="0" w:color="auto"/>
        <w:right w:val="none" w:sz="0" w:space="0" w:color="auto"/>
      </w:divBdr>
    </w:div>
    <w:div w:id="1344088855">
      <w:bodyDiv w:val="1"/>
      <w:marLeft w:val="0"/>
      <w:marRight w:val="0"/>
      <w:marTop w:val="0"/>
      <w:marBottom w:val="0"/>
      <w:divBdr>
        <w:top w:val="none" w:sz="0" w:space="0" w:color="auto"/>
        <w:left w:val="none" w:sz="0" w:space="0" w:color="auto"/>
        <w:bottom w:val="none" w:sz="0" w:space="0" w:color="auto"/>
        <w:right w:val="none" w:sz="0" w:space="0" w:color="auto"/>
      </w:divBdr>
    </w:div>
    <w:div w:id="1473668310">
      <w:bodyDiv w:val="1"/>
      <w:marLeft w:val="0"/>
      <w:marRight w:val="0"/>
      <w:marTop w:val="0"/>
      <w:marBottom w:val="0"/>
      <w:divBdr>
        <w:top w:val="none" w:sz="0" w:space="0" w:color="auto"/>
        <w:left w:val="none" w:sz="0" w:space="0" w:color="auto"/>
        <w:bottom w:val="none" w:sz="0" w:space="0" w:color="auto"/>
        <w:right w:val="none" w:sz="0" w:space="0" w:color="auto"/>
      </w:divBdr>
    </w:div>
    <w:div w:id="1546258720">
      <w:bodyDiv w:val="1"/>
      <w:marLeft w:val="0"/>
      <w:marRight w:val="0"/>
      <w:marTop w:val="0"/>
      <w:marBottom w:val="0"/>
      <w:divBdr>
        <w:top w:val="none" w:sz="0" w:space="0" w:color="auto"/>
        <w:left w:val="none" w:sz="0" w:space="0" w:color="auto"/>
        <w:bottom w:val="none" w:sz="0" w:space="0" w:color="auto"/>
        <w:right w:val="none" w:sz="0" w:space="0" w:color="auto"/>
      </w:divBdr>
    </w:div>
    <w:div w:id="1598711248">
      <w:bodyDiv w:val="1"/>
      <w:marLeft w:val="0"/>
      <w:marRight w:val="0"/>
      <w:marTop w:val="0"/>
      <w:marBottom w:val="0"/>
      <w:divBdr>
        <w:top w:val="none" w:sz="0" w:space="0" w:color="auto"/>
        <w:left w:val="none" w:sz="0" w:space="0" w:color="auto"/>
        <w:bottom w:val="none" w:sz="0" w:space="0" w:color="auto"/>
        <w:right w:val="none" w:sz="0" w:space="0" w:color="auto"/>
      </w:divBdr>
    </w:div>
    <w:div w:id="1601062508">
      <w:bodyDiv w:val="1"/>
      <w:marLeft w:val="0"/>
      <w:marRight w:val="0"/>
      <w:marTop w:val="0"/>
      <w:marBottom w:val="0"/>
      <w:divBdr>
        <w:top w:val="none" w:sz="0" w:space="0" w:color="auto"/>
        <w:left w:val="none" w:sz="0" w:space="0" w:color="auto"/>
        <w:bottom w:val="none" w:sz="0" w:space="0" w:color="auto"/>
        <w:right w:val="none" w:sz="0" w:space="0" w:color="auto"/>
      </w:divBdr>
    </w:div>
    <w:div w:id="1602182697">
      <w:bodyDiv w:val="1"/>
      <w:marLeft w:val="0"/>
      <w:marRight w:val="0"/>
      <w:marTop w:val="0"/>
      <w:marBottom w:val="0"/>
      <w:divBdr>
        <w:top w:val="none" w:sz="0" w:space="0" w:color="auto"/>
        <w:left w:val="none" w:sz="0" w:space="0" w:color="auto"/>
        <w:bottom w:val="none" w:sz="0" w:space="0" w:color="auto"/>
        <w:right w:val="none" w:sz="0" w:space="0" w:color="auto"/>
      </w:divBdr>
    </w:div>
    <w:div w:id="1707100534">
      <w:bodyDiv w:val="1"/>
      <w:marLeft w:val="0"/>
      <w:marRight w:val="0"/>
      <w:marTop w:val="0"/>
      <w:marBottom w:val="0"/>
      <w:divBdr>
        <w:top w:val="none" w:sz="0" w:space="0" w:color="auto"/>
        <w:left w:val="none" w:sz="0" w:space="0" w:color="auto"/>
        <w:bottom w:val="none" w:sz="0" w:space="0" w:color="auto"/>
        <w:right w:val="none" w:sz="0" w:space="0" w:color="auto"/>
      </w:divBdr>
    </w:div>
    <w:div w:id="1726758946">
      <w:bodyDiv w:val="1"/>
      <w:marLeft w:val="0"/>
      <w:marRight w:val="0"/>
      <w:marTop w:val="0"/>
      <w:marBottom w:val="0"/>
      <w:divBdr>
        <w:top w:val="none" w:sz="0" w:space="0" w:color="auto"/>
        <w:left w:val="none" w:sz="0" w:space="0" w:color="auto"/>
        <w:bottom w:val="none" w:sz="0" w:space="0" w:color="auto"/>
        <w:right w:val="none" w:sz="0" w:space="0" w:color="auto"/>
      </w:divBdr>
    </w:div>
    <w:div w:id="1736245692">
      <w:bodyDiv w:val="1"/>
      <w:marLeft w:val="0"/>
      <w:marRight w:val="0"/>
      <w:marTop w:val="0"/>
      <w:marBottom w:val="0"/>
      <w:divBdr>
        <w:top w:val="none" w:sz="0" w:space="0" w:color="auto"/>
        <w:left w:val="none" w:sz="0" w:space="0" w:color="auto"/>
        <w:bottom w:val="none" w:sz="0" w:space="0" w:color="auto"/>
        <w:right w:val="none" w:sz="0" w:space="0" w:color="auto"/>
      </w:divBdr>
    </w:div>
    <w:div w:id="1793743751">
      <w:bodyDiv w:val="1"/>
      <w:marLeft w:val="0"/>
      <w:marRight w:val="0"/>
      <w:marTop w:val="0"/>
      <w:marBottom w:val="0"/>
      <w:divBdr>
        <w:top w:val="none" w:sz="0" w:space="0" w:color="auto"/>
        <w:left w:val="none" w:sz="0" w:space="0" w:color="auto"/>
        <w:bottom w:val="none" w:sz="0" w:space="0" w:color="auto"/>
        <w:right w:val="none" w:sz="0" w:space="0" w:color="auto"/>
      </w:divBdr>
    </w:div>
    <w:div w:id="1854225385">
      <w:bodyDiv w:val="1"/>
      <w:marLeft w:val="0"/>
      <w:marRight w:val="0"/>
      <w:marTop w:val="0"/>
      <w:marBottom w:val="0"/>
      <w:divBdr>
        <w:top w:val="none" w:sz="0" w:space="0" w:color="auto"/>
        <w:left w:val="none" w:sz="0" w:space="0" w:color="auto"/>
        <w:bottom w:val="none" w:sz="0" w:space="0" w:color="auto"/>
        <w:right w:val="none" w:sz="0" w:space="0" w:color="auto"/>
      </w:divBdr>
    </w:div>
    <w:div w:id="1860196548">
      <w:bodyDiv w:val="1"/>
      <w:marLeft w:val="0"/>
      <w:marRight w:val="0"/>
      <w:marTop w:val="0"/>
      <w:marBottom w:val="0"/>
      <w:divBdr>
        <w:top w:val="none" w:sz="0" w:space="0" w:color="auto"/>
        <w:left w:val="none" w:sz="0" w:space="0" w:color="auto"/>
        <w:bottom w:val="none" w:sz="0" w:space="0" w:color="auto"/>
        <w:right w:val="none" w:sz="0" w:space="0" w:color="auto"/>
      </w:divBdr>
    </w:div>
    <w:div w:id="1884319570">
      <w:bodyDiv w:val="1"/>
      <w:marLeft w:val="0"/>
      <w:marRight w:val="0"/>
      <w:marTop w:val="0"/>
      <w:marBottom w:val="0"/>
      <w:divBdr>
        <w:top w:val="none" w:sz="0" w:space="0" w:color="auto"/>
        <w:left w:val="none" w:sz="0" w:space="0" w:color="auto"/>
        <w:bottom w:val="none" w:sz="0" w:space="0" w:color="auto"/>
        <w:right w:val="none" w:sz="0" w:space="0" w:color="auto"/>
      </w:divBdr>
    </w:div>
    <w:div w:id="1906598697">
      <w:bodyDiv w:val="1"/>
      <w:marLeft w:val="0"/>
      <w:marRight w:val="0"/>
      <w:marTop w:val="0"/>
      <w:marBottom w:val="0"/>
      <w:divBdr>
        <w:top w:val="none" w:sz="0" w:space="0" w:color="auto"/>
        <w:left w:val="none" w:sz="0" w:space="0" w:color="auto"/>
        <w:bottom w:val="none" w:sz="0" w:space="0" w:color="auto"/>
        <w:right w:val="none" w:sz="0" w:space="0" w:color="auto"/>
      </w:divBdr>
    </w:div>
    <w:div w:id="212252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Заполнитель1</b:Tag>
    <b:SourceType>ElectronicSource</b:SourceType>
    <b:Guid>{DE5E01FB-2A1B-4BEA-9E33-094B819C958C}</b:Guid>
    <b:RefOrder>1</b:RefOrder>
  </b:Source>
</b:Sources>
</file>

<file path=customXml/itemProps1.xml><?xml version="1.0" encoding="utf-8"?>
<ds:datastoreItem xmlns:ds="http://schemas.openxmlformats.org/officeDocument/2006/customXml" ds:itemID="{0BA5FB39-6B4E-45FA-B674-5139FE1E2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1</Pages>
  <Words>10768</Words>
  <Characters>61379</Characters>
  <Application>Microsoft Office Word</Application>
  <DocSecurity>0</DocSecurity>
  <Lines>511</Lines>
  <Paragraphs>144</Paragraphs>
  <ScaleCrop>false</ScaleCrop>
  <HeadingPairs>
    <vt:vector size="2" baseType="variant">
      <vt:variant>
        <vt:lpstr>Название</vt:lpstr>
      </vt:variant>
      <vt:variant>
        <vt:i4>1</vt:i4>
      </vt:variant>
    </vt:vector>
  </HeadingPairs>
  <TitlesOfParts>
    <vt:vector size="1" baseType="lpstr">
      <vt:lpstr>Пермский государственный университет</vt:lpstr>
    </vt:vector>
  </TitlesOfParts>
  <Company>permgu</Company>
  <LinksUpToDate>false</LinksUpToDate>
  <CharactersWithSpaces>72003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Пермский государственный университет</dc:title>
  <dc:subject/>
  <dc:creator>Пользователь</dc:creator>
  <cp:keywords/>
  <dc:description/>
  <cp:lastModifiedBy>Пользователь</cp:lastModifiedBy>
  <cp:revision>3</cp:revision>
  <cp:lastPrinted>2019-07-03T17:09:00Z</cp:lastPrinted>
  <dcterms:created xsi:type="dcterms:W3CDTF">2021-10-12T05:26:00Z</dcterms:created>
  <dcterms:modified xsi:type="dcterms:W3CDTF">2022-12-21T21:49:00Z</dcterms:modified>
</cp:coreProperties>
</file>